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0DE3EF" w14:textId="77777777" w:rsidR="009A0562" w:rsidRPr="005B5BF5" w:rsidRDefault="009A0562" w:rsidP="007E6F0F">
      <w:pPr>
        <w:jc w:val="both"/>
        <w:rPr>
          <w:rFonts w:ascii="Palatino Linotype" w:eastAsia="Microsoft YaHei" w:hAnsi="Palatino Linotype"/>
        </w:rPr>
      </w:pPr>
    </w:p>
    <w:p w14:paraId="44EE1706" w14:textId="77777777" w:rsidR="009A0562" w:rsidRPr="005B5BF5" w:rsidRDefault="009A0562" w:rsidP="007E6F0F">
      <w:pPr>
        <w:jc w:val="both"/>
        <w:rPr>
          <w:rFonts w:ascii="Palatino Linotype" w:eastAsia="Microsoft YaHei" w:hAnsi="Palatino Linotype"/>
        </w:rPr>
      </w:pPr>
    </w:p>
    <w:p w14:paraId="7CF61ACA" w14:textId="77777777" w:rsidR="009A0562" w:rsidRPr="005B5BF5" w:rsidRDefault="009A0562" w:rsidP="007E6F0F">
      <w:pPr>
        <w:jc w:val="both"/>
        <w:rPr>
          <w:rFonts w:ascii="Palatino Linotype" w:eastAsia="Microsoft YaHei" w:hAnsi="Palatino Linotype"/>
        </w:rPr>
      </w:pPr>
    </w:p>
    <w:p w14:paraId="086EC0E1" w14:textId="77777777" w:rsidR="009A0562" w:rsidRPr="005B5BF5" w:rsidRDefault="0016619E" w:rsidP="007E6F0F">
      <w:pPr>
        <w:jc w:val="both"/>
        <w:rPr>
          <w:rFonts w:ascii="Palatino Linotype" w:eastAsia="Microsoft YaHei" w:hAnsi="Palatino Linotype"/>
        </w:rPr>
      </w:pPr>
      <w:r w:rsidRPr="005B5BF5">
        <w:rPr>
          <w:rFonts w:ascii="Palatino Linotype" w:eastAsia="Microsoft YaHei" w:hAnsi="Palatino Linotype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 wp14:anchorId="662C5BE7" wp14:editId="4ECE93DE">
                <wp:simplePos x="0" y="0"/>
                <wp:positionH relativeFrom="margin">
                  <wp:posOffset>509905</wp:posOffset>
                </wp:positionH>
                <wp:positionV relativeFrom="margin">
                  <wp:posOffset>5443643</wp:posOffset>
                </wp:positionV>
                <wp:extent cx="4835525" cy="1055370"/>
                <wp:effectExtent l="19050" t="19050" r="22225" b="15240"/>
                <wp:wrapSquare wrapText="bothSides"/>
                <wp:docPr id="694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-21600000">
                          <a:off x="0" y="0"/>
                          <a:ext cx="4835525" cy="1055370"/>
                        </a:xfrm>
                        <a:prstGeom prst="bracketPair">
                          <a:avLst>
                            <a:gd name="adj" fmla="val 8051"/>
                          </a:avLst>
                        </a:prstGeom>
                        <a:noFill/>
                        <a:ln w="38100">
                          <a:solidFill>
                            <a:srgbClr val="9BBB59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43634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17961" dir="2700000" algn="ctr" rotWithShape="0">
                                  <a:srgbClr val="9BBB59">
                                    <a:gamma/>
                                    <a:shade val="60000"/>
                                    <a:invGamma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2FE80C72" w14:textId="77777777" w:rsidR="00F14386" w:rsidRPr="0081166A" w:rsidRDefault="00F14386" w:rsidP="009A0562">
                            <w:pPr>
                              <w:rPr>
                                <w:rFonts w:ascii="Palatino Linotype" w:hAnsi="Palatino Linotype"/>
                              </w:rPr>
                            </w:pPr>
                            <w:r w:rsidRPr="0081166A">
                              <w:rPr>
                                <w:rFonts w:ascii="Palatino Linotype" w:hAnsi="Palatino Linotype"/>
                              </w:rPr>
                              <w:t>Prepared by: Buzz IT Company Limited</w:t>
                            </w:r>
                          </w:p>
                          <w:p w14:paraId="74323585" w14:textId="77777777" w:rsidR="00F14386" w:rsidRPr="0081166A" w:rsidRDefault="00F14386" w:rsidP="009A0562">
                            <w:pPr>
                              <w:rPr>
                                <w:rFonts w:ascii="Palatino Linotype" w:hAnsi="Palatino Linotype"/>
                              </w:rPr>
                            </w:pPr>
                            <w:r w:rsidRPr="0081166A">
                              <w:rPr>
                                <w:rFonts w:ascii="Palatino Linotype" w:hAnsi="Palatino Linotype"/>
                              </w:rPr>
                              <w:t>Author: Steven Chen</w:t>
                            </w:r>
                          </w:p>
                          <w:p w14:paraId="453C33CA" w14:textId="77777777" w:rsidR="00F14386" w:rsidRPr="0081166A" w:rsidRDefault="00F14386" w:rsidP="009A0562">
                            <w:pPr>
                              <w:rPr>
                                <w:rFonts w:ascii="Palatino Linotype" w:hAnsi="Palatino Linotype"/>
                              </w:rPr>
                            </w:pPr>
                            <w:r>
                              <w:rPr>
                                <w:rFonts w:ascii="Palatino Linotype" w:hAnsi="Palatino Linotype"/>
                              </w:rPr>
                              <w:t>Date: 13/01</w:t>
                            </w:r>
                            <w:r w:rsidRPr="0081166A">
                              <w:rPr>
                                <w:rFonts w:ascii="Palatino Linotype" w:hAnsi="Palatino Linotype"/>
                              </w:rPr>
                              <w:t>/201</w:t>
                            </w:r>
                            <w:r>
                              <w:rPr>
                                <w:rFonts w:ascii="Palatino Linotype" w:hAnsi="Palatino Linotype"/>
                              </w:rPr>
                              <w:t>7</w:t>
                            </w:r>
                          </w:p>
                          <w:p w14:paraId="319BAB9E" w14:textId="77777777" w:rsidR="00F14386" w:rsidRPr="0081166A" w:rsidRDefault="00F14386" w:rsidP="009A0562">
                            <w:pPr>
                              <w:rPr>
                                <w:rFonts w:ascii="Palatino Linotype" w:hAnsi="Palatino Linotype"/>
                                <w:color w:val="7F7F7F"/>
                              </w:rPr>
                            </w:pPr>
                            <w:r>
                              <w:rPr>
                                <w:rFonts w:ascii="Palatino Linotype" w:hAnsi="Palatino Linotype"/>
                              </w:rPr>
                              <w:t>Version: 0.9</w:t>
                            </w:r>
                          </w:p>
                        </w:txbxContent>
                      </wps:txbx>
                      <wps:bodyPr rot="0" vert="horz" wrap="square" lIns="45720" tIns="45720" rIns="4572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2C5BE7" id="_x0000_t185" coordsize="21600,21600" o:spt="185" adj="3600" path="m@0,nfqx0@0l0@2qy@0,21600em@1,nfqx21600@0l21600@2qy@1,21600em@0,nsqx0@0l0@2qy@0,21600l@1,21600qx21600@2l21600@0qy@1,xe" filled="f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o:extrusionok="f" gradientshapeok="t" limo="10800,10800" o:connecttype="custom" o:connectlocs="@8,0;0,@9;@8,@7;@6,@9" textboxrect="@3,@3,@4,@5"/>
                <v:handles>
                  <v:h position="#0,topLeft" switch="" xrange="0,10800"/>
                </v:handles>
              </v:shapetype>
              <v:shape id="AutoShape 2" o:spid="_x0000_s1026" type="#_x0000_t185" style="position:absolute;left:0;text-align:left;margin-left:40.15pt;margin-top:428.65pt;width:380.75pt;height:83.1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" o:allowincell="f" adj="1739" fillcolor="#943634" strokecolor="#9bbb59" strokeweight="3pt">
                <v:shadow color="#5d7035" offset="1pt,1pt"/>
                <v:textbox style="mso-fit-shape-to-text:t" inset="3.6pt,,3.6pt">
                  <w:txbxContent>
                    <w:p w14:paraId="2FE80C72" w14:textId="77777777" w:rsidR="00F14386" w:rsidRPr="0081166A" w:rsidRDefault="00F14386" w:rsidP="009A0562">
                      <w:pPr>
                        <w:rPr>
                          <w:rFonts w:ascii="Palatino Linotype" w:hAnsi="Palatino Linotype"/>
                        </w:rPr>
                      </w:pPr>
                      <w:r w:rsidRPr="0081166A">
                        <w:rPr>
                          <w:rFonts w:ascii="Palatino Linotype" w:hAnsi="Palatino Linotype"/>
                        </w:rPr>
                        <w:t>Prepared by: Buzz IT Company Limited</w:t>
                      </w:r>
                    </w:p>
                    <w:p w14:paraId="74323585" w14:textId="77777777" w:rsidR="00F14386" w:rsidRPr="0081166A" w:rsidRDefault="00F14386" w:rsidP="009A0562">
                      <w:pPr>
                        <w:rPr>
                          <w:rFonts w:ascii="Palatino Linotype" w:hAnsi="Palatino Linotype"/>
                        </w:rPr>
                      </w:pPr>
                      <w:r w:rsidRPr="0081166A">
                        <w:rPr>
                          <w:rFonts w:ascii="Palatino Linotype" w:hAnsi="Palatino Linotype"/>
                        </w:rPr>
                        <w:t>Author: Steven Chen</w:t>
                      </w:r>
                    </w:p>
                    <w:p w14:paraId="453C33CA" w14:textId="77777777" w:rsidR="00F14386" w:rsidRPr="0081166A" w:rsidRDefault="00F14386" w:rsidP="009A0562">
                      <w:pPr>
                        <w:rPr>
                          <w:rFonts w:ascii="Palatino Linotype" w:hAnsi="Palatino Linotype"/>
                        </w:rPr>
                      </w:pPr>
                      <w:r>
                        <w:rPr>
                          <w:rFonts w:ascii="Palatino Linotype" w:hAnsi="Palatino Linotype"/>
                        </w:rPr>
                        <w:t>Date: 13/01</w:t>
                      </w:r>
                      <w:r w:rsidRPr="0081166A">
                        <w:rPr>
                          <w:rFonts w:ascii="Palatino Linotype" w:hAnsi="Palatino Linotype"/>
                        </w:rPr>
                        <w:t>/201</w:t>
                      </w:r>
                      <w:r>
                        <w:rPr>
                          <w:rFonts w:ascii="Palatino Linotype" w:hAnsi="Palatino Linotype"/>
                        </w:rPr>
                        <w:t>7</w:t>
                      </w:r>
                    </w:p>
                    <w:p w14:paraId="319BAB9E" w14:textId="77777777" w:rsidR="00F14386" w:rsidRPr="0081166A" w:rsidRDefault="00F14386" w:rsidP="009A0562">
                      <w:pPr>
                        <w:rPr>
                          <w:rFonts w:ascii="Palatino Linotype" w:hAnsi="Palatino Linotype"/>
                          <w:color w:val="7F7F7F"/>
                        </w:rPr>
                      </w:pPr>
                      <w:r>
                        <w:rPr>
                          <w:rFonts w:ascii="Palatino Linotype" w:hAnsi="Palatino Linotype"/>
                        </w:rPr>
                        <w:t>Version: 0.9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1BEA3734" w14:textId="77777777" w:rsidR="00932A3D" w:rsidRPr="005B5BF5" w:rsidRDefault="00932A3D" w:rsidP="009D5EF3">
      <w:pPr>
        <w:pStyle w:val="TableText"/>
        <w:framePr w:w="8873" w:h="5725" w:hRule="exact" w:wrap="auto" w:vAnchor="page" w:hAnchor="page" w:x="1528" w:y="3612"/>
        <w:tabs>
          <w:tab w:val="left" w:pos="360"/>
        </w:tabs>
        <w:spacing w:line="276" w:lineRule="auto"/>
        <w:rPr>
          <w:rStyle w:val="TableTextChar"/>
          <w:rFonts w:ascii="Palatino Linotype" w:eastAsia="Microsoft YaHei" w:hAnsi="Palatino Linotype"/>
          <w:color w:val="000000"/>
          <w:sz w:val="44"/>
          <w:szCs w:val="44"/>
          <w:lang w:val="en-US" w:eastAsia="zh-TW"/>
        </w:rPr>
      </w:pPr>
      <w:r w:rsidRPr="005B5BF5">
        <w:rPr>
          <w:rStyle w:val="TableTextChar"/>
          <w:rFonts w:ascii="Palatino Linotype" w:eastAsia="Microsoft YaHei" w:hAnsi="Palatino Linotype"/>
          <w:color w:val="000000"/>
          <w:sz w:val="44"/>
          <w:szCs w:val="44"/>
          <w:lang w:val="en-US" w:eastAsia="zh-TW"/>
        </w:rPr>
        <w:t>Maxim’s POS Polling Enterprise Service Bus Implementation Service</w:t>
      </w:r>
    </w:p>
    <w:p w14:paraId="035499F7" w14:textId="77777777" w:rsidR="00932A3D" w:rsidRPr="005B5BF5" w:rsidRDefault="00932A3D" w:rsidP="009D5EF3">
      <w:pPr>
        <w:pStyle w:val="TableText"/>
        <w:framePr w:w="8873" w:h="5725" w:hRule="exact" w:wrap="auto" w:vAnchor="page" w:hAnchor="page" w:x="1528" w:y="3612"/>
        <w:tabs>
          <w:tab w:val="left" w:pos="360"/>
        </w:tabs>
        <w:spacing w:line="276" w:lineRule="auto"/>
        <w:rPr>
          <w:rStyle w:val="TableTextChar"/>
          <w:rFonts w:ascii="Palatino Linotype" w:eastAsiaTheme="minorEastAsia" w:hAnsi="Palatino Linotype"/>
          <w:b/>
          <w:color w:val="000000"/>
          <w:sz w:val="44"/>
          <w:szCs w:val="44"/>
          <w:lang w:val="en-US" w:eastAsia="zh-TW"/>
        </w:rPr>
      </w:pPr>
      <w:r w:rsidRPr="005B5BF5">
        <w:rPr>
          <w:rStyle w:val="TableTextChar"/>
          <w:rFonts w:ascii="Palatino Linotype" w:eastAsia="Microsoft YaHei" w:hAnsi="Palatino Linotype"/>
          <w:b/>
          <w:color w:val="000000"/>
          <w:sz w:val="44"/>
          <w:szCs w:val="44"/>
          <w:lang w:val="en-US" w:eastAsia="zh-TW"/>
        </w:rPr>
        <w:t>EL-FY16-902</w:t>
      </w:r>
    </w:p>
    <w:p w14:paraId="5FA34490" w14:textId="77777777" w:rsidR="00932A3D" w:rsidRPr="005B5BF5" w:rsidRDefault="00932A3D" w:rsidP="009D5EF3">
      <w:pPr>
        <w:pStyle w:val="TableText"/>
        <w:framePr w:w="8873" w:h="5725" w:hRule="exact" w:wrap="auto" w:vAnchor="page" w:hAnchor="page" w:x="1528" w:y="3612"/>
        <w:tabs>
          <w:tab w:val="left" w:pos="360"/>
        </w:tabs>
        <w:spacing w:line="276" w:lineRule="auto"/>
        <w:rPr>
          <w:rStyle w:val="TableTextChar"/>
          <w:rFonts w:ascii="Palatino Linotype" w:eastAsiaTheme="minorEastAsia" w:hAnsi="Palatino Linotype"/>
          <w:color w:val="000000"/>
          <w:sz w:val="44"/>
          <w:szCs w:val="44"/>
          <w:lang w:val="en-US" w:eastAsia="zh-TW"/>
        </w:rPr>
      </w:pPr>
    </w:p>
    <w:p w14:paraId="158A2C1F" w14:textId="77777777" w:rsidR="00932A3D" w:rsidRPr="005B5BF5" w:rsidRDefault="00932A3D" w:rsidP="009D5EF3">
      <w:pPr>
        <w:pStyle w:val="TableText"/>
        <w:framePr w:w="8873" w:h="5725" w:hRule="exact" w:wrap="auto" w:vAnchor="page" w:hAnchor="page" w:x="1528" w:y="3612"/>
        <w:tabs>
          <w:tab w:val="left" w:pos="360"/>
        </w:tabs>
        <w:spacing w:line="276" w:lineRule="auto"/>
        <w:rPr>
          <w:rStyle w:val="TableTextChar"/>
          <w:rFonts w:ascii="Palatino Linotype" w:eastAsia="Microsoft YaHei" w:hAnsi="Palatino Linotype"/>
          <w:b/>
          <w:color w:val="4F81BD" w:themeColor="accent1"/>
          <w:sz w:val="52"/>
          <w:szCs w:val="56"/>
          <w:lang w:val="en-US" w:eastAsia="zh-TW"/>
        </w:rPr>
      </w:pPr>
      <w:r w:rsidRPr="005B5BF5">
        <w:rPr>
          <w:rStyle w:val="TableTextChar"/>
          <w:rFonts w:ascii="Palatino Linotype" w:eastAsia="Microsoft YaHei" w:hAnsi="Palatino Linotype"/>
          <w:b/>
          <w:color w:val="4F81BD" w:themeColor="accent1"/>
          <w:sz w:val="52"/>
          <w:szCs w:val="56"/>
          <w:lang w:val="en-US" w:eastAsia="zh-CN"/>
        </w:rPr>
        <w:t>Sale</w:t>
      </w:r>
      <w:r w:rsidR="00C25D74" w:rsidRPr="005B5BF5">
        <w:rPr>
          <w:rStyle w:val="TableTextChar"/>
          <w:rFonts w:ascii="Palatino Linotype" w:eastAsia="Microsoft YaHei" w:hAnsi="Palatino Linotype"/>
          <w:b/>
          <w:color w:val="4F81BD" w:themeColor="accent1"/>
          <w:sz w:val="52"/>
          <w:szCs w:val="56"/>
          <w:lang w:val="en-US" w:eastAsia="zh-CN"/>
        </w:rPr>
        <w:t>s</w:t>
      </w:r>
      <w:r w:rsidRPr="005B5BF5">
        <w:rPr>
          <w:rStyle w:val="TableTextChar"/>
          <w:rFonts w:ascii="Palatino Linotype" w:eastAsia="Microsoft YaHei" w:hAnsi="Palatino Linotype"/>
          <w:b/>
          <w:color w:val="4F81BD" w:themeColor="accent1"/>
          <w:sz w:val="52"/>
          <w:szCs w:val="56"/>
          <w:lang w:val="en-US" w:eastAsia="zh-CN"/>
        </w:rPr>
        <w:t>/Master/Pricing Data Exchange</w:t>
      </w:r>
    </w:p>
    <w:p w14:paraId="70CB69A4" w14:textId="77777777" w:rsidR="00932A3D" w:rsidRPr="005B5BF5" w:rsidRDefault="00A1630B" w:rsidP="009D5EF3">
      <w:pPr>
        <w:pStyle w:val="TableText"/>
        <w:framePr w:w="8873" w:h="5725" w:hRule="exact" w:wrap="auto" w:vAnchor="page" w:hAnchor="page" w:x="1528" w:y="3612"/>
        <w:tabs>
          <w:tab w:val="left" w:pos="360"/>
        </w:tabs>
        <w:spacing w:line="276" w:lineRule="auto"/>
        <w:rPr>
          <w:rStyle w:val="TableTextChar"/>
          <w:rFonts w:ascii="Palatino Linotype" w:eastAsia="Microsoft YaHei" w:hAnsi="Palatino Linotype"/>
          <w:b/>
          <w:bCs/>
          <w:color w:val="800000"/>
          <w:sz w:val="56"/>
          <w:szCs w:val="56"/>
          <w:lang w:val="en-US" w:eastAsia="zh-CN"/>
        </w:rPr>
      </w:pPr>
      <w:r w:rsidRPr="005B5BF5">
        <w:rPr>
          <w:rFonts w:ascii="Palatino Linotype" w:eastAsia="Microsoft YaHei" w:hAnsi="Palatino Linotype"/>
          <w:color w:val="800000"/>
          <w:sz w:val="56"/>
          <w:szCs w:val="56"/>
          <w:lang w:val="en-US" w:eastAsia="zh-TW"/>
        </w:rPr>
        <w:t>Impact Analysis Report</w:t>
      </w:r>
    </w:p>
    <w:p w14:paraId="46A0A440" w14:textId="77777777" w:rsidR="009A0562" w:rsidRPr="005B5BF5" w:rsidRDefault="009A0562" w:rsidP="007E6F0F">
      <w:pPr>
        <w:jc w:val="both"/>
        <w:rPr>
          <w:rFonts w:ascii="Palatino Linotype" w:eastAsia="Microsoft YaHei" w:hAnsi="Palatino Linotype"/>
        </w:rPr>
      </w:pPr>
      <w:r w:rsidRPr="005B5BF5">
        <w:rPr>
          <w:rFonts w:ascii="Palatino Linotype" w:eastAsia="Microsoft YaHei" w:hAnsi="Palatino Linotype"/>
        </w:rPr>
        <w:br w:type="page"/>
      </w:r>
    </w:p>
    <w:p w14:paraId="1BCA05D7" w14:textId="77777777" w:rsidR="005B21C6" w:rsidRPr="005B5BF5" w:rsidRDefault="000F72C3" w:rsidP="009D5EF3">
      <w:pPr>
        <w:pStyle w:val="Heading1"/>
        <w:numPr>
          <w:ilvl w:val="0"/>
          <w:numId w:val="0"/>
        </w:numPr>
        <w:ind w:left="432"/>
      </w:pPr>
      <w:bookmarkStart w:id="0" w:name="_Toc472172870"/>
      <w:r w:rsidRPr="005B5BF5">
        <w:lastRenderedPageBreak/>
        <w:t>Document Control</w:t>
      </w:r>
      <w:bookmarkEnd w:id="0"/>
    </w:p>
    <w:p w14:paraId="304ED3BC" w14:textId="77777777" w:rsidR="005B21C6" w:rsidRPr="005B5BF5" w:rsidRDefault="003D4291" w:rsidP="00D22FDC">
      <w:pPr>
        <w:pStyle w:val="Heading2"/>
        <w:numPr>
          <w:ilvl w:val="0"/>
          <w:numId w:val="0"/>
        </w:numPr>
        <w:ind w:left="576"/>
      </w:pPr>
      <w:bookmarkStart w:id="1" w:name="_Toc472172871"/>
      <w:r w:rsidRPr="005B5BF5">
        <w:t>Document History</w:t>
      </w:r>
      <w:bookmarkEnd w:id="1"/>
    </w:p>
    <w:tbl>
      <w:tblPr>
        <w:tblW w:w="9990" w:type="dxa"/>
        <w:tblInd w:w="5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20" w:firstRow="1" w:lastRow="0" w:firstColumn="0" w:lastColumn="0" w:noHBand="0" w:noVBand="1"/>
      </w:tblPr>
      <w:tblGrid>
        <w:gridCol w:w="975"/>
        <w:gridCol w:w="1798"/>
        <w:gridCol w:w="1787"/>
        <w:gridCol w:w="5430"/>
      </w:tblGrid>
      <w:tr w:rsidR="005B21C6" w:rsidRPr="005B5BF5" w14:paraId="4E72B909" w14:textId="77777777" w:rsidTr="00A00C1A">
        <w:trPr>
          <w:cantSplit/>
          <w:trHeight w:val="254"/>
          <w:tblHeader/>
        </w:trPr>
        <w:tc>
          <w:tcPr>
            <w:tcW w:w="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44061" w:themeFill="accent1" w:themeFillShade="80"/>
            <w:hideMark/>
          </w:tcPr>
          <w:p w14:paraId="5B1DA9D6" w14:textId="77777777" w:rsidR="005B21C6" w:rsidRPr="005B5BF5" w:rsidRDefault="000F72C3" w:rsidP="007E6F0F">
            <w:pPr>
              <w:spacing w:after="0"/>
              <w:jc w:val="both"/>
              <w:rPr>
                <w:rFonts w:ascii="Palatino Linotype" w:eastAsia="Microsoft YaHei" w:hAnsi="Palatino Linotype"/>
                <w:color w:val="FFFFFF"/>
                <w:szCs w:val="20"/>
              </w:rPr>
            </w:pPr>
            <w:r w:rsidRPr="005B5BF5">
              <w:rPr>
                <w:rFonts w:ascii="Palatino Linotype" w:eastAsia="Microsoft YaHei" w:hAnsi="Palatino Linotype"/>
                <w:color w:val="FFFFFF"/>
                <w:szCs w:val="20"/>
                <w:lang w:eastAsia="zh-CN"/>
              </w:rPr>
              <w:t>Version</w:t>
            </w:r>
          </w:p>
        </w:tc>
        <w:tc>
          <w:tcPr>
            <w:tcW w:w="1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44061" w:themeFill="accent1" w:themeFillShade="80"/>
            <w:hideMark/>
          </w:tcPr>
          <w:p w14:paraId="1C096F14" w14:textId="77777777" w:rsidR="005B21C6" w:rsidRPr="005B5BF5" w:rsidRDefault="000F72C3" w:rsidP="007E6F0F">
            <w:pPr>
              <w:spacing w:after="0"/>
              <w:jc w:val="both"/>
              <w:rPr>
                <w:rFonts w:ascii="Palatino Linotype" w:eastAsia="Microsoft YaHei" w:hAnsi="Palatino Linotype"/>
                <w:color w:val="FFFFFF"/>
                <w:szCs w:val="20"/>
              </w:rPr>
            </w:pPr>
            <w:r w:rsidRPr="005B5BF5">
              <w:rPr>
                <w:rFonts w:ascii="Palatino Linotype" w:eastAsia="Microsoft YaHei" w:hAnsi="Palatino Linotype"/>
                <w:color w:val="FFFFFF"/>
                <w:szCs w:val="20"/>
                <w:lang w:eastAsia="zh-CN"/>
              </w:rPr>
              <w:t>Date</w:t>
            </w:r>
          </w:p>
        </w:tc>
        <w:tc>
          <w:tcPr>
            <w:tcW w:w="1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44061" w:themeFill="accent1" w:themeFillShade="80"/>
            <w:hideMark/>
          </w:tcPr>
          <w:p w14:paraId="30F7212B" w14:textId="77777777" w:rsidR="005B21C6" w:rsidRPr="005B5BF5" w:rsidRDefault="000F72C3" w:rsidP="007E6F0F">
            <w:pPr>
              <w:spacing w:after="0"/>
              <w:jc w:val="both"/>
              <w:rPr>
                <w:rFonts w:ascii="Palatino Linotype" w:eastAsia="Microsoft YaHei" w:hAnsi="Palatino Linotype"/>
                <w:color w:val="FFFFFF"/>
                <w:szCs w:val="20"/>
              </w:rPr>
            </w:pPr>
            <w:r w:rsidRPr="005B5BF5">
              <w:rPr>
                <w:rFonts w:ascii="Palatino Linotype" w:eastAsia="Microsoft YaHei" w:hAnsi="Palatino Linotype"/>
                <w:color w:val="FFFFFF"/>
                <w:szCs w:val="20"/>
                <w:lang w:eastAsia="zh-CN"/>
              </w:rPr>
              <w:t>Author</w:t>
            </w:r>
          </w:p>
        </w:tc>
        <w:tc>
          <w:tcPr>
            <w:tcW w:w="5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44061" w:themeFill="accent1" w:themeFillShade="80"/>
            <w:hideMark/>
          </w:tcPr>
          <w:p w14:paraId="13C02C5D" w14:textId="77777777" w:rsidR="005B21C6" w:rsidRPr="005B5BF5" w:rsidRDefault="000F72C3" w:rsidP="007E6F0F">
            <w:pPr>
              <w:spacing w:after="0"/>
              <w:jc w:val="both"/>
              <w:rPr>
                <w:rFonts w:ascii="Palatino Linotype" w:eastAsia="Microsoft YaHei" w:hAnsi="Palatino Linotype"/>
                <w:color w:val="FFFFFF"/>
                <w:szCs w:val="20"/>
              </w:rPr>
            </w:pPr>
            <w:r w:rsidRPr="005B5BF5">
              <w:rPr>
                <w:rFonts w:ascii="Palatino Linotype" w:eastAsia="Microsoft YaHei" w:hAnsi="Palatino Linotype"/>
                <w:color w:val="FFFFFF"/>
                <w:szCs w:val="20"/>
                <w:lang w:eastAsia="zh-CN"/>
              </w:rPr>
              <w:t>Revision Remark</w:t>
            </w:r>
          </w:p>
        </w:tc>
      </w:tr>
      <w:tr w:rsidR="005B21C6" w:rsidRPr="005B5BF5" w14:paraId="366281D9" w14:textId="77777777" w:rsidTr="00A00C1A">
        <w:trPr>
          <w:cantSplit/>
        </w:trPr>
        <w:tc>
          <w:tcPr>
            <w:tcW w:w="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317287" w14:textId="77777777" w:rsidR="005B21C6" w:rsidRPr="005B5BF5" w:rsidRDefault="00AD54D9" w:rsidP="00274118">
            <w:pPr>
              <w:spacing w:after="0"/>
              <w:jc w:val="both"/>
              <w:rPr>
                <w:rFonts w:ascii="Palatino Linotype" w:eastAsia="Microsoft YaHei" w:hAnsi="Palatino Linotype"/>
                <w:sz w:val="20"/>
                <w:szCs w:val="20"/>
              </w:rPr>
            </w:pPr>
            <w:r w:rsidRPr="005B5BF5">
              <w:rPr>
                <w:rFonts w:ascii="Palatino Linotype" w:eastAsia="Microsoft YaHei" w:hAnsi="Palatino Linotype"/>
                <w:sz w:val="20"/>
                <w:szCs w:val="20"/>
              </w:rPr>
              <w:t>0.9</w:t>
            </w:r>
          </w:p>
        </w:tc>
        <w:tc>
          <w:tcPr>
            <w:tcW w:w="1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0359DE" w14:textId="77777777" w:rsidR="005B21C6" w:rsidRPr="005B5BF5" w:rsidRDefault="00DA1C3D">
            <w:pPr>
              <w:spacing w:after="0"/>
              <w:jc w:val="both"/>
              <w:rPr>
                <w:rFonts w:ascii="Palatino Linotype" w:eastAsia="Microsoft YaHei" w:hAnsi="Palatino Linotype"/>
                <w:sz w:val="20"/>
                <w:szCs w:val="20"/>
              </w:rPr>
            </w:pPr>
            <w:r>
              <w:rPr>
                <w:rFonts w:ascii="Palatino Linotype" w:eastAsia="Microsoft YaHei" w:hAnsi="Palatino Linotype"/>
                <w:sz w:val="20"/>
                <w:szCs w:val="20"/>
              </w:rPr>
              <w:t>13</w:t>
            </w:r>
            <w:r w:rsidR="00543F74" w:rsidRPr="005B5BF5">
              <w:rPr>
                <w:rFonts w:ascii="Palatino Linotype" w:eastAsia="Microsoft YaHei" w:hAnsi="Palatino Linotype"/>
                <w:sz w:val="20"/>
                <w:szCs w:val="20"/>
              </w:rPr>
              <w:t>/01/2017</w:t>
            </w:r>
          </w:p>
        </w:tc>
        <w:tc>
          <w:tcPr>
            <w:tcW w:w="1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B75A9" w14:textId="77777777" w:rsidR="005B21C6" w:rsidRPr="005B5BF5" w:rsidRDefault="005B21C6" w:rsidP="007E6F0F">
            <w:pPr>
              <w:spacing w:after="0"/>
              <w:jc w:val="both"/>
              <w:rPr>
                <w:rFonts w:ascii="Palatino Linotype" w:eastAsia="Microsoft YaHei" w:hAnsi="Palatino Linotype"/>
                <w:sz w:val="20"/>
                <w:szCs w:val="20"/>
              </w:rPr>
            </w:pPr>
            <w:r w:rsidRPr="005B5BF5">
              <w:rPr>
                <w:rFonts w:ascii="Palatino Linotype" w:eastAsia="Microsoft YaHei" w:hAnsi="Palatino Linotype"/>
                <w:sz w:val="20"/>
                <w:szCs w:val="20"/>
              </w:rPr>
              <w:t>Steven Chen</w:t>
            </w:r>
          </w:p>
        </w:tc>
        <w:tc>
          <w:tcPr>
            <w:tcW w:w="5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FDB056" w14:textId="77777777" w:rsidR="005B21C6" w:rsidRPr="005B5BF5" w:rsidRDefault="000F72C3" w:rsidP="007E6F0F">
            <w:pPr>
              <w:spacing w:after="0"/>
              <w:jc w:val="both"/>
              <w:rPr>
                <w:rFonts w:ascii="Palatino Linotype" w:eastAsia="Microsoft YaHei" w:hAnsi="Palatino Linotype"/>
                <w:sz w:val="20"/>
                <w:szCs w:val="20"/>
              </w:rPr>
            </w:pPr>
            <w:r w:rsidRPr="005B5BF5">
              <w:rPr>
                <w:rFonts w:ascii="Palatino Linotype" w:eastAsia="Microsoft YaHei" w:hAnsi="Palatino Linotype"/>
                <w:sz w:val="20"/>
                <w:szCs w:val="20"/>
                <w:lang w:eastAsia="zh-CN"/>
              </w:rPr>
              <w:t>1</w:t>
            </w:r>
            <w:r w:rsidRPr="005B5BF5">
              <w:rPr>
                <w:rFonts w:ascii="Palatino Linotype" w:eastAsia="Microsoft YaHei" w:hAnsi="Palatino Linotype"/>
                <w:sz w:val="20"/>
                <w:szCs w:val="20"/>
                <w:vertAlign w:val="superscript"/>
                <w:lang w:eastAsia="zh-CN"/>
              </w:rPr>
              <w:t>st</w:t>
            </w:r>
            <w:r w:rsidRPr="005B5BF5">
              <w:rPr>
                <w:rFonts w:ascii="Palatino Linotype" w:eastAsia="Microsoft YaHei" w:hAnsi="Palatino Linotype"/>
                <w:sz w:val="20"/>
                <w:szCs w:val="20"/>
                <w:lang w:eastAsia="zh-CN"/>
              </w:rPr>
              <w:t xml:space="preserve"> draft</w:t>
            </w:r>
          </w:p>
        </w:tc>
      </w:tr>
    </w:tbl>
    <w:p w14:paraId="7C1C3AEB" w14:textId="77777777" w:rsidR="005B21C6" w:rsidRPr="005B5BF5" w:rsidRDefault="000F72C3" w:rsidP="00D22FDC">
      <w:pPr>
        <w:pStyle w:val="Heading2"/>
        <w:numPr>
          <w:ilvl w:val="0"/>
          <w:numId w:val="0"/>
        </w:numPr>
        <w:ind w:left="576"/>
      </w:pPr>
      <w:bookmarkStart w:id="2" w:name="_Toc472172872"/>
      <w:bookmarkStart w:id="3" w:name="_Toc248913659"/>
      <w:r w:rsidRPr="005B5BF5">
        <w:t>Document/Design Owner</w:t>
      </w:r>
      <w:bookmarkEnd w:id="2"/>
    </w:p>
    <w:tbl>
      <w:tblPr>
        <w:tblW w:w="0" w:type="auto"/>
        <w:tblInd w:w="5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80"/>
        <w:gridCol w:w="7110"/>
      </w:tblGrid>
      <w:tr w:rsidR="005B21C6" w:rsidRPr="005B5BF5" w14:paraId="6F21A3EE" w14:textId="77777777" w:rsidTr="00E132B9">
        <w:trPr>
          <w:cantSplit/>
          <w:tblHeader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44061" w:themeFill="accent1" w:themeFillShade="80"/>
            <w:hideMark/>
          </w:tcPr>
          <w:p w14:paraId="620D4873" w14:textId="77777777" w:rsidR="005B21C6" w:rsidRPr="005B5BF5" w:rsidRDefault="000F72C3" w:rsidP="007E6F0F">
            <w:pPr>
              <w:spacing w:after="0"/>
              <w:jc w:val="both"/>
              <w:rPr>
                <w:rFonts w:ascii="Palatino Linotype" w:eastAsia="Microsoft YaHei" w:hAnsi="Palatino Linotype"/>
                <w:color w:val="FFFFFF"/>
                <w:szCs w:val="20"/>
              </w:rPr>
            </w:pPr>
            <w:r w:rsidRPr="005B5BF5">
              <w:rPr>
                <w:rFonts w:ascii="Palatino Linotype" w:eastAsia="Microsoft YaHei" w:hAnsi="Palatino Linotype"/>
                <w:color w:val="FFFFFF"/>
                <w:szCs w:val="20"/>
                <w:lang w:eastAsia="zh-CN"/>
              </w:rPr>
              <w:t>Name</w:t>
            </w:r>
          </w:p>
        </w:tc>
        <w:tc>
          <w:tcPr>
            <w:tcW w:w="7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44061" w:themeFill="accent1" w:themeFillShade="80"/>
            <w:hideMark/>
          </w:tcPr>
          <w:p w14:paraId="32A14004" w14:textId="77777777" w:rsidR="005B21C6" w:rsidRPr="005B5BF5" w:rsidRDefault="000F72C3" w:rsidP="007E6F0F">
            <w:pPr>
              <w:spacing w:after="0"/>
              <w:jc w:val="both"/>
              <w:rPr>
                <w:rFonts w:ascii="Palatino Linotype" w:eastAsia="Microsoft YaHei" w:hAnsi="Palatino Linotype"/>
                <w:color w:val="FFFFFF"/>
                <w:szCs w:val="20"/>
              </w:rPr>
            </w:pPr>
            <w:r w:rsidRPr="005B5BF5">
              <w:rPr>
                <w:rFonts w:ascii="Palatino Linotype" w:eastAsia="Microsoft YaHei" w:hAnsi="Palatino Linotype"/>
                <w:color w:val="FFFFFF"/>
                <w:szCs w:val="20"/>
                <w:lang w:eastAsia="zh-CN"/>
              </w:rPr>
              <w:t>Title</w:t>
            </w:r>
          </w:p>
        </w:tc>
      </w:tr>
      <w:tr w:rsidR="005B21C6" w:rsidRPr="005B5BF5" w14:paraId="7C9FFA71" w14:textId="77777777" w:rsidTr="005B21C6">
        <w:trPr>
          <w:cantSplit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9AD06D" w14:textId="77777777" w:rsidR="005B21C6" w:rsidRPr="005B5BF5" w:rsidRDefault="005B21C6" w:rsidP="007E6F0F">
            <w:pPr>
              <w:spacing w:after="0"/>
              <w:jc w:val="both"/>
              <w:rPr>
                <w:rFonts w:ascii="Palatino Linotype" w:eastAsia="Microsoft YaHei" w:hAnsi="Palatino Linotype"/>
                <w:sz w:val="20"/>
                <w:szCs w:val="20"/>
              </w:rPr>
            </w:pPr>
            <w:r w:rsidRPr="005B5BF5">
              <w:rPr>
                <w:rFonts w:ascii="Palatino Linotype" w:eastAsia="Microsoft YaHei" w:hAnsi="Palatino Linotype"/>
                <w:sz w:val="20"/>
                <w:szCs w:val="20"/>
                <w:lang w:eastAsia="zh-CN"/>
              </w:rPr>
              <w:t>Steven Chen</w:t>
            </w:r>
          </w:p>
        </w:tc>
        <w:tc>
          <w:tcPr>
            <w:tcW w:w="7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3AE63F" w14:textId="77777777" w:rsidR="005B21C6" w:rsidRPr="005B5BF5" w:rsidRDefault="005B21C6" w:rsidP="007E6F0F">
            <w:pPr>
              <w:spacing w:after="0"/>
              <w:jc w:val="both"/>
              <w:rPr>
                <w:rFonts w:ascii="Palatino Linotype" w:eastAsia="Microsoft YaHei" w:hAnsi="Palatino Linotype"/>
                <w:sz w:val="20"/>
                <w:szCs w:val="20"/>
              </w:rPr>
            </w:pPr>
            <w:r w:rsidRPr="005B5BF5">
              <w:rPr>
                <w:rFonts w:ascii="Palatino Linotype" w:eastAsia="Microsoft YaHei" w:hAnsi="Palatino Linotype"/>
                <w:sz w:val="20"/>
                <w:szCs w:val="20"/>
              </w:rPr>
              <w:t>System Analyst</w:t>
            </w:r>
          </w:p>
        </w:tc>
      </w:tr>
      <w:tr w:rsidR="00AD54D9" w:rsidRPr="005B5BF5" w14:paraId="4C10C27A" w14:textId="77777777" w:rsidTr="005B21C6">
        <w:trPr>
          <w:cantSplit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7AF0C" w14:textId="77777777" w:rsidR="00AD54D9" w:rsidRPr="005B5BF5" w:rsidRDefault="00AD54D9" w:rsidP="007E6F0F">
            <w:pPr>
              <w:spacing w:after="0"/>
              <w:jc w:val="both"/>
              <w:rPr>
                <w:rFonts w:ascii="Palatino Linotype" w:eastAsia="Microsoft YaHei" w:hAnsi="Palatino Linotype"/>
                <w:sz w:val="20"/>
                <w:szCs w:val="20"/>
                <w:lang w:eastAsia="zh-CN"/>
              </w:rPr>
            </w:pPr>
            <w:r w:rsidRPr="005B5BF5">
              <w:rPr>
                <w:rFonts w:ascii="Palatino Linotype" w:eastAsia="Microsoft YaHei" w:hAnsi="Palatino Linotype"/>
                <w:sz w:val="20"/>
                <w:szCs w:val="20"/>
                <w:lang w:eastAsia="zh-CN"/>
              </w:rPr>
              <w:t>Edward Leung</w:t>
            </w:r>
          </w:p>
        </w:tc>
        <w:tc>
          <w:tcPr>
            <w:tcW w:w="7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E32BB6" w14:textId="77777777" w:rsidR="00AD54D9" w:rsidRPr="005B5BF5" w:rsidRDefault="00AD54D9" w:rsidP="007E6F0F">
            <w:pPr>
              <w:spacing w:after="0"/>
              <w:jc w:val="both"/>
              <w:rPr>
                <w:rFonts w:ascii="Palatino Linotype" w:eastAsia="Microsoft YaHei" w:hAnsi="Palatino Linotype"/>
                <w:sz w:val="20"/>
                <w:szCs w:val="20"/>
              </w:rPr>
            </w:pPr>
            <w:r w:rsidRPr="005B5BF5">
              <w:rPr>
                <w:rFonts w:ascii="Palatino Linotype" w:eastAsia="Microsoft YaHei" w:hAnsi="Palatino Linotype"/>
                <w:sz w:val="20"/>
                <w:szCs w:val="20"/>
              </w:rPr>
              <w:t>System Analyst</w:t>
            </w:r>
          </w:p>
        </w:tc>
      </w:tr>
      <w:tr w:rsidR="00AD54D9" w:rsidRPr="005B5BF5" w14:paraId="62A217EA" w14:textId="77777777" w:rsidTr="005B21C6">
        <w:trPr>
          <w:cantSplit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01A899" w14:textId="77777777" w:rsidR="00AD54D9" w:rsidRPr="005B5BF5" w:rsidRDefault="00AD54D9" w:rsidP="007E6F0F">
            <w:pPr>
              <w:spacing w:after="0"/>
              <w:jc w:val="both"/>
              <w:rPr>
                <w:rFonts w:ascii="Palatino Linotype" w:eastAsia="Microsoft YaHei" w:hAnsi="Palatino Linotype"/>
                <w:sz w:val="20"/>
                <w:szCs w:val="20"/>
                <w:lang w:eastAsia="zh-CN"/>
              </w:rPr>
            </w:pPr>
            <w:r w:rsidRPr="005B5BF5">
              <w:rPr>
                <w:rFonts w:ascii="Palatino Linotype" w:eastAsia="Microsoft YaHei" w:hAnsi="Palatino Linotype"/>
                <w:sz w:val="20"/>
                <w:szCs w:val="20"/>
                <w:lang w:eastAsia="zh-CN"/>
              </w:rPr>
              <w:t>Tommy Leung</w:t>
            </w:r>
          </w:p>
        </w:tc>
        <w:tc>
          <w:tcPr>
            <w:tcW w:w="7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ADCD19" w14:textId="77777777" w:rsidR="00AD54D9" w:rsidRPr="005B5BF5" w:rsidRDefault="00AD54D9" w:rsidP="007E6F0F">
            <w:pPr>
              <w:spacing w:after="0"/>
              <w:jc w:val="both"/>
              <w:rPr>
                <w:rFonts w:ascii="Palatino Linotype" w:eastAsia="Microsoft YaHei" w:hAnsi="Palatino Linotype"/>
                <w:sz w:val="20"/>
                <w:szCs w:val="20"/>
              </w:rPr>
            </w:pPr>
            <w:r w:rsidRPr="005B5BF5">
              <w:rPr>
                <w:rFonts w:ascii="Palatino Linotype" w:eastAsia="Microsoft YaHei" w:hAnsi="Palatino Linotype"/>
                <w:sz w:val="20"/>
                <w:szCs w:val="20"/>
              </w:rPr>
              <w:t xml:space="preserve">System Analyst </w:t>
            </w:r>
          </w:p>
        </w:tc>
      </w:tr>
    </w:tbl>
    <w:p w14:paraId="7F7C5222" w14:textId="77777777" w:rsidR="0074368E" w:rsidRPr="005B5BF5" w:rsidRDefault="00C13E18" w:rsidP="00D22FDC">
      <w:pPr>
        <w:pStyle w:val="Heading2"/>
        <w:numPr>
          <w:ilvl w:val="0"/>
          <w:numId w:val="0"/>
        </w:numPr>
        <w:ind w:left="576"/>
      </w:pPr>
      <w:bookmarkStart w:id="4" w:name="_Toc472172873"/>
      <w:bookmarkEnd w:id="3"/>
      <w:r w:rsidRPr="005B5BF5">
        <w:t>Key Comments</w:t>
      </w:r>
      <w:bookmarkEnd w:id="4"/>
    </w:p>
    <w:tbl>
      <w:tblPr>
        <w:tblW w:w="0" w:type="auto"/>
        <w:tblInd w:w="5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19"/>
        <w:gridCol w:w="475"/>
        <w:gridCol w:w="8438"/>
      </w:tblGrid>
      <w:tr w:rsidR="0074368E" w:rsidRPr="005B5BF5" w14:paraId="44F041D5" w14:textId="77777777" w:rsidTr="00AE5DAD">
        <w:trPr>
          <w:cantSplit/>
          <w:tblHeader/>
        </w:trPr>
        <w:tc>
          <w:tcPr>
            <w:tcW w:w="1319" w:type="dxa"/>
            <w:vMerge w:val="restart"/>
            <w:shd w:val="clear" w:color="auto" w:fill="17365D" w:themeFill="text2" w:themeFillShade="BF"/>
            <w:vAlign w:val="center"/>
          </w:tcPr>
          <w:p w14:paraId="5F67D24B" w14:textId="77777777" w:rsidR="0074368E" w:rsidRPr="005B5BF5" w:rsidRDefault="00AE5DAD" w:rsidP="007E6F0F">
            <w:pPr>
              <w:spacing w:after="0"/>
              <w:jc w:val="both"/>
              <w:rPr>
                <w:rFonts w:ascii="Palatino Linotype" w:eastAsia="Microsoft YaHei" w:hAnsi="Palatino Linotype"/>
                <w:color w:val="FFFFFF"/>
                <w:szCs w:val="20"/>
                <w:lang w:eastAsia="zh-CN"/>
              </w:rPr>
            </w:pPr>
            <w:r w:rsidRPr="005B5BF5">
              <w:rPr>
                <w:rFonts w:ascii="Palatino Linotype" w:eastAsia="Microsoft YaHei" w:hAnsi="Palatino Linotype"/>
                <w:color w:val="FFFFFF"/>
                <w:szCs w:val="20"/>
                <w:lang w:eastAsia="zh-CN"/>
              </w:rPr>
              <w:t>Name/Title</w:t>
            </w:r>
          </w:p>
        </w:tc>
        <w:tc>
          <w:tcPr>
            <w:tcW w:w="8913" w:type="dxa"/>
            <w:gridSpan w:val="2"/>
            <w:shd w:val="clear" w:color="auto" w:fill="auto"/>
            <w:vAlign w:val="center"/>
          </w:tcPr>
          <w:p w14:paraId="2CFB6F79" w14:textId="77777777" w:rsidR="0074368E" w:rsidRPr="005B5BF5" w:rsidRDefault="0074368E" w:rsidP="007E6F0F">
            <w:pPr>
              <w:spacing w:after="0"/>
              <w:jc w:val="both"/>
              <w:rPr>
                <w:rFonts w:ascii="Palatino Linotype" w:eastAsia="Microsoft YaHei" w:hAnsi="Palatino Linotype"/>
                <w:szCs w:val="20"/>
              </w:rPr>
            </w:pPr>
          </w:p>
        </w:tc>
      </w:tr>
      <w:tr w:rsidR="0074368E" w:rsidRPr="005B5BF5" w14:paraId="7D072C68" w14:textId="77777777" w:rsidTr="00AE5DAD">
        <w:trPr>
          <w:cantSplit/>
          <w:tblHeader/>
        </w:trPr>
        <w:tc>
          <w:tcPr>
            <w:tcW w:w="1319" w:type="dxa"/>
            <w:vMerge/>
            <w:tcBorders>
              <w:bottom w:val="single" w:sz="4" w:space="0" w:color="auto"/>
            </w:tcBorders>
            <w:shd w:val="clear" w:color="auto" w:fill="17365D" w:themeFill="text2" w:themeFillShade="BF"/>
            <w:vAlign w:val="center"/>
          </w:tcPr>
          <w:p w14:paraId="501A7027" w14:textId="77777777" w:rsidR="0074368E" w:rsidRPr="005B5BF5" w:rsidRDefault="0074368E" w:rsidP="007E6F0F">
            <w:pPr>
              <w:spacing w:after="0"/>
              <w:jc w:val="both"/>
              <w:rPr>
                <w:rFonts w:ascii="Palatino Linotype" w:eastAsia="Microsoft YaHei" w:hAnsi="Palatino Linotype"/>
                <w:color w:val="FFFFFF"/>
                <w:szCs w:val="20"/>
              </w:rPr>
            </w:pPr>
          </w:p>
        </w:tc>
        <w:tc>
          <w:tcPr>
            <w:tcW w:w="475" w:type="dxa"/>
            <w:shd w:val="clear" w:color="auto" w:fill="17365D" w:themeFill="text2" w:themeFillShade="BF"/>
            <w:vAlign w:val="center"/>
          </w:tcPr>
          <w:p w14:paraId="214D77F7" w14:textId="77777777" w:rsidR="0074368E" w:rsidRPr="005B5BF5" w:rsidRDefault="0074368E" w:rsidP="007E6F0F">
            <w:pPr>
              <w:spacing w:after="0"/>
              <w:jc w:val="both"/>
              <w:rPr>
                <w:rFonts w:ascii="Palatino Linotype" w:eastAsia="Microsoft YaHei" w:hAnsi="Palatino Linotype"/>
                <w:color w:val="FFFFFF"/>
                <w:szCs w:val="20"/>
              </w:rPr>
            </w:pPr>
            <w:r w:rsidRPr="005B5BF5">
              <w:rPr>
                <w:rFonts w:ascii="Palatino Linotype" w:eastAsia="Microsoft YaHei" w:hAnsi="Palatino Linotype"/>
                <w:color w:val="FFFFFF"/>
                <w:szCs w:val="20"/>
              </w:rPr>
              <w:t>#</w:t>
            </w:r>
          </w:p>
        </w:tc>
        <w:tc>
          <w:tcPr>
            <w:tcW w:w="8438" w:type="dxa"/>
            <w:shd w:val="clear" w:color="auto" w:fill="17365D" w:themeFill="text2" w:themeFillShade="BF"/>
            <w:vAlign w:val="center"/>
          </w:tcPr>
          <w:p w14:paraId="33FFF282" w14:textId="77777777" w:rsidR="0074368E" w:rsidRPr="005B5BF5" w:rsidRDefault="00AE5DAD" w:rsidP="007E6F0F">
            <w:pPr>
              <w:spacing w:after="0"/>
              <w:jc w:val="both"/>
              <w:rPr>
                <w:rFonts w:ascii="Palatino Linotype" w:eastAsia="Microsoft YaHei" w:hAnsi="Palatino Linotype"/>
                <w:color w:val="FFFFFF"/>
                <w:szCs w:val="20"/>
              </w:rPr>
            </w:pPr>
            <w:r w:rsidRPr="005B5BF5">
              <w:rPr>
                <w:rFonts w:ascii="Palatino Linotype" w:eastAsia="Microsoft YaHei" w:hAnsi="Palatino Linotype"/>
                <w:color w:val="FFFFFF"/>
                <w:szCs w:val="20"/>
                <w:lang w:eastAsia="zh-CN"/>
              </w:rPr>
              <w:t>Comments</w:t>
            </w:r>
          </w:p>
        </w:tc>
      </w:tr>
      <w:tr w:rsidR="0074368E" w:rsidRPr="005B5BF5" w14:paraId="1C139197" w14:textId="77777777" w:rsidTr="00912794">
        <w:trPr>
          <w:cantSplit/>
          <w:trHeight w:val="70"/>
        </w:trPr>
        <w:tc>
          <w:tcPr>
            <w:tcW w:w="1319" w:type="dxa"/>
            <w:shd w:val="clear" w:color="auto" w:fill="DBE5F1" w:themeFill="accent1" w:themeFillTint="33"/>
            <w:vAlign w:val="center"/>
          </w:tcPr>
          <w:p w14:paraId="173F810D" w14:textId="77777777" w:rsidR="0074368E" w:rsidRPr="005B5BF5" w:rsidRDefault="00AE5DAD" w:rsidP="007E6F0F">
            <w:pPr>
              <w:spacing w:after="0"/>
              <w:jc w:val="both"/>
              <w:rPr>
                <w:rFonts w:ascii="Palatino Linotype" w:eastAsia="Microsoft YaHei" w:hAnsi="Palatino Linotype"/>
                <w:szCs w:val="20"/>
              </w:rPr>
            </w:pPr>
            <w:r w:rsidRPr="005B5BF5">
              <w:rPr>
                <w:rFonts w:ascii="Palatino Linotype" w:eastAsia="Microsoft YaHei" w:hAnsi="Palatino Linotype"/>
                <w:szCs w:val="20"/>
                <w:lang w:eastAsia="zh-CN"/>
              </w:rPr>
              <w:t>Comment</w:t>
            </w:r>
          </w:p>
        </w:tc>
        <w:tc>
          <w:tcPr>
            <w:tcW w:w="475" w:type="dxa"/>
            <w:shd w:val="clear" w:color="auto" w:fill="DBE5F1" w:themeFill="accent1" w:themeFillTint="33"/>
            <w:vAlign w:val="center"/>
          </w:tcPr>
          <w:p w14:paraId="7A469F85" w14:textId="77777777" w:rsidR="0074368E" w:rsidRPr="005B5BF5" w:rsidRDefault="00550D22" w:rsidP="007E6F0F">
            <w:pPr>
              <w:spacing w:after="0"/>
              <w:jc w:val="both"/>
              <w:rPr>
                <w:rFonts w:ascii="Palatino Linotype" w:eastAsia="Microsoft YaHei" w:hAnsi="Palatino Linotype"/>
                <w:szCs w:val="20"/>
              </w:rPr>
            </w:pPr>
            <w:r w:rsidRPr="005B5BF5">
              <w:rPr>
                <w:rFonts w:ascii="Palatino Linotype" w:eastAsia="Microsoft YaHei" w:hAnsi="Palatino Linotype"/>
                <w:szCs w:val="20"/>
              </w:rPr>
              <w:t>1</w:t>
            </w:r>
          </w:p>
        </w:tc>
        <w:tc>
          <w:tcPr>
            <w:tcW w:w="8438" w:type="dxa"/>
            <w:shd w:val="clear" w:color="auto" w:fill="DBE5F1" w:themeFill="accent1" w:themeFillTint="33"/>
            <w:vAlign w:val="center"/>
          </w:tcPr>
          <w:p w14:paraId="02629C51" w14:textId="77777777" w:rsidR="0074368E" w:rsidRPr="005B5BF5" w:rsidRDefault="0074368E" w:rsidP="00C15BC6">
            <w:pPr>
              <w:spacing w:after="0" w:line="240" w:lineRule="auto"/>
              <w:jc w:val="both"/>
              <w:rPr>
                <w:rFonts w:ascii="Palatino Linotype" w:hAnsi="Palatino Linotype"/>
                <w:szCs w:val="20"/>
              </w:rPr>
            </w:pPr>
          </w:p>
        </w:tc>
      </w:tr>
      <w:tr w:rsidR="0074368E" w:rsidRPr="005B5BF5" w14:paraId="2FE2FF0C" w14:textId="77777777" w:rsidTr="00AE5DAD">
        <w:trPr>
          <w:cantSplit/>
          <w:trHeight w:val="323"/>
        </w:trPr>
        <w:tc>
          <w:tcPr>
            <w:tcW w:w="1319" w:type="dxa"/>
            <w:shd w:val="clear" w:color="auto" w:fill="DBE5F1" w:themeFill="accent1" w:themeFillTint="33"/>
            <w:vAlign w:val="center"/>
          </w:tcPr>
          <w:p w14:paraId="35C5103F" w14:textId="77777777" w:rsidR="0074368E" w:rsidRPr="005B5BF5" w:rsidRDefault="00AE5DAD" w:rsidP="007E6F0F">
            <w:pPr>
              <w:spacing w:after="0"/>
              <w:jc w:val="both"/>
              <w:rPr>
                <w:rFonts w:ascii="Palatino Linotype" w:eastAsia="Microsoft YaHei" w:hAnsi="Palatino Linotype"/>
                <w:szCs w:val="20"/>
                <w:lang w:eastAsia="zh-CN"/>
              </w:rPr>
            </w:pPr>
            <w:r w:rsidRPr="005B5BF5">
              <w:rPr>
                <w:rFonts w:ascii="Palatino Linotype" w:eastAsia="Microsoft YaHei" w:hAnsi="Palatino Linotype"/>
                <w:szCs w:val="20"/>
                <w:lang w:eastAsia="zh-CN"/>
              </w:rPr>
              <w:t>Response</w:t>
            </w:r>
          </w:p>
        </w:tc>
        <w:tc>
          <w:tcPr>
            <w:tcW w:w="475" w:type="dxa"/>
            <w:shd w:val="clear" w:color="auto" w:fill="DBE5F1" w:themeFill="accent1" w:themeFillTint="33"/>
            <w:vAlign w:val="center"/>
          </w:tcPr>
          <w:p w14:paraId="640D08D1" w14:textId="77777777" w:rsidR="0074368E" w:rsidRPr="005B5BF5" w:rsidRDefault="00550D22" w:rsidP="007E6F0F">
            <w:pPr>
              <w:spacing w:after="0"/>
              <w:jc w:val="both"/>
              <w:rPr>
                <w:rFonts w:ascii="Palatino Linotype" w:eastAsia="Microsoft YaHei" w:hAnsi="Palatino Linotype"/>
                <w:szCs w:val="20"/>
              </w:rPr>
            </w:pPr>
            <w:r w:rsidRPr="005B5BF5">
              <w:rPr>
                <w:rFonts w:ascii="Palatino Linotype" w:eastAsia="Microsoft YaHei" w:hAnsi="Palatino Linotype"/>
                <w:szCs w:val="20"/>
              </w:rPr>
              <w:t>1</w:t>
            </w:r>
          </w:p>
        </w:tc>
        <w:tc>
          <w:tcPr>
            <w:tcW w:w="8438" w:type="dxa"/>
            <w:shd w:val="clear" w:color="auto" w:fill="DBE5F1" w:themeFill="accent1" w:themeFillTint="33"/>
            <w:vAlign w:val="center"/>
          </w:tcPr>
          <w:p w14:paraId="63182226" w14:textId="77777777" w:rsidR="0074368E" w:rsidRPr="005B5BF5" w:rsidRDefault="0074368E" w:rsidP="007E6F0F">
            <w:pPr>
              <w:spacing w:after="0"/>
              <w:jc w:val="both"/>
              <w:rPr>
                <w:rFonts w:ascii="Palatino Linotype" w:eastAsia="Microsoft YaHei" w:hAnsi="Palatino Linotype"/>
                <w:szCs w:val="20"/>
              </w:rPr>
            </w:pPr>
          </w:p>
        </w:tc>
      </w:tr>
    </w:tbl>
    <w:p w14:paraId="325F30C6" w14:textId="77777777" w:rsidR="0074368E" w:rsidRPr="005B5BF5" w:rsidRDefault="0074368E" w:rsidP="007E6F0F">
      <w:pPr>
        <w:jc w:val="both"/>
        <w:rPr>
          <w:rFonts w:ascii="Palatino Linotype" w:hAnsi="Palatino Linotype"/>
          <w:lang w:eastAsia="zh-CN"/>
        </w:rPr>
      </w:pPr>
    </w:p>
    <w:p w14:paraId="08DEE55D" w14:textId="77777777" w:rsidR="00367588" w:rsidRPr="005B5BF5" w:rsidRDefault="00367588" w:rsidP="007E6F0F">
      <w:pPr>
        <w:jc w:val="both"/>
        <w:rPr>
          <w:rFonts w:ascii="Palatino Linotype" w:hAnsi="Palatino Linotype"/>
          <w:lang w:eastAsia="zh-CN"/>
        </w:rPr>
      </w:pPr>
    </w:p>
    <w:p w14:paraId="6A11D48F" w14:textId="77777777" w:rsidR="00F94FE7" w:rsidRPr="005B5BF5" w:rsidRDefault="00F94FE7" w:rsidP="007E6F0F">
      <w:pPr>
        <w:jc w:val="both"/>
        <w:rPr>
          <w:rFonts w:ascii="Palatino Linotype" w:hAnsi="Palatino Linotype"/>
          <w:lang w:eastAsia="zh-CN"/>
        </w:rPr>
      </w:pPr>
    </w:p>
    <w:p w14:paraId="49145F7F" w14:textId="77777777" w:rsidR="00C103F0" w:rsidRPr="005B5BF5" w:rsidRDefault="0072240A" w:rsidP="007E6F0F">
      <w:pPr>
        <w:jc w:val="both"/>
        <w:rPr>
          <w:rFonts w:ascii="Palatino Linotype" w:eastAsia="Microsoft YaHei" w:hAnsi="Palatino Linotype"/>
        </w:rPr>
      </w:pPr>
      <w:r w:rsidRPr="005B5BF5">
        <w:rPr>
          <w:rFonts w:ascii="Palatino Linotype" w:eastAsia="Microsoft YaHei" w:hAnsi="Palatino Linotype"/>
        </w:rPr>
        <w:br w:type="page"/>
      </w:r>
    </w:p>
    <w:bookmarkStart w:id="5" w:name="_Toc472172874" w:displacedByCustomXml="next"/>
    <w:sdt>
      <w:sdtPr>
        <w:rPr>
          <w:rFonts w:ascii="Microsoft YaHei" w:eastAsiaTheme="minorEastAsia" w:hAnsi="Microsoft YaHei" w:cstheme="minorBidi"/>
          <w:b w:val="0"/>
          <w:bCs w:val="0"/>
          <w:color w:val="auto"/>
          <w:sz w:val="22"/>
          <w:szCs w:val="22"/>
          <w:lang w:eastAsia="zh-TW"/>
        </w:rPr>
        <w:id w:val="653269361"/>
        <w:docPartObj>
          <w:docPartGallery w:val="Table of Contents"/>
          <w:docPartUnique/>
        </w:docPartObj>
      </w:sdtPr>
      <w:sdtEndPr>
        <w:rPr>
          <w:rFonts w:ascii="Palatino Linotype" w:eastAsia="Microsoft YaHei" w:hAnsi="Palatino Linotype"/>
        </w:rPr>
      </w:sdtEndPr>
      <w:sdtContent>
        <w:p w14:paraId="2DA0540B" w14:textId="77777777" w:rsidR="00D412F4" w:rsidRPr="005B5BF5" w:rsidRDefault="00AE5DAD" w:rsidP="00D16331">
          <w:pPr>
            <w:pStyle w:val="Heading1"/>
            <w:numPr>
              <w:ilvl w:val="0"/>
              <w:numId w:val="0"/>
            </w:numPr>
          </w:pPr>
          <w:r w:rsidRPr="005B5BF5">
            <w:t>Table of Content</w:t>
          </w:r>
          <w:bookmarkEnd w:id="5"/>
        </w:p>
        <w:p w14:paraId="7AC4F9B7" w14:textId="77777777" w:rsidR="00E93A0E" w:rsidRPr="00E93A0E" w:rsidRDefault="002643F7">
          <w:pPr>
            <w:pStyle w:val="TOC1"/>
            <w:tabs>
              <w:tab w:val="right" w:leader="dot" w:pos="10790"/>
            </w:tabs>
            <w:rPr>
              <w:noProof/>
            </w:rPr>
          </w:pPr>
          <w:r w:rsidRPr="00E93A0E">
            <w:rPr>
              <w:rFonts w:eastAsia="Microsoft YaHei"/>
            </w:rPr>
            <w:fldChar w:fldCharType="begin"/>
          </w:r>
          <w:r w:rsidRPr="00E93A0E">
            <w:rPr>
              <w:rFonts w:eastAsia="Microsoft YaHei"/>
            </w:rPr>
            <w:instrText xml:space="preserve"> TOC \o "1-2" \h \z \u </w:instrText>
          </w:r>
          <w:r w:rsidRPr="00E93A0E">
            <w:rPr>
              <w:rFonts w:eastAsia="Microsoft YaHei"/>
            </w:rPr>
            <w:fldChar w:fldCharType="separate"/>
          </w:r>
          <w:hyperlink w:anchor="_Toc472172870" w:history="1">
            <w:r w:rsidR="00E93A0E" w:rsidRPr="00E93A0E">
              <w:rPr>
                <w:rStyle w:val="Hyperlink"/>
                <w:noProof/>
              </w:rPr>
              <w:t>Document Control</w:t>
            </w:r>
            <w:r w:rsidR="00E93A0E" w:rsidRPr="00E93A0E">
              <w:rPr>
                <w:noProof/>
                <w:webHidden/>
              </w:rPr>
              <w:tab/>
            </w:r>
            <w:r w:rsidR="00E93A0E" w:rsidRPr="00E93A0E">
              <w:rPr>
                <w:noProof/>
                <w:webHidden/>
              </w:rPr>
              <w:fldChar w:fldCharType="begin"/>
            </w:r>
            <w:r w:rsidR="00E93A0E" w:rsidRPr="00E93A0E">
              <w:rPr>
                <w:noProof/>
                <w:webHidden/>
              </w:rPr>
              <w:instrText xml:space="preserve"> PAGEREF _Toc472172870 \h </w:instrText>
            </w:r>
            <w:r w:rsidR="00E93A0E" w:rsidRPr="00E93A0E">
              <w:rPr>
                <w:noProof/>
                <w:webHidden/>
              </w:rPr>
            </w:r>
            <w:r w:rsidR="00E93A0E" w:rsidRPr="00E93A0E">
              <w:rPr>
                <w:noProof/>
                <w:webHidden/>
              </w:rPr>
              <w:fldChar w:fldCharType="separate"/>
            </w:r>
            <w:r w:rsidR="00E93A0E" w:rsidRPr="00E93A0E">
              <w:rPr>
                <w:noProof/>
                <w:webHidden/>
              </w:rPr>
              <w:t>2</w:t>
            </w:r>
            <w:r w:rsidR="00E93A0E" w:rsidRPr="00E93A0E">
              <w:rPr>
                <w:noProof/>
                <w:webHidden/>
              </w:rPr>
              <w:fldChar w:fldCharType="end"/>
            </w:r>
          </w:hyperlink>
        </w:p>
        <w:p w14:paraId="71ACEBDF" w14:textId="77777777" w:rsidR="00E93A0E" w:rsidRPr="00E93A0E" w:rsidRDefault="00F14386">
          <w:pPr>
            <w:pStyle w:val="TOC2"/>
            <w:tabs>
              <w:tab w:val="right" w:leader="dot" w:pos="10790"/>
            </w:tabs>
            <w:rPr>
              <w:rFonts w:ascii="Palatino Linotype" w:hAnsi="Palatino Linotype"/>
              <w:noProof/>
            </w:rPr>
          </w:pPr>
          <w:hyperlink w:anchor="_Toc472172871" w:history="1">
            <w:r w:rsidR="00E93A0E" w:rsidRPr="00E93A0E">
              <w:rPr>
                <w:rStyle w:val="Hyperlink"/>
                <w:rFonts w:ascii="Palatino Linotype" w:hAnsi="Palatino Linotype"/>
                <w:noProof/>
              </w:rPr>
              <w:t>Document History</w:t>
            </w:r>
            <w:r w:rsidR="00E93A0E" w:rsidRPr="00E93A0E">
              <w:rPr>
                <w:rFonts w:ascii="Palatino Linotype" w:hAnsi="Palatino Linotype"/>
                <w:noProof/>
                <w:webHidden/>
              </w:rPr>
              <w:tab/>
            </w:r>
            <w:r w:rsidR="00E93A0E" w:rsidRPr="00E93A0E">
              <w:rPr>
                <w:rFonts w:ascii="Palatino Linotype" w:hAnsi="Palatino Linotype"/>
                <w:noProof/>
                <w:webHidden/>
              </w:rPr>
              <w:fldChar w:fldCharType="begin"/>
            </w:r>
            <w:r w:rsidR="00E93A0E" w:rsidRPr="00E93A0E">
              <w:rPr>
                <w:rFonts w:ascii="Palatino Linotype" w:hAnsi="Palatino Linotype"/>
                <w:noProof/>
                <w:webHidden/>
              </w:rPr>
              <w:instrText xml:space="preserve"> PAGEREF _Toc472172871 \h </w:instrText>
            </w:r>
            <w:r w:rsidR="00E93A0E" w:rsidRPr="00E93A0E">
              <w:rPr>
                <w:rFonts w:ascii="Palatino Linotype" w:hAnsi="Palatino Linotype"/>
                <w:noProof/>
                <w:webHidden/>
              </w:rPr>
            </w:r>
            <w:r w:rsidR="00E93A0E" w:rsidRPr="00E93A0E">
              <w:rPr>
                <w:rFonts w:ascii="Palatino Linotype" w:hAnsi="Palatino Linotype"/>
                <w:noProof/>
                <w:webHidden/>
              </w:rPr>
              <w:fldChar w:fldCharType="separate"/>
            </w:r>
            <w:r w:rsidR="00E93A0E" w:rsidRPr="00E93A0E">
              <w:rPr>
                <w:rFonts w:ascii="Palatino Linotype" w:hAnsi="Palatino Linotype"/>
                <w:noProof/>
                <w:webHidden/>
              </w:rPr>
              <w:t>2</w:t>
            </w:r>
            <w:r w:rsidR="00E93A0E" w:rsidRPr="00E93A0E">
              <w:rPr>
                <w:rFonts w:ascii="Palatino Linotype" w:hAnsi="Palatino Linotype"/>
                <w:noProof/>
                <w:webHidden/>
              </w:rPr>
              <w:fldChar w:fldCharType="end"/>
            </w:r>
          </w:hyperlink>
        </w:p>
        <w:p w14:paraId="11E1B6BC" w14:textId="77777777" w:rsidR="00E93A0E" w:rsidRPr="00E93A0E" w:rsidRDefault="00F14386">
          <w:pPr>
            <w:pStyle w:val="TOC2"/>
            <w:tabs>
              <w:tab w:val="right" w:leader="dot" w:pos="10790"/>
            </w:tabs>
            <w:rPr>
              <w:rFonts w:ascii="Palatino Linotype" w:hAnsi="Palatino Linotype"/>
              <w:noProof/>
            </w:rPr>
          </w:pPr>
          <w:hyperlink w:anchor="_Toc472172872" w:history="1">
            <w:r w:rsidR="00E93A0E" w:rsidRPr="00E93A0E">
              <w:rPr>
                <w:rStyle w:val="Hyperlink"/>
                <w:rFonts w:ascii="Palatino Linotype" w:hAnsi="Palatino Linotype"/>
                <w:noProof/>
              </w:rPr>
              <w:t>Document/Design Owner</w:t>
            </w:r>
            <w:r w:rsidR="00E93A0E" w:rsidRPr="00E93A0E">
              <w:rPr>
                <w:rFonts w:ascii="Palatino Linotype" w:hAnsi="Palatino Linotype"/>
                <w:noProof/>
                <w:webHidden/>
              </w:rPr>
              <w:tab/>
            </w:r>
            <w:r w:rsidR="00E93A0E" w:rsidRPr="00E93A0E">
              <w:rPr>
                <w:rFonts w:ascii="Palatino Linotype" w:hAnsi="Palatino Linotype"/>
                <w:noProof/>
                <w:webHidden/>
              </w:rPr>
              <w:fldChar w:fldCharType="begin"/>
            </w:r>
            <w:r w:rsidR="00E93A0E" w:rsidRPr="00E93A0E">
              <w:rPr>
                <w:rFonts w:ascii="Palatino Linotype" w:hAnsi="Palatino Linotype"/>
                <w:noProof/>
                <w:webHidden/>
              </w:rPr>
              <w:instrText xml:space="preserve"> PAGEREF _Toc472172872 \h </w:instrText>
            </w:r>
            <w:r w:rsidR="00E93A0E" w:rsidRPr="00E93A0E">
              <w:rPr>
                <w:rFonts w:ascii="Palatino Linotype" w:hAnsi="Palatino Linotype"/>
                <w:noProof/>
                <w:webHidden/>
              </w:rPr>
            </w:r>
            <w:r w:rsidR="00E93A0E" w:rsidRPr="00E93A0E">
              <w:rPr>
                <w:rFonts w:ascii="Palatino Linotype" w:hAnsi="Palatino Linotype"/>
                <w:noProof/>
                <w:webHidden/>
              </w:rPr>
              <w:fldChar w:fldCharType="separate"/>
            </w:r>
            <w:r w:rsidR="00E93A0E" w:rsidRPr="00E93A0E">
              <w:rPr>
                <w:rFonts w:ascii="Palatino Linotype" w:hAnsi="Palatino Linotype"/>
                <w:noProof/>
                <w:webHidden/>
              </w:rPr>
              <w:t>2</w:t>
            </w:r>
            <w:r w:rsidR="00E93A0E" w:rsidRPr="00E93A0E">
              <w:rPr>
                <w:rFonts w:ascii="Palatino Linotype" w:hAnsi="Palatino Linotype"/>
                <w:noProof/>
                <w:webHidden/>
              </w:rPr>
              <w:fldChar w:fldCharType="end"/>
            </w:r>
          </w:hyperlink>
        </w:p>
        <w:p w14:paraId="1B2C135B" w14:textId="77777777" w:rsidR="00E93A0E" w:rsidRPr="00E93A0E" w:rsidRDefault="00F14386">
          <w:pPr>
            <w:pStyle w:val="TOC2"/>
            <w:tabs>
              <w:tab w:val="right" w:leader="dot" w:pos="10790"/>
            </w:tabs>
            <w:rPr>
              <w:rFonts w:ascii="Palatino Linotype" w:hAnsi="Palatino Linotype"/>
              <w:noProof/>
            </w:rPr>
          </w:pPr>
          <w:hyperlink w:anchor="_Toc472172873" w:history="1">
            <w:r w:rsidR="00E93A0E" w:rsidRPr="00E93A0E">
              <w:rPr>
                <w:rStyle w:val="Hyperlink"/>
                <w:rFonts w:ascii="Palatino Linotype" w:hAnsi="Palatino Linotype"/>
                <w:noProof/>
              </w:rPr>
              <w:t>Key Comments</w:t>
            </w:r>
            <w:r w:rsidR="00E93A0E" w:rsidRPr="00E93A0E">
              <w:rPr>
                <w:rFonts w:ascii="Palatino Linotype" w:hAnsi="Palatino Linotype"/>
                <w:noProof/>
                <w:webHidden/>
              </w:rPr>
              <w:tab/>
            </w:r>
            <w:r w:rsidR="00E93A0E" w:rsidRPr="00E93A0E">
              <w:rPr>
                <w:rFonts w:ascii="Palatino Linotype" w:hAnsi="Palatino Linotype"/>
                <w:noProof/>
                <w:webHidden/>
              </w:rPr>
              <w:fldChar w:fldCharType="begin"/>
            </w:r>
            <w:r w:rsidR="00E93A0E" w:rsidRPr="00E93A0E">
              <w:rPr>
                <w:rFonts w:ascii="Palatino Linotype" w:hAnsi="Palatino Linotype"/>
                <w:noProof/>
                <w:webHidden/>
              </w:rPr>
              <w:instrText xml:space="preserve"> PAGEREF _Toc472172873 \h </w:instrText>
            </w:r>
            <w:r w:rsidR="00E93A0E" w:rsidRPr="00E93A0E">
              <w:rPr>
                <w:rFonts w:ascii="Palatino Linotype" w:hAnsi="Palatino Linotype"/>
                <w:noProof/>
                <w:webHidden/>
              </w:rPr>
            </w:r>
            <w:r w:rsidR="00E93A0E" w:rsidRPr="00E93A0E">
              <w:rPr>
                <w:rFonts w:ascii="Palatino Linotype" w:hAnsi="Palatino Linotype"/>
                <w:noProof/>
                <w:webHidden/>
              </w:rPr>
              <w:fldChar w:fldCharType="separate"/>
            </w:r>
            <w:r w:rsidR="00E93A0E" w:rsidRPr="00E93A0E">
              <w:rPr>
                <w:rFonts w:ascii="Palatino Linotype" w:hAnsi="Palatino Linotype"/>
                <w:noProof/>
                <w:webHidden/>
              </w:rPr>
              <w:t>2</w:t>
            </w:r>
            <w:r w:rsidR="00E93A0E" w:rsidRPr="00E93A0E">
              <w:rPr>
                <w:rFonts w:ascii="Palatino Linotype" w:hAnsi="Palatino Linotype"/>
                <w:noProof/>
                <w:webHidden/>
              </w:rPr>
              <w:fldChar w:fldCharType="end"/>
            </w:r>
          </w:hyperlink>
        </w:p>
        <w:p w14:paraId="04EF415C" w14:textId="77777777" w:rsidR="00E93A0E" w:rsidRPr="00E93A0E" w:rsidRDefault="00F14386">
          <w:pPr>
            <w:pStyle w:val="TOC1"/>
            <w:tabs>
              <w:tab w:val="right" w:leader="dot" w:pos="10790"/>
            </w:tabs>
            <w:rPr>
              <w:noProof/>
            </w:rPr>
          </w:pPr>
          <w:hyperlink w:anchor="_Toc472172874" w:history="1">
            <w:r w:rsidR="00E93A0E" w:rsidRPr="00E93A0E">
              <w:rPr>
                <w:rStyle w:val="Hyperlink"/>
                <w:noProof/>
              </w:rPr>
              <w:t>Table of Content</w:t>
            </w:r>
            <w:r w:rsidR="00E93A0E" w:rsidRPr="00E93A0E">
              <w:rPr>
                <w:noProof/>
                <w:webHidden/>
              </w:rPr>
              <w:tab/>
            </w:r>
            <w:r w:rsidR="00E93A0E" w:rsidRPr="00E93A0E">
              <w:rPr>
                <w:noProof/>
                <w:webHidden/>
              </w:rPr>
              <w:fldChar w:fldCharType="begin"/>
            </w:r>
            <w:r w:rsidR="00E93A0E" w:rsidRPr="00E93A0E">
              <w:rPr>
                <w:noProof/>
                <w:webHidden/>
              </w:rPr>
              <w:instrText xml:space="preserve"> PAGEREF _Toc472172874 \h </w:instrText>
            </w:r>
            <w:r w:rsidR="00E93A0E" w:rsidRPr="00E93A0E">
              <w:rPr>
                <w:noProof/>
                <w:webHidden/>
              </w:rPr>
            </w:r>
            <w:r w:rsidR="00E93A0E" w:rsidRPr="00E93A0E">
              <w:rPr>
                <w:noProof/>
                <w:webHidden/>
              </w:rPr>
              <w:fldChar w:fldCharType="separate"/>
            </w:r>
            <w:r w:rsidR="00E93A0E" w:rsidRPr="00E93A0E">
              <w:rPr>
                <w:noProof/>
                <w:webHidden/>
              </w:rPr>
              <w:t>3</w:t>
            </w:r>
            <w:r w:rsidR="00E93A0E" w:rsidRPr="00E93A0E">
              <w:rPr>
                <w:noProof/>
                <w:webHidden/>
              </w:rPr>
              <w:fldChar w:fldCharType="end"/>
            </w:r>
          </w:hyperlink>
        </w:p>
        <w:p w14:paraId="69AB1BD8" w14:textId="77777777" w:rsidR="00E93A0E" w:rsidRPr="00E93A0E" w:rsidRDefault="00F14386">
          <w:pPr>
            <w:pStyle w:val="TOC1"/>
            <w:tabs>
              <w:tab w:val="left" w:pos="660"/>
              <w:tab w:val="right" w:leader="dot" w:pos="10790"/>
            </w:tabs>
            <w:rPr>
              <w:noProof/>
            </w:rPr>
          </w:pPr>
          <w:hyperlink w:anchor="_Toc472172875" w:history="1">
            <w:r w:rsidR="00E93A0E" w:rsidRPr="00E93A0E">
              <w:rPr>
                <w:rStyle w:val="Hyperlink"/>
                <w:noProof/>
              </w:rPr>
              <w:t>1</w:t>
            </w:r>
            <w:r w:rsidR="00E93A0E" w:rsidRPr="00E93A0E">
              <w:rPr>
                <w:noProof/>
              </w:rPr>
              <w:tab/>
            </w:r>
            <w:r w:rsidR="00E93A0E" w:rsidRPr="00E93A0E">
              <w:rPr>
                <w:rStyle w:val="Hyperlink"/>
                <w:noProof/>
              </w:rPr>
              <w:t>Background</w:t>
            </w:r>
            <w:r w:rsidR="00E93A0E" w:rsidRPr="00E93A0E">
              <w:rPr>
                <w:noProof/>
                <w:webHidden/>
              </w:rPr>
              <w:tab/>
            </w:r>
            <w:r w:rsidR="00E93A0E" w:rsidRPr="00E93A0E">
              <w:rPr>
                <w:noProof/>
                <w:webHidden/>
              </w:rPr>
              <w:fldChar w:fldCharType="begin"/>
            </w:r>
            <w:r w:rsidR="00E93A0E" w:rsidRPr="00E93A0E">
              <w:rPr>
                <w:noProof/>
                <w:webHidden/>
              </w:rPr>
              <w:instrText xml:space="preserve"> PAGEREF _Toc472172875 \h </w:instrText>
            </w:r>
            <w:r w:rsidR="00E93A0E" w:rsidRPr="00E93A0E">
              <w:rPr>
                <w:noProof/>
                <w:webHidden/>
              </w:rPr>
            </w:r>
            <w:r w:rsidR="00E93A0E" w:rsidRPr="00E93A0E">
              <w:rPr>
                <w:noProof/>
                <w:webHidden/>
              </w:rPr>
              <w:fldChar w:fldCharType="separate"/>
            </w:r>
            <w:r w:rsidR="00E93A0E" w:rsidRPr="00E93A0E">
              <w:rPr>
                <w:noProof/>
                <w:webHidden/>
              </w:rPr>
              <w:t>4</w:t>
            </w:r>
            <w:r w:rsidR="00E93A0E" w:rsidRPr="00E93A0E">
              <w:rPr>
                <w:noProof/>
                <w:webHidden/>
              </w:rPr>
              <w:fldChar w:fldCharType="end"/>
            </w:r>
          </w:hyperlink>
        </w:p>
        <w:p w14:paraId="64581ADD" w14:textId="77777777" w:rsidR="00E93A0E" w:rsidRPr="00E93A0E" w:rsidRDefault="00F14386">
          <w:pPr>
            <w:pStyle w:val="TOC2"/>
            <w:tabs>
              <w:tab w:val="left" w:pos="880"/>
              <w:tab w:val="right" w:leader="dot" w:pos="10790"/>
            </w:tabs>
            <w:rPr>
              <w:rFonts w:ascii="Palatino Linotype" w:hAnsi="Palatino Linotype"/>
              <w:noProof/>
            </w:rPr>
          </w:pPr>
          <w:hyperlink w:anchor="_Toc472172876" w:history="1">
            <w:r w:rsidR="00E93A0E" w:rsidRPr="00E93A0E">
              <w:rPr>
                <w:rStyle w:val="Hyperlink"/>
                <w:rFonts w:ascii="Palatino Linotype" w:hAnsi="Palatino Linotype"/>
                <w:noProof/>
              </w:rPr>
              <w:t>1.1</w:t>
            </w:r>
            <w:r w:rsidR="00E93A0E" w:rsidRPr="00E93A0E">
              <w:rPr>
                <w:rFonts w:ascii="Palatino Linotype" w:hAnsi="Palatino Linotype"/>
                <w:noProof/>
              </w:rPr>
              <w:tab/>
            </w:r>
            <w:r w:rsidR="00E93A0E" w:rsidRPr="00E93A0E">
              <w:rPr>
                <w:rStyle w:val="Hyperlink"/>
                <w:rFonts w:ascii="Palatino Linotype" w:hAnsi="Palatino Linotype"/>
                <w:noProof/>
              </w:rPr>
              <w:t>Document Purpose</w:t>
            </w:r>
            <w:r w:rsidR="00E93A0E" w:rsidRPr="00E93A0E">
              <w:rPr>
                <w:rFonts w:ascii="Palatino Linotype" w:hAnsi="Palatino Linotype"/>
                <w:noProof/>
                <w:webHidden/>
              </w:rPr>
              <w:tab/>
            </w:r>
            <w:r w:rsidR="00E93A0E" w:rsidRPr="00E93A0E">
              <w:rPr>
                <w:rFonts w:ascii="Palatino Linotype" w:hAnsi="Palatino Linotype"/>
                <w:noProof/>
                <w:webHidden/>
              </w:rPr>
              <w:fldChar w:fldCharType="begin"/>
            </w:r>
            <w:r w:rsidR="00E93A0E" w:rsidRPr="00E93A0E">
              <w:rPr>
                <w:rFonts w:ascii="Palatino Linotype" w:hAnsi="Palatino Linotype"/>
                <w:noProof/>
                <w:webHidden/>
              </w:rPr>
              <w:instrText xml:space="preserve"> PAGEREF _Toc472172876 \h </w:instrText>
            </w:r>
            <w:r w:rsidR="00E93A0E" w:rsidRPr="00E93A0E">
              <w:rPr>
                <w:rFonts w:ascii="Palatino Linotype" w:hAnsi="Palatino Linotype"/>
                <w:noProof/>
                <w:webHidden/>
              </w:rPr>
            </w:r>
            <w:r w:rsidR="00E93A0E" w:rsidRPr="00E93A0E">
              <w:rPr>
                <w:rFonts w:ascii="Palatino Linotype" w:hAnsi="Palatino Linotype"/>
                <w:noProof/>
                <w:webHidden/>
              </w:rPr>
              <w:fldChar w:fldCharType="separate"/>
            </w:r>
            <w:r w:rsidR="00E93A0E" w:rsidRPr="00E93A0E">
              <w:rPr>
                <w:rFonts w:ascii="Palatino Linotype" w:hAnsi="Palatino Linotype"/>
                <w:noProof/>
                <w:webHidden/>
              </w:rPr>
              <w:t>4</w:t>
            </w:r>
            <w:r w:rsidR="00E93A0E" w:rsidRPr="00E93A0E">
              <w:rPr>
                <w:rFonts w:ascii="Palatino Linotype" w:hAnsi="Palatino Linotype"/>
                <w:noProof/>
                <w:webHidden/>
              </w:rPr>
              <w:fldChar w:fldCharType="end"/>
            </w:r>
          </w:hyperlink>
        </w:p>
        <w:p w14:paraId="230B719E" w14:textId="77777777" w:rsidR="00E93A0E" w:rsidRPr="00E93A0E" w:rsidRDefault="00F14386">
          <w:pPr>
            <w:pStyle w:val="TOC2"/>
            <w:tabs>
              <w:tab w:val="left" w:pos="880"/>
              <w:tab w:val="right" w:leader="dot" w:pos="10790"/>
            </w:tabs>
            <w:rPr>
              <w:rFonts w:ascii="Palatino Linotype" w:hAnsi="Palatino Linotype"/>
              <w:noProof/>
            </w:rPr>
          </w:pPr>
          <w:hyperlink w:anchor="_Toc472172877" w:history="1">
            <w:r w:rsidR="00E93A0E" w:rsidRPr="00E93A0E">
              <w:rPr>
                <w:rStyle w:val="Hyperlink"/>
                <w:rFonts w:ascii="Palatino Linotype" w:hAnsi="Palatino Linotype"/>
                <w:noProof/>
              </w:rPr>
              <w:t>1.2</w:t>
            </w:r>
            <w:r w:rsidR="00E93A0E" w:rsidRPr="00E93A0E">
              <w:rPr>
                <w:rFonts w:ascii="Palatino Linotype" w:hAnsi="Palatino Linotype"/>
                <w:noProof/>
              </w:rPr>
              <w:tab/>
            </w:r>
            <w:r w:rsidR="00E93A0E" w:rsidRPr="00E93A0E">
              <w:rPr>
                <w:rStyle w:val="Hyperlink"/>
                <w:rFonts w:ascii="Palatino Linotype" w:hAnsi="Palatino Linotype"/>
                <w:noProof/>
              </w:rPr>
              <w:t>Document Scope</w:t>
            </w:r>
            <w:r w:rsidR="00E93A0E" w:rsidRPr="00E93A0E">
              <w:rPr>
                <w:rFonts w:ascii="Palatino Linotype" w:hAnsi="Palatino Linotype"/>
                <w:noProof/>
                <w:webHidden/>
              </w:rPr>
              <w:tab/>
            </w:r>
            <w:r w:rsidR="00E93A0E" w:rsidRPr="00E93A0E">
              <w:rPr>
                <w:rFonts w:ascii="Palatino Linotype" w:hAnsi="Palatino Linotype"/>
                <w:noProof/>
                <w:webHidden/>
              </w:rPr>
              <w:fldChar w:fldCharType="begin"/>
            </w:r>
            <w:r w:rsidR="00E93A0E" w:rsidRPr="00E93A0E">
              <w:rPr>
                <w:rFonts w:ascii="Palatino Linotype" w:hAnsi="Palatino Linotype"/>
                <w:noProof/>
                <w:webHidden/>
              </w:rPr>
              <w:instrText xml:space="preserve"> PAGEREF _Toc472172877 \h </w:instrText>
            </w:r>
            <w:r w:rsidR="00E93A0E" w:rsidRPr="00E93A0E">
              <w:rPr>
                <w:rFonts w:ascii="Palatino Linotype" w:hAnsi="Palatino Linotype"/>
                <w:noProof/>
                <w:webHidden/>
              </w:rPr>
            </w:r>
            <w:r w:rsidR="00E93A0E" w:rsidRPr="00E93A0E">
              <w:rPr>
                <w:rFonts w:ascii="Palatino Linotype" w:hAnsi="Palatino Linotype"/>
                <w:noProof/>
                <w:webHidden/>
              </w:rPr>
              <w:fldChar w:fldCharType="separate"/>
            </w:r>
            <w:r w:rsidR="00E93A0E" w:rsidRPr="00E93A0E">
              <w:rPr>
                <w:rFonts w:ascii="Palatino Linotype" w:hAnsi="Palatino Linotype"/>
                <w:noProof/>
                <w:webHidden/>
              </w:rPr>
              <w:t>4</w:t>
            </w:r>
            <w:r w:rsidR="00E93A0E" w:rsidRPr="00E93A0E">
              <w:rPr>
                <w:rFonts w:ascii="Palatino Linotype" w:hAnsi="Palatino Linotype"/>
                <w:noProof/>
                <w:webHidden/>
              </w:rPr>
              <w:fldChar w:fldCharType="end"/>
            </w:r>
          </w:hyperlink>
        </w:p>
        <w:p w14:paraId="0912925E" w14:textId="77777777" w:rsidR="00E93A0E" w:rsidRPr="00E93A0E" w:rsidRDefault="00F14386">
          <w:pPr>
            <w:pStyle w:val="TOC2"/>
            <w:tabs>
              <w:tab w:val="left" w:pos="880"/>
              <w:tab w:val="right" w:leader="dot" w:pos="10790"/>
            </w:tabs>
            <w:rPr>
              <w:rFonts w:ascii="Palatino Linotype" w:hAnsi="Palatino Linotype"/>
              <w:noProof/>
            </w:rPr>
          </w:pPr>
          <w:hyperlink w:anchor="_Toc472172878" w:history="1">
            <w:r w:rsidR="00E93A0E" w:rsidRPr="00E93A0E">
              <w:rPr>
                <w:rStyle w:val="Hyperlink"/>
                <w:rFonts w:ascii="Palatino Linotype" w:hAnsi="Palatino Linotype"/>
                <w:noProof/>
              </w:rPr>
              <w:t>1.3</w:t>
            </w:r>
            <w:r w:rsidR="00E93A0E" w:rsidRPr="00E93A0E">
              <w:rPr>
                <w:rFonts w:ascii="Palatino Linotype" w:hAnsi="Palatino Linotype"/>
                <w:noProof/>
              </w:rPr>
              <w:tab/>
            </w:r>
            <w:r w:rsidR="00E93A0E" w:rsidRPr="00E93A0E">
              <w:rPr>
                <w:rStyle w:val="Hyperlink"/>
                <w:rFonts w:ascii="Palatino Linotype" w:hAnsi="Palatino Linotype"/>
                <w:noProof/>
              </w:rPr>
              <w:t>Document Audience</w:t>
            </w:r>
            <w:r w:rsidR="00E93A0E" w:rsidRPr="00E93A0E">
              <w:rPr>
                <w:rFonts w:ascii="Palatino Linotype" w:hAnsi="Palatino Linotype"/>
                <w:noProof/>
                <w:webHidden/>
              </w:rPr>
              <w:tab/>
            </w:r>
            <w:r w:rsidR="00E93A0E" w:rsidRPr="00E93A0E">
              <w:rPr>
                <w:rFonts w:ascii="Palatino Linotype" w:hAnsi="Palatino Linotype"/>
                <w:noProof/>
                <w:webHidden/>
              </w:rPr>
              <w:fldChar w:fldCharType="begin"/>
            </w:r>
            <w:r w:rsidR="00E93A0E" w:rsidRPr="00E93A0E">
              <w:rPr>
                <w:rFonts w:ascii="Palatino Linotype" w:hAnsi="Palatino Linotype"/>
                <w:noProof/>
                <w:webHidden/>
              </w:rPr>
              <w:instrText xml:space="preserve"> PAGEREF _Toc472172878 \h </w:instrText>
            </w:r>
            <w:r w:rsidR="00E93A0E" w:rsidRPr="00E93A0E">
              <w:rPr>
                <w:rFonts w:ascii="Palatino Linotype" w:hAnsi="Palatino Linotype"/>
                <w:noProof/>
                <w:webHidden/>
              </w:rPr>
            </w:r>
            <w:r w:rsidR="00E93A0E" w:rsidRPr="00E93A0E">
              <w:rPr>
                <w:rFonts w:ascii="Palatino Linotype" w:hAnsi="Palatino Linotype"/>
                <w:noProof/>
                <w:webHidden/>
              </w:rPr>
              <w:fldChar w:fldCharType="separate"/>
            </w:r>
            <w:r w:rsidR="00E93A0E" w:rsidRPr="00E93A0E">
              <w:rPr>
                <w:rFonts w:ascii="Palatino Linotype" w:hAnsi="Palatino Linotype"/>
                <w:noProof/>
                <w:webHidden/>
              </w:rPr>
              <w:t>4</w:t>
            </w:r>
            <w:r w:rsidR="00E93A0E" w:rsidRPr="00E93A0E">
              <w:rPr>
                <w:rFonts w:ascii="Palatino Linotype" w:hAnsi="Palatino Linotype"/>
                <w:noProof/>
                <w:webHidden/>
              </w:rPr>
              <w:fldChar w:fldCharType="end"/>
            </w:r>
          </w:hyperlink>
        </w:p>
        <w:p w14:paraId="2885DD11" w14:textId="77777777" w:rsidR="00E93A0E" w:rsidRPr="00E93A0E" w:rsidRDefault="00F14386">
          <w:pPr>
            <w:pStyle w:val="TOC2"/>
            <w:tabs>
              <w:tab w:val="left" w:pos="880"/>
              <w:tab w:val="right" w:leader="dot" w:pos="10790"/>
            </w:tabs>
            <w:rPr>
              <w:rFonts w:ascii="Palatino Linotype" w:hAnsi="Palatino Linotype"/>
              <w:noProof/>
            </w:rPr>
          </w:pPr>
          <w:hyperlink w:anchor="_Toc472172879" w:history="1">
            <w:r w:rsidR="00E93A0E" w:rsidRPr="00E93A0E">
              <w:rPr>
                <w:rStyle w:val="Hyperlink"/>
                <w:rFonts w:ascii="Palatino Linotype" w:hAnsi="Palatino Linotype"/>
                <w:noProof/>
              </w:rPr>
              <w:t>1.4</w:t>
            </w:r>
            <w:r w:rsidR="00E93A0E" w:rsidRPr="00E93A0E">
              <w:rPr>
                <w:rFonts w:ascii="Palatino Linotype" w:hAnsi="Palatino Linotype"/>
                <w:noProof/>
              </w:rPr>
              <w:tab/>
            </w:r>
            <w:r w:rsidR="00E93A0E" w:rsidRPr="00E93A0E">
              <w:rPr>
                <w:rStyle w:val="Hyperlink"/>
                <w:rFonts w:ascii="Palatino Linotype" w:hAnsi="Palatino Linotype"/>
                <w:noProof/>
              </w:rPr>
              <w:t>Terms &amp; Abbreviations</w:t>
            </w:r>
            <w:r w:rsidR="00E93A0E" w:rsidRPr="00E93A0E">
              <w:rPr>
                <w:rFonts w:ascii="Palatino Linotype" w:hAnsi="Palatino Linotype"/>
                <w:noProof/>
                <w:webHidden/>
              </w:rPr>
              <w:tab/>
            </w:r>
            <w:r w:rsidR="00E93A0E" w:rsidRPr="00E93A0E">
              <w:rPr>
                <w:rFonts w:ascii="Palatino Linotype" w:hAnsi="Palatino Linotype"/>
                <w:noProof/>
                <w:webHidden/>
              </w:rPr>
              <w:fldChar w:fldCharType="begin"/>
            </w:r>
            <w:r w:rsidR="00E93A0E" w:rsidRPr="00E93A0E">
              <w:rPr>
                <w:rFonts w:ascii="Palatino Linotype" w:hAnsi="Palatino Linotype"/>
                <w:noProof/>
                <w:webHidden/>
              </w:rPr>
              <w:instrText xml:space="preserve"> PAGEREF _Toc472172879 \h </w:instrText>
            </w:r>
            <w:r w:rsidR="00E93A0E" w:rsidRPr="00E93A0E">
              <w:rPr>
                <w:rFonts w:ascii="Palatino Linotype" w:hAnsi="Palatino Linotype"/>
                <w:noProof/>
                <w:webHidden/>
              </w:rPr>
            </w:r>
            <w:r w:rsidR="00E93A0E" w:rsidRPr="00E93A0E">
              <w:rPr>
                <w:rFonts w:ascii="Palatino Linotype" w:hAnsi="Palatino Linotype"/>
                <w:noProof/>
                <w:webHidden/>
              </w:rPr>
              <w:fldChar w:fldCharType="separate"/>
            </w:r>
            <w:r w:rsidR="00E93A0E" w:rsidRPr="00E93A0E">
              <w:rPr>
                <w:rFonts w:ascii="Palatino Linotype" w:hAnsi="Palatino Linotype"/>
                <w:noProof/>
                <w:webHidden/>
              </w:rPr>
              <w:t>5</w:t>
            </w:r>
            <w:r w:rsidR="00E93A0E" w:rsidRPr="00E93A0E">
              <w:rPr>
                <w:rFonts w:ascii="Palatino Linotype" w:hAnsi="Palatino Linotype"/>
                <w:noProof/>
                <w:webHidden/>
              </w:rPr>
              <w:fldChar w:fldCharType="end"/>
            </w:r>
          </w:hyperlink>
        </w:p>
        <w:p w14:paraId="327EA281" w14:textId="77777777" w:rsidR="00E93A0E" w:rsidRPr="00E93A0E" w:rsidRDefault="00F14386">
          <w:pPr>
            <w:pStyle w:val="TOC2"/>
            <w:tabs>
              <w:tab w:val="left" w:pos="880"/>
              <w:tab w:val="right" w:leader="dot" w:pos="10790"/>
            </w:tabs>
            <w:rPr>
              <w:rFonts w:ascii="Palatino Linotype" w:hAnsi="Palatino Linotype"/>
              <w:noProof/>
            </w:rPr>
          </w:pPr>
          <w:hyperlink w:anchor="_Toc472172880" w:history="1">
            <w:r w:rsidR="00E93A0E" w:rsidRPr="00E93A0E">
              <w:rPr>
                <w:rStyle w:val="Hyperlink"/>
                <w:rFonts w:ascii="Palatino Linotype" w:hAnsi="Palatino Linotype"/>
                <w:noProof/>
              </w:rPr>
              <w:t>1.5</w:t>
            </w:r>
            <w:r w:rsidR="00E93A0E" w:rsidRPr="00E93A0E">
              <w:rPr>
                <w:rFonts w:ascii="Palatino Linotype" w:hAnsi="Palatino Linotype"/>
                <w:noProof/>
              </w:rPr>
              <w:tab/>
            </w:r>
            <w:r w:rsidR="00E93A0E" w:rsidRPr="00E93A0E">
              <w:rPr>
                <w:rStyle w:val="Hyperlink"/>
                <w:rFonts w:ascii="Palatino Linotype" w:hAnsi="Palatino Linotype"/>
                <w:noProof/>
              </w:rPr>
              <w:t>Reference Materials</w:t>
            </w:r>
            <w:r w:rsidR="00E93A0E" w:rsidRPr="00E93A0E">
              <w:rPr>
                <w:rFonts w:ascii="Palatino Linotype" w:hAnsi="Palatino Linotype"/>
                <w:noProof/>
                <w:webHidden/>
              </w:rPr>
              <w:tab/>
            </w:r>
            <w:r w:rsidR="00E93A0E" w:rsidRPr="00E93A0E">
              <w:rPr>
                <w:rFonts w:ascii="Palatino Linotype" w:hAnsi="Palatino Linotype"/>
                <w:noProof/>
                <w:webHidden/>
              </w:rPr>
              <w:fldChar w:fldCharType="begin"/>
            </w:r>
            <w:r w:rsidR="00E93A0E" w:rsidRPr="00E93A0E">
              <w:rPr>
                <w:rFonts w:ascii="Palatino Linotype" w:hAnsi="Palatino Linotype"/>
                <w:noProof/>
                <w:webHidden/>
              </w:rPr>
              <w:instrText xml:space="preserve"> PAGEREF _Toc472172880 \h </w:instrText>
            </w:r>
            <w:r w:rsidR="00E93A0E" w:rsidRPr="00E93A0E">
              <w:rPr>
                <w:rFonts w:ascii="Palatino Linotype" w:hAnsi="Palatino Linotype"/>
                <w:noProof/>
                <w:webHidden/>
              </w:rPr>
            </w:r>
            <w:r w:rsidR="00E93A0E" w:rsidRPr="00E93A0E">
              <w:rPr>
                <w:rFonts w:ascii="Palatino Linotype" w:hAnsi="Palatino Linotype"/>
                <w:noProof/>
                <w:webHidden/>
              </w:rPr>
              <w:fldChar w:fldCharType="separate"/>
            </w:r>
            <w:r w:rsidR="00E93A0E" w:rsidRPr="00E93A0E">
              <w:rPr>
                <w:rFonts w:ascii="Palatino Linotype" w:hAnsi="Palatino Linotype"/>
                <w:noProof/>
                <w:webHidden/>
              </w:rPr>
              <w:t>5</w:t>
            </w:r>
            <w:r w:rsidR="00E93A0E" w:rsidRPr="00E93A0E">
              <w:rPr>
                <w:rFonts w:ascii="Palatino Linotype" w:hAnsi="Palatino Linotype"/>
                <w:noProof/>
                <w:webHidden/>
              </w:rPr>
              <w:fldChar w:fldCharType="end"/>
            </w:r>
          </w:hyperlink>
        </w:p>
        <w:p w14:paraId="3F2CF3B9" w14:textId="77777777" w:rsidR="00E93A0E" w:rsidRPr="00E93A0E" w:rsidRDefault="00F14386">
          <w:pPr>
            <w:pStyle w:val="TOC1"/>
            <w:tabs>
              <w:tab w:val="left" w:pos="660"/>
              <w:tab w:val="right" w:leader="dot" w:pos="10790"/>
            </w:tabs>
            <w:rPr>
              <w:noProof/>
            </w:rPr>
          </w:pPr>
          <w:hyperlink w:anchor="_Toc472172881" w:history="1">
            <w:r w:rsidR="00E93A0E" w:rsidRPr="00E93A0E">
              <w:rPr>
                <w:rStyle w:val="Hyperlink"/>
                <w:noProof/>
              </w:rPr>
              <w:t>2</w:t>
            </w:r>
            <w:r w:rsidR="00E93A0E" w:rsidRPr="00E93A0E">
              <w:rPr>
                <w:noProof/>
              </w:rPr>
              <w:tab/>
            </w:r>
            <w:r w:rsidR="00E93A0E" w:rsidRPr="00E93A0E">
              <w:rPr>
                <w:rStyle w:val="Hyperlink"/>
                <w:noProof/>
              </w:rPr>
              <w:t>Executive Summary</w:t>
            </w:r>
            <w:r w:rsidR="00E93A0E" w:rsidRPr="00E93A0E">
              <w:rPr>
                <w:noProof/>
                <w:webHidden/>
              </w:rPr>
              <w:tab/>
            </w:r>
            <w:r w:rsidR="00E93A0E" w:rsidRPr="00E93A0E">
              <w:rPr>
                <w:noProof/>
                <w:webHidden/>
              </w:rPr>
              <w:fldChar w:fldCharType="begin"/>
            </w:r>
            <w:r w:rsidR="00E93A0E" w:rsidRPr="00E93A0E">
              <w:rPr>
                <w:noProof/>
                <w:webHidden/>
              </w:rPr>
              <w:instrText xml:space="preserve"> PAGEREF _Toc472172881 \h </w:instrText>
            </w:r>
            <w:r w:rsidR="00E93A0E" w:rsidRPr="00E93A0E">
              <w:rPr>
                <w:noProof/>
                <w:webHidden/>
              </w:rPr>
            </w:r>
            <w:r w:rsidR="00E93A0E" w:rsidRPr="00E93A0E">
              <w:rPr>
                <w:noProof/>
                <w:webHidden/>
              </w:rPr>
              <w:fldChar w:fldCharType="separate"/>
            </w:r>
            <w:r w:rsidR="00E93A0E" w:rsidRPr="00E93A0E">
              <w:rPr>
                <w:noProof/>
                <w:webHidden/>
              </w:rPr>
              <w:t>6</w:t>
            </w:r>
            <w:r w:rsidR="00E93A0E" w:rsidRPr="00E93A0E">
              <w:rPr>
                <w:noProof/>
                <w:webHidden/>
              </w:rPr>
              <w:fldChar w:fldCharType="end"/>
            </w:r>
          </w:hyperlink>
        </w:p>
        <w:p w14:paraId="3A8ED746" w14:textId="77777777" w:rsidR="00E93A0E" w:rsidRPr="00E93A0E" w:rsidRDefault="00F14386">
          <w:pPr>
            <w:pStyle w:val="TOC1"/>
            <w:tabs>
              <w:tab w:val="left" w:pos="660"/>
              <w:tab w:val="right" w:leader="dot" w:pos="10790"/>
            </w:tabs>
            <w:rPr>
              <w:noProof/>
            </w:rPr>
          </w:pPr>
          <w:hyperlink w:anchor="_Toc472172882" w:history="1">
            <w:r w:rsidR="00E93A0E" w:rsidRPr="00E93A0E">
              <w:rPr>
                <w:rStyle w:val="Hyperlink"/>
                <w:noProof/>
              </w:rPr>
              <w:t>3</w:t>
            </w:r>
            <w:r w:rsidR="00E93A0E" w:rsidRPr="00E93A0E">
              <w:rPr>
                <w:noProof/>
              </w:rPr>
              <w:tab/>
            </w:r>
            <w:r w:rsidR="00E93A0E" w:rsidRPr="00E93A0E">
              <w:rPr>
                <w:rStyle w:val="Hyperlink"/>
                <w:noProof/>
              </w:rPr>
              <w:t>Impact Details</w:t>
            </w:r>
            <w:r w:rsidR="00E93A0E" w:rsidRPr="00E93A0E">
              <w:rPr>
                <w:noProof/>
                <w:webHidden/>
              </w:rPr>
              <w:tab/>
            </w:r>
            <w:r w:rsidR="00E93A0E" w:rsidRPr="00E93A0E">
              <w:rPr>
                <w:noProof/>
                <w:webHidden/>
              </w:rPr>
              <w:fldChar w:fldCharType="begin"/>
            </w:r>
            <w:r w:rsidR="00E93A0E" w:rsidRPr="00E93A0E">
              <w:rPr>
                <w:noProof/>
                <w:webHidden/>
              </w:rPr>
              <w:instrText xml:space="preserve"> PAGEREF _Toc472172882 \h </w:instrText>
            </w:r>
            <w:r w:rsidR="00E93A0E" w:rsidRPr="00E93A0E">
              <w:rPr>
                <w:noProof/>
                <w:webHidden/>
              </w:rPr>
            </w:r>
            <w:r w:rsidR="00E93A0E" w:rsidRPr="00E93A0E">
              <w:rPr>
                <w:noProof/>
                <w:webHidden/>
              </w:rPr>
              <w:fldChar w:fldCharType="separate"/>
            </w:r>
            <w:r w:rsidR="00E93A0E" w:rsidRPr="00E93A0E">
              <w:rPr>
                <w:noProof/>
                <w:webHidden/>
              </w:rPr>
              <w:t>7</w:t>
            </w:r>
            <w:r w:rsidR="00E93A0E" w:rsidRPr="00E93A0E">
              <w:rPr>
                <w:noProof/>
                <w:webHidden/>
              </w:rPr>
              <w:fldChar w:fldCharType="end"/>
            </w:r>
          </w:hyperlink>
        </w:p>
        <w:p w14:paraId="14E574D2" w14:textId="77777777" w:rsidR="00E93A0E" w:rsidRPr="00E93A0E" w:rsidRDefault="00F14386">
          <w:pPr>
            <w:pStyle w:val="TOC2"/>
            <w:tabs>
              <w:tab w:val="left" w:pos="880"/>
              <w:tab w:val="right" w:leader="dot" w:pos="10790"/>
            </w:tabs>
            <w:rPr>
              <w:rFonts w:ascii="Palatino Linotype" w:hAnsi="Palatino Linotype"/>
              <w:noProof/>
            </w:rPr>
          </w:pPr>
          <w:hyperlink w:anchor="_Toc472172883" w:history="1">
            <w:r w:rsidR="00E93A0E" w:rsidRPr="00E93A0E">
              <w:rPr>
                <w:rStyle w:val="Hyperlink"/>
                <w:rFonts w:ascii="Palatino Linotype" w:hAnsi="Palatino Linotype"/>
                <w:noProof/>
              </w:rPr>
              <w:t>3.1</w:t>
            </w:r>
            <w:r w:rsidR="00E93A0E" w:rsidRPr="00E93A0E">
              <w:rPr>
                <w:rFonts w:ascii="Palatino Linotype" w:hAnsi="Palatino Linotype"/>
                <w:noProof/>
              </w:rPr>
              <w:tab/>
            </w:r>
            <w:r w:rsidR="00E93A0E" w:rsidRPr="00E93A0E">
              <w:rPr>
                <w:rStyle w:val="Hyperlink"/>
                <w:rFonts w:ascii="Palatino Linotype" w:hAnsi="Palatino Linotype"/>
                <w:noProof/>
              </w:rPr>
              <w:t>IT51/52/53 Cut-over</w:t>
            </w:r>
            <w:r w:rsidR="00E93A0E" w:rsidRPr="00E93A0E">
              <w:rPr>
                <w:rFonts w:ascii="Palatino Linotype" w:hAnsi="Palatino Linotype"/>
                <w:noProof/>
                <w:webHidden/>
              </w:rPr>
              <w:tab/>
            </w:r>
            <w:r w:rsidR="00E93A0E" w:rsidRPr="00E93A0E">
              <w:rPr>
                <w:rFonts w:ascii="Palatino Linotype" w:hAnsi="Palatino Linotype"/>
                <w:noProof/>
                <w:webHidden/>
              </w:rPr>
              <w:fldChar w:fldCharType="begin"/>
            </w:r>
            <w:r w:rsidR="00E93A0E" w:rsidRPr="00E93A0E">
              <w:rPr>
                <w:rFonts w:ascii="Palatino Linotype" w:hAnsi="Palatino Linotype"/>
                <w:noProof/>
                <w:webHidden/>
              </w:rPr>
              <w:instrText xml:space="preserve"> PAGEREF _Toc472172883 \h </w:instrText>
            </w:r>
            <w:r w:rsidR="00E93A0E" w:rsidRPr="00E93A0E">
              <w:rPr>
                <w:rFonts w:ascii="Palatino Linotype" w:hAnsi="Palatino Linotype"/>
                <w:noProof/>
                <w:webHidden/>
              </w:rPr>
            </w:r>
            <w:r w:rsidR="00E93A0E" w:rsidRPr="00E93A0E">
              <w:rPr>
                <w:rFonts w:ascii="Palatino Linotype" w:hAnsi="Palatino Linotype"/>
                <w:noProof/>
                <w:webHidden/>
              </w:rPr>
              <w:fldChar w:fldCharType="separate"/>
            </w:r>
            <w:r w:rsidR="00E93A0E" w:rsidRPr="00E93A0E">
              <w:rPr>
                <w:rFonts w:ascii="Palatino Linotype" w:hAnsi="Palatino Linotype"/>
                <w:noProof/>
                <w:webHidden/>
              </w:rPr>
              <w:t>7</w:t>
            </w:r>
            <w:r w:rsidR="00E93A0E" w:rsidRPr="00E93A0E">
              <w:rPr>
                <w:rFonts w:ascii="Palatino Linotype" w:hAnsi="Palatino Linotype"/>
                <w:noProof/>
                <w:webHidden/>
              </w:rPr>
              <w:fldChar w:fldCharType="end"/>
            </w:r>
          </w:hyperlink>
        </w:p>
        <w:p w14:paraId="41BF4E57" w14:textId="77777777" w:rsidR="00E93A0E" w:rsidRPr="00E93A0E" w:rsidRDefault="00F14386">
          <w:pPr>
            <w:pStyle w:val="TOC2"/>
            <w:tabs>
              <w:tab w:val="left" w:pos="880"/>
              <w:tab w:val="right" w:leader="dot" w:pos="10790"/>
            </w:tabs>
            <w:rPr>
              <w:rFonts w:ascii="Palatino Linotype" w:hAnsi="Palatino Linotype"/>
              <w:noProof/>
            </w:rPr>
          </w:pPr>
          <w:hyperlink w:anchor="_Toc472172884" w:history="1">
            <w:r w:rsidR="00E93A0E" w:rsidRPr="00E93A0E">
              <w:rPr>
                <w:rStyle w:val="Hyperlink"/>
                <w:rFonts w:ascii="Palatino Linotype" w:hAnsi="Palatino Linotype"/>
                <w:noProof/>
              </w:rPr>
              <w:t>3.2</w:t>
            </w:r>
            <w:r w:rsidR="00E93A0E" w:rsidRPr="00E93A0E">
              <w:rPr>
                <w:rFonts w:ascii="Palatino Linotype" w:hAnsi="Palatino Linotype"/>
                <w:noProof/>
              </w:rPr>
              <w:tab/>
            </w:r>
            <w:r w:rsidR="00E93A0E" w:rsidRPr="00E93A0E">
              <w:rPr>
                <w:rStyle w:val="Hyperlink"/>
                <w:rFonts w:ascii="Palatino Linotype" w:hAnsi="Palatino Linotype"/>
                <w:noProof/>
              </w:rPr>
              <w:t>Sales Data Flows</w:t>
            </w:r>
            <w:r w:rsidR="00E93A0E" w:rsidRPr="00E93A0E">
              <w:rPr>
                <w:rFonts w:ascii="Palatino Linotype" w:hAnsi="Palatino Linotype"/>
                <w:noProof/>
                <w:webHidden/>
              </w:rPr>
              <w:tab/>
            </w:r>
            <w:r w:rsidR="00E93A0E" w:rsidRPr="00E93A0E">
              <w:rPr>
                <w:rFonts w:ascii="Palatino Linotype" w:hAnsi="Palatino Linotype"/>
                <w:noProof/>
                <w:webHidden/>
              </w:rPr>
              <w:fldChar w:fldCharType="begin"/>
            </w:r>
            <w:r w:rsidR="00E93A0E" w:rsidRPr="00E93A0E">
              <w:rPr>
                <w:rFonts w:ascii="Palatino Linotype" w:hAnsi="Palatino Linotype"/>
                <w:noProof/>
                <w:webHidden/>
              </w:rPr>
              <w:instrText xml:space="preserve"> PAGEREF _Toc472172884 \h </w:instrText>
            </w:r>
            <w:r w:rsidR="00E93A0E" w:rsidRPr="00E93A0E">
              <w:rPr>
                <w:rFonts w:ascii="Palatino Linotype" w:hAnsi="Palatino Linotype"/>
                <w:noProof/>
                <w:webHidden/>
              </w:rPr>
            </w:r>
            <w:r w:rsidR="00E93A0E" w:rsidRPr="00E93A0E">
              <w:rPr>
                <w:rFonts w:ascii="Palatino Linotype" w:hAnsi="Palatino Linotype"/>
                <w:noProof/>
                <w:webHidden/>
              </w:rPr>
              <w:fldChar w:fldCharType="separate"/>
            </w:r>
            <w:r w:rsidR="00E93A0E" w:rsidRPr="00E93A0E">
              <w:rPr>
                <w:rFonts w:ascii="Palatino Linotype" w:hAnsi="Palatino Linotype"/>
                <w:noProof/>
                <w:webHidden/>
              </w:rPr>
              <w:t>10</w:t>
            </w:r>
            <w:r w:rsidR="00E93A0E" w:rsidRPr="00E93A0E">
              <w:rPr>
                <w:rFonts w:ascii="Palatino Linotype" w:hAnsi="Palatino Linotype"/>
                <w:noProof/>
                <w:webHidden/>
              </w:rPr>
              <w:fldChar w:fldCharType="end"/>
            </w:r>
          </w:hyperlink>
        </w:p>
        <w:p w14:paraId="632D4655" w14:textId="77777777" w:rsidR="00E93A0E" w:rsidRPr="00E93A0E" w:rsidRDefault="00F14386">
          <w:pPr>
            <w:pStyle w:val="TOC2"/>
            <w:tabs>
              <w:tab w:val="left" w:pos="880"/>
              <w:tab w:val="right" w:leader="dot" w:pos="10790"/>
            </w:tabs>
            <w:rPr>
              <w:rFonts w:ascii="Palatino Linotype" w:hAnsi="Palatino Linotype"/>
              <w:noProof/>
            </w:rPr>
          </w:pPr>
          <w:hyperlink w:anchor="_Toc472172885" w:history="1">
            <w:r w:rsidR="00E93A0E" w:rsidRPr="00E93A0E">
              <w:rPr>
                <w:rStyle w:val="Hyperlink"/>
                <w:rFonts w:ascii="Palatino Linotype" w:hAnsi="Palatino Linotype"/>
                <w:noProof/>
              </w:rPr>
              <w:t>3.3</w:t>
            </w:r>
            <w:r w:rsidR="00E93A0E" w:rsidRPr="00E93A0E">
              <w:rPr>
                <w:rFonts w:ascii="Palatino Linotype" w:hAnsi="Palatino Linotype"/>
                <w:noProof/>
              </w:rPr>
              <w:tab/>
            </w:r>
            <w:r w:rsidR="00E93A0E" w:rsidRPr="00E93A0E">
              <w:rPr>
                <w:rStyle w:val="Hyperlink"/>
                <w:rFonts w:ascii="Palatino Linotype" w:hAnsi="Palatino Linotype"/>
                <w:noProof/>
              </w:rPr>
              <w:t>Pricing/Master Data Flows</w:t>
            </w:r>
            <w:r w:rsidR="00E93A0E" w:rsidRPr="00E93A0E">
              <w:rPr>
                <w:rFonts w:ascii="Palatino Linotype" w:hAnsi="Palatino Linotype"/>
                <w:noProof/>
                <w:webHidden/>
              </w:rPr>
              <w:tab/>
            </w:r>
            <w:r w:rsidR="00E93A0E" w:rsidRPr="00E93A0E">
              <w:rPr>
                <w:rFonts w:ascii="Palatino Linotype" w:hAnsi="Palatino Linotype"/>
                <w:noProof/>
                <w:webHidden/>
              </w:rPr>
              <w:fldChar w:fldCharType="begin"/>
            </w:r>
            <w:r w:rsidR="00E93A0E" w:rsidRPr="00E93A0E">
              <w:rPr>
                <w:rFonts w:ascii="Palatino Linotype" w:hAnsi="Palatino Linotype"/>
                <w:noProof/>
                <w:webHidden/>
              </w:rPr>
              <w:instrText xml:space="preserve"> PAGEREF _Toc472172885 \h </w:instrText>
            </w:r>
            <w:r w:rsidR="00E93A0E" w:rsidRPr="00E93A0E">
              <w:rPr>
                <w:rFonts w:ascii="Palatino Linotype" w:hAnsi="Palatino Linotype"/>
                <w:noProof/>
                <w:webHidden/>
              </w:rPr>
            </w:r>
            <w:r w:rsidR="00E93A0E" w:rsidRPr="00E93A0E">
              <w:rPr>
                <w:rFonts w:ascii="Palatino Linotype" w:hAnsi="Palatino Linotype"/>
                <w:noProof/>
                <w:webHidden/>
              </w:rPr>
              <w:fldChar w:fldCharType="separate"/>
            </w:r>
            <w:r w:rsidR="00E93A0E" w:rsidRPr="00E93A0E">
              <w:rPr>
                <w:rFonts w:ascii="Palatino Linotype" w:hAnsi="Palatino Linotype"/>
                <w:noProof/>
                <w:webHidden/>
              </w:rPr>
              <w:t>13</w:t>
            </w:r>
            <w:r w:rsidR="00E93A0E" w:rsidRPr="00E93A0E">
              <w:rPr>
                <w:rFonts w:ascii="Palatino Linotype" w:hAnsi="Palatino Linotype"/>
                <w:noProof/>
                <w:webHidden/>
              </w:rPr>
              <w:fldChar w:fldCharType="end"/>
            </w:r>
          </w:hyperlink>
        </w:p>
        <w:p w14:paraId="5AF005D7" w14:textId="77777777" w:rsidR="00E93A0E" w:rsidRPr="00E93A0E" w:rsidRDefault="00F14386">
          <w:pPr>
            <w:pStyle w:val="TOC1"/>
            <w:tabs>
              <w:tab w:val="left" w:pos="660"/>
              <w:tab w:val="right" w:leader="dot" w:pos="10790"/>
            </w:tabs>
            <w:rPr>
              <w:noProof/>
            </w:rPr>
          </w:pPr>
          <w:hyperlink w:anchor="_Toc472172886" w:history="1">
            <w:r w:rsidR="00E93A0E" w:rsidRPr="00E93A0E">
              <w:rPr>
                <w:rStyle w:val="Hyperlink"/>
                <w:noProof/>
              </w:rPr>
              <w:t>4</w:t>
            </w:r>
            <w:r w:rsidR="00E93A0E" w:rsidRPr="00E93A0E">
              <w:rPr>
                <w:noProof/>
              </w:rPr>
              <w:tab/>
            </w:r>
            <w:r w:rsidR="00E93A0E" w:rsidRPr="00E93A0E">
              <w:rPr>
                <w:rStyle w:val="Hyperlink"/>
                <w:noProof/>
              </w:rPr>
              <w:t>Cutover Consideration</w:t>
            </w:r>
            <w:r w:rsidR="00E93A0E" w:rsidRPr="00E93A0E">
              <w:rPr>
                <w:noProof/>
                <w:webHidden/>
              </w:rPr>
              <w:tab/>
            </w:r>
            <w:r w:rsidR="00E93A0E" w:rsidRPr="00E93A0E">
              <w:rPr>
                <w:noProof/>
                <w:webHidden/>
              </w:rPr>
              <w:fldChar w:fldCharType="begin"/>
            </w:r>
            <w:r w:rsidR="00E93A0E" w:rsidRPr="00E93A0E">
              <w:rPr>
                <w:noProof/>
                <w:webHidden/>
              </w:rPr>
              <w:instrText xml:space="preserve"> PAGEREF _Toc472172886 \h </w:instrText>
            </w:r>
            <w:r w:rsidR="00E93A0E" w:rsidRPr="00E93A0E">
              <w:rPr>
                <w:noProof/>
                <w:webHidden/>
              </w:rPr>
            </w:r>
            <w:r w:rsidR="00E93A0E" w:rsidRPr="00E93A0E">
              <w:rPr>
                <w:noProof/>
                <w:webHidden/>
              </w:rPr>
              <w:fldChar w:fldCharType="separate"/>
            </w:r>
            <w:r w:rsidR="00E93A0E" w:rsidRPr="00E93A0E">
              <w:rPr>
                <w:noProof/>
                <w:webHidden/>
              </w:rPr>
              <w:t>16</w:t>
            </w:r>
            <w:r w:rsidR="00E93A0E" w:rsidRPr="00E93A0E">
              <w:rPr>
                <w:noProof/>
                <w:webHidden/>
              </w:rPr>
              <w:fldChar w:fldCharType="end"/>
            </w:r>
          </w:hyperlink>
        </w:p>
        <w:p w14:paraId="451CF693" w14:textId="77777777" w:rsidR="00E93A0E" w:rsidRPr="00E93A0E" w:rsidRDefault="00F14386">
          <w:pPr>
            <w:pStyle w:val="TOC2"/>
            <w:tabs>
              <w:tab w:val="left" w:pos="880"/>
              <w:tab w:val="right" w:leader="dot" w:pos="10790"/>
            </w:tabs>
            <w:rPr>
              <w:rFonts w:ascii="Palatino Linotype" w:hAnsi="Palatino Linotype"/>
              <w:noProof/>
            </w:rPr>
          </w:pPr>
          <w:hyperlink w:anchor="_Toc472172887" w:history="1">
            <w:r w:rsidR="00E93A0E" w:rsidRPr="00E93A0E">
              <w:rPr>
                <w:rStyle w:val="Hyperlink"/>
                <w:rFonts w:ascii="Palatino Linotype" w:hAnsi="Palatino Linotype"/>
                <w:noProof/>
              </w:rPr>
              <w:t>4.1</w:t>
            </w:r>
            <w:r w:rsidR="00E93A0E" w:rsidRPr="00E93A0E">
              <w:rPr>
                <w:rFonts w:ascii="Palatino Linotype" w:hAnsi="Palatino Linotype"/>
                <w:noProof/>
              </w:rPr>
              <w:tab/>
            </w:r>
            <w:r w:rsidR="00E93A0E" w:rsidRPr="00E93A0E">
              <w:rPr>
                <w:rStyle w:val="Hyperlink"/>
                <w:rFonts w:ascii="Palatino Linotype" w:hAnsi="Palatino Linotype"/>
                <w:noProof/>
              </w:rPr>
              <w:t>Sales Data</w:t>
            </w:r>
            <w:r w:rsidR="00E93A0E" w:rsidRPr="00E93A0E">
              <w:rPr>
                <w:rFonts w:ascii="Palatino Linotype" w:hAnsi="Palatino Linotype"/>
                <w:noProof/>
                <w:webHidden/>
              </w:rPr>
              <w:tab/>
            </w:r>
            <w:r w:rsidR="00E93A0E" w:rsidRPr="00E93A0E">
              <w:rPr>
                <w:rFonts w:ascii="Palatino Linotype" w:hAnsi="Palatino Linotype"/>
                <w:noProof/>
                <w:webHidden/>
              </w:rPr>
              <w:fldChar w:fldCharType="begin"/>
            </w:r>
            <w:r w:rsidR="00E93A0E" w:rsidRPr="00E93A0E">
              <w:rPr>
                <w:rFonts w:ascii="Palatino Linotype" w:hAnsi="Palatino Linotype"/>
                <w:noProof/>
                <w:webHidden/>
              </w:rPr>
              <w:instrText xml:space="preserve"> PAGEREF _Toc472172887 \h </w:instrText>
            </w:r>
            <w:r w:rsidR="00E93A0E" w:rsidRPr="00E93A0E">
              <w:rPr>
                <w:rFonts w:ascii="Palatino Linotype" w:hAnsi="Palatino Linotype"/>
                <w:noProof/>
                <w:webHidden/>
              </w:rPr>
            </w:r>
            <w:r w:rsidR="00E93A0E" w:rsidRPr="00E93A0E">
              <w:rPr>
                <w:rFonts w:ascii="Palatino Linotype" w:hAnsi="Palatino Linotype"/>
                <w:noProof/>
                <w:webHidden/>
              </w:rPr>
              <w:fldChar w:fldCharType="separate"/>
            </w:r>
            <w:r w:rsidR="00E93A0E" w:rsidRPr="00E93A0E">
              <w:rPr>
                <w:rFonts w:ascii="Palatino Linotype" w:hAnsi="Palatino Linotype"/>
                <w:noProof/>
                <w:webHidden/>
              </w:rPr>
              <w:t>16</w:t>
            </w:r>
            <w:r w:rsidR="00E93A0E" w:rsidRPr="00E93A0E">
              <w:rPr>
                <w:rFonts w:ascii="Palatino Linotype" w:hAnsi="Palatino Linotype"/>
                <w:noProof/>
                <w:webHidden/>
              </w:rPr>
              <w:fldChar w:fldCharType="end"/>
            </w:r>
          </w:hyperlink>
        </w:p>
        <w:p w14:paraId="032C4DB5" w14:textId="77777777" w:rsidR="00E93A0E" w:rsidRPr="00E93A0E" w:rsidRDefault="00F14386">
          <w:pPr>
            <w:pStyle w:val="TOC2"/>
            <w:tabs>
              <w:tab w:val="left" w:pos="880"/>
              <w:tab w:val="right" w:leader="dot" w:pos="10790"/>
            </w:tabs>
            <w:rPr>
              <w:rFonts w:ascii="Palatino Linotype" w:hAnsi="Palatino Linotype"/>
              <w:noProof/>
            </w:rPr>
          </w:pPr>
          <w:hyperlink w:anchor="_Toc472172888" w:history="1">
            <w:r w:rsidR="00E93A0E" w:rsidRPr="00E93A0E">
              <w:rPr>
                <w:rStyle w:val="Hyperlink"/>
                <w:rFonts w:ascii="Palatino Linotype" w:hAnsi="Palatino Linotype"/>
                <w:noProof/>
              </w:rPr>
              <w:t>4.2</w:t>
            </w:r>
            <w:r w:rsidR="00E93A0E" w:rsidRPr="00E93A0E">
              <w:rPr>
                <w:rFonts w:ascii="Palatino Linotype" w:hAnsi="Palatino Linotype"/>
                <w:noProof/>
              </w:rPr>
              <w:tab/>
            </w:r>
            <w:r w:rsidR="00E93A0E" w:rsidRPr="00E93A0E">
              <w:rPr>
                <w:rStyle w:val="Hyperlink"/>
                <w:rFonts w:ascii="Palatino Linotype" w:hAnsi="Palatino Linotype"/>
                <w:noProof/>
              </w:rPr>
              <w:t>Pricing/Master Data</w:t>
            </w:r>
            <w:r w:rsidR="00E93A0E" w:rsidRPr="00E93A0E">
              <w:rPr>
                <w:rFonts w:ascii="Palatino Linotype" w:hAnsi="Palatino Linotype"/>
                <w:noProof/>
                <w:webHidden/>
              </w:rPr>
              <w:tab/>
            </w:r>
            <w:r w:rsidR="00E93A0E" w:rsidRPr="00E93A0E">
              <w:rPr>
                <w:rFonts w:ascii="Palatino Linotype" w:hAnsi="Palatino Linotype"/>
                <w:noProof/>
                <w:webHidden/>
              </w:rPr>
              <w:fldChar w:fldCharType="begin"/>
            </w:r>
            <w:r w:rsidR="00E93A0E" w:rsidRPr="00E93A0E">
              <w:rPr>
                <w:rFonts w:ascii="Palatino Linotype" w:hAnsi="Palatino Linotype"/>
                <w:noProof/>
                <w:webHidden/>
              </w:rPr>
              <w:instrText xml:space="preserve"> PAGEREF _Toc472172888 \h </w:instrText>
            </w:r>
            <w:r w:rsidR="00E93A0E" w:rsidRPr="00E93A0E">
              <w:rPr>
                <w:rFonts w:ascii="Palatino Linotype" w:hAnsi="Palatino Linotype"/>
                <w:noProof/>
                <w:webHidden/>
              </w:rPr>
            </w:r>
            <w:r w:rsidR="00E93A0E" w:rsidRPr="00E93A0E">
              <w:rPr>
                <w:rFonts w:ascii="Palatino Linotype" w:hAnsi="Palatino Linotype"/>
                <w:noProof/>
                <w:webHidden/>
              </w:rPr>
              <w:fldChar w:fldCharType="separate"/>
            </w:r>
            <w:r w:rsidR="00E93A0E" w:rsidRPr="00E93A0E">
              <w:rPr>
                <w:rFonts w:ascii="Palatino Linotype" w:hAnsi="Palatino Linotype"/>
                <w:noProof/>
                <w:webHidden/>
              </w:rPr>
              <w:t>19</w:t>
            </w:r>
            <w:r w:rsidR="00E93A0E" w:rsidRPr="00E93A0E">
              <w:rPr>
                <w:rFonts w:ascii="Palatino Linotype" w:hAnsi="Palatino Linotype"/>
                <w:noProof/>
                <w:webHidden/>
              </w:rPr>
              <w:fldChar w:fldCharType="end"/>
            </w:r>
          </w:hyperlink>
        </w:p>
        <w:p w14:paraId="55ADC63C" w14:textId="77777777" w:rsidR="00E93A0E" w:rsidRPr="00E93A0E" w:rsidRDefault="00F14386">
          <w:pPr>
            <w:pStyle w:val="TOC1"/>
            <w:tabs>
              <w:tab w:val="left" w:pos="660"/>
              <w:tab w:val="right" w:leader="dot" w:pos="10790"/>
            </w:tabs>
            <w:rPr>
              <w:noProof/>
            </w:rPr>
          </w:pPr>
          <w:hyperlink w:anchor="_Toc472172889" w:history="1">
            <w:r w:rsidR="00E93A0E" w:rsidRPr="00E93A0E">
              <w:rPr>
                <w:rStyle w:val="Hyperlink"/>
                <w:noProof/>
              </w:rPr>
              <w:t>5</w:t>
            </w:r>
            <w:r w:rsidR="00E93A0E" w:rsidRPr="00E93A0E">
              <w:rPr>
                <w:noProof/>
              </w:rPr>
              <w:tab/>
            </w:r>
            <w:r w:rsidR="00E93A0E" w:rsidRPr="00E93A0E">
              <w:rPr>
                <w:rStyle w:val="Hyperlink"/>
                <w:noProof/>
              </w:rPr>
              <w:t>Appendix</w:t>
            </w:r>
            <w:r w:rsidR="00E93A0E" w:rsidRPr="00E93A0E">
              <w:rPr>
                <w:noProof/>
                <w:webHidden/>
              </w:rPr>
              <w:tab/>
            </w:r>
            <w:r w:rsidR="00E93A0E" w:rsidRPr="00E93A0E">
              <w:rPr>
                <w:noProof/>
                <w:webHidden/>
              </w:rPr>
              <w:fldChar w:fldCharType="begin"/>
            </w:r>
            <w:r w:rsidR="00E93A0E" w:rsidRPr="00E93A0E">
              <w:rPr>
                <w:noProof/>
                <w:webHidden/>
              </w:rPr>
              <w:instrText xml:space="preserve"> PAGEREF _Toc472172889 \h </w:instrText>
            </w:r>
            <w:r w:rsidR="00E93A0E" w:rsidRPr="00E93A0E">
              <w:rPr>
                <w:noProof/>
                <w:webHidden/>
              </w:rPr>
            </w:r>
            <w:r w:rsidR="00E93A0E" w:rsidRPr="00E93A0E">
              <w:rPr>
                <w:noProof/>
                <w:webHidden/>
              </w:rPr>
              <w:fldChar w:fldCharType="separate"/>
            </w:r>
            <w:r w:rsidR="00E93A0E" w:rsidRPr="00E93A0E">
              <w:rPr>
                <w:noProof/>
                <w:webHidden/>
              </w:rPr>
              <w:t>22</w:t>
            </w:r>
            <w:r w:rsidR="00E93A0E" w:rsidRPr="00E93A0E">
              <w:rPr>
                <w:noProof/>
                <w:webHidden/>
              </w:rPr>
              <w:fldChar w:fldCharType="end"/>
            </w:r>
          </w:hyperlink>
        </w:p>
        <w:p w14:paraId="069ACF75" w14:textId="77777777" w:rsidR="00E93A0E" w:rsidRPr="00E93A0E" w:rsidRDefault="00F14386">
          <w:pPr>
            <w:pStyle w:val="TOC2"/>
            <w:tabs>
              <w:tab w:val="left" w:pos="880"/>
              <w:tab w:val="right" w:leader="dot" w:pos="10790"/>
            </w:tabs>
            <w:rPr>
              <w:rFonts w:ascii="Palatino Linotype" w:hAnsi="Palatino Linotype"/>
              <w:noProof/>
            </w:rPr>
          </w:pPr>
          <w:hyperlink w:anchor="_Toc472172890" w:history="1">
            <w:r w:rsidR="00E93A0E" w:rsidRPr="00E93A0E">
              <w:rPr>
                <w:rStyle w:val="Hyperlink"/>
                <w:rFonts w:ascii="Palatino Linotype" w:hAnsi="Palatino Linotype"/>
                <w:noProof/>
              </w:rPr>
              <w:t>5.1</w:t>
            </w:r>
            <w:r w:rsidR="00E93A0E" w:rsidRPr="00E93A0E">
              <w:rPr>
                <w:rFonts w:ascii="Palatino Linotype" w:hAnsi="Palatino Linotype"/>
                <w:noProof/>
              </w:rPr>
              <w:tab/>
            </w:r>
            <w:r w:rsidR="00E93A0E" w:rsidRPr="00E93A0E">
              <w:rPr>
                <w:rStyle w:val="Hyperlink"/>
                <w:rFonts w:ascii="Palatino Linotype" w:hAnsi="Palatino Linotype"/>
                <w:noProof/>
              </w:rPr>
              <w:t>In Scope Data</w:t>
            </w:r>
            <w:r w:rsidR="00E93A0E" w:rsidRPr="00E93A0E">
              <w:rPr>
                <w:rFonts w:ascii="Palatino Linotype" w:hAnsi="Palatino Linotype"/>
                <w:noProof/>
                <w:webHidden/>
              </w:rPr>
              <w:tab/>
            </w:r>
            <w:r w:rsidR="00E93A0E" w:rsidRPr="00E93A0E">
              <w:rPr>
                <w:rFonts w:ascii="Palatino Linotype" w:hAnsi="Palatino Linotype"/>
                <w:noProof/>
                <w:webHidden/>
              </w:rPr>
              <w:fldChar w:fldCharType="begin"/>
            </w:r>
            <w:r w:rsidR="00E93A0E" w:rsidRPr="00E93A0E">
              <w:rPr>
                <w:rFonts w:ascii="Palatino Linotype" w:hAnsi="Palatino Linotype"/>
                <w:noProof/>
                <w:webHidden/>
              </w:rPr>
              <w:instrText xml:space="preserve"> PAGEREF _Toc472172890 \h </w:instrText>
            </w:r>
            <w:r w:rsidR="00E93A0E" w:rsidRPr="00E93A0E">
              <w:rPr>
                <w:rFonts w:ascii="Palatino Linotype" w:hAnsi="Palatino Linotype"/>
                <w:noProof/>
                <w:webHidden/>
              </w:rPr>
            </w:r>
            <w:r w:rsidR="00E93A0E" w:rsidRPr="00E93A0E">
              <w:rPr>
                <w:rFonts w:ascii="Palatino Linotype" w:hAnsi="Palatino Linotype"/>
                <w:noProof/>
                <w:webHidden/>
              </w:rPr>
              <w:fldChar w:fldCharType="separate"/>
            </w:r>
            <w:r w:rsidR="00E93A0E" w:rsidRPr="00E93A0E">
              <w:rPr>
                <w:rFonts w:ascii="Palatino Linotype" w:hAnsi="Palatino Linotype"/>
                <w:noProof/>
                <w:webHidden/>
              </w:rPr>
              <w:t>22</w:t>
            </w:r>
            <w:r w:rsidR="00E93A0E" w:rsidRPr="00E93A0E">
              <w:rPr>
                <w:rFonts w:ascii="Palatino Linotype" w:hAnsi="Palatino Linotype"/>
                <w:noProof/>
                <w:webHidden/>
              </w:rPr>
              <w:fldChar w:fldCharType="end"/>
            </w:r>
          </w:hyperlink>
        </w:p>
        <w:p w14:paraId="7C1575F2" w14:textId="77777777" w:rsidR="00E93A0E" w:rsidRPr="00E93A0E" w:rsidRDefault="00F14386">
          <w:pPr>
            <w:pStyle w:val="TOC2"/>
            <w:tabs>
              <w:tab w:val="left" w:pos="880"/>
              <w:tab w:val="right" w:leader="dot" w:pos="10790"/>
            </w:tabs>
            <w:rPr>
              <w:rFonts w:ascii="Palatino Linotype" w:hAnsi="Palatino Linotype"/>
              <w:noProof/>
            </w:rPr>
          </w:pPr>
          <w:hyperlink w:anchor="_Toc472172891" w:history="1">
            <w:r w:rsidR="00E93A0E" w:rsidRPr="00E93A0E">
              <w:rPr>
                <w:rStyle w:val="Hyperlink"/>
                <w:rFonts w:ascii="Palatino Linotype" w:hAnsi="Palatino Linotype"/>
                <w:noProof/>
              </w:rPr>
              <w:t>5.2</w:t>
            </w:r>
            <w:r w:rsidR="00E93A0E" w:rsidRPr="00E93A0E">
              <w:rPr>
                <w:rFonts w:ascii="Palatino Linotype" w:hAnsi="Palatino Linotype"/>
                <w:noProof/>
              </w:rPr>
              <w:tab/>
            </w:r>
            <w:r w:rsidR="00E93A0E" w:rsidRPr="00E93A0E">
              <w:rPr>
                <w:rStyle w:val="Hyperlink"/>
                <w:rFonts w:ascii="Palatino Linotype" w:hAnsi="Palatino Linotype"/>
                <w:noProof/>
              </w:rPr>
              <w:t>Out Scope Data</w:t>
            </w:r>
            <w:r w:rsidR="00E93A0E" w:rsidRPr="00E93A0E">
              <w:rPr>
                <w:rFonts w:ascii="Palatino Linotype" w:hAnsi="Palatino Linotype"/>
                <w:noProof/>
                <w:webHidden/>
              </w:rPr>
              <w:tab/>
            </w:r>
            <w:r w:rsidR="00E93A0E" w:rsidRPr="00E93A0E">
              <w:rPr>
                <w:rFonts w:ascii="Palatino Linotype" w:hAnsi="Palatino Linotype"/>
                <w:noProof/>
                <w:webHidden/>
              </w:rPr>
              <w:fldChar w:fldCharType="begin"/>
            </w:r>
            <w:r w:rsidR="00E93A0E" w:rsidRPr="00E93A0E">
              <w:rPr>
                <w:rFonts w:ascii="Palatino Linotype" w:hAnsi="Palatino Linotype"/>
                <w:noProof/>
                <w:webHidden/>
              </w:rPr>
              <w:instrText xml:space="preserve"> PAGEREF _Toc472172891 \h </w:instrText>
            </w:r>
            <w:r w:rsidR="00E93A0E" w:rsidRPr="00E93A0E">
              <w:rPr>
                <w:rFonts w:ascii="Palatino Linotype" w:hAnsi="Palatino Linotype"/>
                <w:noProof/>
                <w:webHidden/>
              </w:rPr>
            </w:r>
            <w:r w:rsidR="00E93A0E" w:rsidRPr="00E93A0E">
              <w:rPr>
                <w:rFonts w:ascii="Palatino Linotype" w:hAnsi="Palatino Linotype"/>
                <w:noProof/>
                <w:webHidden/>
              </w:rPr>
              <w:fldChar w:fldCharType="separate"/>
            </w:r>
            <w:r w:rsidR="00E93A0E" w:rsidRPr="00E93A0E">
              <w:rPr>
                <w:rFonts w:ascii="Palatino Linotype" w:hAnsi="Palatino Linotype"/>
                <w:noProof/>
                <w:webHidden/>
              </w:rPr>
              <w:t>24</w:t>
            </w:r>
            <w:r w:rsidR="00E93A0E" w:rsidRPr="00E93A0E">
              <w:rPr>
                <w:rFonts w:ascii="Palatino Linotype" w:hAnsi="Palatino Linotype"/>
                <w:noProof/>
                <w:webHidden/>
              </w:rPr>
              <w:fldChar w:fldCharType="end"/>
            </w:r>
          </w:hyperlink>
        </w:p>
        <w:p w14:paraId="5E5AB8D4" w14:textId="77777777" w:rsidR="00E93A0E" w:rsidRPr="00E93A0E" w:rsidRDefault="00F14386">
          <w:pPr>
            <w:pStyle w:val="TOC1"/>
            <w:tabs>
              <w:tab w:val="left" w:pos="660"/>
              <w:tab w:val="right" w:leader="dot" w:pos="10790"/>
            </w:tabs>
            <w:rPr>
              <w:noProof/>
            </w:rPr>
          </w:pPr>
          <w:hyperlink w:anchor="_Toc472172892" w:history="1">
            <w:r w:rsidR="00E93A0E" w:rsidRPr="00E93A0E">
              <w:rPr>
                <w:rStyle w:val="Hyperlink"/>
                <w:noProof/>
              </w:rPr>
              <w:t>6</w:t>
            </w:r>
            <w:r w:rsidR="00E93A0E" w:rsidRPr="00E93A0E">
              <w:rPr>
                <w:noProof/>
              </w:rPr>
              <w:tab/>
            </w:r>
            <w:r w:rsidR="00E93A0E" w:rsidRPr="00E93A0E">
              <w:rPr>
                <w:rStyle w:val="Hyperlink"/>
                <w:noProof/>
              </w:rPr>
              <w:t>Sign Off</w:t>
            </w:r>
            <w:r w:rsidR="00E93A0E" w:rsidRPr="00E93A0E">
              <w:rPr>
                <w:noProof/>
                <w:webHidden/>
              </w:rPr>
              <w:tab/>
            </w:r>
            <w:r w:rsidR="00E93A0E" w:rsidRPr="00E93A0E">
              <w:rPr>
                <w:noProof/>
                <w:webHidden/>
              </w:rPr>
              <w:fldChar w:fldCharType="begin"/>
            </w:r>
            <w:r w:rsidR="00E93A0E" w:rsidRPr="00E93A0E">
              <w:rPr>
                <w:noProof/>
                <w:webHidden/>
              </w:rPr>
              <w:instrText xml:space="preserve"> PAGEREF _Toc472172892 \h </w:instrText>
            </w:r>
            <w:r w:rsidR="00E93A0E" w:rsidRPr="00E93A0E">
              <w:rPr>
                <w:noProof/>
                <w:webHidden/>
              </w:rPr>
            </w:r>
            <w:r w:rsidR="00E93A0E" w:rsidRPr="00E93A0E">
              <w:rPr>
                <w:noProof/>
                <w:webHidden/>
              </w:rPr>
              <w:fldChar w:fldCharType="separate"/>
            </w:r>
            <w:r w:rsidR="00E93A0E" w:rsidRPr="00E93A0E">
              <w:rPr>
                <w:noProof/>
                <w:webHidden/>
              </w:rPr>
              <w:t>27</w:t>
            </w:r>
            <w:r w:rsidR="00E93A0E" w:rsidRPr="00E93A0E">
              <w:rPr>
                <w:noProof/>
                <w:webHidden/>
              </w:rPr>
              <w:fldChar w:fldCharType="end"/>
            </w:r>
          </w:hyperlink>
        </w:p>
        <w:p w14:paraId="597176DA" w14:textId="77777777" w:rsidR="00506802" w:rsidRPr="00E93A0E" w:rsidRDefault="002643F7" w:rsidP="007306B9">
          <w:pPr>
            <w:spacing w:beforeLines="100" w:before="240" w:afterLines="100" w:after="240" w:line="240" w:lineRule="auto"/>
            <w:jc w:val="both"/>
            <w:rPr>
              <w:rFonts w:ascii="Palatino Linotype" w:eastAsia="Microsoft YaHei" w:hAnsi="Palatino Linotype"/>
            </w:rPr>
          </w:pPr>
          <w:r w:rsidRPr="00E93A0E">
            <w:rPr>
              <w:rFonts w:ascii="Palatino Linotype" w:eastAsia="Microsoft YaHei" w:hAnsi="Palatino Linotype"/>
            </w:rPr>
            <w:fldChar w:fldCharType="end"/>
          </w:r>
        </w:p>
      </w:sdtContent>
    </w:sdt>
    <w:p w14:paraId="70E9813A" w14:textId="77777777" w:rsidR="00C103F0" w:rsidRPr="005B5BF5" w:rsidRDefault="00C103F0" w:rsidP="007E6F0F">
      <w:pPr>
        <w:jc w:val="both"/>
        <w:rPr>
          <w:rFonts w:ascii="Palatino Linotype" w:eastAsia="Microsoft YaHei" w:hAnsi="Palatino Linotype"/>
        </w:rPr>
      </w:pPr>
    </w:p>
    <w:p w14:paraId="490F8DD3" w14:textId="77777777" w:rsidR="00996003" w:rsidRPr="005B5BF5" w:rsidRDefault="00996003" w:rsidP="007E6F0F">
      <w:pPr>
        <w:jc w:val="both"/>
        <w:rPr>
          <w:rFonts w:ascii="Palatino Linotype" w:eastAsia="Microsoft YaHei" w:hAnsi="Palatino Linotype" w:cstheme="majorBidi"/>
          <w:b/>
          <w:bCs/>
          <w:color w:val="365F91" w:themeColor="accent1" w:themeShade="BF"/>
          <w:sz w:val="28"/>
          <w:szCs w:val="28"/>
          <w:lang w:eastAsia="zh-CN"/>
        </w:rPr>
      </w:pPr>
      <w:r w:rsidRPr="005B5BF5">
        <w:rPr>
          <w:rFonts w:ascii="Palatino Linotype" w:eastAsia="Microsoft YaHei" w:hAnsi="Palatino Linotype"/>
          <w:lang w:eastAsia="zh-CN"/>
        </w:rPr>
        <w:br w:type="page"/>
      </w:r>
    </w:p>
    <w:p w14:paraId="74C0A5F3" w14:textId="77777777" w:rsidR="009706A7" w:rsidRPr="005B5BF5" w:rsidRDefault="002265DC" w:rsidP="009D5EF3">
      <w:pPr>
        <w:pStyle w:val="Heading1"/>
      </w:pPr>
      <w:bookmarkStart w:id="6" w:name="_Toc472172875"/>
      <w:r w:rsidRPr="005B5BF5">
        <w:lastRenderedPageBreak/>
        <w:t>Background</w:t>
      </w:r>
      <w:bookmarkEnd w:id="6"/>
    </w:p>
    <w:p w14:paraId="1DAB545D" w14:textId="77777777" w:rsidR="009706A7" w:rsidRPr="005B5BF5" w:rsidRDefault="002265DC" w:rsidP="00D22FDC">
      <w:pPr>
        <w:pStyle w:val="Heading2"/>
      </w:pPr>
      <w:bookmarkStart w:id="7" w:name="_Toc472172876"/>
      <w:r w:rsidRPr="005B5BF5">
        <w:t>Document Purpose</w:t>
      </w:r>
      <w:bookmarkEnd w:id="7"/>
    </w:p>
    <w:p w14:paraId="50D03BA4" w14:textId="77777777" w:rsidR="00187054" w:rsidRPr="005B5BF5" w:rsidRDefault="00187054" w:rsidP="007E6F0F">
      <w:pPr>
        <w:jc w:val="both"/>
        <w:rPr>
          <w:rFonts w:ascii="Palatino Linotype" w:hAnsi="Palatino Linotype"/>
        </w:rPr>
      </w:pPr>
      <w:r w:rsidRPr="005B5BF5">
        <w:rPr>
          <w:rFonts w:ascii="Palatino Linotype" w:hAnsi="Palatino Linotype"/>
        </w:rPr>
        <w:t xml:space="preserve">The purpose of the </w:t>
      </w:r>
      <w:r w:rsidR="004C32AC" w:rsidRPr="005B5BF5">
        <w:rPr>
          <w:rFonts w:ascii="Palatino Linotype" w:hAnsi="Palatino Linotype"/>
        </w:rPr>
        <w:t xml:space="preserve">Impact Analysis Report </w:t>
      </w:r>
      <w:r w:rsidR="00AD54D9" w:rsidRPr="005B5BF5">
        <w:rPr>
          <w:rFonts w:ascii="Palatino Linotype" w:hAnsi="Palatino Linotype"/>
        </w:rPr>
        <w:t>(</w:t>
      </w:r>
      <w:r w:rsidR="004C32AC" w:rsidRPr="005B5BF5">
        <w:rPr>
          <w:rFonts w:ascii="Palatino Linotype" w:hAnsi="Palatino Linotype"/>
        </w:rPr>
        <w:t>I</w:t>
      </w:r>
      <w:r w:rsidR="006914C4">
        <w:rPr>
          <w:rFonts w:ascii="Palatino Linotype" w:hAnsi="Palatino Linotype"/>
        </w:rPr>
        <w:t>A</w:t>
      </w:r>
      <w:r w:rsidR="00E0285B">
        <w:rPr>
          <w:rFonts w:ascii="Palatino Linotype" w:hAnsi="Palatino Linotype"/>
        </w:rPr>
        <w:t>R</w:t>
      </w:r>
      <w:r w:rsidRPr="005B5BF5">
        <w:rPr>
          <w:rFonts w:ascii="Palatino Linotype" w:hAnsi="Palatino Linotype"/>
        </w:rPr>
        <w:t xml:space="preserve">) is to </w:t>
      </w:r>
      <w:r w:rsidR="004C32AC" w:rsidRPr="005B5BF5">
        <w:rPr>
          <w:rFonts w:ascii="Palatino Linotype" w:hAnsi="Palatino Linotype"/>
        </w:rPr>
        <w:t xml:space="preserve">highlight </w:t>
      </w:r>
      <w:r w:rsidRPr="005B5BF5">
        <w:rPr>
          <w:rFonts w:ascii="Palatino Linotype" w:hAnsi="Palatino Linotype"/>
        </w:rPr>
        <w:t xml:space="preserve">the </w:t>
      </w:r>
      <w:r w:rsidR="004C32AC" w:rsidRPr="005B5BF5">
        <w:rPr>
          <w:rFonts w:ascii="Palatino Linotype" w:hAnsi="Palatino Linotype"/>
        </w:rPr>
        <w:t xml:space="preserve">impact of system implementation </w:t>
      </w:r>
      <w:r w:rsidR="001A6C6D" w:rsidRPr="005B5BF5">
        <w:rPr>
          <w:rFonts w:ascii="Palatino Linotype" w:hAnsi="Palatino Linotype"/>
        </w:rPr>
        <w:t>for</w:t>
      </w:r>
      <w:r w:rsidRPr="005B5BF5">
        <w:rPr>
          <w:rFonts w:ascii="Palatino Linotype" w:hAnsi="Palatino Linotype"/>
        </w:rPr>
        <w:t xml:space="preserve"> a project and its main aim is to provide </w:t>
      </w:r>
      <w:r w:rsidR="004C32AC" w:rsidRPr="005B5BF5">
        <w:rPr>
          <w:rFonts w:ascii="Palatino Linotype" w:hAnsi="Palatino Linotype"/>
        </w:rPr>
        <w:t>impact analysis on the rolling out of the system to the existing infrastructure of the client</w:t>
      </w:r>
      <w:r w:rsidRPr="005B5BF5">
        <w:rPr>
          <w:rFonts w:ascii="Palatino Linotype" w:hAnsi="Palatino Linotype"/>
        </w:rPr>
        <w:t xml:space="preserve">.  It will provide the input for </w:t>
      </w:r>
      <w:r w:rsidR="004C32AC" w:rsidRPr="005B5BF5">
        <w:rPr>
          <w:rFonts w:ascii="Palatino Linotype" w:hAnsi="Palatino Linotype"/>
        </w:rPr>
        <w:t>system implementation such as migration planning and system rollout planning</w:t>
      </w:r>
      <w:r w:rsidR="00AD54D9" w:rsidRPr="005B5BF5">
        <w:rPr>
          <w:rFonts w:ascii="Palatino Linotype" w:hAnsi="Palatino Linotype"/>
        </w:rPr>
        <w:t>.</w:t>
      </w:r>
      <w:r w:rsidRPr="005B5BF5">
        <w:rPr>
          <w:rFonts w:ascii="Palatino Linotype" w:hAnsi="Palatino Linotype"/>
        </w:rPr>
        <w:t xml:space="preserve"> </w:t>
      </w:r>
    </w:p>
    <w:p w14:paraId="5F8CE3D5" w14:textId="77777777" w:rsidR="00912794" w:rsidRPr="005B5BF5" w:rsidRDefault="00187054" w:rsidP="007E6F0F">
      <w:pPr>
        <w:jc w:val="both"/>
        <w:rPr>
          <w:rFonts w:ascii="Palatino Linotype" w:hAnsi="Palatino Linotype"/>
        </w:rPr>
      </w:pPr>
      <w:r w:rsidRPr="005B5BF5">
        <w:rPr>
          <w:rFonts w:ascii="Palatino Linotype" w:hAnsi="Palatino Linotype"/>
        </w:rPr>
        <w:t xml:space="preserve">The </w:t>
      </w:r>
      <w:r w:rsidR="004C32AC" w:rsidRPr="005B5BF5">
        <w:rPr>
          <w:rFonts w:ascii="Palatino Linotype" w:hAnsi="Palatino Linotype"/>
        </w:rPr>
        <w:t>Impact Analysis Report</w:t>
      </w:r>
      <w:r w:rsidRPr="005B5BF5">
        <w:rPr>
          <w:rFonts w:ascii="Palatino Linotype" w:hAnsi="Palatino Linotype"/>
        </w:rPr>
        <w:t xml:space="preserve"> is part of the </w:t>
      </w:r>
      <w:r w:rsidR="009A1CF4" w:rsidRPr="005B5BF5">
        <w:rPr>
          <w:rFonts w:ascii="Palatino Linotype" w:hAnsi="Palatino Linotype"/>
        </w:rPr>
        <w:t xml:space="preserve">deliverables </w:t>
      </w:r>
      <w:r w:rsidR="006F1A85" w:rsidRPr="005B5BF5">
        <w:rPr>
          <w:rFonts w:ascii="Palatino Linotype" w:hAnsi="Palatino Linotype"/>
        </w:rPr>
        <w:t xml:space="preserve">in the </w:t>
      </w:r>
      <w:r w:rsidRPr="005B5BF5">
        <w:rPr>
          <w:rFonts w:ascii="Palatino Linotype" w:hAnsi="Palatino Linotype"/>
        </w:rPr>
        <w:t>Business Case Development phase of Project Delivery Lifecycle</w:t>
      </w:r>
      <w:r w:rsidR="00A86042" w:rsidRPr="005B5BF5">
        <w:rPr>
          <w:rFonts w:ascii="Palatino Linotype" w:hAnsi="Palatino Linotype"/>
        </w:rPr>
        <w:t>.</w:t>
      </w:r>
    </w:p>
    <w:p w14:paraId="3B0D59BE" w14:textId="77777777" w:rsidR="00D21579" w:rsidRPr="005B5BF5" w:rsidRDefault="002265DC" w:rsidP="00D22FDC">
      <w:pPr>
        <w:pStyle w:val="Heading2"/>
      </w:pPr>
      <w:bookmarkStart w:id="8" w:name="_Toc472172877"/>
      <w:r w:rsidRPr="005B5BF5">
        <w:t>Document Scope</w:t>
      </w:r>
      <w:bookmarkEnd w:id="8"/>
    </w:p>
    <w:p w14:paraId="0A388F11" w14:textId="77777777" w:rsidR="00EF78F2" w:rsidRPr="005B5BF5" w:rsidRDefault="00EF78F2" w:rsidP="007E6F0F">
      <w:pPr>
        <w:jc w:val="both"/>
        <w:rPr>
          <w:rFonts w:ascii="Palatino Linotype" w:hAnsi="Palatino Linotype"/>
        </w:rPr>
      </w:pPr>
      <w:r w:rsidRPr="005B5BF5">
        <w:rPr>
          <w:rFonts w:ascii="Palatino Linotype" w:hAnsi="Palatino Linotype"/>
        </w:rPr>
        <w:t xml:space="preserve">The scope of the </w:t>
      </w:r>
      <w:r w:rsidR="004C32AC" w:rsidRPr="005B5BF5">
        <w:rPr>
          <w:rFonts w:ascii="Palatino Linotype" w:hAnsi="Palatino Linotype"/>
        </w:rPr>
        <w:t>Impact Analysis Report</w:t>
      </w:r>
      <w:r w:rsidR="00AD54D9" w:rsidRPr="005B5BF5">
        <w:rPr>
          <w:rFonts w:ascii="Palatino Linotype" w:hAnsi="Palatino Linotype"/>
        </w:rPr>
        <w:t xml:space="preserve"> </w:t>
      </w:r>
      <w:r w:rsidRPr="005B5BF5">
        <w:rPr>
          <w:rFonts w:ascii="Palatino Linotype" w:hAnsi="Palatino Linotype"/>
        </w:rPr>
        <w:t>(</w:t>
      </w:r>
      <w:r w:rsidR="004C32AC" w:rsidRPr="005B5BF5">
        <w:rPr>
          <w:rFonts w:ascii="Palatino Linotype" w:hAnsi="Palatino Linotype"/>
        </w:rPr>
        <w:t>I</w:t>
      </w:r>
      <w:r w:rsidR="006914C4">
        <w:rPr>
          <w:rFonts w:ascii="Palatino Linotype" w:hAnsi="Palatino Linotype"/>
        </w:rPr>
        <w:t>A</w:t>
      </w:r>
      <w:r w:rsidR="00E0285B">
        <w:rPr>
          <w:rFonts w:ascii="Palatino Linotype" w:hAnsi="Palatino Linotype"/>
        </w:rPr>
        <w:t>R</w:t>
      </w:r>
      <w:r w:rsidRPr="005B5BF5">
        <w:rPr>
          <w:rFonts w:ascii="Palatino Linotype" w:hAnsi="Palatino Linotype"/>
        </w:rPr>
        <w:t xml:space="preserve">) is to describe the </w:t>
      </w:r>
      <w:r w:rsidR="004C32AC" w:rsidRPr="005B5BF5">
        <w:rPr>
          <w:rFonts w:ascii="Palatino Linotype" w:hAnsi="Palatino Linotype"/>
        </w:rPr>
        <w:t>impact for the system implementation</w:t>
      </w:r>
      <w:r w:rsidR="00D22FDC" w:rsidRPr="005B5BF5">
        <w:rPr>
          <w:rFonts w:ascii="Palatino Linotype" w:hAnsi="Palatino Linotype"/>
        </w:rPr>
        <w:t xml:space="preserve">. It has section such as </w:t>
      </w:r>
      <w:r w:rsidR="004C32AC" w:rsidRPr="005B5BF5">
        <w:rPr>
          <w:rFonts w:ascii="Palatino Linotype" w:hAnsi="Palatino Linotype"/>
        </w:rPr>
        <w:t>existing data flow, implementation strategy, contingency and work around approach</w:t>
      </w:r>
      <w:r w:rsidR="00D22FDC" w:rsidRPr="005B5BF5">
        <w:rPr>
          <w:rFonts w:ascii="Palatino Linotype" w:hAnsi="Palatino Linotype"/>
        </w:rPr>
        <w:t>, etc</w:t>
      </w:r>
      <w:r w:rsidRPr="005B5BF5">
        <w:rPr>
          <w:rFonts w:ascii="Palatino Linotype" w:hAnsi="Palatino Linotype"/>
        </w:rPr>
        <w:t xml:space="preserve">.  </w:t>
      </w:r>
    </w:p>
    <w:p w14:paraId="36D525C4" w14:textId="77777777" w:rsidR="00912794" w:rsidRPr="005B5BF5" w:rsidRDefault="00912794" w:rsidP="00D22FDC">
      <w:pPr>
        <w:pStyle w:val="Heading2"/>
      </w:pPr>
      <w:bookmarkStart w:id="9" w:name="_Toc472172878"/>
      <w:r w:rsidRPr="005B5BF5">
        <w:t>Document Audience</w:t>
      </w:r>
      <w:bookmarkEnd w:id="9"/>
    </w:p>
    <w:p w14:paraId="2A169896" w14:textId="77777777" w:rsidR="00FD0EA3" w:rsidRPr="005B5BF5" w:rsidRDefault="00FD0EA3" w:rsidP="00FF4F2D">
      <w:pPr>
        <w:jc w:val="both"/>
        <w:rPr>
          <w:rFonts w:ascii="Palatino Linotype" w:hAnsi="Palatino Linotype"/>
          <w:szCs w:val="20"/>
        </w:rPr>
      </w:pPr>
      <w:r w:rsidRPr="005B5BF5">
        <w:rPr>
          <w:rFonts w:ascii="Palatino Linotype" w:hAnsi="Palatino Linotype"/>
        </w:rPr>
        <w:t>The audience of th</w:t>
      </w:r>
      <w:r w:rsidR="0014239B" w:rsidRPr="005B5BF5">
        <w:rPr>
          <w:rFonts w:ascii="Palatino Linotype" w:hAnsi="Palatino Linotype"/>
        </w:rPr>
        <w:t>is</w:t>
      </w:r>
      <w:r w:rsidRPr="005B5BF5">
        <w:rPr>
          <w:rFonts w:ascii="Palatino Linotype" w:hAnsi="Palatino Linotype"/>
        </w:rPr>
        <w:t xml:space="preserve"> </w:t>
      </w:r>
      <w:r w:rsidR="004C32AC" w:rsidRPr="005B5BF5">
        <w:rPr>
          <w:rFonts w:ascii="Palatino Linotype" w:hAnsi="Palatino Linotype"/>
        </w:rPr>
        <w:t>Impact Analysis Report</w:t>
      </w:r>
      <w:r w:rsidR="00AD54D9" w:rsidRPr="005B5BF5">
        <w:rPr>
          <w:rFonts w:ascii="Palatino Linotype" w:hAnsi="Palatino Linotype"/>
        </w:rPr>
        <w:t xml:space="preserve"> </w:t>
      </w:r>
      <w:r w:rsidRPr="005B5BF5">
        <w:rPr>
          <w:rFonts w:ascii="Palatino Linotype" w:hAnsi="Palatino Linotype"/>
        </w:rPr>
        <w:t>(</w:t>
      </w:r>
      <w:r w:rsidR="006914C4">
        <w:rPr>
          <w:rFonts w:ascii="Palatino Linotype" w:hAnsi="Palatino Linotype"/>
        </w:rPr>
        <w:t>IA</w:t>
      </w:r>
      <w:r w:rsidR="00E0285B">
        <w:rPr>
          <w:rFonts w:ascii="Palatino Linotype" w:hAnsi="Palatino Linotype"/>
        </w:rPr>
        <w:t>R</w:t>
      </w:r>
      <w:r w:rsidRPr="005B5BF5">
        <w:rPr>
          <w:rFonts w:ascii="Palatino Linotype" w:hAnsi="Palatino Linotype"/>
        </w:rPr>
        <w:t xml:space="preserve">) is </w:t>
      </w:r>
      <w:r w:rsidR="00AD54D9" w:rsidRPr="005B5BF5">
        <w:rPr>
          <w:rFonts w:ascii="Palatino Linotype" w:hAnsi="Palatino Linotype"/>
        </w:rPr>
        <w:t>the technical staff of the IT department of the project owner</w:t>
      </w:r>
      <w:r w:rsidRPr="005B5BF5">
        <w:rPr>
          <w:rFonts w:ascii="Palatino Linotype" w:hAnsi="Palatino Linotype"/>
        </w:rPr>
        <w:t>.</w:t>
      </w:r>
      <w:r w:rsidR="00AD54D9" w:rsidRPr="005B5BF5">
        <w:rPr>
          <w:rFonts w:ascii="Palatino Linotype" w:hAnsi="Palatino Linotype"/>
        </w:rPr>
        <w:t xml:space="preserve"> </w:t>
      </w:r>
    </w:p>
    <w:p w14:paraId="3FE877CD" w14:textId="77777777" w:rsidR="00FD0EA3" w:rsidRPr="005B5BF5" w:rsidRDefault="00FD0EA3">
      <w:pPr>
        <w:rPr>
          <w:rFonts w:ascii="Palatino Linotype" w:eastAsia="Microsoft YaHei" w:hAnsi="Palatino Linotype" w:cs="Microsoft YaHei"/>
          <w:b/>
          <w:bCs/>
          <w:color w:val="4F81BD" w:themeColor="accent1"/>
          <w:sz w:val="26"/>
          <w:szCs w:val="26"/>
          <w:lang w:eastAsia="zh-CN"/>
        </w:rPr>
      </w:pPr>
      <w:r w:rsidRPr="005B5BF5">
        <w:rPr>
          <w:rFonts w:ascii="Palatino Linotype" w:eastAsia="Microsoft YaHei" w:hAnsi="Palatino Linotype" w:cs="Microsoft YaHei"/>
          <w:lang w:eastAsia="zh-CN"/>
        </w:rPr>
        <w:br w:type="page"/>
      </w:r>
    </w:p>
    <w:p w14:paraId="5448CDFC" w14:textId="77777777" w:rsidR="009706A7" w:rsidRPr="005B5BF5" w:rsidRDefault="002265DC" w:rsidP="00D22FDC">
      <w:pPr>
        <w:pStyle w:val="Heading2"/>
      </w:pPr>
      <w:bookmarkStart w:id="10" w:name="_Toc472172879"/>
      <w:r w:rsidRPr="005B5BF5">
        <w:lastRenderedPageBreak/>
        <w:t>Terms &amp; Abbreviation</w:t>
      </w:r>
      <w:r w:rsidR="00611DDF" w:rsidRPr="005B5BF5">
        <w:t>s</w:t>
      </w:r>
      <w:bookmarkEnd w:id="10"/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561"/>
        <w:gridCol w:w="9121"/>
      </w:tblGrid>
      <w:tr w:rsidR="00A73CE8" w:rsidRPr="005B5BF5" w14:paraId="729E8FFC" w14:textId="77777777" w:rsidTr="00A00C1A">
        <w:tc>
          <w:tcPr>
            <w:tcW w:w="1561" w:type="dxa"/>
            <w:shd w:val="clear" w:color="auto" w:fill="1F497D" w:themeFill="text2"/>
          </w:tcPr>
          <w:p w14:paraId="08132693" w14:textId="77777777" w:rsidR="00A73CE8" w:rsidRPr="005B5BF5" w:rsidRDefault="002265DC" w:rsidP="007E6F0F">
            <w:pPr>
              <w:jc w:val="both"/>
              <w:rPr>
                <w:rFonts w:ascii="Palatino Linotype" w:eastAsia="Microsoft YaHei" w:hAnsi="Palatino Linotype"/>
                <w:b/>
                <w:color w:val="FFFFFF"/>
                <w:szCs w:val="20"/>
                <w:lang w:eastAsia="zh-CN"/>
              </w:rPr>
            </w:pPr>
            <w:r w:rsidRPr="005B5BF5">
              <w:rPr>
                <w:rFonts w:ascii="Palatino Linotype" w:eastAsia="Microsoft YaHei" w:hAnsi="Palatino Linotype"/>
                <w:b/>
                <w:color w:val="FFFFFF"/>
                <w:szCs w:val="20"/>
                <w:lang w:eastAsia="zh-CN"/>
              </w:rPr>
              <w:t>Abbreviation</w:t>
            </w:r>
          </w:p>
        </w:tc>
        <w:tc>
          <w:tcPr>
            <w:tcW w:w="9121" w:type="dxa"/>
            <w:shd w:val="clear" w:color="auto" w:fill="1F497D" w:themeFill="text2"/>
          </w:tcPr>
          <w:p w14:paraId="61BB89B3" w14:textId="77777777" w:rsidR="00A73CE8" w:rsidRPr="005B5BF5" w:rsidRDefault="002265DC" w:rsidP="007E6F0F">
            <w:pPr>
              <w:jc w:val="both"/>
              <w:rPr>
                <w:rFonts w:ascii="Palatino Linotype" w:hAnsi="Palatino Linotype"/>
                <w:b/>
              </w:rPr>
            </w:pPr>
            <w:r w:rsidRPr="005B5BF5">
              <w:rPr>
                <w:rFonts w:ascii="Palatino Linotype" w:eastAsia="Microsoft YaHei" w:hAnsi="Palatino Linotype"/>
                <w:b/>
                <w:color w:val="FFFFFF"/>
                <w:szCs w:val="20"/>
                <w:lang w:eastAsia="zh-CN"/>
              </w:rPr>
              <w:t>Description</w:t>
            </w:r>
          </w:p>
        </w:tc>
      </w:tr>
      <w:tr w:rsidR="00D21579" w:rsidRPr="005B5BF5" w14:paraId="4C0AD673" w14:textId="77777777" w:rsidTr="00A00C1A">
        <w:tc>
          <w:tcPr>
            <w:tcW w:w="1561" w:type="dxa"/>
          </w:tcPr>
          <w:p w14:paraId="4806AF55" w14:textId="77777777" w:rsidR="00D21579" w:rsidRPr="005B5BF5" w:rsidRDefault="008B0458" w:rsidP="007E6F0F">
            <w:pPr>
              <w:jc w:val="both"/>
              <w:rPr>
                <w:rFonts w:ascii="Palatino Linotype" w:eastAsia="SimSun" w:hAnsi="Palatino Linotype"/>
                <w:lang w:eastAsia="zh-CN"/>
              </w:rPr>
            </w:pPr>
            <w:r w:rsidRPr="005B5BF5">
              <w:rPr>
                <w:rFonts w:ascii="Palatino Linotype" w:eastAsia="SimSun" w:hAnsi="Palatino Linotype"/>
                <w:lang w:eastAsia="zh-CN"/>
              </w:rPr>
              <w:t>ESB</w:t>
            </w:r>
          </w:p>
        </w:tc>
        <w:tc>
          <w:tcPr>
            <w:tcW w:w="9121" w:type="dxa"/>
          </w:tcPr>
          <w:p w14:paraId="4381223A" w14:textId="77777777" w:rsidR="00D21579" w:rsidRPr="005B5BF5" w:rsidRDefault="008B0458" w:rsidP="007E6F0F">
            <w:pPr>
              <w:jc w:val="both"/>
              <w:rPr>
                <w:rFonts w:ascii="Palatino Linotype" w:eastAsia="SimSun" w:hAnsi="Palatino Linotype"/>
                <w:lang w:eastAsia="zh-CN"/>
              </w:rPr>
            </w:pPr>
            <w:r w:rsidRPr="005B5BF5">
              <w:rPr>
                <w:rFonts w:ascii="Palatino Linotype" w:eastAsia="SimSun" w:hAnsi="Palatino Linotype"/>
                <w:lang w:eastAsia="zh-CN"/>
              </w:rPr>
              <w:t>Enterprise Service Bus</w:t>
            </w:r>
          </w:p>
        </w:tc>
      </w:tr>
      <w:tr w:rsidR="00D21579" w:rsidRPr="005B5BF5" w14:paraId="70BC4504" w14:textId="77777777" w:rsidTr="00A00C1A">
        <w:tc>
          <w:tcPr>
            <w:tcW w:w="1561" w:type="dxa"/>
          </w:tcPr>
          <w:p w14:paraId="56D1C946" w14:textId="77777777" w:rsidR="00D21579" w:rsidRPr="005B5BF5" w:rsidRDefault="008B0458" w:rsidP="007E6F0F">
            <w:pPr>
              <w:jc w:val="both"/>
              <w:rPr>
                <w:rFonts w:ascii="Palatino Linotype" w:eastAsia="Microsoft YaHei" w:hAnsi="Palatino Linotype"/>
                <w:lang w:eastAsia="zh-CN"/>
              </w:rPr>
            </w:pPr>
            <w:r w:rsidRPr="005B5BF5">
              <w:rPr>
                <w:rFonts w:ascii="Palatino Linotype" w:eastAsia="Microsoft YaHei" w:hAnsi="Palatino Linotype"/>
                <w:lang w:eastAsia="zh-CN"/>
              </w:rPr>
              <w:t>API</w:t>
            </w:r>
          </w:p>
        </w:tc>
        <w:tc>
          <w:tcPr>
            <w:tcW w:w="9121" w:type="dxa"/>
          </w:tcPr>
          <w:p w14:paraId="492377EB" w14:textId="77777777" w:rsidR="00D21579" w:rsidRPr="005B5BF5" w:rsidRDefault="008B0458" w:rsidP="007E6F0F">
            <w:pPr>
              <w:jc w:val="both"/>
              <w:rPr>
                <w:rFonts w:ascii="Palatino Linotype" w:eastAsia="Microsoft YaHei" w:hAnsi="Palatino Linotype"/>
                <w:lang w:eastAsia="zh-CN"/>
              </w:rPr>
            </w:pPr>
            <w:r w:rsidRPr="005B5BF5">
              <w:rPr>
                <w:rFonts w:ascii="Palatino Linotype" w:eastAsia="Microsoft YaHei" w:hAnsi="Palatino Linotype"/>
                <w:lang w:eastAsia="zh-CN"/>
              </w:rPr>
              <w:t>Application Programming Interface</w:t>
            </w:r>
          </w:p>
        </w:tc>
      </w:tr>
      <w:tr w:rsidR="00D21579" w:rsidRPr="005B5BF5" w14:paraId="414E94EF" w14:textId="77777777" w:rsidTr="00A00C1A">
        <w:tc>
          <w:tcPr>
            <w:tcW w:w="1561" w:type="dxa"/>
          </w:tcPr>
          <w:p w14:paraId="01B091B5" w14:textId="77777777" w:rsidR="00D21579" w:rsidRPr="005B5BF5" w:rsidRDefault="00556B07" w:rsidP="007E6F0F">
            <w:pPr>
              <w:jc w:val="both"/>
              <w:rPr>
                <w:rFonts w:ascii="Palatino Linotype" w:hAnsi="Palatino Linotype"/>
              </w:rPr>
            </w:pPr>
            <w:r w:rsidRPr="005B5BF5">
              <w:rPr>
                <w:rFonts w:ascii="Palatino Linotype" w:hAnsi="Palatino Linotype"/>
              </w:rPr>
              <w:t>EDW</w:t>
            </w:r>
          </w:p>
        </w:tc>
        <w:tc>
          <w:tcPr>
            <w:tcW w:w="9121" w:type="dxa"/>
          </w:tcPr>
          <w:p w14:paraId="6DD28BEA" w14:textId="77777777" w:rsidR="00D21579" w:rsidRPr="005B5BF5" w:rsidRDefault="00556B07" w:rsidP="007E6F0F">
            <w:pPr>
              <w:jc w:val="both"/>
              <w:rPr>
                <w:rFonts w:ascii="Palatino Linotype" w:hAnsi="Palatino Linotype"/>
              </w:rPr>
            </w:pPr>
            <w:r w:rsidRPr="005B5BF5">
              <w:rPr>
                <w:rFonts w:ascii="Palatino Linotype" w:hAnsi="Palatino Linotype"/>
              </w:rPr>
              <w:t>Enterprise Data Warehouse</w:t>
            </w:r>
          </w:p>
        </w:tc>
      </w:tr>
      <w:tr w:rsidR="00D21579" w:rsidRPr="005B5BF5" w14:paraId="5E615FC0" w14:textId="77777777" w:rsidTr="00A00C1A">
        <w:tc>
          <w:tcPr>
            <w:tcW w:w="1561" w:type="dxa"/>
          </w:tcPr>
          <w:p w14:paraId="7EB46837" w14:textId="77777777" w:rsidR="00D21579" w:rsidRPr="005B5BF5" w:rsidRDefault="004666E3" w:rsidP="007E6F0F">
            <w:pPr>
              <w:jc w:val="both"/>
              <w:rPr>
                <w:rFonts w:ascii="Palatino Linotype" w:eastAsia="SimSun" w:hAnsi="Palatino Linotype"/>
                <w:lang w:eastAsia="zh-CN"/>
              </w:rPr>
            </w:pPr>
            <w:r w:rsidRPr="005B5BF5">
              <w:rPr>
                <w:rFonts w:ascii="Palatino Linotype" w:eastAsia="SimSun" w:hAnsi="Palatino Linotype"/>
                <w:lang w:eastAsia="zh-CN"/>
              </w:rPr>
              <w:t>EOD</w:t>
            </w:r>
          </w:p>
        </w:tc>
        <w:tc>
          <w:tcPr>
            <w:tcW w:w="9121" w:type="dxa"/>
          </w:tcPr>
          <w:p w14:paraId="6A0F0C8D" w14:textId="77777777" w:rsidR="00D21579" w:rsidRPr="005B5BF5" w:rsidRDefault="004666E3" w:rsidP="007306B9">
            <w:pPr>
              <w:jc w:val="both"/>
              <w:rPr>
                <w:rFonts w:ascii="Palatino Linotype" w:eastAsia="SimSun" w:hAnsi="Palatino Linotype"/>
                <w:lang w:eastAsia="zh-CN"/>
              </w:rPr>
            </w:pPr>
            <w:r w:rsidRPr="005B5BF5">
              <w:rPr>
                <w:rFonts w:ascii="Palatino Linotype" w:eastAsia="SimSun" w:hAnsi="Palatino Linotype"/>
                <w:lang w:eastAsia="zh-CN"/>
              </w:rPr>
              <w:t xml:space="preserve">End of </w:t>
            </w:r>
            <w:r w:rsidR="007306B9" w:rsidRPr="005B5BF5">
              <w:rPr>
                <w:rFonts w:ascii="Palatino Linotype" w:eastAsia="SimSun" w:hAnsi="Palatino Linotype"/>
                <w:lang w:eastAsia="zh-CN"/>
              </w:rPr>
              <w:t>D</w:t>
            </w:r>
            <w:r w:rsidRPr="005B5BF5">
              <w:rPr>
                <w:rFonts w:ascii="Palatino Linotype" w:eastAsia="SimSun" w:hAnsi="Palatino Linotype"/>
                <w:lang w:eastAsia="zh-CN"/>
              </w:rPr>
              <w:t>ay</w:t>
            </w:r>
          </w:p>
        </w:tc>
      </w:tr>
      <w:tr w:rsidR="00D21579" w:rsidRPr="005B5BF5" w14:paraId="3ADCC66F" w14:textId="77777777" w:rsidTr="00A00C1A">
        <w:tc>
          <w:tcPr>
            <w:tcW w:w="1561" w:type="dxa"/>
          </w:tcPr>
          <w:p w14:paraId="58A3437B" w14:textId="77777777" w:rsidR="00D21579" w:rsidRPr="005B5BF5" w:rsidRDefault="00B549E4" w:rsidP="007E6F0F">
            <w:pPr>
              <w:jc w:val="both"/>
              <w:rPr>
                <w:rFonts w:ascii="Palatino Linotype" w:eastAsia="SimSun" w:hAnsi="Palatino Linotype"/>
                <w:lang w:eastAsia="zh-CN"/>
              </w:rPr>
            </w:pPr>
            <w:r w:rsidRPr="005B5BF5">
              <w:rPr>
                <w:rFonts w:ascii="Palatino Linotype" w:eastAsia="SimSun" w:hAnsi="Palatino Linotype"/>
                <w:lang w:eastAsia="zh-CN"/>
              </w:rPr>
              <w:t>POS Client</w:t>
            </w:r>
          </w:p>
        </w:tc>
        <w:tc>
          <w:tcPr>
            <w:tcW w:w="9121" w:type="dxa"/>
          </w:tcPr>
          <w:p w14:paraId="0A60B3C2" w14:textId="77777777" w:rsidR="00D21579" w:rsidRPr="005B5BF5" w:rsidRDefault="004666E3" w:rsidP="007306B9">
            <w:pPr>
              <w:jc w:val="both"/>
              <w:rPr>
                <w:rFonts w:ascii="Palatino Linotype" w:hAnsi="Palatino Linotype"/>
              </w:rPr>
            </w:pPr>
            <w:r w:rsidRPr="005B5BF5">
              <w:rPr>
                <w:rFonts w:ascii="Palatino Linotype" w:eastAsia="SimSun" w:hAnsi="Palatino Linotype"/>
                <w:lang w:eastAsia="zh-CN"/>
              </w:rPr>
              <w:t xml:space="preserve">One </w:t>
            </w:r>
            <w:r w:rsidR="007306B9" w:rsidRPr="005B5BF5">
              <w:rPr>
                <w:rFonts w:ascii="Palatino Linotype" w:eastAsia="SimSun" w:hAnsi="Palatino Linotype"/>
                <w:lang w:eastAsia="zh-CN"/>
              </w:rPr>
              <w:t>D</w:t>
            </w:r>
            <w:r w:rsidRPr="005B5BF5">
              <w:rPr>
                <w:rFonts w:ascii="Palatino Linotype" w:eastAsia="SimSun" w:hAnsi="Palatino Linotype"/>
                <w:lang w:eastAsia="zh-CN"/>
              </w:rPr>
              <w:t xml:space="preserve">atabase </w:t>
            </w:r>
            <w:r w:rsidR="007306B9" w:rsidRPr="005B5BF5">
              <w:rPr>
                <w:rFonts w:ascii="Palatino Linotype" w:eastAsia="SimSun" w:hAnsi="Palatino Linotype"/>
                <w:lang w:eastAsia="zh-CN"/>
              </w:rPr>
              <w:t>O</w:t>
            </w:r>
            <w:r w:rsidRPr="005B5BF5">
              <w:rPr>
                <w:rFonts w:ascii="Palatino Linotype" w:eastAsia="SimSun" w:hAnsi="Palatino Linotype"/>
                <w:lang w:eastAsia="zh-CN"/>
              </w:rPr>
              <w:t xml:space="preserve">wner on the </w:t>
            </w:r>
            <w:r w:rsidR="007306B9" w:rsidRPr="005B5BF5">
              <w:rPr>
                <w:rFonts w:ascii="Palatino Linotype" w:eastAsia="SimSun" w:hAnsi="Palatino Linotype"/>
                <w:lang w:eastAsia="zh-CN"/>
              </w:rPr>
              <w:t>S</w:t>
            </w:r>
            <w:r w:rsidRPr="005B5BF5">
              <w:rPr>
                <w:rFonts w:ascii="Palatino Linotype" w:eastAsia="SimSun" w:hAnsi="Palatino Linotype"/>
                <w:lang w:eastAsia="zh-CN"/>
              </w:rPr>
              <w:t xml:space="preserve">ales side, provided by the POS machine vendor/manufacturer </w:t>
            </w:r>
          </w:p>
        </w:tc>
      </w:tr>
      <w:tr w:rsidR="00D21579" w:rsidRPr="005B5BF5" w14:paraId="3AC89ABA" w14:textId="77777777" w:rsidTr="00A00C1A">
        <w:tc>
          <w:tcPr>
            <w:tcW w:w="1561" w:type="dxa"/>
          </w:tcPr>
          <w:p w14:paraId="42B56990" w14:textId="77777777" w:rsidR="00D21579" w:rsidRPr="005B5BF5" w:rsidRDefault="004666E3" w:rsidP="007E6F0F">
            <w:pPr>
              <w:jc w:val="both"/>
              <w:rPr>
                <w:rFonts w:ascii="Palatino Linotype" w:hAnsi="Palatino Linotype"/>
              </w:rPr>
            </w:pPr>
            <w:r w:rsidRPr="005B5BF5">
              <w:rPr>
                <w:rFonts w:ascii="Palatino Linotype" w:hAnsi="Palatino Linotype"/>
              </w:rPr>
              <w:t>DB</w:t>
            </w:r>
          </w:p>
        </w:tc>
        <w:tc>
          <w:tcPr>
            <w:tcW w:w="9121" w:type="dxa"/>
          </w:tcPr>
          <w:p w14:paraId="449F9FF7" w14:textId="77777777" w:rsidR="00D21579" w:rsidRPr="005B5BF5" w:rsidRDefault="004666E3" w:rsidP="007E6F0F">
            <w:pPr>
              <w:jc w:val="both"/>
              <w:rPr>
                <w:rFonts w:ascii="Palatino Linotype" w:hAnsi="Palatino Linotype"/>
              </w:rPr>
            </w:pPr>
            <w:r w:rsidRPr="005B5BF5">
              <w:rPr>
                <w:rFonts w:ascii="Palatino Linotype" w:hAnsi="Palatino Linotype"/>
              </w:rPr>
              <w:t>Database</w:t>
            </w:r>
          </w:p>
        </w:tc>
      </w:tr>
      <w:tr w:rsidR="00D21579" w:rsidRPr="005B5BF5" w14:paraId="689FFEA2" w14:textId="77777777" w:rsidTr="00A00C1A">
        <w:tc>
          <w:tcPr>
            <w:tcW w:w="1561" w:type="dxa"/>
          </w:tcPr>
          <w:p w14:paraId="3CE49CCD" w14:textId="77777777" w:rsidR="00D21579" w:rsidRPr="005B5BF5" w:rsidRDefault="00B549E4" w:rsidP="007E6F0F">
            <w:pPr>
              <w:jc w:val="both"/>
              <w:rPr>
                <w:rFonts w:ascii="Palatino Linotype" w:hAnsi="Palatino Linotype"/>
              </w:rPr>
            </w:pPr>
            <w:r w:rsidRPr="005B5BF5">
              <w:rPr>
                <w:rFonts w:ascii="Palatino Linotype" w:hAnsi="Palatino Linotype"/>
              </w:rPr>
              <w:t>POS</w:t>
            </w:r>
          </w:p>
        </w:tc>
        <w:tc>
          <w:tcPr>
            <w:tcW w:w="9121" w:type="dxa"/>
          </w:tcPr>
          <w:p w14:paraId="29602609" w14:textId="77777777" w:rsidR="00D21579" w:rsidRPr="005B5BF5" w:rsidRDefault="00B549E4" w:rsidP="007E6F0F">
            <w:pPr>
              <w:jc w:val="both"/>
              <w:rPr>
                <w:rFonts w:ascii="Palatino Linotype" w:hAnsi="Palatino Linotype" w:cs="Calibri"/>
              </w:rPr>
            </w:pPr>
            <w:r w:rsidRPr="005B5BF5">
              <w:rPr>
                <w:rFonts w:ascii="Palatino Linotype" w:hAnsi="Palatino Linotype" w:cs="Calibri"/>
              </w:rPr>
              <w:t>Point of Sales</w:t>
            </w:r>
          </w:p>
        </w:tc>
      </w:tr>
      <w:tr w:rsidR="00501756" w:rsidRPr="005B5BF5" w14:paraId="2F68CA75" w14:textId="77777777" w:rsidTr="00A00C1A">
        <w:tc>
          <w:tcPr>
            <w:tcW w:w="1561" w:type="dxa"/>
          </w:tcPr>
          <w:p w14:paraId="5CF8851C" w14:textId="77777777" w:rsidR="00501756" w:rsidRPr="005B5BF5" w:rsidRDefault="00501756" w:rsidP="007E6F0F">
            <w:pPr>
              <w:jc w:val="both"/>
              <w:rPr>
                <w:rFonts w:ascii="Palatino Linotype" w:hAnsi="Palatino Linotype"/>
              </w:rPr>
            </w:pPr>
            <w:r w:rsidRPr="005B5BF5">
              <w:rPr>
                <w:rFonts w:ascii="Palatino Linotype" w:hAnsi="Palatino Linotype"/>
              </w:rPr>
              <w:t>Staging DB</w:t>
            </w:r>
          </w:p>
        </w:tc>
        <w:tc>
          <w:tcPr>
            <w:tcW w:w="9121" w:type="dxa"/>
          </w:tcPr>
          <w:p w14:paraId="45177177" w14:textId="77777777" w:rsidR="00501756" w:rsidRPr="005B5BF5" w:rsidRDefault="00501756" w:rsidP="007E6F0F">
            <w:pPr>
              <w:jc w:val="both"/>
              <w:rPr>
                <w:rFonts w:ascii="Palatino Linotype" w:hAnsi="Palatino Linotype" w:cs="Calibri"/>
              </w:rPr>
            </w:pPr>
            <w:r w:rsidRPr="005B5BF5">
              <w:rPr>
                <w:rFonts w:ascii="Palatino Linotype" w:hAnsi="Palatino Linotype" w:cs="Calibri"/>
              </w:rPr>
              <w:t>The service bus database to stage the polling data</w:t>
            </w:r>
          </w:p>
        </w:tc>
      </w:tr>
    </w:tbl>
    <w:p w14:paraId="622BB761" w14:textId="77777777" w:rsidR="00D21579" w:rsidRPr="005B5BF5" w:rsidRDefault="00D21579" w:rsidP="007E6F0F">
      <w:pPr>
        <w:jc w:val="both"/>
        <w:rPr>
          <w:rFonts w:ascii="Palatino Linotype" w:hAnsi="Palatino Linotype"/>
        </w:rPr>
      </w:pPr>
    </w:p>
    <w:p w14:paraId="4226EC04" w14:textId="77777777" w:rsidR="009706A7" w:rsidRPr="005B5BF5" w:rsidRDefault="002265DC" w:rsidP="00D22FDC">
      <w:pPr>
        <w:pStyle w:val="Heading2"/>
      </w:pPr>
      <w:bookmarkStart w:id="11" w:name="_Toc472172880"/>
      <w:r w:rsidRPr="005B5BF5">
        <w:t>Reference Materials</w:t>
      </w:r>
      <w:bookmarkEnd w:id="11"/>
    </w:p>
    <w:tbl>
      <w:tblPr>
        <w:tblW w:w="108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800"/>
      </w:tblGrid>
      <w:tr w:rsidR="009A3EE4" w:rsidRPr="005B5BF5" w14:paraId="2C629E3E" w14:textId="77777777" w:rsidTr="00E132B9">
        <w:trPr>
          <w:cantSplit/>
          <w:tblHeader/>
        </w:trPr>
        <w:tc>
          <w:tcPr>
            <w:tcW w:w="10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497D" w:themeFill="text2"/>
            <w:hideMark/>
          </w:tcPr>
          <w:p w14:paraId="6A391EE1" w14:textId="77777777" w:rsidR="009A3EE4" w:rsidRPr="005B5BF5" w:rsidRDefault="002265DC" w:rsidP="007E6F0F">
            <w:pPr>
              <w:spacing w:after="0"/>
              <w:jc w:val="both"/>
              <w:rPr>
                <w:rFonts w:ascii="Palatino Linotype" w:eastAsia="Microsoft YaHei" w:hAnsi="Palatino Linotype"/>
                <w:color w:val="FFFFFF"/>
                <w:szCs w:val="20"/>
              </w:rPr>
            </w:pPr>
            <w:r w:rsidRPr="005B5BF5">
              <w:rPr>
                <w:rFonts w:ascii="Palatino Linotype" w:eastAsia="Microsoft YaHei" w:hAnsi="Palatino Linotype"/>
                <w:color w:val="FFFFFF"/>
                <w:szCs w:val="20"/>
                <w:lang w:eastAsia="zh-CN"/>
              </w:rPr>
              <w:t>Document Names</w:t>
            </w:r>
          </w:p>
        </w:tc>
      </w:tr>
      <w:tr w:rsidR="009A3EE4" w:rsidRPr="005B5BF5" w14:paraId="42C623A9" w14:textId="77777777" w:rsidTr="00E132B9">
        <w:trPr>
          <w:cantSplit/>
        </w:trPr>
        <w:tc>
          <w:tcPr>
            <w:tcW w:w="10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5D77B4" w14:textId="77777777" w:rsidR="00B549E4" w:rsidRPr="005B5BF5" w:rsidRDefault="00C92AEC" w:rsidP="007E6F0F">
            <w:pPr>
              <w:spacing w:after="0"/>
              <w:jc w:val="both"/>
              <w:rPr>
                <w:rFonts w:ascii="Palatino Linotype" w:hAnsi="Palatino Linotype"/>
                <w:szCs w:val="20"/>
              </w:rPr>
            </w:pPr>
            <w:r w:rsidRPr="005B5BF5">
              <w:rPr>
                <w:rFonts w:ascii="Palatino Linotype" w:hAnsi="Palatino Linotype"/>
                <w:szCs w:val="20"/>
              </w:rPr>
              <w:t>Maxim’s</w:t>
            </w:r>
            <w:r w:rsidR="00B549E4" w:rsidRPr="005B5BF5">
              <w:rPr>
                <w:rFonts w:ascii="Palatino Linotype" w:hAnsi="Palatino Linotype"/>
                <w:szCs w:val="20"/>
              </w:rPr>
              <w:t xml:space="preserve"> POS Polling ESB Implementation Service Proposal EL-FY16-902-v3.docx</w:t>
            </w:r>
          </w:p>
        </w:tc>
      </w:tr>
      <w:tr w:rsidR="009A3EE4" w:rsidRPr="005B5BF5" w14:paraId="738694ED" w14:textId="77777777" w:rsidTr="00E132B9">
        <w:trPr>
          <w:cantSplit/>
        </w:trPr>
        <w:tc>
          <w:tcPr>
            <w:tcW w:w="10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52DA1E" w14:textId="77777777" w:rsidR="009A3EE4" w:rsidRPr="005B5BF5" w:rsidRDefault="0010707D" w:rsidP="007E6F0F">
            <w:pPr>
              <w:spacing w:after="0"/>
              <w:jc w:val="both"/>
              <w:rPr>
                <w:rFonts w:ascii="Palatino Linotype" w:eastAsia="Microsoft YaHei" w:hAnsi="Palatino Linotype"/>
                <w:szCs w:val="20"/>
              </w:rPr>
            </w:pPr>
            <w:r w:rsidRPr="005B5BF5">
              <w:rPr>
                <w:rFonts w:ascii="Palatino Linotype" w:eastAsia="Microsoft YaHei" w:hAnsi="Palatino Linotype"/>
                <w:szCs w:val="20"/>
              </w:rPr>
              <w:t>POS Polling User Requirement Confirmation-20161121-Discussion Note.xlsx</w:t>
            </w:r>
          </w:p>
        </w:tc>
      </w:tr>
      <w:tr w:rsidR="00FE7B17" w:rsidRPr="005B5BF5" w14:paraId="2850458D" w14:textId="77777777" w:rsidTr="00E132B9">
        <w:trPr>
          <w:cantSplit/>
        </w:trPr>
        <w:tc>
          <w:tcPr>
            <w:tcW w:w="10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0C34BF" w14:textId="77777777" w:rsidR="00FE7B17" w:rsidRPr="005B5BF5" w:rsidRDefault="00FE7B17" w:rsidP="007E6F0F">
            <w:pPr>
              <w:spacing w:after="0"/>
              <w:jc w:val="both"/>
              <w:rPr>
                <w:rFonts w:ascii="Palatino Linotype" w:eastAsia="Microsoft YaHei" w:hAnsi="Palatino Linotype"/>
                <w:szCs w:val="20"/>
              </w:rPr>
            </w:pPr>
            <w:r w:rsidRPr="00FE7B17">
              <w:rPr>
                <w:rFonts w:ascii="Palatino Linotype" w:eastAsia="Microsoft YaHei" w:hAnsi="Palatino Linotype"/>
                <w:szCs w:val="20"/>
              </w:rPr>
              <w:t>Maxim_POS_Polling_ESB_RDD-v1.3</w:t>
            </w:r>
            <w:r>
              <w:rPr>
                <w:rFonts w:ascii="Palatino Linotype" w:eastAsia="Microsoft YaHei" w:hAnsi="Palatino Linotype"/>
                <w:szCs w:val="20"/>
              </w:rPr>
              <w:t>.xlsx</w:t>
            </w:r>
          </w:p>
        </w:tc>
      </w:tr>
    </w:tbl>
    <w:p w14:paraId="2A88F49C" w14:textId="77777777" w:rsidR="009A3EE4" w:rsidRPr="005B5BF5" w:rsidRDefault="009A3EE4" w:rsidP="007E6F0F">
      <w:pPr>
        <w:jc w:val="both"/>
        <w:rPr>
          <w:rFonts w:ascii="Palatino Linotype" w:eastAsia="Microsoft YaHei" w:hAnsi="Palatino Linotype"/>
        </w:rPr>
      </w:pPr>
    </w:p>
    <w:p w14:paraId="631CDBF6" w14:textId="77777777" w:rsidR="002265DC" w:rsidRPr="005B5BF5" w:rsidRDefault="002265DC" w:rsidP="007E6F0F">
      <w:pPr>
        <w:jc w:val="both"/>
        <w:rPr>
          <w:rFonts w:ascii="Palatino Linotype" w:eastAsia="Microsoft YaHei" w:hAnsi="Palatino Linotype" w:cs="Microsoft YaHei"/>
          <w:b/>
          <w:bCs/>
          <w:color w:val="365F91" w:themeColor="accent1" w:themeShade="BF"/>
          <w:sz w:val="28"/>
          <w:szCs w:val="28"/>
        </w:rPr>
      </w:pPr>
      <w:r w:rsidRPr="005B5BF5">
        <w:rPr>
          <w:rFonts w:ascii="Palatino Linotype" w:eastAsia="Microsoft YaHei" w:hAnsi="Palatino Linotype" w:cs="Microsoft YaHei"/>
        </w:rPr>
        <w:br w:type="page"/>
      </w:r>
    </w:p>
    <w:p w14:paraId="652F5DA8" w14:textId="77777777" w:rsidR="004E1819" w:rsidRPr="005B5BF5" w:rsidRDefault="004E1819" w:rsidP="009D5EF3">
      <w:pPr>
        <w:pStyle w:val="Heading1"/>
      </w:pPr>
      <w:bookmarkStart w:id="12" w:name="_Toc472172881"/>
      <w:r w:rsidRPr="005B5BF5">
        <w:lastRenderedPageBreak/>
        <w:t>Executive Summary</w:t>
      </w:r>
      <w:bookmarkEnd w:id="12"/>
    </w:p>
    <w:p w14:paraId="6528E872" w14:textId="77777777" w:rsidR="007C7962" w:rsidRPr="005B5BF5" w:rsidRDefault="00F41F74" w:rsidP="00A00C1A">
      <w:pPr>
        <w:jc w:val="both"/>
        <w:rPr>
          <w:rFonts w:ascii="Palatino Linotype" w:hAnsi="Palatino Linotype"/>
          <w:lang w:eastAsia="zh-CN"/>
        </w:rPr>
      </w:pPr>
      <w:r w:rsidRPr="005B5BF5">
        <w:rPr>
          <w:rFonts w:ascii="Palatino Linotype" w:hAnsi="Palatino Linotype"/>
          <w:lang w:eastAsia="zh-CN"/>
        </w:rPr>
        <w:t xml:space="preserve">The aim of the ESB project </w:t>
      </w:r>
      <w:r w:rsidR="001F0E39" w:rsidRPr="005B5BF5">
        <w:rPr>
          <w:rFonts w:ascii="Palatino Linotype" w:hAnsi="Palatino Linotype"/>
          <w:lang w:eastAsia="zh-CN"/>
        </w:rPr>
        <w:t xml:space="preserve">is </w:t>
      </w:r>
      <w:r w:rsidRPr="005B5BF5">
        <w:rPr>
          <w:rFonts w:ascii="Palatino Linotype" w:hAnsi="Palatino Linotype"/>
          <w:lang w:eastAsia="zh-CN"/>
        </w:rPr>
        <w:t xml:space="preserve">to </w:t>
      </w:r>
      <w:r w:rsidR="001F0E39" w:rsidRPr="005B5BF5">
        <w:rPr>
          <w:rFonts w:ascii="Palatino Linotype" w:hAnsi="Palatino Linotype"/>
          <w:lang w:eastAsia="zh-CN"/>
        </w:rPr>
        <w:t xml:space="preserve">migrate </w:t>
      </w:r>
      <w:r w:rsidRPr="005B5BF5">
        <w:rPr>
          <w:rFonts w:ascii="Palatino Linotype" w:hAnsi="Palatino Linotype"/>
          <w:lang w:eastAsia="zh-CN"/>
        </w:rPr>
        <w:t xml:space="preserve">three data processing flows in Maxim’s current enterprise </w:t>
      </w:r>
      <w:r w:rsidR="00E57C5D" w:rsidRPr="005B5BF5">
        <w:rPr>
          <w:rFonts w:ascii="Palatino Linotype" w:hAnsi="Palatino Linotype"/>
          <w:lang w:eastAsia="zh-CN"/>
        </w:rPr>
        <w:t xml:space="preserve">architecture </w:t>
      </w:r>
      <w:r w:rsidR="001F0E39" w:rsidRPr="005B5BF5">
        <w:rPr>
          <w:rFonts w:ascii="Palatino Linotype" w:hAnsi="Palatino Linotype"/>
          <w:lang w:eastAsia="zh-CN"/>
        </w:rPr>
        <w:t xml:space="preserve">using </w:t>
      </w:r>
      <w:r w:rsidR="000812BA" w:rsidRPr="005B5BF5">
        <w:rPr>
          <w:rFonts w:ascii="Palatino Linotype" w:hAnsi="Palatino Linotype"/>
          <w:lang w:eastAsia="zh-CN"/>
        </w:rPr>
        <w:t xml:space="preserve">database provided </w:t>
      </w:r>
      <w:r w:rsidR="00E57C5D" w:rsidRPr="005B5BF5">
        <w:rPr>
          <w:rFonts w:ascii="Palatino Linotype" w:hAnsi="Palatino Linotype"/>
          <w:lang w:eastAsia="zh-CN"/>
        </w:rPr>
        <w:t>technologies</w:t>
      </w:r>
      <w:r w:rsidR="000812BA" w:rsidRPr="005B5BF5">
        <w:rPr>
          <w:rFonts w:ascii="Palatino Linotype" w:hAnsi="Palatino Linotype"/>
          <w:lang w:eastAsia="zh-CN"/>
        </w:rPr>
        <w:t xml:space="preserve"> (linked server</w:t>
      </w:r>
      <w:r w:rsidR="004B58AC" w:rsidRPr="005B5BF5">
        <w:rPr>
          <w:rFonts w:ascii="Palatino Linotype" w:hAnsi="Palatino Linotype"/>
          <w:lang w:eastAsia="zh-CN"/>
        </w:rPr>
        <w:t xml:space="preserve"> &amp;</w:t>
      </w:r>
      <w:r w:rsidR="000812BA" w:rsidRPr="005B5BF5">
        <w:rPr>
          <w:rFonts w:ascii="Palatino Linotype" w:hAnsi="Palatino Linotype"/>
          <w:lang w:eastAsia="zh-CN"/>
        </w:rPr>
        <w:t xml:space="preserve"> stored procedure) to </w:t>
      </w:r>
      <w:r w:rsidR="00CC1ACF" w:rsidRPr="005B5BF5">
        <w:rPr>
          <w:rFonts w:ascii="Palatino Linotype" w:hAnsi="Palatino Linotype"/>
          <w:lang w:eastAsia="zh-CN"/>
        </w:rPr>
        <w:t>a new</w:t>
      </w:r>
      <w:r w:rsidR="000812BA" w:rsidRPr="005B5BF5">
        <w:rPr>
          <w:rFonts w:ascii="Palatino Linotype" w:hAnsi="Palatino Linotype"/>
          <w:lang w:eastAsia="zh-CN"/>
        </w:rPr>
        <w:t xml:space="preserve"> platform using </w:t>
      </w:r>
      <w:r w:rsidR="00CC1ACF" w:rsidRPr="005B5BF5">
        <w:rPr>
          <w:rFonts w:ascii="Palatino Linotype" w:hAnsi="Palatino Linotype"/>
          <w:lang w:eastAsia="zh-CN"/>
        </w:rPr>
        <w:t xml:space="preserve">Oracle </w:t>
      </w:r>
      <w:r w:rsidR="00C92AEC" w:rsidRPr="005B5BF5">
        <w:rPr>
          <w:rFonts w:ascii="Palatino Linotype" w:hAnsi="Palatino Linotype"/>
          <w:lang w:eastAsia="zh-CN"/>
        </w:rPr>
        <w:t>E</w:t>
      </w:r>
      <w:r w:rsidR="000812BA" w:rsidRPr="005B5BF5">
        <w:rPr>
          <w:rFonts w:ascii="Palatino Linotype" w:hAnsi="Palatino Linotype"/>
          <w:lang w:eastAsia="zh-CN"/>
        </w:rPr>
        <w:t xml:space="preserve">nterprise </w:t>
      </w:r>
      <w:r w:rsidR="00C92AEC" w:rsidRPr="005B5BF5">
        <w:rPr>
          <w:rFonts w:ascii="Palatino Linotype" w:hAnsi="Palatino Linotype"/>
          <w:lang w:eastAsia="zh-CN"/>
        </w:rPr>
        <w:t>S</w:t>
      </w:r>
      <w:r w:rsidR="000812BA" w:rsidRPr="005B5BF5">
        <w:rPr>
          <w:rFonts w:ascii="Palatino Linotype" w:hAnsi="Palatino Linotype"/>
          <w:lang w:eastAsia="zh-CN"/>
        </w:rPr>
        <w:t xml:space="preserve">ervices </w:t>
      </w:r>
      <w:r w:rsidR="004808FB" w:rsidRPr="005B5BF5">
        <w:rPr>
          <w:rFonts w:ascii="Palatino Linotype" w:hAnsi="Palatino Linotype"/>
          <w:lang w:eastAsia="zh-CN"/>
        </w:rPr>
        <w:t>Bus</w:t>
      </w:r>
      <w:r w:rsidR="000812BA" w:rsidRPr="005B5BF5">
        <w:rPr>
          <w:rFonts w:ascii="Palatino Linotype" w:hAnsi="Palatino Linotype"/>
          <w:lang w:eastAsia="zh-CN"/>
        </w:rPr>
        <w:t xml:space="preserve"> technology</w:t>
      </w:r>
      <w:r w:rsidR="007C7962" w:rsidRPr="005B5BF5">
        <w:rPr>
          <w:rFonts w:ascii="Palatino Linotype" w:hAnsi="Palatino Linotype"/>
          <w:lang w:eastAsia="zh-CN"/>
        </w:rPr>
        <w:t xml:space="preserve">. </w:t>
      </w:r>
      <w:r w:rsidR="000812BA" w:rsidRPr="005B5BF5">
        <w:rPr>
          <w:rFonts w:ascii="Palatino Linotype" w:hAnsi="Palatino Linotype"/>
          <w:lang w:eastAsia="zh-CN"/>
        </w:rPr>
        <w:t xml:space="preserve">In the new </w:t>
      </w:r>
      <w:r w:rsidR="00831E13" w:rsidRPr="005B5BF5">
        <w:rPr>
          <w:rFonts w:ascii="Palatino Linotype" w:hAnsi="Palatino Linotype"/>
          <w:lang w:eastAsia="zh-CN"/>
        </w:rPr>
        <w:t xml:space="preserve">ESB polling </w:t>
      </w:r>
      <w:r w:rsidR="00445748" w:rsidRPr="005B5BF5">
        <w:rPr>
          <w:rFonts w:ascii="Palatino Linotype" w:hAnsi="Palatino Linotype"/>
          <w:lang w:eastAsia="zh-CN"/>
        </w:rPr>
        <w:t>system</w:t>
      </w:r>
      <w:r w:rsidR="00831E13" w:rsidRPr="005B5BF5">
        <w:rPr>
          <w:rFonts w:ascii="Palatino Linotype" w:hAnsi="Palatino Linotype"/>
          <w:lang w:eastAsia="zh-CN"/>
        </w:rPr>
        <w:t xml:space="preserve"> (</w:t>
      </w:r>
      <w:r w:rsidR="00952401" w:rsidRPr="005B5BF5">
        <w:rPr>
          <w:rFonts w:ascii="Palatino Linotype" w:hAnsi="Palatino Linotype"/>
          <w:lang w:eastAsia="zh-CN"/>
        </w:rPr>
        <w:t>ESB system</w:t>
      </w:r>
      <w:r w:rsidR="00831E13" w:rsidRPr="005B5BF5">
        <w:rPr>
          <w:rFonts w:ascii="Palatino Linotype" w:hAnsi="Palatino Linotype"/>
          <w:lang w:eastAsia="zh-CN"/>
        </w:rPr>
        <w:t>)</w:t>
      </w:r>
      <w:r w:rsidR="000812BA" w:rsidRPr="005B5BF5">
        <w:rPr>
          <w:rFonts w:ascii="Palatino Linotype" w:hAnsi="Palatino Linotype"/>
          <w:lang w:eastAsia="zh-CN"/>
        </w:rPr>
        <w:t xml:space="preserve">, </w:t>
      </w:r>
      <w:r w:rsidR="00C92AEC" w:rsidRPr="005B5BF5">
        <w:rPr>
          <w:rFonts w:ascii="Palatino Linotype" w:hAnsi="Palatino Linotype"/>
          <w:lang w:eastAsia="zh-CN"/>
        </w:rPr>
        <w:t>three</w:t>
      </w:r>
      <w:r w:rsidR="000812BA" w:rsidRPr="005B5BF5">
        <w:rPr>
          <w:rFonts w:ascii="Palatino Linotype" w:hAnsi="Palatino Linotype"/>
          <w:lang w:eastAsia="zh-CN"/>
        </w:rPr>
        <w:t xml:space="preserve"> </w:t>
      </w:r>
      <w:r w:rsidR="007C7962" w:rsidRPr="005B5BF5">
        <w:rPr>
          <w:rFonts w:ascii="Palatino Linotype" w:hAnsi="Palatino Linotype"/>
          <w:lang w:eastAsia="zh-CN"/>
        </w:rPr>
        <w:t xml:space="preserve">data processing flows </w:t>
      </w:r>
      <w:r w:rsidR="000812BA" w:rsidRPr="005B5BF5">
        <w:rPr>
          <w:rFonts w:ascii="Palatino Linotype" w:hAnsi="Palatino Linotype"/>
          <w:lang w:eastAsia="zh-CN"/>
        </w:rPr>
        <w:t xml:space="preserve">will be </w:t>
      </w:r>
      <w:r w:rsidR="001A6C6D" w:rsidRPr="005B5BF5">
        <w:rPr>
          <w:rFonts w:ascii="Palatino Linotype" w:hAnsi="Palatino Linotype"/>
          <w:lang w:eastAsia="zh-CN"/>
        </w:rPr>
        <w:t>implemented</w:t>
      </w:r>
      <w:r w:rsidR="000812BA" w:rsidRPr="005B5BF5">
        <w:rPr>
          <w:rFonts w:ascii="Palatino Linotype" w:hAnsi="Palatino Linotype"/>
          <w:lang w:eastAsia="zh-CN"/>
        </w:rPr>
        <w:t xml:space="preserve">: </w:t>
      </w:r>
    </w:p>
    <w:p w14:paraId="6D6A4543" w14:textId="77777777" w:rsidR="007C7962" w:rsidRPr="005B5BF5" w:rsidRDefault="007C7962" w:rsidP="009F6AD1">
      <w:pPr>
        <w:pStyle w:val="TOC1"/>
        <w:numPr>
          <w:ilvl w:val="0"/>
          <w:numId w:val="3"/>
        </w:numPr>
        <w:rPr>
          <w:lang w:eastAsia="zh-CN"/>
        </w:rPr>
      </w:pPr>
      <w:r w:rsidRPr="005B5BF5">
        <w:rPr>
          <w:lang w:eastAsia="zh-CN"/>
        </w:rPr>
        <w:t>Sales data real time processing to EDW</w:t>
      </w:r>
    </w:p>
    <w:p w14:paraId="20F0121A" w14:textId="77777777" w:rsidR="007C7962" w:rsidRPr="005B5BF5" w:rsidRDefault="007C7962" w:rsidP="009F6AD1">
      <w:pPr>
        <w:pStyle w:val="TOC1"/>
        <w:numPr>
          <w:ilvl w:val="0"/>
          <w:numId w:val="3"/>
        </w:numPr>
        <w:rPr>
          <w:lang w:eastAsia="zh-CN"/>
        </w:rPr>
      </w:pPr>
      <w:r w:rsidRPr="005B5BF5">
        <w:rPr>
          <w:lang w:eastAsia="zh-CN"/>
        </w:rPr>
        <w:t>Sales data EOD processing to EDW</w:t>
      </w:r>
    </w:p>
    <w:p w14:paraId="34F3458A" w14:textId="77777777" w:rsidR="009D5EF3" w:rsidRPr="005B5BF5" w:rsidRDefault="00C92AEC" w:rsidP="009F6AD1">
      <w:pPr>
        <w:pStyle w:val="TOC1"/>
        <w:numPr>
          <w:ilvl w:val="0"/>
          <w:numId w:val="3"/>
        </w:numPr>
        <w:rPr>
          <w:lang w:eastAsia="zh-CN"/>
        </w:rPr>
      </w:pPr>
      <w:r w:rsidRPr="005B5BF5">
        <w:rPr>
          <w:lang w:eastAsia="zh-CN"/>
        </w:rPr>
        <w:t>Synchronize</w:t>
      </w:r>
      <w:r w:rsidR="0007169F" w:rsidRPr="005B5BF5">
        <w:rPr>
          <w:lang w:eastAsia="zh-CN"/>
        </w:rPr>
        <w:t xml:space="preserve"> master d</w:t>
      </w:r>
      <w:r w:rsidR="00D16331" w:rsidRPr="005B5BF5">
        <w:rPr>
          <w:lang w:eastAsia="zh-CN"/>
        </w:rPr>
        <w:t>ata to PO</w:t>
      </w:r>
      <w:r w:rsidR="00F14F99" w:rsidRPr="005B5BF5">
        <w:rPr>
          <w:lang w:eastAsia="zh-CN"/>
        </w:rPr>
        <w:t>S clients (e.g. Pricing/Master)</w:t>
      </w:r>
    </w:p>
    <w:p w14:paraId="73BF8DA8" w14:textId="77777777" w:rsidR="0014239B" w:rsidRPr="005B5BF5" w:rsidRDefault="00A33D4B" w:rsidP="00F14F99">
      <w:pPr>
        <w:spacing w:before="240"/>
        <w:jc w:val="both"/>
        <w:rPr>
          <w:rFonts w:ascii="Palatino Linotype" w:hAnsi="Palatino Linotype"/>
          <w:lang w:eastAsia="zh-CN"/>
        </w:rPr>
      </w:pPr>
      <w:r w:rsidRPr="005B5BF5">
        <w:rPr>
          <w:rFonts w:ascii="Palatino Linotype" w:hAnsi="Palatino Linotype"/>
          <w:lang w:eastAsia="zh-CN"/>
        </w:rPr>
        <w:t>T</w:t>
      </w:r>
      <w:r w:rsidR="00445748" w:rsidRPr="005B5BF5">
        <w:rPr>
          <w:rFonts w:ascii="Palatino Linotype" w:hAnsi="Palatino Linotype"/>
          <w:lang w:eastAsia="zh-CN"/>
        </w:rPr>
        <w:t xml:space="preserve">he </w:t>
      </w:r>
      <w:r w:rsidR="00952401" w:rsidRPr="005B5BF5">
        <w:rPr>
          <w:rFonts w:ascii="Palatino Linotype" w:hAnsi="Palatino Linotype"/>
          <w:lang w:eastAsia="zh-CN"/>
        </w:rPr>
        <w:t>ESB</w:t>
      </w:r>
      <w:r w:rsidR="00445748" w:rsidRPr="005B5BF5">
        <w:rPr>
          <w:rFonts w:ascii="Palatino Linotype" w:hAnsi="Palatino Linotype"/>
          <w:lang w:eastAsia="zh-CN"/>
        </w:rPr>
        <w:t xml:space="preserve"> system </w:t>
      </w:r>
      <w:r w:rsidR="000812BA" w:rsidRPr="005B5BF5">
        <w:rPr>
          <w:rFonts w:ascii="Palatino Linotype" w:hAnsi="Palatino Linotype"/>
          <w:lang w:eastAsia="zh-CN"/>
        </w:rPr>
        <w:t>will use JDBC to connect</w:t>
      </w:r>
      <w:r w:rsidR="0014239B" w:rsidRPr="005B5BF5">
        <w:rPr>
          <w:rFonts w:ascii="Palatino Linotype" w:hAnsi="Palatino Linotype"/>
          <w:lang w:eastAsia="zh-CN"/>
        </w:rPr>
        <w:t xml:space="preserve"> to</w:t>
      </w:r>
      <w:r w:rsidR="000812BA" w:rsidRPr="005B5BF5">
        <w:rPr>
          <w:rFonts w:ascii="Palatino Linotype" w:hAnsi="Palatino Linotype"/>
          <w:lang w:eastAsia="zh-CN"/>
        </w:rPr>
        <w:t xml:space="preserve"> the database</w:t>
      </w:r>
      <w:r w:rsidR="0014239B" w:rsidRPr="005B5BF5">
        <w:rPr>
          <w:rFonts w:ascii="Palatino Linotype" w:hAnsi="Palatino Linotype"/>
          <w:lang w:eastAsia="zh-CN"/>
        </w:rPr>
        <w:t>s</w:t>
      </w:r>
      <w:r w:rsidR="000812BA" w:rsidRPr="005B5BF5">
        <w:rPr>
          <w:rFonts w:ascii="Palatino Linotype" w:hAnsi="Palatino Linotype"/>
          <w:lang w:eastAsia="zh-CN"/>
        </w:rPr>
        <w:t xml:space="preserve"> of </w:t>
      </w:r>
      <w:r w:rsidR="00445748" w:rsidRPr="005B5BF5">
        <w:rPr>
          <w:rFonts w:ascii="Palatino Linotype" w:hAnsi="Palatino Linotype"/>
          <w:lang w:eastAsia="zh-CN"/>
        </w:rPr>
        <w:t xml:space="preserve">existing </w:t>
      </w:r>
      <w:r w:rsidR="000812BA" w:rsidRPr="005B5BF5">
        <w:rPr>
          <w:rFonts w:ascii="Palatino Linotype" w:hAnsi="Palatino Linotype"/>
          <w:lang w:eastAsia="zh-CN"/>
        </w:rPr>
        <w:t xml:space="preserve">POS </w:t>
      </w:r>
      <w:r w:rsidR="006F647B" w:rsidRPr="005B5BF5">
        <w:rPr>
          <w:rFonts w:ascii="Palatino Linotype" w:hAnsi="Palatino Linotype"/>
          <w:lang w:eastAsia="zh-CN"/>
        </w:rPr>
        <w:t>clients</w:t>
      </w:r>
      <w:r w:rsidR="000812BA" w:rsidRPr="005B5BF5">
        <w:rPr>
          <w:rFonts w:ascii="Palatino Linotype" w:hAnsi="Palatino Linotype"/>
          <w:lang w:eastAsia="zh-CN"/>
        </w:rPr>
        <w:t xml:space="preserve"> in</w:t>
      </w:r>
      <w:r w:rsidR="00B30C10" w:rsidRPr="005B5BF5">
        <w:rPr>
          <w:rFonts w:ascii="Palatino Linotype" w:hAnsi="Palatino Linotype"/>
          <w:lang w:eastAsia="zh-CN"/>
        </w:rPr>
        <w:t xml:space="preserve"> outlets by pre-configured connection information in order to collect </w:t>
      </w:r>
      <w:r w:rsidR="008D5A79" w:rsidRPr="005B5BF5">
        <w:rPr>
          <w:rFonts w:ascii="Palatino Linotype" w:hAnsi="Palatino Linotype"/>
          <w:lang w:eastAsia="zh-CN"/>
        </w:rPr>
        <w:t>s</w:t>
      </w:r>
      <w:r w:rsidR="000812BA" w:rsidRPr="005B5BF5">
        <w:rPr>
          <w:rFonts w:ascii="Palatino Linotype" w:hAnsi="Palatino Linotype"/>
          <w:lang w:eastAsia="zh-CN"/>
        </w:rPr>
        <w:t xml:space="preserve">ales data </w:t>
      </w:r>
      <w:r w:rsidR="00CC1ACF" w:rsidRPr="005B5BF5">
        <w:rPr>
          <w:rFonts w:ascii="Palatino Linotype" w:hAnsi="Palatino Linotype"/>
          <w:lang w:eastAsia="zh-CN"/>
        </w:rPr>
        <w:t xml:space="preserve">from </w:t>
      </w:r>
      <w:r w:rsidR="006F647B" w:rsidRPr="005B5BF5">
        <w:rPr>
          <w:rFonts w:ascii="Palatino Linotype" w:hAnsi="Palatino Linotype"/>
          <w:lang w:eastAsia="zh-CN"/>
        </w:rPr>
        <w:t>the existing</w:t>
      </w:r>
      <w:r w:rsidR="00CC1ACF" w:rsidRPr="005B5BF5">
        <w:rPr>
          <w:rFonts w:ascii="Palatino Linotype" w:hAnsi="Palatino Linotype"/>
          <w:lang w:eastAsia="zh-CN"/>
        </w:rPr>
        <w:t xml:space="preserve"> POS</w:t>
      </w:r>
      <w:r w:rsidR="006F647B" w:rsidRPr="005B5BF5">
        <w:rPr>
          <w:rFonts w:ascii="Palatino Linotype" w:hAnsi="Palatino Linotype"/>
          <w:lang w:eastAsia="zh-CN"/>
        </w:rPr>
        <w:t xml:space="preserve"> systems</w:t>
      </w:r>
      <w:r w:rsidR="00CC1ACF" w:rsidRPr="005B5BF5">
        <w:rPr>
          <w:rFonts w:ascii="Palatino Linotype" w:hAnsi="Palatino Linotype"/>
          <w:lang w:eastAsia="zh-CN"/>
        </w:rPr>
        <w:t xml:space="preserve"> and update</w:t>
      </w:r>
      <w:r w:rsidR="000812BA" w:rsidRPr="005B5BF5">
        <w:rPr>
          <w:rFonts w:ascii="Palatino Linotype" w:hAnsi="Palatino Linotype"/>
          <w:lang w:eastAsia="zh-CN"/>
        </w:rPr>
        <w:t xml:space="preserve"> </w:t>
      </w:r>
      <w:r w:rsidR="006F647B" w:rsidRPr="005B5BF5">
        <w:rPr>
          <w:rFonts w:ascii="Palatino Linotype" w:hAnsi="Palatino Linotype"/>
          <w:lang w:eastAsia="zh-CN"/>
        </w:rPr>
        <w:t xml:space="preserve">the </w:t>
      </w:r>
      <w:r w:rsidR="008D5A79" w:rsidRPr="005B5BF5">
        <w:rPr>
          <w:rFonts w:ascii="Palatino Linotype" w:hAnsi="Palatino Linotype"/>
          <w:lang w:eastAsia="zh-CN"/>
        </w:rPr>
        <w:t>p</w:t>
      </w:r>
      <w:r w:rsidR="000812BA" w:rsidRPr="005B5BF5">
        <w:rPr>
          <w:rFonts w:ascii="Palatino Linotype" w:hAnsi="Palatino Linotype"/>
          <w:lang w:eastAsia="zh-CN"/>
        </w:rPr>
        <w:t>ricing</w:t>
      </w:r>
      <w:r w:rsidR="00CC1ACF" w:rsidRPr="005B5BF5">
        <w:rPr>
          <w:rFonts w:ascii="Palatino Linotype" w:hAnsi="Palatino Linotype"/>
          <w:lang w:eastAsia="zh-CN"/>
        </w:rPr>
        <w:t>/</w:t>
      </w:r>
      <w:r w:rsidR="008D5A79" w:rsidRPr="005B5BF5">
        <w:rPr>
          <w:rFonts w:ascii="Palatino Linotype" w:hAnsi="Palatino Linotype"/>
          <w:lang w:eastAsia="zh-CN"/>
        </w:rPr>
        <w:t>m</w:t>
      </w:r>
      <w:r w:rsidR="000812BA" w:rsidRPr="005B5BF5">
        <w:rPr>
          <w:rFonts w:ascii="Palatino Linotype" w:hAnsi="Palatino Linotype"/>
          <w:lang w:eastAsia="zh-CN"/>
        </w:rPr>
        <w:t>aster data</w:t>
      </w:r>
      <w:r w:rsidR="00CC1ACF" w:rsidRPr="005B5BF5">
        <w:rPr>
          <w:rFonts w:ascii="Palatino Linotype" w:hAnsi="Palatino Linotype"/>
          <w:lang w:eastAsia="zh-CN"/>
        </w:rPr>
        <w:t xml:space="preserve"> back to the </w:t>
      </w:r>
      <w:r w:rsidR="00445748" w:rsidRPr="005B5BF5">
        <w:rPr>
          <w:rFonts w:ascii="Palatino Linotype" w:hAnsi="Palatino Linotype"/>
          <w:lang w:eastAsia="zh-CN"/>
        </w:rPr>
        <w:t xml:space="preserve">existing </w:t>
      </w:r>
      <w:r w:rsidR="00CC1ACF" w:rsidRPr="005B5BF5">
        <w:rPr>
          <w:rFonts w:ascii="Palatino Linotype" w:hAnsi="Palatino Linotype"/>
          <w:lang w:eastAsia="zh-CN"/>
        </w:rPr>
        <w:t xml:space="preserve">POS </w:t>
      </w:r>
      <w:r w:rsidR="006F647B" w:rsidRPr="005B5BF5">
        <w:rPr>
          <w:rFonts w:ascii="Palatino Linotype" w:hAnsi="Palatino Linotype"/>
          <w:lang w:eastAsia="zh-CN"/>
        </w:rPr>
        <w:t>clients</w:t>
      </w:r>
      <w:r w:rsidR="000812BA" w:rsidRPr="005B5BF5">
        <w:rPr>
          <w:rFonts w:ascii="Palatino Linotype" w:hAnsi="Palatino Linotype"/>
          <w:lang w:eastAsia="zh-CN"/>
        </w:rPr>
        <w:t xml:space="preserve">. </w:t>
      </w:r>
      <w:r w:rsidR="000311B3" w:rsidRPr="005B5BF5">
        <w:rPr>
          <w:rFonts w:ascii="Palatino Linotype" w:hAnsi="Palatino Linotype"/>
          <w:lang w:eastAsia="zh-CN"/>
        </w:rPr>
        <w:t>Referring</w:t>
      </w:r>
      <w:r w:rsidR="000812BA" w:rsidRPr="005B5BF5">
        <w:rPr>
          <w:rFonts w:ascii="Palatino Linotype" w:hAnsi="Palatino Linotype"/>
          <w:lang w:eastAsia="zh-CN"/>
        </w:rPr>
        <w:t xml:space="preserve"> to the polling logic found in </w:t>
      </w:r>
      <w:r w:rsidR="00445748" w:rsidRPr="005B5BF5">
        <w:rPr>
          <w:rFonts w:ascii="Palatino Linotype" w:hAnsi="Palatino Linotype"/>
          <w:lang w:eastAsia="zh-CN"/>
        </w:rPr>
        <w:t xml:space="preserve">the production </w:t>
      </w:r>
      <w:r w:rsidR="000812BA" w:rsidRPr="005B5BF5">
        <w:rPr>
          <w:rFonts w:ascii="Palatino Linotype" w:hAnsi="Palatino Linotype"/>
          <w:lang w:eastAsia="zh-CN"/>
        </w:rPr>
        <w:t xml:space="preserve">IT51 server, </w:t>
      </w:r>
      <w:r w:rsidR="00CC1ACF" w:rsidRPr="005B5BF5">
        <w:rPr>
          <w:rFonts w:ascii="Palatino Linotype" w:hAnsi="Palatino Linotype"/>
          <w:lang w:eastAsia="zh-CN"/>
        </w:rPr>
        <w:t xml:space="preserve">for </w:t>
      </w:r>
      <w:r w:rsidR="000812BA" w:rsidRPr="005B5BF5">
        <w:rPr>
          <w:rFonts w:ascii="Palatino Linotype" w:hAnsi="Palatino Linotype"/>
          <w:lang w:eastAsia="zh-CN"/>
        </w:rPr>
        <w:t xml:space="preserve">any connection error, </w:t>
      </w:r>
      <w:r w:rsidR="00445748" w:rsidRPr="005B5BF5">
        <w:rPr>
          <w:rFonts w:ascii="Palatino Linotype" w:hAnsi="Palatino Linotype"/>
          <w:lang w:eastAsia="zh-CN"/>
        </w:rPr>
        <w:t xml:space="preserve">the </w:t>
      </w:r>
      <w:r w:rsidR="00952401" w:rsidRPr="005B5BF5">
        <w:rPr>
          <w:rFonts w:ascii="Palatino Linotype" w:hAnsi="Palatino Linotype"/>
          <w:lang w:eastAsia="zh-CN"/>
        </w:rPr>
        <w:t>ESB</w:t>
      </w:r>
      <w:r w:rsidRPr="005B5BF5">
        <w:rPr>
          <w:rFonts w:ascii="Palatino Linotype" w:hAnsi="Palatino Linotype"/>
          <w:lang w:eastAsia="zh-CN"/>
        </w:rPr>
        <w:t xml:space="preserve"> </w:t>
      </w:r>
      <w:r w:rsidR="00445748" w:rsidRPr="005B5BF5">
        <w:rPr>
          <w:rFonts w:ascii="Palatino Linotype" w:hAnsi="Palatino Linotype"/>
          <w:lang w:eastAsia="zh-CN"/>
        </w:rPr>
        <w:t>system</w:t>
      </w:r>
      <w:r w:rsidR="000812BA" w:rsidRPr="005B5BF5">
        <w:rPr>
          <w:rFonts w:ascii="Palatino Linotype" w:hAnsi="Palatino Linotype"/>
          <w:lang w:eastAsia="zh-CN"/>
        </w:rPr>
        <w:t xml:space="preserve"> will log </w:t>
      </w:r>
      <w:r w:rsidR="000311B3" w:rsidRPr="005B5BF5">
        <w:rPr>
          <w:rFonts w:ascii="Palatino Linotype" w:hAnsi="Palatino Linotype"/>
          <w:lang w:eastAsia="zh-CN"/>
        </w:rPr>
        <w:t>down</w:t>
      </w:r>
      <w:r w:rsidR="000812BA" w:rsidRPr="005B5BF5">
        <w:rPr>
          <w:rFonts w:ascii="Palatino Linotype" w:hAnsi="Palatino Linotype"/>
          <w:lang w:eastAsia="zh-CN"/>
        </w:rPr>
        <w:t xml:space="preserve"> </w:t>
      </w:r>
      <w:r w:rsidR="006F647B" w:rsidRPr="005B5BF5">
        <w:rPr>
          <w:rFonts w:ascii="Palatino Linotype" w:hAnsi="Palatino Linotype"/>
          <w:lang w:eastAsia="zh-CN"/>
        </w:rPr>
        <w:t xml:space="preserve">the </w:t>
      </w:r>
      <w:r w:rsidR="000812BA" w:rsidRPr="005B5BF5">
        <w:rPr>
          <w:rFonts w:ascii="Palatino Linotype" w:hAnsi="Palatino Linotype"/>
          <w:lang w:eastAsia="zh-CN"/>
        </w:rPr>
        <w:t>error and retry data synchronizati</w:t>
      </w:r>
      <w:r w:rsidR="000311B3" w:rsidRPr="005B5BF5">
        <w:rPr>
          <w:rFonts w:ascii="Palatino Linotype" w:hAnsi="Palatino Linotype"/>
          <w:lang w:eastAsia="zh-CN"/>
        </w:rPr>
        <w:t xml:space="preserve">on. </w:t>
      </w:r>
      <w:r w:rsidR="006F647B" w:rsidRPr="005B5BF5">
        <w:rPr>
          <w:rFonts w:ascii="Palatino Linotype" w:hAnsi="Palatino Linotype"/>
          <w:lang w:eastAsia="zh-CN"/>
        </w:rPr>
        <w:t>After reaching maximum retry count, the ESB system will halt the synchronization for that particular POS client and generate alert to related parties for follow up</w:t>
      </w:r>
      <w:r w:rsidR="000812BA" w:rsidRPr="005B5BF5">
        <w:rPr>
          <w:rFonts w:ascii="Palatino Linotype" w:hAnsi="Palatino Linotype"/>
          <w:lang w:eastAsia="zh-CN"/>
        </w:rPr>
        <w:t>.</w:t>
      </w:r>
      <w:r w:rsidR="000311B3" w:rsidRPr="005B5BF5">
        <w:rPr>
          <w:rFonts w:ascii="Palatino Linotype" w:hAnsi="Palatino Linotype"/>
          <w:lang w:eastAsia="zh-CN"/>
        </w:rPr>
        <w:t xml:space="preserve"> </w:t>
      </w:r>
    </w:p>
    <w:p w14:paraId="16AA4DA9" w14:textId="77777777" w:rsidR="000812BA" w:rsidRPr="005B5BF5" w:rsidRDefault="00445748" w:rsidP="00F14F99">
      <w:pPr>
        <w:spacing w:before="240"/>
        <w:jc w:val="both"/>
        <w:rPr>
          <w:rFonts w:ascii="Palatino Linotype" w:hAnsi="Palatino Linotype"/>
          <w:lang w:eastAsia="zh-CN"/>
        </w:rPr>
      </w:pPr>
      <w:r w:rsidRPr="005B5BF5">
        <w:rPr>
          <w:rFonts w:ascii="Palatino Linotype" w:hAnsi="Palatino Linotype"/>
          <w:lang w:eastAsia="zh-CN"/>
        </w:rPr>
        <w:t>All</w:t>
      </w:r>
      <w:r w:rsidR="000311B3" w:rsidRPr="005B5BF5">
        <w:rPr>
          <w:rFonts w:ascii="Palatino Linotype" w:hAnsi="Palatino Linotype"/>
          <w:lang w:eastAsia="zh-CN"/>
        </w:rPr>
        <w:t xml:space="preserve"> POS </w:t>
      </w:r>
      <w:r w:rsidR="008D5A79" w:rsidRPr="005B5BF5">
        <w:rPr>
          <w:rFonts w:ascii="Palatino Linotype" w:hAnsi="Palatino Linotype"/>
          <w:lang w:eastAsia="zh-CN"/>
        </w:rPr>
        <w:t>client</w:t>
      </w:r>
      <w:r w:rsidR="00375475" w:rsidRPr="005B5BF5">
        <w:rPr>
          <w:rFonts w:ascii="Palatino Linotype" w:hAnsi="Palatino Linotype"/>
          <w:lang w:eastAsia="zh-CN"/>
        </w:rPr>
        <w:t>s’</w:t>
      </w:r>
      <w:r w:rsidR="008D5A79" w:rsidRPr="005B5BF5">
        <w:rPr>
          <w:rFonts w:ascii="Palatino Linotype" w:hAnsi="Palatino Linotype"/>
          <w:lang w:eastAsia="zh-CN"/>
        </w:rPr>
        <w:t xml:space="preserve"> </w:t>
      </w:r>
      <w:r w:rsidR="000311B3" w:rsidRPr="005B5BF5">
        <w:rPr>
          <w:rFonts w:ascii="Palatino Linotype" w:hAnsi="Palatino Linotype"/>
          <w:lang w:eastAsia="zh-CN"/>
        </w:rPr>
        <w:t xml:space="preserve">connection settings are </w:t>
      </w:r>
      <w:r w:rsidR="000812BA" w:rsidRPr="005B5BF5">
        <w:rPr>
          <w:rFonts w:ascii="Palatino Linotype" w:hAnsi="Palatino Linotype"/>
          <w:lang w:eastAsia="zh-CN"/>
        </w:rPr>
        <w:t>configur</w:t>
      </w:r>
      <w:r w:rsidR="000311B3" w:rsidRPr="005B5BF5">
        <w:rPr>
          <w:rFonts w:ascii="Palatino Linotype" w:hAnsi="Palatino Linotype"/>
          <w:lang w:eastAsia="zh-CN"/>
        </w:rPr>
        <w:t>able</w:t>
      </w:r>
      <w:r w:rsidR="000812BA" w:rsidRPr="005B5BF5">
        <w:rPr>
          <w:rFonts w:ascii="Palatino Linotype" w:hAnsi="Palatino Linotype"/>
          <w:lang w:eastAsia="zh-CN"/>
        </w:rPr>
        <w:t xml:space="preserve"> and </w:t>
      </w:r>
      <w:r w:rsidR="000311B3" w:rsidRPr="005B5BF5">
        <w:rPr>
          <w:rFonts w:ascii="Palatino Linotype" w:hAnsi="Palatino Linotype"/>
          <w:lang w:eastAsia="zh-CN"/>
        </w:rPr>
        <w:t>maintainable</w:t>
      </w:r>
      <w:r w:rsidR="000812BA" w:rsidRPr="005B5BF5">
        <w:rPr>
          <w:rFonts w:ascii="Palatino Linotype" w:hAnsi="Palatino Linotype"/>
          <w:lang w:eastAsia="zh-CN"/>
        </w:rPr>
        <w:t xml:space="preserve"> by </w:t>
      </w:r>
      <w:r w:rsidR="00C92AEC" w:rsidRPr="005B5BF5">
        <w:rPr>
          <w:rFonts w:ascii="Palatino Linotype" w:hAnsi="Palatino Linotype"/>
          <w:lang w:eastAsia="zh-CN"/>
        </w:rPr>
        <w:t>Maxim’s</w:t>
      </w:r>
      <w:r w:rsidR="000812BA" w:rsidRPr="005B5BF5">
        <w:rPr>
          <w:rFonts w:ascii="Palatino Linotype" w:hAnsi="Palatino Linotype"/>
          <w:lang w:eastAsia="zh-CN"/>
        </w:rPr>
        <w:t xml:space="preserve"> IT.</w:t>
      </w:r>
      <w:r w:rsidRPr="005B5BF5">
        <w:rPr>
          <w:rFonts w:ascii="Palatino Linotype" w:hAnsi="Palatino Linotype"/>
          <w:lang w:eastAsia="zh-CN"/>
        </w:rPr>
        <w:t xml:space="preserve"> It make</w:t>
      </w:r>
      <w:r w:rsidR="001A6C6D" w:rsidRPr="005B5BF5">
        <w:rPr>
          <w:rFonts w:ascii="Palatino Linotype" w:hAnsi="Palatino Linotype"/>
          <w:lang w:eastAsia="zh-CN"/>
        </w:rPr>
        <w:t>s</w:t>
      </w:r>
      <w:r w:rsidRPr="005B5BF5">
        <w:rPr>
          <w:rFonts w:ascii="Palatino Linotype" w:hAnsi="Palatino Linotype"/>
          <w:lang w:eastAsia="zh-CN"/>
        </w:rPr>
        <w:t xml:space="preserve"> the adding o</w:t>
      </w:r>
      <w:r w:rsidR="009757B4" w:rsidRPr="005B5BF5">
        <w:rPr>
          <w:rFonts w:ascii="Palatino Linotype" w:hAnsi="Palatino Linotype"/>
          <w:lang w:eastAsia="zh-CN"/>
        </w:rPr>
        <w:t>f</w:t>
      </w:r>
      <w:r w:rsidRPr="005B5BF5">
        <w:rPr>
          <w:rFonts w:ascii="Palatino Linotype" w:hAnsi="Palatino Linotype"/>
          <w:lang w:eastAsia="zh-CN"/>
        </w:rPr>
        <w:t xml:space="preserve"> new POS client easy</w:t>
      </w:r>
      <w:r w:rsidR="00831E13" w:rsidRPr="005B5BF5">
        <w:rPr>
          <w:rFonts w:ascii="Palatino Linotype" w:hAnsi="Palatino Linotype"/>
          <w:lang w:eastAsia="zh-CN"/>
        </w:rPr>
        <w:t xml:space="preserve"> and no alteration of programming code </w:t>
      </w:r>
      <w:r w:rsidR="006F647B" w:rsidRPr="005B5BF5">
        <w:rPr>
          <w:rFonts w:ascii="Palatino Linotype" w:hAnsi="Palatino Linotype"/>
          <w:lang w:eastAsia="zh-CN"/>
        </w:rPr>
        <w:t xml:space="preserve">is </w:t>
      </w:r>
      <w:r w:rsidR="00831E13" w:rsidRPr="005B5BF5">
        <w:rPr>
          <w:rFonts w:ascii="Palatino Linotype" w:hAnsi="Palatino Linotype"/>
          <w:lang w:eastAsia="zh-CN"/>
        </w:rPr>
        <w:t>required</w:t>
      </w:r>
      <w:r w:rsidRPr="005B5BF5">
        <w:rPr>
          <w:rFonts w:ascii="Palatino Linotype" w:hAnsi="Palatino Linotype"/>
          <w:lang w:eastAsia="zh-CN"/>
        </w:rPr>
        <w:t xml:space="preserve">. </w:t>
      </w:r>
      <w:r w:rsidR="007B3E48" w:rsidRPr="005B5BF5">
        <w:rPr>
          <w:rFonts w:ascii="Palatino Linotype" w:hAnsi="Palatino Linotype"/>
          <w:lang w:eastAsia="zh-CN"/>
        </w:rPr>
        <w:t>T</w:t>
      </w:r>
      <w:r w:rsidR="000812BA" w:rsidRPr="005B5BF5">
        <w:rPr>
          <w:rFonts w:ascii="Palatino Linotype" w:hAnsi="Palatino Linotype"/>
          <w:lang w:eastAsia="zh-CN"/>
        </w:rPr>
        <w:t xml:space="preserve">he </w:t>
      </w:r>
      <w:r w:rsidR="006F647B" w:rsidRPr="005B5BF5">
        <w:rPr>
          <w:rFonts w:ascii="Palatino Linotype" w:hAnsi="Palatino Linotype"/>
          <w:lang w:eastAsia="zh-CN"/>
        </w:rPr>
        <w:t>ESB</w:t>
      </w:r>
      <w:r w:rsidR="000812BA" w:rsidRPr="005B5BF5">
        <w:rPr>
          <w:rFonts w:ascii="Palatino Linotype" w:hAnsi="Palatino Linotype"/>
          <w:lang w:eastAsia="zh-CN"/>
        </w:rPr>
        <w:t xml:space="preserve"> </w:t>
      </w:r>
      <w:r w:rsidR="004B58AC" w:rsidRPr="005B5BF5">
        <w:rPr>
          <w:rFonts w:ascii="Palatino Linotype" w:hAnsi="Palatino Linotype"/>
          <w:lang w:eastAsia="zh-CN"/>
        </w:rPr>
        <w:t xml:space="preserve">system </w:t>
      </w:r>
      <w:r w:rsidR="000311B3" w:rsidRPr="005B5BF5">
        <w:rPr>
          <w:rFonts w:ascii="Palatino Linotype" w:hAnsi="Palatino Linotype"/>
          <w:lang w:eastAsia="zh-CN"/>
        </w:rPr>
        <w:t>can invoke several</w:t>
      </w:r>
      <w:r w:rsidR="009757B4" w:rsidRPr="005B5BF5">
        <w:rPr>
          <w:rFonts w:ascii="Palatino Linotype" w:hAnsi="Palatino Linotype"/>
          <w:lang w:eastAsia="zh-CN"/>
        </w:rPr>
        <w:t xml:space="preserve"> configurable</w:t>
      </w:r>
      <w:r w:rsidR="004B58AC" w:rsidRPr="005B5BF5">
        <w:rPr>
          <w:rFonts w:ascii="Palatino Linotype" w:hAnsi="Palatino Linotype"/>
          <w:lang w:eastAsia="zh-CN"/>
        </w:rPr>
        <w:t xml:space="preserve"> </w:t>
      </w:r>
      <w:r w:rsidRPr="005B5BF5">
        <w:rPr>
          <w:rFonts w:ascii="Palatino Linotype" w:hAnsi="Palatino Linotype"/>
          <w:lang w:eastAsia="zh-CN"/>
        </w:rPr>
        <w:t xml:space="preserve">concurrent </w:t>
      </w:r>
      <w:r w:rsidR="009757B4" w:rsidRPr="005B5BF5">
        <w:rPr>
          <w:rFonts w:ascii="Palatino Linotype" w:hAnsi="Palatino Linotype"/>
          <w:lang w:eastAsia="zh-CN"/>
        </w:rPr>
        <w:t xml:space="preserve">threads </w:t>
      </w:r>
      <w:r w:rsidR="000812BA" w:rsidRPr="005B5BF5">
        <w:rPr>
          <w:rFonts w:ascii="Palatino Linotype" w:hAnsi="Palatino Linotype"/>
          <w:lang w:eastAsia="zh-CN"/>
        </w:rPr>
        <w:t>to poll/push the data to</w:t>
      </w:r>
      <w:r w:rsidR="004B58AC" w:rsidRPr="005B5BF5">
        <w:rPr>
          <w:rFonts w:ascii="Palatino Linotype" w:hAnsi="Palatino Linotype"/>
          <w:lang w:eastAsia="zh-CN"/>
        </w:rPr>
        <w:t xml:space="preserve">/from </w:t>
      </w:r>
      <w:r w:rsidR="000812BA" w:rsidRPr="005B5BF5">
        <w:rPr>
          <w:rFonts w:ascii="Palatino Linotype" w:hAnsi="Palatino Linotype"/>
          <w:lang w:eastAsia="zh-CN"/>
        </w:rPr>
        <w:t xml:space="preserve">POS </w:t>
      </w:r>
      <w:r w:rsidR="006F647B" w:rsidRPr="005B5BF5">
        <w:rPr>
          <w:rFonts w:ascii="Palatino Linotype" w:hAnsi="Palatino Linotype"/>
          <w:lang w:eastAsia="zh-CN"/>
        </w:rPr>
        <w:t>clients</w:t>
      </w:r>
      <w:r w:rsidR="000812BA" w:rsidRPr="005B5BF5">
        <w:rPr>
          <w:rFonts w:ascii="Palatino Linotype" w:hAnsi="Palatino Linotype"/>
          <w:lang w:eastAsia="zh-CN"/>
        </w:rPr>
        <w:t xml:space="preserve"> concurrently for maximizing </w:t>
      </w:r>
      <w:r w:rsidR="00C60EDF" w:rsidRPr="005B5BF5">
        <w:rPr>
          <w:rFonts w:ascii="Palatino Linotype" w:hAnsi="Palatino Linotype"/>
          <w:lang w:eastAsia="zh-CN"/>
        </w:rPr>
        <w:t xml:space="preserve">system </w:t>
      </w:r>
      <w:r w:rsidR="000812BA" w:rsidRPr="005B5BF5">
        <w:rPr>
          <w:rFonts w:ascii="Palatino Linotype" w:hAnsi="Palatino Linotype"/>
          <w:lang w:eastAsia="zh-CN"/>
        </w:rPr>
        <w:t>performance.</w:t>
      </w:r>
    </w:p>
    <w:p w14:paraId="1E7207F7" w14:textId="77777777" w:rsidR="000812BA" w:rsidRPr="005B5BF5" w:rsidRDefault="000812BA" w:rsidP="00A00C1A">
      <w:pPr>
        <w:rPr>
          <w:rFonts w:ascii="Palatino Linotype" w:hAnsi="Palatino Linotype"/>
          <w:lang w:eastAsia="zh-CN"/>
        </w:rPr>
      </w:pPr>
    </w:p>
    <w:p w14:paraId="17A851B8" w14:textId="77777777" w:rsidR="004E1819" w:rsidRPr="005B5BF5" w:rsidRDefault="004E1819" w:rsidP="007E6F0F">
      <w:pPr>
        <w:jc w:val="both"/>
        <w:rPr>
          <w:rFonts w:ascii="Palatino Linotype" w:eastAsia="Microsoft YaHei" w:hAnsi="Palatino Linotype" w:cs="Microsoft YaHei"/>
          <w:b/>
          <w:bCs/>
          <w:color w:val="365F91" w:themeColor="accent1" w:themeShade="BF"/>
          <w:sz w:val="28"/>
          <w:szCs w:val="28"/>
        </w:rPr>
      </w:pPr>
      <w:r w:rsidRPr="005B5BF5">
        <w:rPr>
          <w:rFonts w:ascii="Palatino Linotype" w:eastAsia="Microsoft YaHei" w:hAnsi="Palatino Linotype" w:cs="Microsoft YaHei"/>
        </w:rPr>
        <w:br w:type="page"/>
      </w:r>
    </w:p>
    <w:p w14:paraId="2F53C228" w14:textId="77777777" w:rsidR="00DA3046" w:rsidRDefault="00DA3046" w:rsidP="00D22FDC">
      <w:pPr>
        <w:pStyle w:val="Heading1"/>
      </w:pPr>
      <w:bookmarkStart w:id="13" w:name="_Toc472172882"/>
      <w:r>
        <w:lastRenderedPageBreak/>
        <w:t>Impact Details</w:t>
      </w:r>
      <w:bookmarkEnd w:id="13"/>
    </w:p>
    <w:p w14:paraId="3B4C48DB" w14:textId="77777777" w:rsidR="00DA3046" w:rsidRDefault="00DA3046" w:rsidP="00DA3046">
      <w:pPr>
        <w:pStyle w:val="Heading2"/>
        <w:spacing w:before="40" w:after="0" w:line="259" w:lineRule="auto"/>
        <w:jc w:val="left"/>
      </w:pPr>
      <w:bookmarkStart w:id="14" w:name="_Toc472172883"/>
      <w:r>
        <w:t>IT51/52/53 Cut-over</w:t>
      </w:r>
      <w:bookmarkEnd w:id="14"/>
    </w:p>
    <w:p w14:paraId="7893C89B" w14:textId="77777777" w:rsidR="00DA3046" w:rsidRDefault="00DA3046" w:rsidP="00DA3046">
      <w:pPr>
        <w:pStyle w:val="Heading3"/>
        <w:spacing w:before="40" w:line="259" w:lineRule="auto"/>
      </w:pPr>
      <w:r>
        <w:t>Purpose</w:t>
      </w:r>
    </w:p>
    <w:p w14:paraId="5883D459" w14:textId="77777777" w:rsidR="00DA3046" w:rsidRPr="00DA3046" w:rsidRDefault="00DA3046" w:rsidP="00DA3046">
      <w:pPr>
        <w:rPr>
          <w:rFonts w:ascii="Palatino Linotype" w:hAnsi="Palatino Linotype"/>
        </w:rPr>
      </w:pPr>
      <w:r w:rsidRPr="00DA3046">
        <w:rPr>
          <w:rFonts w:ascii="Palatino Linotype" w:hAnsi="Palatino Linotype"/>
        </w:rPr>
        <w:t>The implementation of service bus will take over below functionalities of the existing polling servers group</w:t>
      </w:r>
    </w:p>
    <w:p w14:paraId="547645DA" w14:textId="77777777" w:rsidR="00DA3046" w:rsidRPr="00DA3046" w:rsidRDefault="00DA3046" w:rsidP="00DA3046">
      <w:pPr>
        <w:pStyle w:val="ListParagraph"/>
        <w:numPr>
          <w:ilvl w:val="0"/>
          <w:numId w:val="5"/>
        </w:numPr>
        <w:spacing w:after="160" w:line="259" w:lineRule="auto"/>
        <w:rPr>
          <w:rFonts w:ascii="Palatino Linotype" w:hAnsi="Palatino Linotype"/>
        </w:rPr>
      </w:pPr>
      <w:r w:rsidRPr="00DA3046">
        <w:rPr>
          <w:rFonts w:ascii="Palatino Linotype" w:hAnsi="Palatino Linotype"/>
        </w:rPr>
        <w:t xml:space="preserve">POS client </w:t>
      </w:r>
      <w:r w:rsidR="0035350A">
        <w:rPr>
          <w:rFonts w:ascii="Palatino Linotype" w:hAnsi="Palatino Linotype"/>
        </w:rPr>
        <w:t>“</w:t>
      </w:r>
      <w:r w:rsidRPr="00DA3046">
        <w:rPr>
          <w:rFonts w:ascii="Palatino Linotype" w:hAnsi="Palatino Linotype"/>
        </w:rPr>
        <w:t xml:space="preserve">sales </w:t>
      </w:r>
      <w:r w:rsidR="0035350A">
        <w:rPr>
          <w:rFonts w:ascii="Palatino Linotype" w:hAnsi="Palatino Linotype"/>
        </w:rPr>
        <w:t>data real-time” polling includes</w:t>
      </w:r>
      <w:r w:rsidRPr="00DA3046">
        <w:rPr>
          <w:rFonts w:ascii="Palatino Linotype" w:hAnsi="Palatino Linotype"/>
        </w:rPr>
        <w:t xml:space="preserve"> SQL server data from linked server, DBF files and text</w:t>
      </w:r>
      <w:r w:rsidR="002E24CF">
        <w:rPr>
          <w:rFonts w:ascii="Palatino Linotype" w:hAnsi="Palatino Linotype"/>
        </w:rPr>
        <w:t xml:space="preserve"> f</w:t>
      </w:r>
      <w:r w:rsidRPr="00DA3046">
        <w:rPr>
          <w:rFonts w:ascii="Palatino Linotype" w:hAnsi="Palatino Linotype"/>
        </w:rPr>
        <w:t>ile</w:t>
      </w:r>
      <w:r w:rsidR="002E24CF">
        <w:rPr>
          <w:rFonts w:ascii="Palatino Linotype" w:hAnsi="Palatino Linotype"/>
        </w:rPr>
        <w:t>s.</w:t>
      </w:r>
    </w:p>
    <w:p w14:paraId="5862AF22" w14:textId="679CD50A" w:rsidR="00DA3046" w:rsidRPr="00F0610A" w:rsidRDefault="00DA3046" w:rsidP="00DA3046">
      <w:pPr>
        <w:pStyle w:val="ListParagraph"/>
        <w:numPr>
          <w:ilvl w:val="0"/>
          <w:numId w:val="5"/>
        </w:numPr>
        <w:spacing w:after="160" w:line="259" w:lineRule="auto"/>
        <w:rPr>
          <w:rFonts w:ascii="Palatino Linotype" w:hAnsi="Palatino Linotype"/>
          <w:highlight w:val="yellow"/>
          <w:rPrChange w:id="15" w:author="Edward Leung" w:date="2017-01-17T15:38:00Z">
            <w:rPr>
              <w:rFonts w:ascii="Palatino Linotype" w:hAnsi="Palatino Linotype"/>
            </w:rPr>
          </w:rPrChange>
        </w:rPr>
      </w:pPr>
      <w:r w:rsidRPr="00DA3046">
        <w:rPr>
          <w:rFonts w:ascii="Palatino Linotype" w:hAnsi="Palatino Linotype"/>
        </w:rPr>
        <w:t xml:space="preserve">POS client </w:t>
      </w:r>
      <w:r w:rsidR="0035350A">
        <w:rPr>
          <w:rFonts w:ascii="Palatino Linotype" w:hAnsi="Palatino Linotype"/>
        </w:rPr>
        <w:t>“</w:t>
      </w:r>
      <w:r w:rsidRPr="00DA3046">
        <w:rPr>
          <w:rFonts w:ascii="Palatino Linotype" w:hAnsi="Palatino Linotype"/>
        </w:rPr>
        <w:t>sales data EOD</w:t>
      </w:r>
      <w:r w:rsidR="0035350A">
        <w:rPr>
          <w:rFonts w:ascii="Palatino Linotype" w:hAnsi="Palatino Linotype"/>
        </w:rPr>
        <w:t>” polling includes</w:t>
      </w:r>
      <w:r w:rsidRPr="00DA3046">
        <w:rPr>
          <w:rFonts w:ascii="Palatino Linotype" w:hAnsi="Palatino Linotype"/>
        </w:rPr>
        <w:t xml:space="preserve"> SQL server data from linked server and </w:t>
      </w:r>
      <w:commentRangeStart w:id="16"/>
      <w:r w:rsidRPr="00DA3046">
        <w:rPr>
          <w:rFonts w:ascii="Palatino Linotype" w:hAnsi="Palatino Linotype"/>
        </w:rPr>
        <w:t>DBF</w:t>
      </w:r>
      <w:commentRangeEnd w:id="16"/>
      <w:r w:rsidR="00F0610A">
        <w:rPr>
          <w:rStyle w:val="CommentReference"/>
        </w:rPr>
        <w:commentReference w:id="16"/>
      </w:r>
      <w:r w:rsidR="002E24CF">
        <w:rPr>
          <w:rFonts w:ascii="Palatino Linotype" w:hAnsi="Palatino Linotype"/>
        </w:rPr>
        <w:t>.</w:t>
      </w:r>
      <w:ins w:id="17" w:author="Edward Leung" w:date="2017-01-17T15:37:00Z">
        <w:r w:rsidR="00F0610A">
          <w:rPr>
            <w:rFonts w:ascii="Palatino Linotype" w:hAnsi="Palatino Linotype"/>
          </w:rPr>
          <w:t xml:space="preserve"> </w:t>
        </w:r>
      </w:ins>
      <w:ins w:id="18" w:author="Edward Leung" w:date="2017-01-17T15:38:00Z">
        <w:r w:rsidR="00F0610A" w:rsidRPr="00F0610A">
          <w:rPr>
            <w:rFonts w:ascii="Palatino Linotype" w:hAnsi="Palatino Linotype"/>
            <w:highlight w:val="yellow"/>
            <w:rPrChange w:id="19" w:author="Edward Leung" w:date="2017-01-17T15:38:00Z">
              <w:rPr>
                <w:rFonts w:ascii="Palatino Linotype" w:hAnsi="Palatino Linotype"/>
              </w:rPr>
            </w:rPrChange>
          </w:rPr>
          <w:t>(TXT)???</w:t>
        </w:r>
      </w:ins>
    </w:p>
    <w:p w14:paraId="5CE59D9E" w14:textId="77777777" w:rsidR="00DA3046" w:rsidRPr="00DA3046" w:rsidRDefault="00DA3046" w:rsidP="00DA3046">
      <w:pPr>
        <w:pStyle w:val="ListParagraph"/>
        <w:numPr>
          <w:ilvl w:val="0"/>
          <w:numId w:val="5"/>
        </w:numPr>
        <w:spacing w:after="160" w:line="259" w:lineRule="auto"/>
        <w:rPr>
          <w:rFonts w:ascii="Palatino Linotype" w:hAnsi="Palatino Linotype"/>
        </w:rPr>
      </w:pPr>
      <w:r w:rsidRPr="00DA3046">
        <w:rPr>
          <w:rFonts w:ascii="Palatino Linotype" w:hAnsi="Palatino Linotype"/>
        </w:rPr>
        <w:t>The master/pricing data distribution to POS client (SQL server data only)</w:t>
      </w:r>
    </w:p>
    <w:p w14:paraId="6FDC904F" w14:textId="77777777" w:rsidR="00DA3046" w:rsidRPr="00DA3046" w:rsidRDefault="00DA3046" w:rsidP="00DA3046">
      <w:pPr>
        <w:pStyle w:val="ListParagraph"/>
        <w:numPr>
          <w:ilvl w:val="0"/>
          <w:numId w:val="5"/>
        </w:numPr>
        <w:spacing w:after="160" w:line="259" w:lineRule="auto"/>
        <w:rPr>
          <w:rFonts w:ascii="Palatino Linotype" w:hAnsi="Palatino Linotype"/>
        </w:rPr>
      </w:pPr>
      <w:r w:rsidRPr="00DA3046">
        <w:rPr>
          <w:rFonts w:ascii="Palatino Linotype" w:hAnsi="Palatino Linotype"/>
        </w:rPr>
        <w:t>The master/pricing data generation process</w:t>
      </w:r>
    </w:p>
    <w:p w14:paraId="7B9925B3" w14:textId="77777777" w:rsidR="00DA3046" w:rsidRDefault="00B943B4" w:rsidP="00DA3046">
      <w:pPr>
        <w:keepNext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60B9B84" wp14:editId="6659F80F">
                <wp:simplePos x="0" y="0"/>
                <wp:positionH relativeFrom="column">
                  <wp:posOffset>1778000</wp:posOffset>
                </wp:positionH>
                <wp:positionV relativeFrom="paragraph">
                  <wp:posOffset>1606550</wp:posOffset>
                </wp:positionV>
                <wp:extent cx="1435100" cy="1422400"/>
                <wp:effectExtent l="0" t="0" r="12700" b="25400"/>
                <wp:wrapNone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5100" cy="1422400"/>
                        </a:xfrm>
                        <a:prstGeom prst="round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prstDash val="dash"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E8F79BA" id="Rounded Rectangle 7" o:spid="_x0000_s1026" style="position:absolute;margin-left:140pt;margin-top:126.5pt;width:113pt;height:11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" strokecolor="#c0504d [3205]" strokeweight="2pt">
                <v:fill opacity="0"/>
                <v:stroke dashstyle="dash"/>
              </v:roundrect>
            </w:pict>
          </mc:Fallback>
        </mc:AlternateContent>
      </w:r>
      <w:r w:rsidR="00DA3046" w:rsidRPr="005B5BF5">
        <w:rPr>
          <w:noProof/>
        </w:rPr>
        <w:drawing>
          <wp:inline distT="0" distB="0" distL="0" distR="0" wp14:anchorId="248E40E0" wp14:editId="005B9AA9">
            <wp:extent cx="5717612" cy="408068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17612" cy="4080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83FBC" w14:textId="77777777" w:rsidR="00DA3046" w:rsidRDefault="00DA3046" w:rsidP="00DA3046">
      <w:pPr>
        <w:pStyle w:val="Caption"/>
        <w:jc w:val="center"/>
      </w:pPr>
      <w:r>
        <w:rPr>
          <w:lang w:eastAsia="zh-HK"/>
        </w:rPr>
        <w:fldChar w:fldCharType="begin"/>
      </w:r>
      <w:r>
        <w:rPr>
          <w:lang w:eastAsia="zh-HK"/>
        </w:rPr>
        <w:instrText xml:space="preserve"> SEQ Table \* ARABIC </w:instrText>
      </w:r>
      <w:r>
        <w:rPr>
          <w:lang w:eastAsia="zh-HK"/>
        </w:rPr>
        <w:fldChar w:fldCharType="separate"/>
      </w:r>
      <w:r w:rsidR="008F7FE4">
        <w:rPr>
          <w:noProof/>
          <w:lang w:eastAsia="zh-HK"/>
        </w:rPr>
        <w:t>1</w:t>
      </w:r>
      <w:r>
        <w:rPr>
          <w:lang w:eastAsia="zh-HK"/>
        </w:rPr>
        <w:fldChar w:fldCharType="end"/>
      </w:r>
      <w:r w:rsidR="002E24CF">
        <w:rPr>
          <w:lang w:eastAsia="zh-HK"/>
        </w:rPr>
        <w:t>.</w:t>
      </w:r>
      <w:r>
        <w:t xml:space="preserve"> As-Is Architecture</w:t>
      </w:r>
    </w:p>
    <w:p w14:paraId="17C1E4F1" w14:textId="77777777" w:rsidR="00DA3046" w:rsidRDefault="00B943B4" w:rsidP="00DA3046">
      <w:pPr>
        <w:keepNext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548EB3B" wp14:editId="69752C38">
                <wp:simplePos x="0" y="0"/>
                <wp:positionH relativeFrom="column">
                  <wp:posOffset>1301750</wp:posOffset>
                </wp:positionH>
                <wp:positionV relativeFrom="paragraph">
                  <wp:posOffset>1623060</wp:posOffset>
                </wp:positionV>
                <wp:extent cx="1435100" cy="1422400"/>
                <wp:effectExtent l="0" t="0" r="12700" b="25400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5100" cy="1422400"/>
                        </a:xfrm>
                        <a:prstGeom prst="roundRect">
                          <a:avLst/>
                        </a:prstGeom>
                        <a:solidFill>
                          <a:srgbClr val="FFFFFF">
                            <a:alpha val="62000"/>
                          </a:srgbClr>
                        </a:solidFill>
                        <a:ln>
                          <a:prstDash val="dash"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F11E427" id="Rounded Rectangle 5" o:spid="_x0000_s1026" style="position:absolute;margin-left:102.5pt;margin-top:127.8pt;width:113pt;height:11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" strokecolor="#c0504d [3205]" strokeweight="2pt">
                <v:fill opacity="40606f"/>
                <v:stroke dashstyle="dash"/>
              </v:roundrect>
            </w:pict>
          </mc:Fallback>
        </mc:AlternateContent>
      </w:r>
      <w:r w:rsidR="00DA3046" w:rsidRPr="005B5BF5">
        <w:rPr>
          <w:noProof/>
        </w:rPr>
        <w:drawing>
          <wp:inline distT="0" distB="0" distL="0" distR="0" wp14:anchorId="4F2E5D40" wp14:editId="40BC3239">
            <wp:extent cx="5717612" cy="408068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17612" cy="4080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8BCA2" w14:textId="77777777" w:rsidR="00DA3046" w:rsidRDefault="00DA3046" w:rsidP="00DA3046">
      <w:pPr>
        <w:pStyle w:val="Caption"/>
        <w:jc w:val="center"/>
      </w:pPr>
      <w:r>
        <w:fldChar w:fldCharType="begin"/>
      </w:r>
      <w:r>
        <w:instrText xml:space="preserve"> SEQ Table \* ARABIC </w:instrText>
      </w:r>
      <w:r>
        <w:fldChar w:fldCharType="separate"/>
      </w:r>
      <w:r w:rsidR="008F7FE4">
        <w:rPr>
          <w:noProof/>
        </w:rPr>
        <w:t>2</w:t>
      </w:r>
      <w:r>
        <w:fldChar w:fldCharType="end"/>
      </w:r>
      <w:r w:rsidR="002E24CF">
        <w:t>.</w:t>
      </w:r>
      <w:r>
        <w:t xml:space="preserve"> Expected Architecture</w:t>
      </w:r>
    </w:p>
    <w:p w14:paraId="26E9467B" w14:textId="77777777" w:rsidR="00DA3046" w:rsidRDefault="00DA3046" w:rsidP="00DA3046">
      <w:pPr>
        <w:pStyle w:val="Heading3"/>
        <w:spacing w:before="40" w:line="259" w:lineRule="auto"/>
      </w:pPr>
      <w:r>
        <w:t>Impacts to architecture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2980"/>
        <w:gridCol w:w="6110"/>
      </w:tblGrid>
      <w:tr w:rsidR="00DA3046" w14:paraId="21D43404" w14:textId="77777777" w:rsidTr="002E24CF">
        <w:tc>
          <w:tcPr>
            <w:tcW w:w="1525" w:type="dxa"/>
            <w:shd w:val="clear" w:color="auto" w:fill="B8CCE4" w:themeFill="accent1" w:themeFillTint="66"/>
          </w:tcPr>
          <w:p w14:paraId="5E4195ED" w14:textId="77777777" w:rsidR="00DA3046" w:rsidRPr="00DA3046" w:rsidRDefault="00DA3046" w:rsidP="00DA3046">
            <w:pPr>
              <w:rPr>
                <w:rFonts w:ascii="Palatino Linotype" w:hAnsi="Palatino Linotype"/>
              </w:rPr>
            </w:pPr>
            <w:r w:rsidRPr="00DA3046">
              <w:rPr>
                <w:rFonts w:ascii="Palatino Linotype" w:hAnsi="Palatino Linotype"/>
              </w:rPr>
              <w:t>Impact #</w:t>
            </w:r>
          </w:p>
        </w:tc>
        <w:tc>
          <w:tcPr>
            <w:tcW w:w="2980" w:type="dxa"/>
            <w:shd w:val="clear" w:color="auto" w:fill="B8CCE4" w:themeFill="accent1" w:themeFillTint="66"/>
          </w:tcPr>
          <w:p w14:paraId="15219C9C" w14:textId="77777777" w:rsidR="00DA3046" w:rsidRPr="00DA3046" w:rsidRDefault="00DA3046" w:rsidP="00DA3046">
            <w:pPr>
              <w:rPr>
                <w:rFonts w:ascii="Palatino Linotype" w:hAnsi="Palatino Linotype"/>
              </w:rPr>
            </w:pPr>
            <w:r w:rsidRPr="00DA3046">
              <w:rPr>
                <w:rFonts w:ascii="Palatino Linotype" w:hAnsi="Palatino Linotype"/>
              </w:rPr>
              <w:t>Name</w:t>
            </w:r>
          </w:p>
        </w:tc>
        <w:tc>
          <w:tcPr>
            <w:tcW w:w="6110" w:type="dxa"/>
            <w:shd w:val="clear" w:color="auto" w:fill="B8CCE4" w:themeFill="accent1" w:themeFillTint="66"/>
          </w:tcPr>
          <w:p w14:paraId="4581DBA5" w14:textId="77777777" w:rsidR="00DA3046" w:rsidRPr="00DA3046" w:rsidRDefault="00DA3046" w:rsidP="00DA3046">
            <w:pPr>
              <w:rPr>
                <w:rFonts w:ascii="Palatino Linotype" w:hAnsi="Palatino Linotype"/>
              </w:rPr>
            </w:pPr>
            <w:r w:rsidRPr="00DA3046">
              <w:rPr>
                <w:rFonts w:ascii="Palatino Linotype" w:hAnsi="Palatino Linotype"/>
              </w:rPr>
              <w:t>Description</w:t>
            </w:r>
          </w:p>
        </w:tc>
      </w:tr>
      <w:tr w:rsidR="00DA3046" w14:paraId="7020E462" w14:textId="77777777" w:rsidTr="00FE7B17">
        <w:trPr>
          <w:trHeight w:val="2690"/>
        </w:trPr>
        <w:tc>
          <w:tcPr>
            <w:tcW w:w="1525" w:type="dxa"/>
          </w:tcPr>
          <w:p w14:paraId="64DC4695" w14:textId="77777777" w:rsidR="00DA3046" w:rsidRPr="00DA3046" w:rsidRDefault="00DA3046" w:rsidP="00DA3046">
            <w:pPr>
              <w:rPr>
                <w:rFonts w:ascii="Palatino Linotype" w:hAnsi="Palatino Linotype"/>
              </w:rPr>
            </w:pPr>
            <w:r w:rsidRPr="00DA3046">
              <w:rPr>
                <w:rFonts w:ascii="Palatino Linotype" w:hAnsi="Palatino Linotype"/>
              </w:rPr>
              <w:t>IMP-01-01</w:t>
            </w:r>
          </w:p>
        </w:tc>
        <w:tc>
          <w:tcPr>
            <w:tcW w:w="2980" w:type="dxa"/>
          </w:tcPr>
          <w:p w14:paraId="718CA6C1" w14:textId="77777777" w:rsidR="00DA3046" w:rsidRPr="00DA3046" w:rsidRDefault="00DA3046" w:rsidP="00DA3046">
            <w:pPr>
              <w:rPr>
                <w:rFonts w:ascii="Palatino Linotype" w:hAnsi="Palatino Linotype"/>
              </w:rPr>
            </w:pPr>
            <w:r w:rsidRPr="00DA3046">
              <w:rPr>
                <w:rFonts w:ascii="Palatino Linotype" w:hAnsi="Palatino Linotype"/>
              </w:rPr>
              <w:t>Linked Server relationship removal</w:t>
            </w:r>
          </w:p>
        </w:tc>
        <w:tc>
          <w:tcPr>
            <w:tcW w:w="6110" w:type="dxa"/>
          </w:tcPr>
          <w:p w14:paraId="3BE63825" w14:textId="77777777" w:rsidR="00DA3046" w:rsidRPr="00DA3046" w:rsidRDefault="00DA3046" w:rsidP="002E24CF">
            <w:pPr>
              <w:pStyle w:val="ListParagraph"/>
              <w:numPr>
                <w:ilvl w:val="0"/>
                <w:numId w:val="6"/>
              </w:numPr>
              <w:ind w:left="332"/>
              <w:jc w:val="both"/>
              <w:rPr>
                <w:rFonts w:ascii="Palatino Linotype" w:hAnsi="Palatino Linotype"/>
              </w:rPr>
            </w:pPr>
            <w:r w:rsidRPr="00DA3046">
              <w:rPr>
                <w:rFonts w:ascii="Palatino Linotype" w:hAnsi="Palatino Linotype"/>
              </w:rPr>
              <w:t xml:space="preserve">After IT51/52/53’s actual production cutover, which also represent the service bus has become operational </w:t>
            </w:r>
            <w:r w:rsidR="00FE7B17" w:rsidRPr="00DA3046">
              <w:rPr>
                <w:rFonts w:ascii="Palatino Linotype" w:hAnsi="Palatino Linotype"/>
              </w:rPr>
              <w:t>smoothly;</w:t>
            </w:r>
            <w:r w:rsidRPr="00DA3046">
              <w:rPr>
                <w:rFonts w:ascii="Palatino Linotype" w:hAnsi="Palatino Linotype"/>
              </w:rPr>
              <w:t xml:space="preserve"> the linked server connection between them and other existing SQL Server DB in Maxim internal will become obsolete and unnecessary</w:t>
            </w:r>
            <w:r w:rsidR="00FE7B17">
              <w:rPr>
                <w:rFonts w:ascii="Palatino Linotype" w:hAnsi="Palatino Linotype"/>
              </w:rPr>
              <w:t>.</w:t>
            </w:r>
          </w:p>
          <w:p w14:paraId="0A04AB00" w14:textId="77777777" w:rsidR="00DA3046" w:rsidRPr="00DA3046" w:rsidRDefault="00DA3046" w:rsidP="00FE7B17">
            <w:pPr>
              <w:pStyle w:val="ListParagraph"/>
              <w:numPr>
                <w:ilvl w:val="0"/>
                <w:numId w:val="6"/>
              </w:numPr>
              <w:ind w:left="332"/>
              <w:jc w:val="both"/>
              <w:rPr>
                <w:rFonts w:ascii="Palatino Linotype" w:hAnsi="Palatino Linotype"/>
              </w:rPr>
            </w:pPr>
            <w:r w:rsidRPr="00DA3046">
              <w:rPr>
                <w:rFonts w:ascii="Palatino Linotype" w:hAnsi="Palatino Linotype"/>
              </w:rPr>
              <w:t>Same as #1, the linked server relationship between IT51/52/53 and the SQL Server DB owned by external parties</w:t>
            </w:r>
            <w:r w:rsidR="00FE7B17">
              <w:rPr>
                <w:rFonts w:ascii="Palatino Linotype" w:hAnsi="Palatino Linotype"/>
              </w:rPr>
              <w:t>.</w:t>
            </w:r>
          </w:p>
        </w:tc>
      </w:tr>
      <w:tr w:rsidR="00DA3046" w14:paraId="7A7EB560" w14:textId="77777777" w:rsidTr="002E24CF">
        <w:tc>
          <w:tcPr>
            <w:tcW w:w="1525" w:type="dxa"/>
          </w:tcPr>
          <w:p w14:paraId="38E66516" w14:textId="77777777" w:rsidR="00DA3046" w:rsidRPr="00DA3046" w:rsidRDefault="00DA3046" w:rsidP="00DA3046">
            <w:pPr>
              <w:rPr>
                <w:rFonts w:ascii="Palatino Linotype" w:hAnsi="Palatino Linotype"/>
              </w:rPr>
            </w:pPr>
            <w:r w:rsidRPr="00DA3046">
              <w:rPr>
                <w:rFonts w:ascii="Palatino Linotype" w:hAnsi="Palatino Linotype"/>
              </w:rPr>
              <w:t>IMP-01-02</w:t>
            </w:r>
          </w:p>
        </w:tc>
        <w:tc>
          <w:tcPr>
            <w:tcW w:w="2980" w:type="dxa"/>
          </w:tcPr>
          <w:p w14:paraId="79C0BC9A" w14:textId="77777777" w:rsidR="00DA3046" w:rsidRPr="00DA3046" w:rsidRDefault="00DA3046" w:rsidP="00DA3046">
            <w:pPr>
              <w:rPr>
                <w:rFonts w:ascii="Palatino Linotype" w:hAnsi="Palatino Linotype"/>
              </w:rPr>
            </w:pPr>
            <w:r w:rsidRPr="00DA3046">
              <w:rPr>
                <w:rFonts w:ascii="Palatino Linotype" w:hAnsi="Palatino Linotype"/>
              </w:rPr>
              <w:t>File system in IT51/52/53 removal</w:t>
            </w:r>
          </w:p>
        </w:tc>
        <w:tc>
          <w:tcPr>
            <w:tcW w:w="6110" w:type="dxa"/>
          </w:tcPr>
          <w:p w14:paraId="72106850" w14:textId="77777777" w:rsidR="00DA3046" w:rsidRPr="00DA3046" w:rsidRDefault="002E24CF" w:rsidP="002E24CF">
            <w:pPr>
              <w:pStyle w:val="ListParagraph"/>
              <w:numPr>
                <w:ilvl w:val="0"/>
                <w:numId w:val="7"/>
              </w:numPr>
              <w:ind w:left="332"/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If there i</w:t>
            </w:r>
            <w:r w:rsidR="00DA3046" w:rsidRPr="00DA3046">
              <w:rPr>
                <w:rFonts w:ascii="Palatino Linotype" w:hAnsi="Palatino Linotype"/>
              </w:rPr>
              <w:t xml:space="preserve">s any file system or shared folders existing in IT51/52/53 machines (which is highly possible to be utilized as working directories of the data processing), the impact is provided. </w:t>
            </w:r>
          </w:p>
        </w:tc>
      </w:tr>
    </w:tbl>
    <w:p w14:paraId="6A012EDD" w14:textId="77777777" w:rsidR="00DA3046" w:rsidRPr="00DA3046" w:rsidRDefault="00DA3046" w:rsidP="00DA3046">
      <w:pPr>
        <w:rPr>
          <w:lang w:eastAsia="zh-CN"/>
        </w:rPr>
      </w:pPr>
    </w:p>
    <w:p w14:paraId="4A6FD264" w14:textId="77777777" w:rsidR="00FE7B17" w:rsidRDefault="00FE7B17">
      <w:pPr>
        <w:rPr>
          <w:rFonts w:ascii="Palatino Linotype" w:eastAsiaTheme="majorEastAsia" w:hAnsi="Palatino Linotype" w:cstheme="majorBidi"/>
          <w:b/>
          <w:bCs/>
          <w:color w:val="4F81BD" w:themeColor="accent1"/>
        </w:rPr>
      </w:pPr>
      <w:r>
        <w:br w:type="page"/>
      </w:r>
    </w:p>
    <w:p w14:paraId="3EE714B4" w14:textId="77777777" w:rsidR="00DA3046" w:rsidRDefault="00DA3046" w:rsidP="00DA3046">
      <w:pPr>
        <w:pStyle w:val="Heading3"/>
        <w:spacing w:before="40" w:line="259" w:lineRule="auto"/>
      </w:pPr>
      <w:r>
        <w:lastRenderedPageBreak/>
        <w:t>Impacts to application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2970"/>
        <w:gridCol w:w="6120"/>
      </w:tblGrid>
      <w:tr w:rsidR="00F01B89" w14:paraId="25B62759" w14:textId="77777777" w:rsidTr="00FE7B17">
        <w:tc>
          <w:tcPr>
            <w:tcW w:w="1525" w:type="dxa"/>
            <w:shd w:val="clear" w:color="auto" w:fill="B8CCE4" w:themeFill="accent1" w:themeFillTint="66"/>
          </w:tcPr>
          <w:p w14:paraId="42121714" w14:textId="77777777" w:rsidR="00F01B89" w:rsidRPr="00EA2DF5" w:rsidRDefault="00F01B89" w:rsidP="00F01B89">
            <w:pPr>
              <w:rPr>
                <w:rFonts w:ascii="Palatino Linotype" w:hAnsi="Palatino Linotype"/>
              </w:rPr>
            </w:pPr>
            <w:r w:rsidRPr="00DA3046">
              <w:rPr>
                <w:rFonts w:ascii="Palatino Linotype" w:hAnsi="Palatino Linotype"/>
              </w:rPr>
              <w:t>Impact #</w:t>
            </w:r>
          </w:p>
        </w:tc>
        <w:tc>
          <w:tcPr>
            <w:tcW w:w="2970" w:type="dxa"/>
            <w:shd w:val="clear" w:color="auto" w:fill="B8CCE4" w:themeFill="accent1" w:themeFillTint="66"/>
          </w:tcPr>
          <w:p w14:paraId="4B0C445D" w14:textId="77777777" w:rsidR="00F01B89" w:rsidRPr="00EA2DF5" w:rsidRDefault="00F01B89" w:rsidP="00F01B89">
            <w:pPr>
              <w:rPr>
                <w:rFonts w:ascii="Palatino Linotype" w:hAnsi="Palatino Linotype"/>
              </w:rPr>
            </w:pPr>
            <w:r w:rsidRPr="00DA3046">
              <w:rPr>
                <w:rFonts w:ascii="Palatino Linotype" w:hAnsi="Palatino Linotype"/>
              </w:rPr>
              <w:t>Name</w:t>
            </w:r>
          </w:p>
        </w:tc>
        <w:tc>
          <w:tcPr>
            <w:tcW w:w="6120" w:type="dxa"/>
            <w:shd w:val="clear" w:color="auto" w:fill="B8CCE4" w:themeFill="accent1" w:themeFillTint="66"/>
          </w:tcPr>
          <w:p w14:paraId="30A7856B" w14:textId="77777777" w:rsidR="00F01B89" w:rsidRPr="00FE7B17" w:rsidRDefault="00F01B89" w:rsidP="00FE7B17">
            <w:pPr>
              <w:rPr>
                <w:rFonts w:ascii="Palatino Linotype" w:hAnsi="Palatino Linotype"/>
              </w:rPr>
            </w:pPr>
            <w:r w:rsidRPr="00FE7B17">
              <w:rPr>
                <w:rFonts w:ascii="Palatino Linotype" w:hAnsi="Palatino Linotype"/>
              </w:rPr>
              <w:t>Description</w:t>
            </w:r>
          </w:p>
        </w:tc>
      </w:tr>
      <w:tr w:rsidR="00F01B89" w14:paraId="507ED42D" w14:textId="77777777" w:rsidTr="00FE7B17">
        <w:tc>
          <w:tcPr>
            <w:tcW w:w="1525" w:type="dxa"/>
          </w:tcPr>
          <w:p w14:paraId="58105420" w14:textId="77777777" w:rsidR="00F01B89" w:rsidRPr="00EA2DF5" w:rsidRDefault="00F01B89" w:rsidP="00F01B89">
            <w:pPr>
              <w:rPr>
                <w:rFonts w:ascii="Palatino Linotype" w:hAnsi="Palatino Linotype"/>
              </w:rPr>
            </w:pPr>
            <w:r w:rsidRPr="00EA2DF5">
              <w:rPr>
                <w:rFonts w:ascii="Palatino Linotype" w:hAnsi="Palatino Linotype"/>
              </w:rPr>
              <w:t>IMP-01-03</w:t>
            </w:r>
          </w:p>
        </w:tc>
        <w:tc>
          <w:tcPr>
            <w:tcW w:w="2970" w:type="dxa"/>
          </w:tcPr>
          <w:p w14:paraId="057844D1" w14:textId="77777777" w:rsidR="00F01B89" w:rsidRPr="00EA2DF5" w:rsidRDefault="00F01B89" w:rsidP="00F01B89">
            <w:pPr>
              <w:rPr>
                <w:rFonts w:ascii="Palatino Linotype" w:hAnsi="Palatino Linotype"/>
              </w:rPr>
            </w:pPr>
            <w:r w:rsidRPr="00EA2DF5">
              <w:rPr>
                <w:rFonts w:ascii="Palatino Linotype" w:hAnsi="Palatino Linotype"/>
              </w:rPr>
              <w:t xml:space="preserve">Application data source impact </w:t>
            </w:r>
          </w:p>
        </w:tc>
        <w:tc>
          <w:tcPr>
            <w:tcW w:w="6120" w:type="dxa"/>
          </w:tcPr>
          <w:p w14:paraId="71F4BCB2" w14:textId="77777777" w:rsidR="00F01B89" w:rsidRPr="00EA2DF5" w:rsidRDefault="00F01B89" w:rsidP="00F01B89">
            <w:pPr>
              <w:rPr>
                <w:rFonts w:ascii="Palatino Linotype" w:hAnsi="Palatino Linotype"/>
              </w:rPr>
            </w:pPr>
            <w:r w:rsidRPr="00EA2DF5">
              <w:rPr>
                <w:rFonts w:ascii="Palatino Linotype" w:hAnsi="Palatino Linotype"/>
              </w:rPr>
              <w:t>Overall system needs to be investigated during the development period (by Maxim) whether there are any applications has introducing any of IT51/52/53 as data source</w:t>
            </w:r>
            <w:r>
              <w:rPr>
                <w:rFonts w:ascii="Palatino Linotype" w:hAnsi="Palatino Linotype"/>
              </w:rPr>
              <w:t>, no matter the applications utilize the data in IT51/52/53 by linked server, remote connection or post data synchronization</w:t>
            </w:r>
          </w:p>
          <w:p w14:paraId="54F7F066" w14:textId="77777777" w:rsidR="00F01B89" w:rsidRPr="00EA2DF5" w:rsidRDefault="00F01B89" w:rsidP="00F01B89">
            <w:pPr>
              <w:ind w:left="-28"/>
              <w:rPr>
                <w:rFonts w:ascii="Palatino Linotype" w:hAnsi="Palatino Linotype"/>
              </w:rPr>
            </w:pPr>
            <w:r w:rsidRPr="00EA2DF5">
              <w:rPr>
                <w:rFonts w:ascii="Palatino Linotype" w:hAnsi="Palatino Linotype"/>
              </w:rPr>
              <w:t>Target review applications</w:t>
            </w:r>
            <w:r w:rsidR="00FE7B17">
              <w:rPr>
                <w:rFonts w:ascii="Palatino Linotype" w:hAnsi="Palatino Linotype"/>
              </w:rPr>
              <w:t>:</w:t>
            </w:r>
          </w:p>
          <w:p w14:paraId="46CE5D15" w14:textId="77777777" w:rsidR="000C28AB" w:rsidRDefault="00B80A8D" w:rsidP="00F01B89">
            <w:pPr>
              <w:pStyle w:val="ListParagraph"/>
              <w:numPr>
                <w:ilvl w:val="0"/>
                <w:numId w:val="3"/>
              </w:num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Cake order</w:t>
            </w:r>
            <w:r w:rsidR="000C28AB">
              <w:rPr>
                <w:rFonts w:ascii="Palatino Linotype" w:hAnsi="Palatino Linotype"/>
              </w:rPr>
              <w:t>s</w:t>
            </w:r>
          </w:p>
          <w:p w14:paraId="75D5DB46" w14:textId="77777777" w:rsidR="00F01B89" w:rsidRDefault="00F01B89" w:rsidP="00F01B89">
            <w:pPr>
              <w:pStyle w:val="ListParagraph"/>
              <w:numPr>
                <w:ilvl w:val="0"/>
                <w:numId w:val="3"/>
              </w:num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Octopus Card</w:t>
            </w:r>
          </w:p>
          <w:p w14:paraId="2849F4CE" w14:textId="77777777" w:rsidR="00F01B89" w:rsidRDefault="00F01B89" w:rsidP="00F01B89">
            <w:pPr>
              <w:pStyle w:val="ListParagraph"/>
              <w:numPr>
                <w:ilvl w:val="0"/>
                <w:numId w:val="3"/>
              </w:num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Finance</w:t>
            </w:r>
          </w:p>
          <w:p w14:paraId="38415DBA" w14:textId="77777777" w:rsidR="00F01B89" w:rsidRDefault="00F01B89" w:rsidP="00F01B89">
            <w:pPr>
              <w:pStyle w:val="ListParagraph"/>
              <w:numPr>
                <w:ilvl w:val="0"/>
                <w:numId w:val="3"/>
              </w:num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Customer Relationship Management (CRMs)</w:t>
            </w:r>
          </w:p>
          <w:p w14:paraId="2024C65D" w14:textId="77777777" w:rsidR="00F01B89" w:rsidRDefault="00F01B89" w:rsidP="00F01B89">
            <w:pPr>
              <w:pStyle w:val="ListParagraph"/>
              <w:numPr>
                <w:ilvl w:val="0"/>
                <w:numId w:val="3"/>
              </w:numPr>
              <w:rPr>
                <w:ins w:id="20" w:author="Edward Leung" w:date="2017-01-17T15:53:00Z"/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Enterprise Data Warehouse</w:t>
            </w:r>
          </w:p>
          <w:p w14:paraId="3EB568B6" w14:textId="079B8B24" w:rsidR="00F14386" w:rsidRPr="00FE7B17" w:rsidRDefault="00F14386" w:rsidP="00F01B89">
            <w:pPr>
              <w:pStyle w:val="ListParagraph"/>
              <w:numPr>
                <w:ilvl w:val="0"/>
                <w:numId w:val="3"/>
              </w:numPr>
              <w:rPr>
                <w:rFonts w:ascii="Palatino Linotype" w:hAnsi="Palatino Linotype"/>
              </w:rPr>
            </w:pPr>
            <w:ins w:id="21" w:author="Edward Leung" w:date="2017-01-17T15:53:00Z">
              <w:r>
                <w:rPr>
                  <w:rFonts w:ascii="Palatino Linotype" w:hAnsi="Palatino Linotype"/>
                </w:rPr>
                <w:t xml:space="preserve">How about </w:t>
              </w:r>
              <w:r w:rsidRPr="00F14386">
                <w:rPr>
                  <w:rFonts w:ascii="Palatino Linotype" w:hAnsi="Palatino Linotype"/>
                  <w:highlight w:val="yellow"/>
                  <w:rPrChange w:id="22" w:author="Edward Leung" w:date="2017-01-17T15:53:00Z">
                    <w:rPr>
                      <w:rFonts w:ascii="Palatino Linotype" w:hAnsi="Palatino Linotype"/>
                    </w:rPr>
                  </w:rPrChange>
                </w:rPr>
                <w:t>Event Order???</w:t>
              </w:r>
              <w:r>
                <w:rPr>
                  <w:rFonts w:ascii="Palatino Linotype" w:hAnsi="Palatino Linotype"/>
                </w:rPr>
                <w:t xml:space="preserve">  - should be included</w:t>
              </w:r>
            </w:ins>
          </w:p>
        </w:tc>
      </w:tr>
      <w:tr w:rsidR="00F01B89" w14:paraId="0C97DCC1" w14:textId="77777777" w:rsidTr="00FE7B17">
        <w:tc>
          <w:tcPr>
            <w:tcW w:w="1525" w:type="dxa"/>
          </w:tcPr>
          <w:p w14:paraId="2C9E95D2" w14:textId="77777777" w:rsidR="00F01B89" w:rsidRPr="00EA2DF5" w:rsidRDefault="00F01B89" w:rsidP="00F01B89">
            <w:pPr>
              <w:rPr>
                <w:rFonts w:ascii="Palatino Linotype" w:hAnsi="Palatino Linotype"/>
              </w:rPr>
            </w:pPr>
            <w:r w:rsidRPr="00EA2DF5">
              <w:rPr>
                <w:rFonts w:ascii="Palatino Linotype" w:hAnsi="Palatino Linotype"/>
              </w:rPr>
              <w:t>IMP-01-04</w:t>
            </w:r>
          </w:p>
        </w:tc>
        <w:tc>
          <w:tcPr>
            <w:tcW w:w="2970" w:type="dxa"/>
          </w:tcPr>
          <w:p w14:paraId="5AE65A1A" w14:textId="77777777" w:rsidR="00F01B89" w:rsidRPr="00EA2DF5" w:rsidRDefault="00F01B89" w:rsidP="00F01B89">
            <w:pPr>
              <w:rPr>
                <w:rFonts w:ascii="Palatino Linotype" w:hAnsi="Palatino Linotype"/>
              </w:rPr>
            </w:pPr>
            <w:r w:rsidRPr="00EA2DF5">
              <w:rPr>
                <w:rFonts w:ascii="Palatino Linotype" w:hAnsi="Palatino Linotype"/>
              </w:rPr>
              <w:t>Table relationship impact</w:t>
            </w:r>
          </w:p>
        </w:tc>
        <w:tc>
          <w:tcPr>
            <w:tcW w:w="6120" w:type="dxa"/>
          </w:tcPr>
          <w:p w14:paraId="521B75DB" w14:textId="77777777" w:rsidR="00F01B89" w:rsidRPr="00EA2DF5" w:rsidRDefault="00F01B89" w:rsidP="00F01B89">
            <w:pPr>
              <w:rPr>
                <w:rFonts w:ascii="Palatino Linotype" w:hAnsi="Palatino Linotype"/>
              </w:rPr>
            </w:pPr>
            <w:r w:rsidRPr="00EA2DF5">
              <w:rPr>
                <w:rFonts w:ascii="Palatino Linotype" w:hAnsi="Palatino Linotype"/>
              </w:rPr>
              <w:t>The database instances which has maintained a relationship with all tables in IT51/52/53, shall be investigated, especially views and stored procedures</w:t>
            </w:r>
          </w:p>
          <w:p w14:paraId="0285274E" w14:textId="77777777" w:rsidR="00F01B89" w:rsidRPr="00EA2DF5" w:rsidRDefault="00F01B89" w:rsidP="00F01B89">
            <w:pPr>
              <w:rPr>
                <w:rFonts w:ascii="Palatino Linotype" w:hAnsi="Palatino Linotype"/>
              </w:rPr>
            </w:pPr>
            <w:r w:rsidRPr="00EA2DF5">
              <w:rPr>
                <w:rFonts w:ascii="Palatino Linotype" w:hAnsi="Palatino Linotype"/>
              </w:rPr>
              <w:t>Target review database</w:t>
            </w:r>
          </w:p>
          <w:p w14:paraId="49419F85" w14:textId="77777777" w:rsidR="00F01B89" w:rsidRDefault="00F01B89" w:rsidP="00F01B89">
            <w:pPr>
              <w:pStyle w:val="ListParagraph"/>
              <w:numPr>
                <w:ilvl w:val="0"/>
                <w:numId w:val="3"/>
              </w:num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POS client database (sample)</w:t>
            </w:r>
          </w:p>
          <w:p w14:paraId="75919665" w14:textId="77777777" w:rsidR="00F01B89" w:rsidRPr="00F01B89" w:rsidRDefault="00F01B89" w:rsidP="00F01B89">
            <w:pPr>
              <w:pStyle w:val="ListParagraph"/>
              <w:numPr>
                <w:ilvl w:val="1"/>
                <w:numId w:val="3"/>
              </w:num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MITPOS</w:t>
            </w:r>
          </w:p>
          <w:p w14:paraId="6D4392CE" w14:textId="77777777" w:rsidR="00F01B89" w:rsidRDefault="00F01B89" w:rsidP="00F01B89">
            <w:pPr>
              <w:pStyle w:val="ListParagraph"/>
              <w:numPr>
                <w:ilvl w:val="0"/>
                <w:numId w:val="3"/>
              </w:num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IT06</w:t>
            </w:r>
          </w:p>
          <w:p w14:paraId="5463DB40" w14:textId="77777777" w:rsidR="00F01B89" w:rsidRDefault="00F01B89" w:rsidP="00F01B89">
            <w:pPr>
              <w:pStyle w:val="ListParagraph"/>
              <w:numPr>
                <w:ilvl w:val="0"/>
                <w:numId w:val="3"/>
              </w:num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IT08</w:t>
            </w:r>
          </w:p>
          <w:p w14:paraId="15DF0E2E" w14:textId="77777777" w:rsidR="00F01B89" w:rsidRDefault="00F01B89" w:rsidP="00F01B89">
            <w:pPr>
              <w:pStyle w:val="ListParagraph"/>
              <w:numPr>
                <w:ilvl w:val="0"/>
                <w:numId w:val="3"/>
              </w:num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IT12</w:t>
            </w:r>
          </w:p>
          <w:p w14:paraId="292FABB7" w14:textId="77777777" w:rsidR="00F01B89" w:rsidRDefault="00F01B89" w:rsidP="00F01B89">
            <w:pPr>
              <w:pStyle w:val="ListParagraph"/>
              <w:numPr>
                <w:ilvl w:val="0"/>
                <w:numId w:val="3"/>
              </w:num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IT24 (for IT52 only)</w:t>
            </w:r>
          </w:p>
          <w:p w14:paraId="24DB5D61" w14:textId="77777777" w:rsidR="00F01B89" w:rsidRDefault="00F01B89" w:rsidP="00F01B89">
            <w:pPr>
              <w:pStyle w:val="ListParagraph"/>
              <w:numPr>
                <w:ilvl w:val="0"/>
                <w:numId w:val="3"/>
              </w:num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IT26</w:t>
            </w:r>
          </w:p>
          <w:p w14:paraId="0E9A1A2C" w14:textId="77777777" w:rsidR="00F01B89" w:rsidRDefault="00F01B89" w:rsidP="00F01B89">
            <w:pPr>
              <w:pStyle w:val="ListParagraph"/>
              <w:numPr>
                <w:ilvl w:val="0"/>
                <w:numId w:val="3"/>
              </w:num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IT27</w:t>
            </w:r>
          </w:p>
          <w:p w14:paraId="48EACBD9" w14:textId="77777777" w:rsidR="00F01B89" w:rsidRDefault="00F01B89" w:rsidP="00F01B89">
            <w:pPr>
              <w:pStyle w:val="ListParagraph"/>
              <w:numPr>
                <w:ilvl w:val="0"/>
                <w:numId w:val="3"/>
              </w:num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IT28</w:t>
            </w:r>
          </w:p>
          <w:p w14:paraId="729B10B5" w14:textId="77777777" w:rsidR="00F01B89" w:rsidRDefault="00F01B89" w:rsidP="00F01B89">
            <w:pPr>
              <w:pStyle w:val="ListParagraph"/>
              <w:numPr>
                <w:ilvl w:val="0"/>
                <w:numId w:val="3"/>
              </w:num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IT50</w:t>
            </w:r>
          </w:p>
          <w:p w14:paraId="41DCD788" w14:textId="77777777" w:rsidR="00F01B89" w:rsidRPr="00F01B89" w:rsidRDefault="00F01B89" w:rsidP="00F01B89">
            <w:pPr>
              <w:pStyle w:val="ListParagraph"/>
              <w:numPr>
                <w:ilvl w:val="0"/>
                <w:numId w:val="3"/>
              </w:num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IT56</w:t>
            </w:r>
          </w:p>
          <w:p w14:paraId="504545E9" w14:textId="77777777" w:rsidR="00F01B89" w:rsidRPr="00EA2DF5" w:rsidRDefault="00F01B89" w:rsidP="00F01B89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*assume the database on POS client is same as another as long as they are from same vendor.</w:t>
            </w:r>
          </w:p>
        </w:tc>
      </w:tr>
    </w:tbl>
    <w:p w14:paraId="38FC9B2D" w14:textId="77777777" w:rsidR="00DA3046" w:rsidRPr="00DA3046" w:rsidRDefault="00DA3046" w:rsidP="00DA3046">
      <w:pPr>
        <w:rPr>
          <w:lang w:val="en-GB" w:eastAsia="zh-CN"/>
        </w:rPr>
      </w:pPr>
    </w:p>
    <w:p w14:paraId="4DD9D6A1" w14:textId="77777777" w:rsidR="00197D38" w:rsidRDefault="00197D38">
      <w:pPr>
        <w:rPr>
          <w:rFonts w:ascii="Palatino Linotype" w:hAnsi="Palatino Linotype" w:cs="Microsoft YaHei"/>
          <w:b/>
          <w:bCs/>
          <w:color w:val="4F81BD" w:themeColor="accent1"/>
          <w:sz w:val="26"/>
          <w:szCs w:val="26"/>
          <w:lang w:eastAsia="zh-HK"/>
        </w:rPr>
      </w:pPr>
      <w:r>
        <w:br w:type="page"/>
      </w:r>
    </w:p>
    <w:p w14:paraId="390BAAB1" w14:textId="77777777" w:rsidR="00DA3046" w:rsidRDefault="00F01B89" w:rsidP="00DA3046">
      <w:pPr>
        <w:pStyle w:val="Heading2"/>
      </w:pPr>
      <w:bookmarkStart w:id="23" w:name="_Toc472172884"/>
      <w:r>
        <w:lastRenderedPageBreak/>
        <w:t>Sales Data Flows</w:t>
      </w:r>
      <w:bookmarkEnd w:id="23"/>
    </w:p>
    <w:p w14:paraId="0FA017BA" w14:textId="77777777" w:rsidR="00197D38" w:rsidRDefault="00197D38" w:rsidP="00197D38">
      <w:pPr>
        <w:pStyle w:val="Heading3"/>
        <w:spacing w:before="40" w:line="259" w:lineRule="auto"/>
      </w:pPr>
      <w:r>
        <w:t>Purpose</w:t>
      </w:r>
    </w:p>
    <w:p w14:paraId="0BBB02BB" w14:textId="77777777" w:rsidR="00D307AD" w:rsidRDefault="00D307AD" w:rsidP="003448E7">
      <w:pPr>
        <w:jc w:val="both"/>
        <w:rPr>
          <w:rFonts w:ascii="Palatino Linotype" w:hAnsi="Palatino Linotype"/>
        </w:rPr>
      </w:pPr>
      <w:r w:rsidRPr="00C30275">
        <w:rPr>
          <w:rFonts w:ascii="Palatino Linotype" w:hAnsi="Palatino Linotype"/>
        </w:rPr>
        <w:t>As the cutover of IT51/52/53, the sales data processing to EDW, which is handled by Polling Servers, will be re-developed into service</w:t>
      </w:r>
      <w:r w:rsidR="002E24CF">
        <w:rPr>
          <w:rFonts w:ascii="Palatino Linotype" w:hAnsi="Palatino Linotype"/>
        </w:rPr>
        <w:t xml:space="preserve"> </w:t>
      </w:r>
      <w:r w:rsidRPr="00C30275">
        <w:rPr>
          <w:rFonts w:ascii="Palatino Linotype" w:hAnsi="Palatino Linotype"/>
        </w:rPr>
        <w:t>bus</w:t>
      </w:r>
      <w:r w:rsidR="002E24CF">
        <w:rPr>
          <w:rFonts w:ascii="Palatino Linotype" w:hAnsi="Palatino Linotype"/>
        </w:rPr>
        <w:t xml:space="preserve"> </w:t>
      </w:r>
      <w:r w:rsidRPr="00C30275">
        <w:rPr>
          <w:rFonts w:ascii="Palatino Linotype" w:hAnsi="Palatino Linotype"/>
        </w:rPr>
        <w:t>application.</w:t>
      </w:r>
      <w:r w:rsidR="00C30275" w:rsidRPr="00C30275">
        <w:rPr>
          <w:rFonts w:ascii="Palatino Linotype" w:hAnsi="Palatino Linotype"/>
        </w:rPr>
        <w:t xml:space="preserve"> The polling server has been used of POS data centralization purpose, so the aim of the project is the substitute the POS polling service with the service bus applications</w:t>
      </w:r>
      <w:r w:rsidR="00C30275">
        <w:rPr>
          <w:rFonts w:ascii="Palatino Linotype" w:hAnsi="Palatino Linotype"/>
        </w:rPr>
        <w:t xml:space="preserve"> collaborating with service bus services</w:t>
      </w:r>
      <w:r w:rsidR="00C30275" w:rsidRPr="00C30275">
        <w:rPr>
          <w:rFonts w:ascii="Palatino Linotype" w:hAnsi="Palatino Linotype"/>
        </w:rPr>
        <w:t>.</w:t>
      </w:r>
    </w:p>
    <w:p w14:paraId="20647057" w14:textId="77777777" w:rsidR="0009688C" w:rsidRDefault="0009688C" w:rsidP="003448E7">
      <w:pPr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The existing </w:t>
      </w:r>
      <w:r w:rsidR="00C30275">
        <w:rPr>
          <w:rFonts w:ascii="Palatino Linotype" w:hAnsi="Palatino Linotype"/>
        </w:rPr>
        <w:t>POS sales data processing</w:t>
      </w:r>
      <w:r>
        <w:rPr>
          <w:rFonts w:ascii="Palatino Linotype" w:hAnsi="Palatino Linotype"/>
        </w:rPr>
        <w:t xml:space="preserve"> </w:t>
      </w:r>
      <w:r w:rsidR="00C30275">
        <w:rPr>
          <w:rFonts w:ascii="Palatino Linotype" w:hAnsi="Palatino Linotype"/>
        </w:rPr>
        <w:t>logic</w:t>
      </w:r>
      <w:r>
        <w:rPr>
          <w:rFonts w:ascii="Palatino Linotype" w:hAnsi="Palatino Linotype"/>
        </w:rPr>
        <w:t xml:space="preserve"> </w:t>
      </w:r>
      <w:r w:rsidR="00C30275">
        <w:rPr>
          <w:rFonts w:ascii="Palatino Linotype" w:hAnsi="Palatino Linotype"/>
        </w:rPr>
        <w:t>is</w:t>
      </w:r>
      <w:r>
        <w:rPr>
          <w:rFonts w:ascii="Palatino Linotype" w:hAnsi="Palatino Linotype"/>
        </w:rPr>
        <w:t xml:space="preserve"> as below</w:t>
      </w:r>
    </w:p>
    <w:p w14:paraId="48367A1E" w14:textId="77777777" w:rsidR="0009688C" w:rsidRDefault="00C30275" w:rsidP="00C30275">
      <w:pPr>
        <w:pStyle w:val="ListParagraph"/>
        <w:numPr>
          <w:ilvl w:val="0"/>
          <w:numId w:val="3"/>
        </w:numPr>
        <w:rPr>
          <w:rFonts w:ascii="Palatino Linotype" w:hAnsi="Palatino Linotype"/>
        </w:rPr>
      </w:pPr>
      <w:r w:rsidRPr="00C30275">
        <w:rPr>
          <w:rFonts w:ascii="Palatino Linotype" w:hAnsi="Palatino Linotype"/>
        </w:rPr>
        <w:t>Each member of the polling group</w:t>
      </w:r>
      <w:r>
        <w:rPr>
          <w:rFonts w:ascii="Palatino Linotype" w:hAnsi="Palatino Linotype"/>
        </w:rPr>
        <w:t xml:space="preserve"> (IT51/52/53) deals with a certain set of branches, which provides data feed in linked server, DBF file or text file.</w:t>
      </w:r>
    </w:p>
    <w:p w14:paraId="6CF7B9CC" w14:textId="77777777" w:rsidR="003C68E7" w:rsidRPr="003C68E7" w:rsidRDefault="00C30275" w:rsidP="003C68E7">
      <w:pPr>
        <w:pStyle w:val="ListParagraph"/>
        <w:numPr>
          <w:ilvl w:val="0"/>
          <w:numId w:val="3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>The polling servers handle both the inbound and outbound da</w:t>
      </w:r>
      <w:r w:rsidR="003C68E7">
        <w:rPr>
          <w:rFonts w:ascii="Palatino Linotype" w:hAnsi="Palatino Linotype"/>
        </w:rPr>
        <w:t>ta against POS client, includ</w:t>
      </w:r>
      <w:r w:rsidR="002E24CF">
        <w:rPr>
          <w:rFonts w:ascii="Palatino Linotype" w:hAnsi="Palatino Linotype"/>
        </w:rPr>
        <w:t>es:</w:t>
      </w:r>
    </w:p>
    <w:p w14:paraId="769FAC56" w14:textId="77777777" w:rsidR="003C68E7" w:rsidRDefault="003C68E7" w:rsidP="00C30275">
      <w:pPr>
        <w:pStyle w:val="ListParagraph"/>
        <w:numPr>
          <w:ilvl w:val="1"/>
          <w:numId w:val="3"/>
        </w:numPr>
        <w:rPr>
          <w:rFonts w:ascii="Palatino Linotype" w:hAnsi="Palatino Linotype"/>
        </w:rPr>
      </w:pPr>
      <w:r w:rsidRPr="003C68E7">
        <w:rPr>
          <w:rFonts w:ascii="Palatino Linotype" w:hAnsi="Palatino Linotype"/>
        </w:rPr>
        <w:t>Sales real-time data (inbound) – collect POS transaction data from outlets during business hours at regular</w:t>
      </w:r>
      <w:r w:rsidRPr="003C68E7">
        <w:rPr>
          <w:rFonts w:ascii="Cambria" w:hAnsi="Cambria"/>
          <w:sz w:val="23"/>
          <w:szCs w:val="23"/>
          <w:lang w:val="en-GB"/>
        </w:rPr>
        <w:t xml:space="preserve"> time interval</w:t>
      </w:r>
    </w:p>
    <w:p w14:paraId="66A3485D" w14:textId="77777777" w:rsidR="003C68E7" w:rsidRPr="003C68E7" w:rsidRDefault="00C30275" w:rsidP="00C20B6E">
      <w:pPr>
        <w:pStyle w:val="ListParagraph"/>
        <w:numPr>
          <w:ilvl w:val="1"/>
          <w:numId w:val="3"/>
        </w:numPr>
        <w:rPr>
          <w:rFonts w:ascii="Palatino Linotype" w:hAnsi="Palatino Linotype"/>
        </w:rPr>
      </w:pPr>
      <w:r w:rsidRPr="003C68E7">
        <w:rPr>
          <w:rFonts w:ascii="Palatino Linotype" w:hAnsi="Palatino Linotype"/>
        </w:rPr>
        <w:t>Sales End of Day data (inbound)</w:t>
      </w:r>
      <w:r w:rsidR="003C68E7" w:rsidRPr="003C68E7">
        <w:rPr>
          <w:rFonts w:ascii="Palatino Linotype" w:hAnsi="Palatino Linotype"/>
        </w:rPr>
        <w:t xml:space="preserve"> - Collect End of Day (EOD) data from outlets after business hours </w:t>
      </w:r>
    </w:p>
    <w:p w14:paraId="211C11FF" w14:textId="77777777" w:rsidR="00C30275" w:rsidRDefault="00C30275" w:rsidP="00C30275">
      <w:pPr>
        <w:pStyle w:val="ListParagraph"/>
        <w:numPr>
          <w:ilvl w:val="1"/>
          <w:numId w:val="3"/>
        </w:numPr>
        <w:rPr>
          <w:rFonts w:ascii="Palatino Linotype" w:hAnsi="Palatino Linotype"/>
        </w:rPr>
      </w:pPr>
    </w:p>
    <w:p w14:paraId="4CEB20ED" w14:textId="77777777" w:rsidR="00C30275" w:rsidRDefault="00C30275" w:rsidP="00C30275">
      <w:pPr>
        <w:pStyle w:val="ListParagraph"/>
        <w:numPr>
          <w:ilvl w:val="1"/>
          <w:numId w:val="3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>Pricing/master data (outbound)</w:t>
      </w:r>
    </w:p>
    <w:p w14:paraId="735B1443" w14:textId="77777777" w:rsidR="00C30275" w:rsidRDefault="00C30275" w:rsidP="00C30275">
      <w:pPr>
        <w:pStyle w:val="ListParagraph"/>
        <w:numPr>
          <w:ilvl w:val="1"/>
          <w:numId w:val="3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>All of above to EDW (outbound)</w:t>
      </w:r>
    </w:p>
    <w:p w14:paraId="08254B53" w14:textId="77777777" w:rsidR="00C30275" w:rsidRPr="00C30275" w:rsidRDefault="000C28AB" w:rsidP="00C30275">
      <w:pPr>
        <w:pStyle w:val="ListParagraph"/>
        <w:numPr>
          <w:ilvl w:val="0"/>
          <w:numId w:val="3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>The implementation of service bus application not only replaces the data process of existing polling server (stored procedures), but also the related database objects</w:t>
      </w:r>
      <w:r w:rsidR="004256BF">
        <w:rPr>
          <w:rFonts w:ascii="Palatino Linotype" w:hAnsi="Palatino Linotype"/>
        </w:rPr>
        <w:t>, will be replaced by the application’s staging database</w:t>
      </w:r>
      <w:r>
        <w:rPr>
          <w:rFonts w:ascii="Palatino Linotype" w:hAnsi="Palatino Linotype"/>
        </w:rPr>
        <w:t xml:space="preserve">. </w:t>
      </w:r>
    </w:p>
    <w:p w14:paraId="19C761BB" w14:textId="77777777" w:rsidR="0009688C" w:rsidRPr="00D307AD" w:rsidRDefault="0009688C" w:rsidP="00D307AD">
      <w:pPr>
        <w:rPr>
          <w:rFonts w:ascii="Palatino Linotype" w:hAnsi="Palatino Linotype"/>
        </w:rPr>
      </w:pPr>
    </w:p>
    <w:p w14:paraId="10FD0DB7" w14:textId="77777777" w:rsidR="008F7FE4" w:rsidRDefault="001A7383" w:rsidP="00C87905">
      <w:pPr>
        <w:keepNext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EDF839C" wp14:editId="2FC8B56A">
                <wp:simplePos x="0" y="0"/>
                <wp:positionH relativeFrom="column">
                  <wp:posOffset>1856022</wp:posOffset>
                </wp:positionH>
                <wp:positionV relativeFrom="paragraph">
                  <wp:posOffset>7620</wp:posOffset>
                </wp:positionV>
                <wp:extent cx="2806700" cy="1748790"/>
                <wp:effectExtent l="0" t="0" r="12700" b="22860"/>
                <wp:wrapNone/>
                <wp:docPr id="10" name="Rounded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6700" cy="1748790"/>
                        </a:xfrm>
                        <a:prstGeom prst="roundRect">
                          <a:avLst>
                            <a:gd name="adj" fmla="val 11666"/>
                          </a:avLst>
                        </a:prstGeom>
                        <a:noFill/>
                        <a:ln>
                          <a:solidFill>
                            <a:srgbClr val="FF0000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E25024D" id="Rounded Rectangle 10" o:spid="_x0000_s1026" style="position:absolute;margin-left:146.15pt;margin-top:.6pt;width:221pt;height:137.7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7646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" filled="f" strokecolor="red" strokeweight="2pt">
                <v:stroke dashstyle="dash"/>
              </v:roundrect>
            </w:pict>
          </mc:Fallback>
        </mc:AlternateContent>
      </w:r>
      <w:r w:rsidR="008F7FE4">
        <w:rPr>
          <w:noProof/>
        </w:rPr>
        <w:drawing>
          <wp:inline distT="0" distB="0" distL="0" distR="0" wp14:anchorId="41E470C2" wp14:editId="73C6A6BA">
            <wp:extent cx="5480050" cy="2520823"/>
            <wp:effectExtent l="0" t="0" r="635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3923" cy="2522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3E398" w14:textId="77777777" w:rsidR="008F7FE4" w:rsidRDefault="008F7FE4" w:rsidP="008F7FE4">
      <w:pPr>
        <w:pStyle w:val="Caption"/>
        <w:jc w:val="center"/>
      </w:pP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 Flow As-Is</w:t>
      </w:r>
    </w:p>
    <w:p w14:paraId="4B3F2E50" w14:textId="77777777" w:rsidR="008F7FE4" w:rsidRDefault="008F7FE4" w:rsidP="00197D38"/>
    <w:p w14:paraId="51E082B6" w14:textId="77777777" w:rsidR="008F7FE4" w:rsidRDefault="001A7383" w:rsidP="00C87905">
      <w:pPr>
        <w:keepNext/>
        <w:jc w:val="center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6F72F20" wp14:editId="73D79459">
                <wp:simplePos x="0" y="0"/>
                <wp:positionH relativeFrom="column">
                  <wp:posOffset>1156915</wp:posOffset>
                </wp:positionH>
                <wp:positionV relativeFrom="paragraph">
                  <wp:posOffset>83986</wp:posOffset>
                </wp:positionV>
                <wp:extent cx="4389120" cy="2170706"/>
                <wp:effectExtent l="0" t="0" r="11430" b="20320"/>
                <wp:wrapNone/>
                <wp:docPr id="11" name="Rounded 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9120" cy="2170706"/>
                        </a:xfrm>
                        <a:prstGeom prst="roundRect">
                          <a:avLst>
                            <a:gd name="adj" fmla="val 11666"/>
                          </a:avLst>
                        </a:prstGeom>
                        <a:noFill/>
                        <a:ln>
                          <a:solidFill>
                            <a:srgbClr val="FF0000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AD09A77" id="Rounded Rectangle 11" o:spid="_x0000_s1026" style="position:absolute;margin-left:91.1pt;margin-top:6.6pt;width:345.6pt;height:170.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7646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" filled="f" strokecolor="red" strokeweight="2pt">
                <v:stroke dashstyle="dash"/>
              </v:roundrect>
            </w:pict>
          </mc:Fallback>
        </mc:AlternateContent>
      </w:r>
      <w:r w:rsidR="00197D38">
        <w:rPr>
          <w:noProof/>
        </w:rPr>
        <w:drawing>
          <wp:inline distT="0" distB="0" distL="0" distR="0" wp14:anchorId="3062FD3D" wp14:editId="6099DE02">
            <wp:extent cx="6858000" cy="3252470"/>
            <wp:effectExtent l="0" t="0" r="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25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35D2E" w14:textId="75359E38" w:rsidR="00197D38" w:rsidRDefault="008F7FE4" w:rsidP="008F7FE4">
      <w:pPr>
        <w:pStyle w:val="Caption"/>
        <w:jc w:val="center"/>
      </w:pP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 xml:space="preserve"> Flow To-</w:t>
      </w:r>
      <w:commentRangeStart w:id="24"/>
      <w:r>
        <w:t>Be</w:t>
      </w:r>
      <w:commentRangeEnd w:id="24"/>
      <w:r w:rsidR="00F14386">
        <w:rPr>
          <w:rStyle w:val="CommentReference"/>
          <w:rFonts w:ascii="Microsoft YaHei" w:eastAsiaTheme="minorEastAsia" w:hAnsi="Microsoft YaHei" w:cstheme="minorBidi"/>
          <w:b w:val="0"/>
          <w:bCs w:val="0"/>
          <w:lang w:val="en-US" w:eastAsia="zh-TW"/>
        </w:rPr>
        <w:commentReference w:id="24"/>
      </w:r>
      <w:ins w:id="25" w:author="Edward Leung" w:date="2017-01-17T15:54:00Z">
        <w:r w:rsidR="00F14386">
          <w:t xml:space="preserve"> </w:t>
        </w:r>
      </w:ins>
    </w:p>
    <w:p w14:paraId="751A781D" w14:textId="77777777" w:rsidR="00197D38" w:rsidRDefault="00197D38" w:rsidP="00197D38">
      <w:pPr>
        <w:pStyle w:val="Heading3"/>
        <w:spacing w:before="40" w:line="259" w:lineRule="auto"/>
      </w:pPr>
      <w:r>
        <w:t>Impacts to application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3060"/>
        <w:gridCol w:w="6120"/>
      </w:tblGrid>
      <w:tr w:rsidR="001A7383" w:rsidRPr="00B943B4" w14:paraId="023965CD" w14:textId="77777777" w:rsidTr="003448E7">
        <w:trPr>
          <w:tblHeader/>
        </w:trPr>
        <w:tc>
          <w:tcPr>
            <w:tcW w:w="1435" w:type="dxa"/>
            <w:shd w:val="clear" w:color="auto" w:fill="B8CCE4" w:themeFill="accent1" w:themeFillTint="66"/>
          </w:tcPr>
          <w:p w14:paraId="137ED88A" w14:textId="77777777" w:rsidR="001A7383" w:rsidRPr="00EA2DF5" w:rsidRDefault="001A7383" w:rsidP="00C20B6E">
            <w:pPr>
              <w:rPr>
                <w:rFonts w:ascii="Palatino Linotype" w:hAnsi="Palatino Linotype"/>
              </w:rPr>
            </w:pPr>
            <w:r w:rsidRPr="00DA3046">
              <w:rPr>
                <w:rFonts w:ascii="Palatino Linotype" w:hAnsi="Palatino Linotype"/>
              </w:rPr>
              <w:t>Impact #</w:t>
            </w:r>
          </w:p>
        </w:tc>
        <w:tc>
          <w:tcPr>
            <w:tcW w:w="3060" w:type="dxa"/>
            <w:shd w:val="clear" w:color="auto" w:fill="B8CCE4" w:themeFill="accent1" w:themeFillTint="66"/>
          </w:tcPr>
          <w:p w14:paraId="0445DE1C" w14:textId="77777777" w:rsidR="001A7383" w:rsidRPr="00EA2DF5" w:rsidRDefault="001A7383" w:rsidP="00C20B6E">
            <w:pPr>
              <w:rPr>
                <w:rFonts w:ascii="Palatino Linotype" w:hAnsi="Palatino Linotype"/>
              </w:rPr>
            </w:pPr>
            <w:r w:rsidRPr="00DA3046">
              <w:rPr>
                <w:rFonts w:ascii="Palatino Linotype" w:hAnsi="Palatino Linotype"/>
              </w:rPr>
              <w:t>Name</w:t>
            </w:r>
          </w:p>
        </w:tc>
        <w:tc>
          <w:tcPr>
            <w:tcW w:w="6120" w:type="dxa"/>
            <w:shd w:val="clear" w:color="auto" w:fill="B8CCE4" w:themeFill="accent1" w:themeFillTint="66"/>
          </w:tcPr>
          <w:p w14:paraId="07667F97" w14:textId="77777777" w:rsidR="001A7383" w:rsidRPr="00B943B4" w:rsidRDefault="001A7383" w:rsidP="00C20B6E">
            <w:pPr>
              <w:rPr>
                <w:rFonts w:ascii="Palatino Linotype" w:hAnsi="Palatino Linotype"/>
              </w:rPr>
            </w:pPr>
            <w:r w:rsidRPr="00B943B4">
              <w:rPr>
                <w:rFonts w:ascii="Palatino Linotype" w:hAnsi="Palatino Linotype"/>
              </w:rPr>
              <w:t>Description</w:t>
            </w:r>
          </w:p>
        </w:tc>
      </w:tr>
      <w:tr w:rsidR="001A7383" w:rsidRPr="00886A12" w14:paraId="2A29D155" w14:textId="77777777" w:rsidTr="003448E7">
        <w:tc>
          <w:tcPr>
            <w:tcW w:w="1435" w:type="dxa"/>
          </w:tcPr>
          <w:p w14:paraId="6F0327CF" w14:textId="77777777" w:rsidR="001A7383" w:rsidRPr="00EA2DF5" w:rsidRDefault="001A7383" w:rsidP="00C20B6E">
            <w:pPr>
              <w:rPr>
                <w:rFonts w:ascii="Palatino Linotype" w:hAnsi="Palatino Linotype"/>
              </w:rPr>
            </w:pPr>
            <w:r w:rsidRPr="00EA2DF5">
              <w:rPr>
                <w:rFonts w:ascii="Palatino Linotype" w:hAnsi="Palatino Linotype"/>
              </w:rPr>
              <w:t>IMP-01-03</w:t>
            </w:r>
          </w:p>
        </w:tc>
        <w:tc>
          <w:tcPr>
            <w:tcW w:w="3060" w:type="dxa"/>
          </w:tcPr>
          <w:p w14:paraId="671B3532" w14:textId="77777777" w:rsidR="001A7383" w:rsidRPr="00EA2DF5" w:rsidRDefault="001A7383" w:rsidP="00C20B6E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Data flow impacts</w:t>
            </w:r>
          </w:p>
        </w:tc>
        <w:tc>
          <w:tcPr>
            <w:tcW w:w="6120" w:type="dxa"/>
          </w:tcPr>
          <w:p w14:paraId="19D4BFD2" w14:textId="77777777" w:rsidR="001A7383" w:rsidRPr="00B943B4" w:rsidRDefault="001A7383" w:rsidP="00C20B6E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 xml:space="preserve">To preservation of the pricing/master data generation requires the job udj_gen_pricing and its related stored procedure udsp_gen_pricing_group to be maintained </w:t>
            </w:r>
            <w:r w:rsidR="002E24CF">
              <w:rPr>
                <w:rFonts w:ascii="Palatino Linotype" w:hAnsi="Palatino Linotype"/>
              </w:rPr>
              <w:t>elsewhere</w:t>
            </w:r>
            <w:r>
              <w:rPr>
                <w:rFonts w:ascii="Palatino Linotype" w:hAnsi="Palatino Linotype"/>
              </w:rPr>
              <w:t xml:space="preserve"> after IT51/52/53 have been cutover.</w:t>
            </w:r>
          </w:p>
          <w:p w14:paraId="11CF8A0C" w14:textId="77777777" w:rsidR="001A7383" w:rsidRDefault="001A7383" w:rsidP="00C20B6E">
            <w:pPr>
              <w:rPr>
                <w:rFonts w:ascii="Palatino Linotype" w:hAnsi="Palatino Linotype"/>
              </w:rPr>
            </w:pPr>
          </w:p>
          <w:p w14:paraId="61EFAF05" w14:textId="77777777" w:rsidR="001A7383" w:rsidRDefault="001A7383" w:rsidP="00C20B6E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In latter session, there show be details of below approaches of the workaround</w:t>
            </w:r>
          </w:p>
          <w:p w14:paraId="431A49A7" w14:textId="77777777" w:rsidR="001A7383" w:rsidRDefault="001A7383" w:rsidP="00C20B6E">
            <w:pPr>
              <w:pStyle w:val="ListParagraph"/>
              <w:numPr>
                <w:ilvl w:val="0"/>
                <w:numId w:val="11"/>
              </w:num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Migrate all the database objects (job, stored procedures, tables, view, etc.) in IT51 which relates to the pricing/master data generation, into the newly set up temporary DB server*, and use the temporary server’s schedule job to substitute the generation process. (recommended)</w:t>
            </w:r>
          </w:p>
          <w:p w14:paraId="628868A7" w14:textId="77777777" w:rsidR="001A7383" w:rsidRDefault="001A7383" w:rsidP="00C20B6E">
            <w:pPr>
              <w:pStyle w:val="ListParagraph"/>
              <w:numPr>
                <w:ilvl w:val="0"/>
                <w:numId w:val="11"/>
              </w:num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Use application to simulate the whole generation process and scheduler logic and prepare data within new service bus staging database</w:t>
            </w:r>
          </w:p>
          <w:p w14:paraId="2623B878" w14:textId="77777777" w:rsidR="001A7383" w:rsidRDefault="001A7383" w:rsidP="00C20B6E">
            <w:pPr>
              <w:rPr>
                <w:rFonts w:ascii="Palatino Linotype" w:hAnsi="Palatino Linotype"/>
              </w:rPr>
            </w:pPr>
          </w:p>
          <w:p w14:paraId="4368995A" w14:textId="77777777" w:rsidR="003448E7" w:rsidRDefault="003448E7" w:rsidP="00C20B6E">
            <w:pPr>
              <w:rPr>
                <w:rFonts w:ascii="Palatino Linotype" w:hAnsi="Palatino Linotype"/>
              </w:rPr>
            </w:pPr>
          </w:p>
          <w:p w14:paraId="1ECFEFA8" w14:textId="77777777" w:rsidR="001A7383" w:rsidRPr="00886A12" w:rsidRDefault="001A7383" w:rsidP="00C20B6E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 xml:space="preserve">*Temporary DB server: details explained in session 4.2 </w:t>
            </w:r>
          </w:p>
        </w:tc>
      </w:tr>
      <w:tr w:rsidR="001A7383" w:rsidRPr="00886A12" w14:paraId="045A7DB3" w14:textId="77777777" w:rsidTr="003448E7">
        <w:tc>
          <w:tcPr>
            <w:tcW w:w="1435" w:type="dxa"/>
          </w:tcPr>
          <w:p w14:paraId="2150606E" w14:textId="77777777" w:rsidR="001A7383" w:rsidRPr="00EA2DF5" w:rsidRDefault="001A7383" w:rsidP="00C20B6E">
            <w:pPr>
              <w:rPr>
                <w:rFonts w:ascii="Palatino Linotype" w:hAnsi="Palatino Linotype"/>
              </w:rPr>
            </w:pPr>
            <w:r w:rsidRPr="00EA2DF5">
              <w:rPr>
                <w:rFonts w:ascii="Palatino Linotype" w:hAnsi="Palatino Linotype"/>
              </w:rPr>
              <w:t>IMP-01-04</w:t>
            </w:r>
          </w:p>
        </w:tc>
        <w:tc>
          <w:tcPr>
            <w:tcW w:w="3060" w:type="dxa"/>
          </w:tcPr>
          <w:p w14:paraId="2390186E" w14:textId="77777777" w:rsidR="001A7383" w:rsidRPr="00EA2DF5" w:rsidRDefault="001A7383" w:rsidP="00C20B6E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Database objects impact</w:t>
            </w:r>
          </w:p>
        </w:tc>
        <w:tc>
          <w:tcPr>
            <w:tcW w:w="6120" w:type="dxa"/>
          </w:tcPr>
          <w:p w14:paraId="6A05FDD7" w14:textId="77777777" w:rsidR="001A7383" w:rsidRPr="00EA2DF5" w:rsidRDefault="001A7383" w:rsidP="00C20B6E">
            <w:pPr>
              <w:rPr>
                <w:rFonts w:ascii="Palatino Linotype" w:hAnsi="Palatino Linotype"/>
              </w:rPr>
            </w:pPr>
            <w:r w:rsidRPr="00EA2DF5">
              <w:rPr>
                <w:rFonts w:ascii="Palatino Linotype" w:hAnsi="Palatino Linotype"/>
              </w:rPr>
              <w:t xml:space="preserve">The database instances which has maintained a relationship with </w:t>
            </w:r>
            <w:r>
              <w:rPr>
                <w:rFonts w:ascii="Palatino Linotype" w:hAnsi="Palatino Linotype"/>
              </w:rPr>
              <w:t>pricing/master data</w:t>
            </w:r>
            <w:r w:rsidRPr="00EA2DF5">
              <w:rPr>
                <w:rFonts w:ascii="Palatino Linotype" w:hAnsi="Palatino Linotype"/>
              </w:rPr>
              <w:t xml:space="preserve"> tables in IT51, shall be investigated, especially views and stored procedures</w:t>
            </w:r>
            <w:r>
              <w:rPr>
                <w:rFonts w:ascii="Palatino Linotype" w:hAnsi="Palatino Linotype"/>
              </w:rPr>
              <w:t xml:space="preserve">. When </w:t>
            </w:r>
            <w:r>
              <w:rPr>
                <w:rFonts w:ascii="Palatino Linotype" w:hAnsi="Palatino Linotype"/>
              </w:rPr>
              <w:lastRenderedPageBreak/>
              <w:t>the IT51 will be removed from the linked server network, corresponding the T-SQL of related database objects will be affected.</w:t>
            </w:r>
          </w:p>
          <w:p w14:paraId="02E7FEB2" w14:textId="77777777" w:rsidR="001A7383" w:rsidRPr="00EA2DF5" w:rsidRDefault="001A7383" w:rsidP="00C20B6E">
            <w:pPr>
              <w:rPr>
                <w:rFonts w:ascii="Palatino Linotype" w:hAnsi="Palatino Linotype"/>
              </w:rPr>
            </w:pPr>
            <w:r w:rsidRPr="00EA2DF5">
              <w:rPr>
                <w:rFonts w:ascii="Palatino Linotype" w:hAnsi="Palatino Linotype"/>
              </w:rPr>
              <w:t>Target review database</w:t>
            </w:r>
            <w:r w:rsidR="003448E7">
              <w:rPr>
                <w:rFonts w:ascii="Palatino Linotype" w:hAnsi="Palatino Linotype"/>
              </w:rPr>
              <w:t>s as shown as follows:</w:t>
            </w:r>
          </w:p>
          <w:p w14:paraId="1922A11F" w14:textId="77777777" w:rsidR="001A7383" w:rsidRDefault="001A7383" w:rsidP="00C20B6E">
            <w:pPr>
              <w:pStyle w:val="ListParagraph"/>
              <w:numPr>
                <w:ilvl w:val="0"/>
                <w:numId w:val="3"/>
              </w:num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IT06</w:t>
            </w:r>
          </w:p>
          <w:p w14:paraId="608BED6A" w14:textId="77777777" w:rsidR="001A7383" w:rsidRDefault="001A7383" w:rsidP="00C20B6E">
            <w:pPr>
              <w:pStyle w:val="ListParagraph"/>
              <w:numPr>
                <w:ilvl w:val="0"/>
                <w:numId w:val="3"/>
              </w:num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IT08</w:t>
            </w:r>
          </w:p>
          <w:p w14:paraId="731FF377" w14:textId="77777777" w:rsidR="001A7383" w:rsidRDefault="001A7383" w:rsidP="00C20B6E">
            <w:pPr>
              <w:pStyle w:val="ListParagraph"/>
              <w:numPr>
                <w:ilvl w:val="0"/>
                <w:numId w:val="3"/>
              </w:num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IT26</w:t>
            </w:r>
          </w:p>
          <w:p w14:paraId="2BCC1504" w14:textId="77777777" w:rsidR="001A7383" w:rsidRDefault="001A7383" w:rsidP="00C20B6E">
            <w:pPr>
              <w:pStyle w:val="ListParagraph"/>
              <w:numPr>
                <w:ilvl w:val="0"/>
                <w:numId w:val="3"/>
              </w:num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IT27</w:t>
            </w:r>
          </w:p>
          <w:p w14:paraId="4F4F0CCC" w14:textId="77777777" w:rsidR="001A7383" w:rsidRDefault="001A7383" w:rsidP="00C20B6E">
            <w:pPr>
              <w:pStyle w:val="ListParagraph"/>
              <w:numPr>
                <w:ilvl w:val="0"/>
                <w:numId w:val="3"/>
              </w:num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IT28</w:t>
            </w:r>
          </w:p>
          <w:p w14:paraId="26AADFDA" w14:textId="77777777" w:rsidR="001A7383" w:rsidRPr="002E24CF" w:rsidRDefault="001A7383" w:rsidP="00C20B6E">
            <w:pPr>
              <w:pStyle w:val="ListParagraph"/>
              <w:numPr>
                <w:ilvl w:val="0"/>
                <w:numId w:val="3"/>
              </w:num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IT56</w:t>
            </w:r>
          </w:p>
        </w:tc>
      </w:tr>
    </w:tbl>
    <w:p w14:paraId="1E94E4CA" w14:textId="77777777" w:rsidR="00197D38" w:rsidRPr="00197D38" w:rsidRDefault="00197D38" w:rsidP="00197D38"/>
    <w:p w14:paraId="5119EC07" w14:textId="77777777" w:rsidR="00F01B89" w:rsidRDefault="00F01B89" w:rsidP="00F01B89">
      <w:pPr>
        <w:rPr>
          <w:lang w:eastAsia="zh-HK"/>
        </w:rPr>
      </w:pPr>
    </w:p>
    <w:p w14:paraId="6A80AFCB" w14:textId="77777777" w:rsidR="00D322EB" w:rsidRDefault="00D322EB" w:rsidP="00BE0E2F">
      <w:pPr>
        <w:pStyle w:val="Heading3"/>
        <w:numPr>
          <w:ilvl w:val="0"/>
          <w:numId w:val="0"/>
        </w:numPr>
        <w:ind w:left="720" w:hanging="720"/>
      </w:pPr>
      <w:r>
        <w:br w:type="page"/>
      </w:r>
    </w:p>
    <w:p w14:paraId="65E4E41F" w14:textId="77777777" w:rsidR="00F01B89" w:rsidRDefault="00F01B89" w:rsidP="00F01B89">
      <w:pPr>
        <w:pStyle w:val="Heading2"/>
      </w:pPr>
      <w:bookmarkStart w:id="26" w:name="_Toc472172885"/>
      <w:r>
        <w:lastRenderedPageBreak/>
        <w:t>Pricing/Master Data Flows</w:t>
      </w:r>
      <w:bookmarkEnd w:id="26"/>
    </w:p>
    <w:p w14:paraId="19107040" w14:textId="77777777" w:rsidR="00F01B89" w:rsidRDefault="00F01B89" w:rsidP="00F01B89">
      <w:pPr>
        <w:pStyle w:val="Heading3"/>
        <w:spacing w:before="40" w:line="259" w:lineRule="auto"/>
      </w:pPr>
      <w:r>
        <w:t>Purpose</w:t>
      </w:r>
    </w:p>
    <w:p w14:paraId="26AF0BD0" w14:textId="77777777" w:rsidR="00C8718A" w:rsidRDefault="00F01B89" w:rsidP="002E24CF">
      <w:pPr>
        <w:rPr>
          <w:rFonts w:ascii="Palatino Linotype" w:hAnsi="Palatino Linotype"/>
        </w:rPr>
      </w:pPr>
      <w:r>
        <w:rPr>
          <w:rFonts w:ascii="Palatino Linotype" w:hAnsi="Palatino Linotype"/>
        </w:rPr>
        <w:t>Because</w:t>
      </w:r>
      <w:r w:rsidR="00C8718A">
        <w:rPr>
          <w:rFonts w:ascii="Palatino Linotype" w:hAnsi="Palatino Linotype"/>
        </w:rPr>
        <w:t xml:space="preserve"> of</w:t>
      </w:r>
      <w:r>
        <w:rPr>
          <w:rFonts w:ascii="Palatino Linotype" w:hAnsi="Palatino Linotype"/>
        </w:rPr>
        <w:t xml:space="preserve"> </w:t>
      </w:r>
      <w:r w:rsidR="00C8718A">
        <w:rPr>
          <w:rFonts w:ascii="Palatino Linotype" w:hAnsi="Palatino Linotype"/>
        </w:rPr>
        <w:t xml:space="preserve">the change of session 3.1, it </w:t>
      </w:r>
      <w:r w:rsidR="003448E7">
        <w:rPr>
          <w:rFonts w:ascii="Palatino Linotype" w:hAnsi="Palatino Linotype"/>
        </w:rPr>
        <w:t xml:space="preserve">will have </w:t>
      </w:r>
      <w:r w:rsidR="00C8718A">
        <w:rPr>
          <w:rFonts w:ascii="Palatino Linotype" w:hAnsi="Palatino Linotype"/>
        </w:rPr>
        <w:t>impact to one of the key data flows of the service bus in the data generation stage.</w:t>
      </w:r>
    </w:p>
    <w:p w14:paraId="2464E5C2" w14:textId="77777777" w:rsidR="00C8718A" w:rsidRDefault="00C8718A" w:rsidP="002E24CF">
      <w:pPr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The existing pricing/master data generation flow </w:t>
      </w:r>
      <w:r w:rsidR="003448E7">
        <w:rPr>
          <w:rFonts w:ascii="Palatino Linotype" w:hAnsi="Palatino Linotype"/>
        </w:rPr>
        <w:t>as shown as follows:</w:t>
      </w:r>
    </w:p>
    <w:p w14:paraId="4DCF09FC" w14:textId="77777777" w:rsidR="00C8718A" w:rsidRDefault="00C8718A" w:rsidP="00C8718A">
      <w:pPr>
        <w:pStyle w:val="ListParagraph"/>
        <w:numPr>
          <w:ilvl w:val="0"/>
          <w:numId w:val="10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>The SQL server agent job IT51.hopos.dbo.udj_gen_pricing will be triggered by scheduler</w:t>
      </w:r>
    </w:p>
    <w:p w14:paraId="1ABEDF77" w14:textId="77777777" w:rsidR="00C8718A" w:rsidRDefault="00C8718A" w:rsidP="00C8718A">
      <w:pPr>
        <w:pStyle w:val="ListParagraph"/>
        <w:numPr>
          <w:ilvl w:val="0"/>
          <w:numId w:val="10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>The job executes the main stored procedure IT51.hopos.dbo.udsp_gen_pricing</w:t>
      </w:r>
      <w:r w:rsidR="000E7CAB">
        <w:rPr>
          <w:rFonts w:ascii="Palatino Linotype" w:hAnsi="Palatino Linotype"/>
        </w:rPr>
        <w:t>_group</w:t>
      </w:r>
      <w:r>
        <w:rPr>
          <w:rFonts w:ascii="Palatino Linotype" w:hAnsi="Palatino Linotype"/>
        </w:rPr>
        <w:t xml:space="preserve"> to process the pricing/master data generation</w:t>
      </w:r>
    </w:p>
    <w:p w14:paraId="278FA6AF" w14:textId="77777777" w:rsidR="00C8718A" w:rsidRDefault="000E7CAB" w:rsidP="00C8718A">
      <w:pPr>
        <w:pStyle w:val="ListParagraph"/>
        <w:numPr>
          <w:ilvl w:val="0"/>
          <w:numId w:val="10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>After the parameter overriding step, executes the actual process IT51.hopos.dbo.udsp_gen_pricing</w:t>
      </w:r>
    </w:p>
    <w:p w14:paraId="4CFA41DE" w14:textId="77777777" w:rsidR="000E7CAB" w:rsidRDefault="000E7CAB" w:rsidP="00C8718A">
      <w:pPr>
        <w:pStyle w:val="ListParagraph"/>
        <w:numPr>
          <w:ilvl w:val="0"/>
          <w:numId w:val="10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>Within udsp_gen_pricing, it eventually executes a series of stored procedures in IT12 and IT50, and copies the prepared data into IT51</w:t>
      </w:r>
    </w:p>
    <w:p w14:paraId="37BDC7A0" w14:textId="77777777" w:rsidR="000E7CAB" w:rsidRDefault="000E7CAB" w:rsidP="000E7CAB">
      <w:pPr>
        <w:pStyle w:val="ListParagraph"/>
        <w:numPr>
          <w:ilvl w:val="1"/>
          <w:numId w:val="10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>IT12.pricing.dbo.udsp_check_sys_brh</w:t>
      </w:r>
    </w:p>
    <w:p w14:paraId="06A02723" w14:textId="77777777" w:rsidR="000E7CAB" w:rsidRPr="00C8718A" w:rsidRDefault="000E7CAB" w:rsidP="000E7CAB">
      <w:pPr>
        <w:pStyle w:val="ListParagraph"/>
        <w:numPr>
          <w:ilvl w:val="1"/>
          <w:numId w:val="10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>IT12.pricing.dbo.udsp_gen_itemcata</w:t>
      </w:r>
    </w:p>
    <w:p w14:paraId="490A0D4E" w14:textId="77777777" w:rsidR="000E7CAB" w:rsidRPr="00C8718A" w:rsidRDefault="000E7CAB" w:rsidP="000E7CAB">
      <w:pPr>
        <w:pStyle w:val="ListParagraph"/>
        <w:numPr>
          <w:ilvl w:val="1"/>
          <w:numId w:val="10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>IT12.pricing.dbo.udsp_gen_menu</w:t>
      </w:r>
    </w:p>
    <w:p w14:paraId="21AD4DE4" w14:textId="77777777" w:rsidR="000E7CAB" w:rsidRPr="00C8718A" w:rsidRDefault="000E7CAB" w:rsidP="000E7CAB">
      <w:pPr>
        <w:pStyle w:val="ListParagraph"/>
        <w:numPr>
          <w:ilvl w:val="1"/>
          <w:numId w:val="10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>IT12.pricing.dbo.udsp_gen_menuitem_exclude_itemseq</w:t>
      </w:r>
    </w:p>
    <w:p w14:paraId="1091F487" w14:textId="77777777" w:rsidR="000E7CAB" w:rsidRPr="00C8718A" w:rsidRDefault="000E7CAB" w:rsidP="000E7CAB">
      <w:pPr>
        <w:pStyle w:val="ListParagraph"/>
        <w:numPr>
          <w:ilvl w:val="1"/>
          <w:numId w:val="10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>IT12.pricing.dbo.udsp_gen_menuitem_extra</w:t>
      </w:r>
    </w:p>
    <w:p w14:paraId="4A5EAA92" w14:textId="77777777" w:rsidR="000E7CAB" w:rsidRDefault="000E7CAB" w:rsidP="000E7CAB">
      <w:pPr>
        <w:pStyle w:val="ListParagraph"/>
        <w:numPr>
          <w:ilvl w:val="1"/>
          <w:numId w:val="10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>IT12.pricing.dbo.udsp_gen_menuitem_seq</w:t>
      </w:r>
    </w:p>
    <w:p w14:paraId="2CC2807A" w14:textId="77777777" w:rsidR="000E7CAB" w:rsidRPr="00C8718A" w:rsidRDefault="000E7CAB" w:rsidP="000E7CAB">
      <w:pPr>
        <w:pStyle w:val="ListParagraph"/>
        <w:numPr>
          <w:ilvl w:val="1"/>
          <w:numId w:val="10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>IT12.pricing.dbo.udsp_gen_payment10_instant_scan</w:t>
      </w:r>
    </w:p>
    <w:p w14:paraId="3CC78F34" w14:textId="77777777" w:rsidR="000E7CAB" w:rsidRDefault="000E7CAB" w:rsidP="000E7CAB">
      <w:pPr>
        <w:pStyle w:val="ListParagraph"/>
        <w:numPr>
          <w:ilvl w:val="1"/>
          <w:numId w:val="10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>IT12.pricing.dbo.udsp_gen_payment_seq10</w:t>
      </w:r>
    </w:p>
    <w:p w14:paraId="4ECD9149" w14:textId="77777777" w:rsidR="000E7CAB" w:rsidRDefault="000E7CAB" w:rsidP="000E7CAB">
      <w:pPr>
        <w:pStyle w:val="ListParagraph"/>
        <w:numPr>
          <w:ilvl w:val="1"/>
          <w:numId w:val="10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>IT12.pricing.dbo.udsp_gen_payment_extra</w:t>
      </w:r>
    </w:p>
    <w:p w14:paraId="3F4B7DBA" w14:textId="77777777" w:rsidR="000E7CAB" w:rsidRDefault="000E7CAB" w:rsidP="000E7CAB">
      <w:pPr>
        <w:pStyle w:val="ListParagraph"/>
        <w:numPr>
          <w:ilvl w:val="1"/>
          <w:numId w:val="10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>IT12.pricing.dbo.udsp_gen_pos_access</w:t>
      </w:r>
    </w:p>
    <w:p w14:paraId="4E232B1A" w14:textId="77777777" w:rsidR="000E7CAB" w:rsidRDefault="000E7CAB" w:rsidP="000E7CAB">
      <w:pPr>
        <w:pStyle w:val="ListParagraph"/>
        <w:numPr>
          <w:ilvl w:val="1"/>
          <w:numId w:val="10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>IT50.security.dbo.udsp_gen_pos_employee_new</w:t>
      </w:r>
    </w:p>
    <w:p w14:paraId="363958D1" w14:textId="77777777" w:rsidR="000E7CAB" w:rsidRPr="00C8718A" w:rsidRDefault="000E7CAB" w:rsidP="000E7CAB">
      <w:pPr>
        <w:pStyle w:val="ListParagraph"/>
        <w:numPr>
          <w:ilvl w:val="1"/>
          <w:numId w:val="10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>IT50.security.dbo.view_onhouse</w:t>
      </w:r>
    </w:p>
    <w:p w14:paraId="511111A2" w14:textId="77777777" w:rsidR="000E7CAB" w:rsidRPr="00C8718A" w:rsidRDefault="000E7CAB" w:rsidP="000E7CAB">
      <w:pPr>
        <w:pStyle w:val="ListParagraph"/>
        <w:numPr>
          <w:ilvl w:val="1"/>
          <w:numId w:val="10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>IT50.security.dbo.udsp_gen_itemanly_new</w:t>
      </w:r>
    </w:p>
    <w:p w14:paraId="16DE472D" w14:textId="77777777" w:rsidR="000E7CAB" w:rsidRPr="00C8718A" w:rsidRDefault="000E7CAB" w:rsidP="000E7CAB">
      <w:pPr>
        <w:pStyle w:val="ListParagraph"/>
        <w:numPr>
          <w:ilvl w:val="1"/>
          <w:numId w:val="10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>IT50.security.dbo.udsp_gen_pmt_hdr</w:t>
      </w:r>
    </w:p>
    <w:p w14:paraId="685D3C39" w14:textId="77777777" w:rsidR="000E7CAB" w:rsidRPr="00C8718A" w:rsidRDefault="000E7CAB" w:rsidP="000E7CAB">
      <w:pPr>
        <w:pStyle w:val="ListParagraph"/>
        <w:numPr>
          <w:ilvl w:val="1"/>
          <w:numId w:val="10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>IT50.security.dbo.udsp_gen_pmt_condition</w:t>
      </w:r>
    </w:p>
    <w:p w14:paraId="5BDC3D5B" w14:textId="77777777" w:rsidR="000E7CAB" w:rsidRPr="00C8718A" w:rsidRDefault="000E7CAB" w:rsidP="000E7CAB">
      <w:pPr>
        <w:pStyle w:val="ListParagraph"/>
        <w:numPr>
          <w:ilvl w:val="1"/>
          <w:numId w:val="10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>IT50.security.dbo.udsp_gen_pmt_action</w:t>
      </w:r>
    </w:p>
    <w:p w14:paraId="2B2AC66B" w14:textId="77777777" w:rsidR="000E7CAB" w:rsidRPr="00C8718A" w:rsidRDefault="000E7CAB" w:rsidP="000E7CAB">
      <w:pPr>
        <w:pStyle w:val="ListParagraph"/>
        <w:numPr>
          <w:ilvl w:val="1"/>
          <w:numId w:val="10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>IT50.security.dbo.udsp_gen_coupon_control</w:t>
      </w:r>
    </w:p>
    <w:p w14:paraId="230AC21A" w14:textId="63F1F0D6" w:rsidR="000E7CAB" w:rsidRPr="00F14386" w:rsidRDefault="000E7CAB" w:rsidP="000E7CAB">
      <w:pPr>
        <w:pStyle w:val="ListParagraph"/>
        <w:numPr>
          <w:ilvl w:val="1"/>
          <w:numId w:val="10"/>
        </w:numPr>
        <w:rPr>
          <w:rFonts w:ascii="Palatino Linotype" w:hAnsi="Palatino Linotype"/>
          <w:highlight w:val="yellow"/>
          <w:rPrChange w:id="27" w:author="Edward Leung" w:date="2017-01-17T15:58:00Z">
            <w:rPr>
              <w:rFonts w:ascii="Palatino Linotype" w:hAnsi="Palatino Linotype"/>
            </w:rPr>
          </w:rPrChange>
        </w:rPr>
      </w:pPr>
      <w:r>
        <w:rPr>
          <w:rFonts w:ascii="Palatino Linotype" w:hAnsi="Palatino Linotype"/>
        </w:rPr>
        <w:t>IT50.security.dbo.udsp_gen</w:t>
      </w:r>
      <w:r w:rsidRPr="00F14386">
        <w:rPr>
          <w:rFonts w:ascii="Palatino Linotype" w:hAnsi="Palatino Linotype"/>
          <w:highlight w:val="cyan"/>
          <w:rPrChange w:id="28" w:author="Edward Leung" w:date="2017-01-17T15:58:00Z">
            <w:rPr>
              <w:rFonts w:ascii="Palatino Linotype" w:hAnsi="Palatino Linotype"/>
            </w:rPr>
          </w:rPrChange>
        </w:rPr>
        <w:t>_</w:t>
      </w:r>
      <w:ins w:id="29" w:author="Edward Leung" w:date="2017-01-17T15:58:00Z">
        <w:r w:rsidR="00F14386" w:rsidRPr="00F14386">
          <w:rPr>
            <w:rFonts w:ascii="Palatino Linotype" w:hAnsi="Palatino Linotype"/>
            <w:highlight w:val="cyan"/>
            <w:rPrChange w:id="30" w:author="Edward Leung" w:date="2017-01-17T15:58:00Z">
              <w:rPr>
                <w:rFonts w:ascii="Palatino Linotype" w:hAnsi="Palatino Linotype"/>
                <w:highlight w:val="yellow"/>
              </w:rPr>
            </w:rPrChange>
          </w:rPr>
          <w:t xml:space="preserve">coupon_range </w:t>
        </w:r>
      </w:ins>
    </w:p>
    <w:p w14:paraId="6EC52101" w14:textId="77777777" w:rsidR="000E7CAB" w:rsidRPr="00C8718A" w:rsidRDefault="000E7CAB" w:rsidP="000E7CAB">
      <w:pPr>
        <w:pStyle w:val="ListParagraph"/>
        <w:numPr>
          <w:ilvl w:val="1"/>
          <w:numId w:val="10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>[Process of itself] Currency, Options, Syssettings, Tabletotext, Transtype</w:t>
      </w:r>
    </w:p>
    <w:p w14:paraId="1B902118" w14:textId="77777777" w:rsidR="00F01B89" w:rsidRPr="00F01B89" w:rsidRDefault="00F01B89" w:rsidP="00F01B89">
      <w:pPr>
        <w:rPr>
          <w:lang w:eastAsia="zh-HK"/>
        </w:rPr>
      </w:pPr>
    </w:p>
    <w:p w14:paraId="035267C5" w14:textId="77777777" w:rsidR="00F01B89" w:rsidRDefault="00C8718A" w:rsidP="00C8718A">
      <w:pPr>
        <w:jc w:val="center"/>
        <w:rPr>
          <w:lang w:eastAsia="zh-HK"/>
        </w:rPr>
      </w:pPr>
      <w:r>
        <w:rPr>
          <w:noProof/>
        </w:rPr>
        <w:lastRenderedPageBreak/>
        <w:drawing>
          <wp:inline distT="0" distB="0" distL="0" distR="0" wp14:anchorId="09E6CC32" wp14:editId="763448FE">
            <wp:extent cx="3248039" cy="4337050"/>
            <wp:effectExtent l="0" t="0" r="9525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52466" cy="4342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3A013" w14:textId="77777777" w:rsidR="00D322EB" w:rsidRDefault="00D322EB" w:rsidP="00D322EB">
      <w:pPr>
        <w:pStyle w:val="Heading3"/>
        <w:spacing w:before="40" w:line="259" w:lineRule="auto"/>
      </w:pPr>
      <w:r>
        <w:t>Impacts to application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5"/>
        <w:gridCol w:w="3420"/>
        <w:gridCol w:w="6120"/>
      </w:tblGrid>
      <w:tr w:rsidR="00D322EB" w14:paraId="63E94154" w14:textId="77777777" w:rsidTr="002E24CF">
        <w:trPr>
          <w:tblHeader/>
        </w:trPr>
        <w:tc>
          <w:tcPr>
            <w:tcW w:w="1075" w:type="dxa"/>
            <w:shd w:val="clear" w:color="auto" w:fill="B8CCE4" w:themeFill="accent1" w:themeFillTint="66"/>
          </w:tcPr>
          <w:p w14:paraId="0800B287" w14:textId="77777777" w:rsidR="00D322EB" w:rsidRPr="00EA2DF5" w:rsidRDefault="00D322EB" w:rsidP="00C20B6E">
            <w:pPr>
              <w:rPr>
                <w:rFonts w:ascii="Palatino Linotype" w:hAnsi="Palatino Linotype"/>
              </w:rPr>
            </w:pPr>
            <w:r w:rsidRPr="00DA3046">
              <w:rPr>
                <w:rFonts w:ascii="Palatino Linotype" w:hAnsi="Palatino Linotype"/>
              </w:rPr>
              <w:t>Impact #</w:t>
            </w:r>
          </w:p>
        </w:tc>
        <w:tc>
          <w:tcPr>
            <w:tcW w:w="3420" w:type="dxa"/>
            <w:shd w:val="clear" w:color="auto" w:fill="B8CCE4" w:themeFill="accent1" w:themeFillTint="66"/>
          </w:tcPr>
          <w:p w14:paraId="1DCDA34D" w14:textId="77777777" w:rsidR="00D322EB" w:rsidRPr="00EA2DF5" w:rsidRDefault="00D322EB" w:rsidP="00C20B6E">
            <w:pPr>
              <w:rPr>
                <w:rFonts w:ascii="Palatino Linotype" w:hAnsi="Palatino Linotype"/>
              </w:rPr>
            </w:pPr>
            <w:r w:rsidRPr="00DA3046">
              <w:rPr>
                <w:rFonts w:ascii="Palatino Linotype" w:hAnsi="Palatino Linotype"/>
              </w:rPr>
              <w:t>Name</w:t>
            </w:r>
          </w:p>
        </w:tc>
        <w:tc>
          <w:tcPr>
            <w:tcW w:w="6120" w:type="dxa"/>
            <w:shd w:val="clear" w:color="auto" w:fill="B8CCE4" w:themeFill="accent1" w:themeFillTint="66"/>
          </w:tcPr>
          <w:p w14:paraId="74FE8961" w14:textId="77777777" w:rsidR="00D322EB" w:rsidRPr="00B943B4" w:rsidRDefault="00D322EB" w:rsidP="00B943B4">
            <w:pPr>
              <w:rPr>
                <w:rFonts w:ascii="Palatino Linotype" w:hAnsi="Palatino Linotype"/>
              </w:rPr>
            </w:pPr>
            <w:r w:rsidRPr="00B943B4">
              <w:rPr>
                <w:rFonts w:ascii="Palatino Linotype" w:hAnsi="Palatino Linotype"/>
              </w:rPr>
              <w:t>Description</w:t>
            </w:r>
          </w:p>
        </w:tc>
      </w:tr>
      <w:tr w:rsidR="00D322EB" w14:paraId="5AC7E21C" w14:textId="77777777" w:rsidTr="00C20B6E">
        <w:tc>
          <w:tcPr>
            <w:tcW w:w="1075" w:type="dxa"/>
          </w:tcPr>
          <w:p w14:paraId="067C0D5C" w14:textId="77777777" w:rsidR="00D322EB" w:rsidRPr="00EA2DF5" w:rsidRDefault="00D322EB" w:rsidP="00C20B6E">
            <w:pPr>
              <w:rPr>
                <w:rFonts w:ascii="Palatino Linotype" w:hAnsi="Palatino Linotype"/>
              </w:rPr>
            </w:pPr>
            <w:r w:rsidRPr="00EA2DF5">
              <w:rPr>
                <w:rFonts w:ascii="Palatino Linotype" w:hAnsi="Palatino Linotype"/>
              </w:rPr>
              <w:t>IMP-01-03</w:t>
            </w:r>
          </w:p>
        </w:tc>
        <w:tc>
          <w:tcPr>
            <w:tcW w:w="3420" w:type="dxa"/>
          </w:tcPr>
          <w:p w14:paraId="60192DBB" w14:textId="77777777" w:rsidR="00D322EB" w:rsidRPr="00EA2DF5" w:rsidRDefault="00D322EB" w:rsidP="00B943B4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D</w:t>
            </w:r>
            <w:r w:rsidR="00B943B4">
              <w:rPr>
                <w:rFonts w:ascii="Palatino Linotype" w:hAnsi="Palatino Linotype"/>
              </w:rPr>
              <w:t>ata flow impacts</w:t>
            </w:r>
          </w:p>
        </w:tc>
        <w:tc>
          <w:tcPr>
            <w:tcW w:w="6120" w:type="dxa"/>
          </w:tcPr>
          <w:p w14:paraId="40FC3853" w14:textId="77777777" w:rsidR="00D322EB" w:rsidRPr="00B943B4" w:rsidRDefault="00B943B4" w:rsidP="00B943B4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To preservation of the pricing/master data generation requires the job udj_gen_pricing and its related stored procedure udsp_gen_prici</w:t>
            </w:r>
            <w:r w:rsidR="002E24CF">
              <w:rPr>
                <w:rFonts w:ascii="Palatino Linotype" w:hAnsi="Palatino Linotype"/>
              </w:rPr>
              <w:t>ng_group to be maintained else</w:t>
            </w:r>
            <w:r>
              <w:rPr>
                <w:rFonts w:ascii="Palatino Linotype" w:hAnsi="Palatino Linotype"/>
              </w:rPr>
              <w:t>where after IT51/52/53 have been cutover.</w:t>
            </w:r>
          </w:p>
          <w:p w14:paraId="27099661" w14:textId="77777777" w:rsidR="00D322EB" w:rsidRDefault="00D322EB" w:rsidP="00C20B6E">
            <w:pPr>
              <w:rPr>
                <w:rFonts w:ascii="Palatino Linotype" w:hAnsi="Palatino Linotype"/>
              </w:rPr>
            </w:pPr>
          </w:p>
          <w:p w14:paraId="35DAD2FE" w14:textId="77777777" w:rsidR="00B943B4" w:rsidRDefault="00B943B4" w:rsidP="00C20B6E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In latter session, there show be details of below approaches of the workaround</w:t>
            </w:r>
          </w:p>
          <w:p w14:paraId="26DD2641" w14:textId="77777777" w:rsidR="00B943B4" w:rsidRDefault="002563E9" w:rsidP="003448E7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Migrate all the database objects (job, stored procedures, tables, view, etc.) in IT51 which relates to the pricing/master data generation, into t</w:t>
            </w:r>
            <w:r w:rsidR="00886A12">
              <w:rPr>
                <w:rFonts w:ascii="Palatino Linotype" w:hAnsi="Palatino Linotype"/>
              </w:rPr>
              <w:t xml:space="preserve">he newly set up temporary DB server*, and use the temporary server’s schedule job to substitute the generation process. </w:t>
            </w:r>
            <w:r>
              <w:rPr>
                <w:rFonts w:ascii="Palatino Linotype" w:hAnsi="Palatino Linotype"/>
              </w:rPr>
              <w:t>(recommended)</w:t>
            </w:r>
          </w:p>
          <w:p w14:paraId="0D114623" w14:textId="77777777" w:rsidR="00B943B4" w:rsidRDefault="00B943B4" w:rsidP="00C20B6E">
            <w:pPr>
              <w:pStyle w:val="ListParagraph"/>
              <w:numPr>
                <w:ilvl w:val="0"/>
                <w:numId w:val="12"/>
              </w:num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Use application to simulate the whole generation process and scheduler logic and prepare data within new service bus staging database</w:t>
            </w:r>
          </w:p>
          <w:p w14:paraId="6ABC5ADE" w14:textId="77777777" w:rsidR="00886A12" w:rsidRDefault="00886A12" w:rsidP="00886A12">
            <w:pPr>
              <w:rPr>
                <w:rFonts w:ascii="Palatino Linotype" w:hAnsi="Palatino Linotype"/>
              </w:rPr>
            </w:pPr>
          </w:p>
          <w:p w14:paraId="56F6F2A7" w14:textId="77777777" w:rsidR="00886A12" w:rsidRPr="00886A12" w:rsidRDefault="00886A12" w:rsidP="00886A12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 xml:space="preserve">*Temporary DB server: details explained in session 4.2 </w:t>
            </w:r>
          </w:p>
        </w:tc>
      </w:tr>
      <w:tr w:rsidR="00D322EB" w14:paraId="1FD01A01" w14:textId="77777777" w:rsidTr="00C20B6E">
        <w:tc>
          <w:tcPr>
            <w:tcW w:w="1075" w:type="dxa"/>
          </w:tcPr>
          <w:p w14:paraId="413A2629" w14:textId="77777777" w:rsidR="00D322EB" w:rsidRPr="00EA2DF5" w:rsidRDefault="00D322EB" w:rsidP="00C20B6E">
            <w:pPr>
              <w:rPr>
                <w:rFonts w:ascii="Palatino Linotype" w:hAnsi="Palatino Linotype"/>
              </w:rPr>
            </w:pPr>
            <w:r w:rsidRPr="00EA2DF5">
              <w:rPr>
                <w:rFonts w:ascii="Palatino Linotype" w:hAnsi="Palatino Linotype"/>
              </w:rPr>
              <w:lastRenderedPageBreak/>
              <w:t>IMP-01-04</w:t>
            </w:r>
          </w:p>
        </w:tc>
        <w:tc>
          <w:tcPr>
            <w:tcW w:w="3420" w:type="dxa"/>
          </w:tcPr>
          <w:p w14:paraId="6ED6D280" w14:textId="77777777" w:rsidR="00D322EB" w:rsidRPr="00EA2DF5" w:rsidRDefault="00B943B4" w:rsidP="00C20B6E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Database objects impact</w:t>
            </w:r>
          </w:p>
        </w:tc>
        <w:tc>
          <w:tcPr>
            <w:tcW w:w="6120" w:type="dxa"/>
          </w:tcPr>
          <w:p w14:paraId="42567003" w14:textId="77777777" w:rsidR="00D322EB" w:rsidRPr="00EA2DF5" w:rsidRDefault="00D322EB" w:rsidP="00C20B6E">
            <w:pPr>
              <w:rPr>
                <w:rFonts w:ascii="Palatino Linotype" w:hAnsi="Palatino Linotype"/>
              </w:rPr>
            </w:pPr>
            <w:r w:rsidRPr="00EA2DF5">
              <w:rPr>
                <w:rFonts w:ascii="Palatino Linotype" w:hAnsi="Palatino Linotype"/>
              </w:rPr>
              <w:t xml:space="preserve">The database instances which has maintained a relationship with </w:t>
            </w:r>
            <w:r w:rsidR="00886A12">
              <w:rPr>
                <w:rFonts w:ascii="Palatino Linotype" w:hAnsi="Palatino Linotype"/>
              </w:rPr>
              <w:t>pricing/master data</w:t>
            </w:r>
            <w:r w:rsidRPr="00EA2DF5">
              <w:rPr>
                <w:rFonts w:ascii="Palatino Linotype" w:hAnsi="Palatino Linotype"/>
              </w:rPr>
              <w:t xml:space="preserve"> tables in IT51, shall be investigated, especially views and stored procedures</w:t>
            </w:r>
            <w:r w:rsidR="00886A12">
              <w:rPr>
                <w:rFonts w:ascii="Palatino Linotype" w:hAnsi="Palatino Linotype"/>
              </w:rPr>
              <w:t>. When the IT51 will be removed from the linked server network, corresponding the T-SQL of related database objects will be affected.</w:t>
            </w:r>
          </w:p>
          <w:p w14:paraId="0913F225" w14:textId="77777777" w:rsidR="00D322EB" w:rsidRPr="00EA2DF5" w:rsidRDefault="00D322EB" w:rsidP="00C20B6E">
            <w:pPr>
              <w:rPr>
                <w:rFonts w:ascii="Palatino Linotype" w:hAnsi="Palatino Linotype"/>
              </w:rPr>
            </w:pPr>
            <w:r w:rsidRPr="00EA2DF5">
              <w:rPr>
                <w:rFonts w:ascii="Palatino Linotype" w:hAnsi="Palatino Linotype"/>
              </w:rPr>
              <w:t>Target review database</w:t>
            </w:r>
            <w:r w:rsidR="003448E7">
              <w:rPr>
                <w:rFonts w:ascii="Palatino Linotype" w:hAnsi="Palatino Linotype"/>
              </w:rPr>
              <w:t>s as follows:</w:t>
            </w:r>
          </w:p>
          <w:p w14:paraId="5D3D1AC1" w14:textId="77777777" w:rsidR="00D322EB" w:rsidRDefault="00D322EB" w:rsidP="00C20B6E">
            <w:pPr>
              <w:pStyle w:val="ListParagraph"/>
              <w:numPr>
                <w:ilvl w:val="0"/>
                <w:numId w:val="3"/>
              </w:num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IT06</w:t>
            </w:r>
          </w:p>
          <w:p w14:paraId="0C38497D" w14:textId="77777777" w:rsidR="00D322EB" w:rsidRDefault="00D322EB" w:rsidP="00C20B6E">
            <w:pPr>
              <w:pStyle w:val="ListParagraph"/>
              <w:numPr>
                <w:ilvl w:val="0"/>
                <w:numId w:val="3"/>
              </w:num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IT08</w:t>
            </w:r>
          </w:p>
          <w:p w14:paraId="6667FF0C" w14:textId="77777777" w:rsidR="00D322EB" w:rsidRDefault="00D322EB" w:rsidP="00C20B6E">
            <w:pPr>
              <w:pStyle w:val="ListParagraph"/>
              <w:numPr>
                <w:ilvl w:val="0"/>
                <w:numId w:val="3"/>
              </w:num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IT26</w:t>
            </w:r>
          </w:p>
          <w:p w14:paraId="3EB069DE" w14:textId="77777777" w:rsidR="00D322EB" w:rsidRDefault="00D322EB" w:rsidP="00C20B6E">
            <w:pPr>
              <w:pStyle w:val="ListParagraph"/>
              <w:numPr>
                <w:ilvl w:val="0"/>
                <w:numId w:val="3"/>
              </w:num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IT27</w:t>
            </w:r>
          </w:p>
          <w:p w14:paraId="10DA42D1" w14:textId="77777777" w:rsidR="00D322EB" w:rsidRDefault="00D322EB" w:rsidP="00C20B6E">
            <w:pPr>
              <w:pStyle w:val="ListParagraph"/>
              <w:numPr>
                <w:ilvl w:val="0"/>
                <w:numId w:val="3"/>
              </w:num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IT28</w:t>
            </w:r>
          </w:p>
          <w:p w14:paraId="20420540" w14:textId="77777777" w:rsidR="00886A12" w:rsidRPr="00D57CDA" w:rsidRDefault="00D322EB" w:rsidP="00886A12">
            <w:pPr>
              <w:pStyle w:val="ListParagraph"/>
              <w:numPr>
                <w:ilvl w:val="0"/>
                <w:numId w:val="3"/>
              </w:numPr>
              <w:rPr>
                <w:rFonts w:ascii="Palatino Linotype" w:hAnsi="Palatino Linotype"/>
              </w:rPr>
            </w:pPr>
            <w:r w:rsidRPr="003448E7">
              <w:rPr>
                <w:rFonts w:ascii="Palatino Linotype" w:hAnsi="Palatino Linotype"/>
              </w:rPr>
              <w:t>IT56</w:t>
            </w:r>
          </w:p>
        </w:tc>
      </w:tr>
    </w:tbl>
    <w:p w14:paraId="0D826338" w14:textId="77777777" w:rsidR="000B3BC1" w:rsidRPr="005B5BF5" w:rsidRDefault="000B3BC1">
      <w:pPr>
        <w:rPr>
          <w:rFonts w:ascii="Palatino Linotype" w:hAnsi="Palatino Linotype" w:cs="Microsoft YaHei"/>
          <w:b/>
          <w:bCs/>
          <w:color w:val="4F81BD" w:themeColor="accent1"/>
          <w:sz w:val="26"/>
          <w:szCs w:val="26"/>
          <w:lang w:eastAsia="zh-HK"/>
        </w:rPr>
      </w:pPr>
      <w:r w:rsidRPr="005B5BF5">
        <w:br w:type="page"/>
      </w:r>
    </w:p>
    <w:p w14:paraId="5E25206D" w14:textId="77777777" w:rsidR="003D0F35" w:rsidRDefault="003D0F35" w:rsidP="00C20B6E">
      <w:pPr>
        <w:pStyle w:val="Heading1"/>
      </w:pPr>
      <w:bookmarkStart w:id="31" w:name="_Toc472172886"/>
      <w:r>
        <w:lastRenderedPageBreak/>
        <w:t>Cutover Consideration</w:t>
      </w:r>
      <w:bookmarkEnd w:id="31"/>
    </w:p>
    <w:p w14:paraId="5159E192" w14:textId="77777777" w:rsidR="007F489F" w:rsidRDefault="00C138F4" w:rsidP="00C138F4">
      <w:pPr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>From the impacts listed out in previous section, we propose selecting pilot POS clients for migration</w:t>
      </w:r>
      <w:r w:rsidR="0035350A">
        <w:rPr>
          <w:rFonts w:ascii="Palatino Linotype" w:hAnsi="Palatino Linotype"/>
        </w:rPr>
        <w:t xml:space="preserve">. Each time a select number of POS client will migrated to new system until all branches polling operation migrated to new system. </w:t>
      </w:r>
    </w:p>
    <w:p w14:paraId="002F6E11" w14:textId="77777777" w:rsidR="0036222B" w:rsidRDefault="0036222B" w:rsidP="0036222B">
      <w:pPr>
        <w:pStyle w:val="Heading2"/>
      </w:pPr>
      <w:bookmarkStart w:id="32" w:name="_Toc472172887"/>
      <w:r>
        <w:t>Sales Data</w:t>
      </w:r>
      <w:bookmarkEnd w:id="32"/>
      <w:r>
        <w:t xml:space="preserve"> </w:t>
      </w:r>
      <w:r w:rsidRPr="005B5BF5">
        <w:t xml:space="preserve"> </w:t>
      </w:r>
    </w:p>
    <w:p w14:paraId="369E355A" w14:textId="023767F2" w:rsidR="0036222B" w:rsidRDefault="00F14386" w:rsidP="0036222B">
      <w:pPr>
        <w:pStyle w:val="Heading3"/>
        <w:rPr>
          <w:lang w:eastAsia="zh-HK"/>
        </w:rPr>
      </w:pPr>
      <w:ins w:id="33" w:author="Edward Leung" w:date="2017-01-17T16:09:00Z"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712512" behindDoc="0" locked="0" layoutInCell="1" allowOverlap="1" wp14:anchorId="229B5F2C" wp14:editId="12C66CDC">
                  <wp:simplePos x="0" y="0"/>
                  <wp:positionH relativeFrom="column">
                    <wp:posOffset>4222750</wp:posOffset>
                  </wp:positionH>
                  <wp:positionV relativeFrom="paragraph">
                    <wp:posOffset>59690</wp:posOffset>
                  </wp:positionV>
                  <wp:extent cx="1473200" cy="482600"/>
                  <wp:effectExtent l="0" t="0" r="12700" b="12700"/>
                  <wp:wrapNone/>
                  <wp:docPr id="36" name="Text Box 36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1473200" cy="4826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040EF19" w14:textId="614AE3A6" w:rsidR="00F14386" w:rsidRDefault="00F14386">
                              <w:ins w:id="34" w:author="Edward Leung" w:date="2017-01-17T16:09:00Z">
                                <w:r>
                                  <w:t>IT51, 52, 53</w:t>
                                </w:r>
                              </w:ins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</wp:anchor>
              </w:drawing>
            </mc:Choice>
            <mc:Fallback>
              <w:pict>
                <v:shapetype w14:anchorId="229B5F2C" id="_x0000_t202" coordsize="21600,21600" o:spt="202" path="m,l,21600r21600,l21600,xe">
                  <v:stroke joinstyle="miter"/>
                  <v:path gradientshapeok="t" o:connecttype="rect"/>
                </v:shapetype>
                <v:shape id="Text Box 36" o:spid="_x0000_s1027" type="#_x0000_t202" style="position:absolute;left:0;text-align:left;margin-left:332.5pt;margin-top:4.7pt;width:116pt;height:38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" fillcolor="white [3201]" strokeweight=".5pt">
                  <v:textbox>
                    <w:txbxContent>
                      <w:p w14:paraId="1040EF19" w14:textId="614AE3A6" w:rsidR="00F14386" w:rsidRDefault="00F14386">
                        <w:ins w:id="35" w:author="Edward Leung" w:date="2017-01-17T16:09:00Z">
                          <w:r>
                            <w:t>IT51, 52, 53</w:t>
                          </w:r>
                        </w:ins>
                      </w:p>
                    </w:txbxContent>
                  </v:textbox>
                </v:shape>
              </w:pict>
            </mc:Fallback>
          </mc:AlternateContent>
        </w:r>
      </w:ins>
      <w:r w:rsidR="0036222B">
        <w:rPr>
          <w:lang w:eastAsia="zh-CN"/>
        </w:rPr>
        <w:t>Existing D</w:t>
      </w:r>
      <w:r w:rsidR="0036222B">
        <w:rPr>
          <w:rFonts w:hint="eastAsia"/>
          <w:lang w:eastAsia="zh-HK"/>
        </w:rPr>
        <w:t xml:space="preserve">ata Flow </w:t>
      </w:r>
    </w:p>
    <w:p w14:paraId="6E7199DB" w14:textId="51025200" w:rsidR="0036222B" w:rsidRDefault="00F14386" w:rsidP="0036222B">
      <w:pPr>
        <w:rPr>
          <w:lang w:eastAsia="zh-HK"/>
        </w:rPr>
      </w:pPr>
      <w:ins w:id="36" w:author="Edward Leung" w:date="2017-01-17T16:09:00Z"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711488" behindDoc="0" locked="0" layoutInCell="1" allowOverlap="1" wp14:anchorId="6110B093" wp14:editId="41535787">
                  <wp:simplePos x="0" y="0"/>
                  <wp:positionH relativeFrom="column">
                    <wp:posOffset>2794000</wp:posOffset>
                  </wp:positionH>
                  <wp:positionV relativeFrom="paragraph">
                    <wp:posOffset>1951355</wp:posOffset>
                  </wp:positionV>
                  <wp:extent cx="1187450" cy="603250"/>
                  <wp:effectExtent l="0" t="0" r="0" b="0"/>
                  <wp:wrapNone/>
                  <wp:docPr id="33" name="Multiply 33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1187450" cy="603250"/>
                          </a:xfrm>
                          <a:prstGeom prst="mathMultiply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</wp:anchor>
              </w:drawing>
            </mc:Choice>
            <mc:Fallback>
              <w:pict>
                <v:shape w14:anchorId="0605C672" id="Multiply 33" o:spid="_x0000_s1026" style="position:absolute;margin-left:220pt;margin-top:153.65pt;width:93.5pt;height:47.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187450,6032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" path="m253064,208134l317327,81637,593725,222053,870123,81637r64263,126497l750356,301625r184030,93491l870123,521613,593725,381197,317327,521613,253064,395116,437094,301625,253064,208134xe" fillcolor="#4f81bd [3204]" strokecolor="#243f60 [1604]" strokeweight="2pt">
                  <v:path arrowok="t" o:connecttype="custom" o:connectlocs="253064,208134;317327,81637;593725,222053;870123,81637;934386,208134;750356,301625;934386,395116;870123,521613;593725,381197;317327,521613;253064,395116;437094,301625;253064,208134" o:connectangles="0,0,0,0,0,0,0,0,0,0,0,0,0"/>
                </v:shape>
              </w:pict>
            </mc:Fallback>
          </mc:AlternateContent>
        </w:r>
      </w:ins>
      <w:r w:rsidR="00C322D9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EE12645" wp14:editId="2E85F16B">
                <wp:simplePos x="0" y="0"/>
                <wp:positionH relativeFrom="column">
                  <wp:posOffset>4290060</wp:posOffset>
                </wp:positionH>
                <wp:positionV relativeFrom="paragraph">
                  <wp:posOffset>341337</wp:posOffset>
                </wp:positionV>
                <wp:extent cx="1186962" cy="369277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6962" cy="36927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16ECC1" w14:textId="77777777" w:rsidR="00F14386" w:rsidRPr="00C138F4" w:rsidRDefault="00F14386">
                            <w:pPr>
                              <w:rPr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  <w:t>Staging to EDW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E12645" id="Text Box 13" o:spid="_x0000_s1028" type="#_x0000_t202" style="position:absolute;margin-left:337.8pt;margin-top:26.9pt;width:93.45pt;height:29.1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" filled="f" stroked="f" strokeweight=".5pt">
                <v:textbox>
                  <w:txbxContent>
                    <w:p w14:paraId="5816ECC1" w14:textId="77777777" w:rsidR="00F14386" w:rsidRPr="00C138F4" w:rsidRDefault="00F14386">
                      <w:pPr>
                        <w:rPr>
                          <w:sz w:val="12"/>
                        </w:rPr>
                      </w:pPr>
                      <w:r>
                        <w:rPr>
                          <w:sz w:val="12"/>
                        </w:rPr>
                        <w:t>Staging to EDW</w:t>
                      </w:r>
                    </w:p>
                  </w:txbxContent>
                </v:textbox>
              </v:shape>
            </w:pict>
          </mc:Fallback>
        </mc:AlternateContent>
      </w:r>
      <w:r w:rsidR="00C322D9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38B733B" wp14:editId="77D084B5">
                <wp:simplePos x="0" y="0"/>
                <wp:positionH relativeFrom="column">
                  <wp:posOffset>4465076</wp:posOffset>
                </wp:positionH>
                <wp:positionV relativeFrom="paragraph">
                  <wp:posOffset>564222</wp:posOffset>
                </wp:positionV>
                <wp:extent cx="156117" cy="319095"/>
                <wp:effectExtent l="38100" t="0" r="34925" b="6223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6117" cy="3190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A5836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351.6pt;margin-top:44.45pt;width:12.3pt;height:25.15pt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" strokecolor="#4579b8 [3044]">
                <v:stroke endarrow="block"/>
              </v:shape>
            </w:pict>
          </mc:Fallback>
        </mc:AlternateContent>
      </w:r>
      <w:r w:rsidR="00C322D9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58011A3" wp14:editId="6D3153AF">
                <wp:simplePos x="0" y="0"/>
                <wp:positionH relativeFrom="column">
                  <wp:posOffset>1776046</wp:posOffset>
                </wp:positionH>
                <wp:positionV relativeFrom="paragraph">
                  <wp:posOffset>227574</wp:posOffset>
                </wp:positionV>
                <wp:extent cx="498524" cy="733621"/>
                <wp:effectExtent l="0" t="0" r="53975" b="4762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8524" cy="73362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329B0E" id="Straight Arrow Connector 6" o:spid="_x0000_s1026" type="#_x0000_t32" style="position:absolute;margin-left:139.85pt;margin-top:17.9pt;width:39.25pt;height:57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" strokecolor="#4579b8 [3044]">
                <v:stroke endarrow="block"/>
              </v:shape>
            </w:pict>
          </mc:Fallback>
        </mc:AlternateContent>
      </w:r>
      <w:r w:rsidR="00C322D9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86446A1" wp14:editId="00063D19">
                <wp:simplePos x="0" y="0"/>
                <wp:positionH relativeFrom="column">
                  <wp:posOffset>1221740</wp:posOffset>
                </wp:positionH>
                <wp:positionV relativeFrom="paragraph">
                  <wp:posOffset>20076</wp:posOffset>
                </wp:positionV>
                <wp:extent cx="1575233" cy="453483"/>
                <wp:effectExtent l="0" t="0" r="0" b="381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5233" cy="45348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2484CD" w14:textId="77777777" w:rsidR="00F14386" w:rsidRPr="00C138F4" w:rsidRDefault="00F14386">
                            <w:pPr>
                              <w:rPr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  <w:t xml:space="preserve">Sales Data to Staging Server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86446A1" id="Text Box 12" o:spid="_x0000_s1029" type="#_x0000_t202" style="position:absolute;margin-left:96.2pt;margin-top:1.6pt;width:124.05pt;height:35.7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" filled="f" stroked="f" strokeweight=".5pt">
                <v:textbox>
                  <w:txbxContent>
                    <w:p w14:paraId="592484CD" w14:textId="77777777" w:rsidR="00F14386" w:rsidRPr="00C138F4" w:rsidRDefault="00F14386">
                      <w:pPr>
                        <w:rPr>
                          <w:sz w:val="12"/>
                        </w:rPr>
                      </w:pPr>
                      <w:r>
                        <w:rPr>
                          <w:sz w:val="12"/>
                        </w:rPr>
                        <w:t xml:space="preserve">Sales Data to Staging Server </w:t>
                      </w:r>
                    </w:p>
                  </w:txbxContent>
                </v:textbox>
              </v:shape>
            </w:pict>
          </mc:Fallback>
        </mc:AlternateContent>
      </w:r>
      <w:r w:rsidR="00C322D9" w:rsidRPr="00C322D9">
        <w:rPr>
          <w:noProof/>
        </w:rPr>
        <w:drawing>
          <wp:inline distT="0" distB="0" distL="0" distR="0" wp14:anchorId="5997D805" wp14:editId="4A533B79">
            <wp:extent cx="6858000" cy="2782957"/>
            <wp:effectExtent l="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7829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285ED2" w14:textId="77777777" w:rsidR="0036222B" w:rsidRPr="004E53BA" w:rsidRDefault="00C322D9" w:rsidP="0036222B">
      <w:pPr>
        <w:jc w:val="center"/>
        <w:rPr>
          <w:lang w:eastAsia="zh-HK"/>
        </w:rPr>
      </w:pPr>
      <w:r>
        <w:rPr>
          <w:lang w:eastAsia="zh-HK"/>
        </w:rPr>
        <w:tab/>
      </w:r>
    </w:p>
    <w:p w14:paraId="02CA664D" w14:textId="77777777" w:rsidR="0036222B" w:rsidRDefault="0036222B" w:rsidP="0036222B">
      <w:pPr>
        <w:pStyle w:val="ListParagraph"/>
        <w:numPr>
          <w:ilvl w:val="0"/>
          <w:numId w:val="14"/>
        </w:numPr>
        <w:spacing w:after="0"/>
        <w:rPr>
          <w:rFonts w:ascii="Palatino Linotype" w:hAnsi="Palatino Linotype"/>
          <w:lang w:eastAsia="zh-CN"/>
        </w:rPr>
      </w:pPr>
      <w:r w:rsidRPr="004E53BA">
        <w:rPr>
          <w:rFonts w:ascii="Palatino Linotype" w:hAnsi="Palatino Linotype"/>
          <w:lang w:eastAsia="zh-CN"/>
        </w:rPr>
        <w:t>The data copied from POS Client to the existing server.</w:t>
      </w:r>
    </w:p>
    <w:p w14:paraId="29C33A71" w14:textId="77777777" w:rsidR="001B187D" w:rsidRPr="004E53BA" w:rsidRDefault="001B187D" w:rsidP="0036222B">
      <w:pPr>
        <w:pStyle w:val="ListParagraph"/>
        <w:numPr>
          <w:ilvl w:val="0"/>
          <w:numId w:val="14"/>
        </w:numPr>
        <w:spacing w:after="0"/>
        <w:rPr>
          <w:rFonts w:ascii="Palatino Linotype" w:hAnsi="Palatino Linotype"/>
          <w:lang w:eastAsia="zh-CN"/>
        </w:rPr>
      </w:pPr>
      <w:r>
        <w:rPr>
          <w:rFonts w:ascii="Palatino Linotype" w:hAnsi="Palatino Linotype"/>
          <w:lang w:eastAsia="zh-CN"/>
        </w:rPr>
        <w:t xml:space="preserve">Existing server update process log to control polling execution. </w:t>
      </w:r>
    </w:p>
    <w:p w14:paraId="41A5C9CF" w14:textId="77777777" w:rsidR="0036222B" w:rsidRPr="004E53BA" w:rsidRDefault="0036222B" w:rsidP="0036222B">
      <w:pPr>
        <w:pStyle w:val="ListParagraph"/>
        <w:numPr>
          <w:ilvl w:val="0"/>
          <w:numId w:val="14"/>
        </w:numPr>
        <w:spacing w:after="0"/>
        <w:rPr>
          <w:rFonts w:ascii="Palatino Linotype" w:hAnsi="Palatino Linotype"/>
          <w:lang w:eastAsia="zh-CN"/>
        </w:rPr>
      </w:pPr>
      <w:r w:rsidRPr="004E53BA">
        <w:rPr>
          <w:rFonts w:ascii="Palatino Linotype" w:hAnsi="Palatino Linotype"/>
          <w:lang w:eastAsia="zh-CN"/>
        </w:rPr>
        <w:t>The existing server will update the process log / record status after finish.</w:t>
      </w:r>
    </w:p>
    <w:p w14:paraId="103BE2FE" w14:textId="77777777" w:rsidR="0036222B" w:rsidRPr="004E53BA" w:rsidRDefault="0036222B" w:rsidP="0036222B">
      <w:pPr>
        <w:pStyle w:val="ListParagraph"/>
        <w:numPr>
          <w:ilvl w:val="0"/>
          <w:numId w:val="14"/>
        </w:numPr>
        <w:spacing w:after="0"/>
        <w:rPr>
          <w:rFonts w:ascii="Palatino Linotype" w:hAnsi="Palatino Linotype"/>
          <w:lang w:eastAsia="zh-CN"/>
        </w:rPr>
      </w:pPr>
      <w:r w:rsidRPr="004E53BA">
        <w:rPr>
          <w:rFonts w:ascii="Palatino Linotype" w:hAnsi="Palatino Linotype"/>
          <w:lang w:eastAsia="zh-CN"/>
        </w:rPr>
        <w:t xml:space="preserve">The data in existing staging server copied to EDW. </w:t>
      </w:r>
    </w:p>
    <w:p w14:paraId="647FE71D" w14:textId="77777777" w:rsidR="0036222B" w:rsidRPr="004E53BA" w:rsidRDefault="0036222B" w:rsidP="0036222B">
      <w:pPr>
        <w:pStyle w:val="ListParagraph"/>
        <w:numPr>
          <w:ilvl w:val="0"/>
          <w:numId w:val="14"/>
        </w:numPr>
        <w:spacing w:after="0"/>
        <w:rPr>
          <w:rFonts w:ascii="Palatino Linotype" w:hAnsi="Palatino Linotype"/>
          <w:lang w:eastAsia="zh-CN"/>
        </w:rPr>
      </w:pPr>
      <w:r w:rsidRPr="004E53BA">
        <w:rPr>
          <w:rFonts w:ascii="Palatino Linotype" w:hAnsi="Palatino Linotype"/>
          <w:lang w:eastAsia="zh-CN"/>
        </w:rPr>
        <w:t>We target to migrate the process to new stating server.</w:t>
      </w:r>
    </w:p>
    <w:p w14:paraId="19D23042" w14:textId="77777777" w:rsidR="0036222B" w:rsidRDefault="0036222B" w:rsidP="0036222B">
      <w:pPr>
        <w:rPr>
          <w:rFonts w:ascii="Palatino Linotype" w:hAnsi="Palatino Linotype"/>
          <w:lang w:eastAsia="zh-CN"/>
        </w:rPr>
      </w:pPr>
    </w:p>
    <w:p w14:paraId="2F921CF5" w14:textId="77777777" w:rsidR="0036222B" w:rsidRDefault="0036222B" w:rsidP="0036222B">
      <w:pPr>
        <w:spacing w:before="240"/>
        <w:jc w:val="both"/>
        <w:rPr>
          <w:rFonts w:ascii="Palatino Linotype" w:hAnsi="Palatino Linotype"/>
          <w:lang w:eastAsia="zh-CN"/>
        </w:rPr>
      </w:pPr>
      <w:r>
        <w:rPr>
          <w:rFonts w:ascii="Palatino Linotype" w:hAnsi="Palatino Linotype"/>
          <w:lang w:eastAsia="zh-CN"/>
        </w:rPr>
        <w:t xml:space="preserve">There are phases defined for cut over: </w:t>
      </w:r>
    </w:p>
    <w:p w14:paraId="136DB9B3" w14:textId="77777777" w:rsidR="0036222B" w:rsidRDefault="0036222B" w:rsidP="0036222B">
      <w:pPr>
        <w:pStyle w:val="ListParagraph"/>
        <w:numPr>
          <w:ilvl w:val="0"/>
          <w:numId w:val="13"/>
        </w:numPr>
        <w:spacing w:before="240"/>
        <w:jc w:val="both"/>
        <w:rPr>
          <w:rFonts w:ascii="Palatino Linotype" w:hAnsi="Palatino Linotype"/>
          <w:lang w:eastAsia="zh-CN"/>
        </w:rPr>
      </w:pPr>
      <w:r>
        <w:rPr>
          <w:rFonts w:ascii="Palatino Linotype" w:hAnsi="Palatino Linotype"/>
          <w:lang w:eastAsia="zh-CN"/>
        </w:rPr>
        <w:t xml:space="preserve">Parallel run on selected branch </w:t>
      </w:r>
      <w:r>
        <w:rPr>
          <w:rFonts w:ascii="Palatino Linotype" w:hAnsi="Palatino Linotype"/>
          <w:lang w:eastAsia="zh-HK"/>
        </w:rPr>
        <w:t>for real time / EOD sales data.</w:t>
      </w:r>
      <w:r>
        <w:rPr>
          <w:rFonts w:ascii="Palatino Linotype" w:hAnsi="Palatino Linotype" w:hint="eastAsia"/>
          <w:lang w:eastAsia="zh-HK"/>
        </w:rPr>
        <w:t xml:space="preserve"> </w:t>
      </w:r>
      <w:r>
        <w:rPr>
          <w:rFonts w:ascii="Palatino Linotype" w:hAnsi="Palatino Linotype"/>
          <w:lang w:eastAsia="zh-HK"/>
        </w:rPr>
        <w:t xml:space="preserve"> </w:t>
      </w:r>
    </w:p>
    <w:p w14:paraId="7379C192" w14:textId="77777777" w:rsidR="0036222B" w:rsidRDefault="0036222B" w:rsidP="0036222B">
      <w:pPr>
        <w:pStyle w:val="ListParagraph"/>
        <w:numPr>
          <w:ilvl w:val="0"/>
          <w:numId w:val="13"/>
        </w:numPr>
        <w:spacing w:before="240"/>
        <w:jc w:val="both"/>
        <w:rPr>
          <w:rFonts w:ascii="Palatino Linotype" w:hAnsi="Palatino Linotype"/>
          <w:lang w:eastAsia="zh-CN"/>
        </w:rPr>
      </w:pPr>
      <w:r>
        <w:rPr>
          <w:rFonts w:ascii="Palatino Linotype" w:hAnsi="Palatino Linotype"/>
          <w:lang w:eastAsia="zh-CN"/>
        </w:rPr>
        <w:t xml:space="preserve">Cut over on selected branch </w:t>
      </w:r>
      <w:r>
        <w:rPr>
          <w:rFonts w:ascii="Palatino Linotype" w:hAnsi="Palatino Linotype"/>
          <w:lang w:eastAsia="zh-HK"/>
        </w:rPr>
        <w:t xml:space="preserve">for real Time / EOD sales data. </w:t>
      </w:r>
    </w:p>
    <w:p w14:paraId="2103EB10" w14:textId="77777777" w:rsidR="0036222B" w:rsidRDefault="0036222B" w:rsidP="0036222B">
      <w:pPr>
        <w:pStyle w:val="ListParagraph"/>
        <w:numPr>
          <w:ilvl w:val="0"/>
          <w:numId w:val="13"/>
        </w:numPr>
        <w:spacing w:before="240"/>
        <w:jc w:val="both"/>
        <w:rPr>
          <w:rFonts w:ascii="Palatino Linotype" w:hAnsi="Palatino Linotype"/>
          <w:lang w:eastAsia="zh-CN"/>
        </w:rPr>
      </w:pPr>
      <w:r>
        <w:rPr>
          <w:rFonts w:ascii="Palatino Linotype" w:hAnsi="Palatino Linotype"/>
          <w:lang w:eastAsia="zh-CN"/>
        </w:rPr>
        <w:t xml:space="preserve">Repeat Step 1 and step 2 until all branches finished cut over process. </w:t>
      </w:r>
    </w:p>
    <w:p w14:paraId="2E5D8361" w14:textId="77777777" w:rsidR="00A000E8" w:rsidRDefault="00A000E8">
      <w:pPr>
        <w:rPr>
          <w:rFonts w:ascii="Palatino Linotype" w:eastAsiaTheme="majorEastAsia" w:hAnsi="Palatino Linotype" w:cstheme="majorBidi"/>
          <w:b/>
          <w:bCs/>
          <w:color w:val="4F81BD" w:themeColor="accent1"/>
          <w:lang w:eastAsia="zh-CN"/>
        </w:rPr>
      </w:pPr>
      <w:r>
        <w:rPr>
          <w:lang w:eastAsia="zh-CN"/>
        </w:rPr>
        <w:br w:type="page"/>
      </w:r>
    </w:p>
    <w:p w14:paraId="5485ED6A" w14:textId="77777777" w:rsidR="0036222B" w:rsidRDefault="0036222B" w:rsidP="0036222B">
      <w:pPr>
        <w:pStyle w:val="Heading3"/>
        <w:rPr>
          <w:lang w:eastAsia="zh-HK"/>
        </w:rPr>
      </w:pPr>
      <w:r>
        <w:rPr>
          <w:lang w:eastAsia="zh-CN"/>
        </w:rPr>
        <w:lastRenderedPageBreak/>
        <w:t xml:space="preserve">Parallel Run on </w:t>
      </w:r>
      <w:r>
        <w:rPr>
          <w:lang w:eastAsia="zh-HK"/>
        </w:rPr>
        <w:t xml:space="preserve">Selected Branch  </w:t>
      </w:r>
    </w:p>
    <w:p w14:paraId="30F1D8CB" w14:textId="77777777" w:rsidR="0036222B" w:rsidRDefault="0036222B" w:rsidP="0036222B">
      <w:pPr>
        <w:jc w:val="center"/>
        <w:rPr>
          <w:lang w:eastAsia="zh-HK"/>
        </w:rPr>
      </w:pPr>
    </w:p>
    <w:p w14:paraId="4916C30E" w14:textId="15EB3286" w:rsidR="0036222B" w:rsidRDefault="000C1FD3" w:rsidP="0036222B">
      <w:pPr>
        <w:jc w:val="center"/>
        <w:rPr>
          <w:lang w:eastAsia="zh-HK"/>
        </w:rPr>
      </w:pPr>
      <w:ins w:id="37" w:author="Edward Leung" w:date="2017-01-17T16:12:00Z"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713536" behindDoc="0" locked="0" layoutInCell="1" allowOverlap="1" wp14:anchorId="7AFE051C" wp14:editId="06C13D66">
                  <wp:simplePos x="0" y="0"/>
                  <wp:positionH relativeFrom="column">
                    <wp:posOffset>4191000</wp:posOffset>
                  </wp:positionH>
                  <wp:positionV relativeFrom="paragraph">
                    <wp:posOffset>1969135</wp:posOffset>
                  </wp:positionV>
                  <wp:extent cx="2882900" cy="1101725"/>
                  <wp:effectExtent l="0" t="0" r="12700" b="22225"/>
                  <wp:wrapNone/>
                  <wp:docPr id="37" name="Text Box 37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2882900" cy="11017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BB859A0" w14:textId="7B6B81E2" w:rsidR="000C1FD3" w:rsidRPr="000C1FD3" w:rsidRDefault="000C1FD3">
                              <w:pPr>
                                <w:rPr>
                                  <w:ins w:id="38" w:author="Edward Leung" w:date="2017-01-17T16:18:00Z"/>
                                  <w:color w:val="00B050"/>
                                  <w:sz w:val="16"/>
                                  <w:rPrChange w:id="39" w:author="Edward Leung" w:date="2017-01-17T16:19:00Z">
                                    <w:rPr>
                                      <w:ins w:id="40" w:author="Edward Leung" w:date="2017-01-17T16:18:00Z"/>
                                      <w:color w:val="00B050"/>
                                    </w:rPr>
                                  </w:rPrChange>
                                </w:rPr>
                              </w:pPr>
                              <w:ins w:id="41" w:author="Edward Leung" w:date="2017-01-17T16:12:00Z">
                                <w:r w:rsidRPr="000C1FD3">
                                  <w:rPr>
                                    <w:color w:val="00B050"/>
                                    <w:sz w:val="16"/>
                                    <w:rPrChange w:id="42" w:author="Edward Leung" w:date="2017-01-17T16:19:00Z">
                                      <w:rPr/>
                                    </w:rPrChange>
                                  </w:rPr>
                                  <w:t>EDO can select some branches for test</w:t>
                                </w:r>
                              </w:ins>
                              <w:ins w:id="43" w:author="Edward Leung" w:date="2017-01-17T16:13:00Z">
                                <w:r w:rsidRPr="000C1FD3">
                                  <w:rPr>
                                    <w:color w:val="00B050"/>
                                    <w:sz w:val="16"/>
                                    <w:rPrChange w:id="44" w:author="Edward Leung" w:date="2017-01-17T16:19:00Z">
                                      <w:rPr/>
                                    </w:rPrChange>
                                  </w:rPr>
                                  <w:t>ing / monitoring / health check</w:t>
                                </w:r>
                              </w:ins>
                              <w:ins w:id="45" w:author="Edward Leung" w:date="2017-01-17T16:15:00Z">
                                <w:r w:rsidRPr="000C1FD3">
                                  <w:rPr>
                                    <w:color w:val="00B050"/>
                                    <w:sz w:val="16"/>
                                    <w:rPrChange w:id="46" w:author="Edward Leung" w:date="2017-01-17T16:19:00Z">
                                      <w:rPr>
                                        <w:color w:val="00B050"/>
                                      </w:rPr>
                                    </w:rPrChange>
                                  </w:rPr>
                                  <w:t xml:space="preserve"> / Data Patch Approach</w:t>
                                </w:r>
                              </w:ins>
                            </w:p>
                            <w:p w14:paraId="6662AA4B" w14:textId="5F837437" w:rsidR="000C1FD3" w:rsidRPr="000C1FD3" w:rsidRDefault="000C1FD3">
                              <w:pPr>
                                <w:rPr>
                                  <w:ins w:id="47" w:author="Edward Leung" w:date="2017-01-17T16:15:00Z"/>
                                  <w:color w:val="00B050"/>
                                  <w:sz w:val="16"/>
                                  <w:rPrChange w:id="48" w:author="Edward Leung" w:date="2017-01-17T16:19:00Z">
                                    <w:rPr>
                                      <w:ins w:id="49" w:author="Edward Leung" w:date="2017-01-17T16:15:00Z"/>
                                      <w:color w:val="00B050"/>
                                    </w:rPr>
                                  </w:rPrChange>
                                </w:rPr>
                              </w:pPr>
                              <w:ins w:id="50" w:author="Edward Leung" w:date="2017-01-17T16:18:00Z">
                                <w:r w:rsidRPr="009D2A78">
                                  <w:rPr>
                                    <w:color w:val="FF0000"/>
                                    <w:sz w:val="16"/>
                                    <w:rPrChange w:id="51" w:author="Edward Leung" w:date="2017-01-17T16:21:00Z">
                                      <w:rPr>
                                        <w:color w:val="00B050"/>
                                      </w:rPr>
                                    </w:rPrChange>
                                  </w:rPr>
                                  <w:t>Consider</w:t>
                                </w:r>
                              </w:ins>
                              <w:ins w:id="52" w:author="Edward Leung" w:date="2017-01-17T16:19:00Z">
                                <w:r w:rsidRPr="009D2A78">
                                  <w:rPr>
                                    <w:color w:val="FF0000"/>
                                    <w:sz w:val="16"/>
                                    <w:rPrChange w:id="53" w:author="Edward Leung" w:date="2017-01-17T16:21:00Z">
                                      <w:rPr>
                                        <w:color w:val="00B050"/>
                                      </w:rPr>
                                    </w:rPrChange>
                                  </w:rPr>
                                  <w:t xml:space="preserve"> using re-run </w:t>
                                </w:r>
                                <w:r w:rsidRPr="000C1FD3">
                                  <w:rPr>
                                    <w:color w:val="00B050"/>
                                    <w:sz w:val="16"/>
                                    <w:rPrChange w:id="54" w:author="Edward Leung" w:date="2017-01-17T16:19:00Z">
                                      <w:rPr>
                                        <w:color w:val="00B050"/>
                                      </w:rPr>
                                    </w:rPrChange>
                                  </w:rPr>
                                  <w:t>instead of patching</w:t>
                                </w:r>
                              </w:ins>
                            </w:p>
                            <w:p w14:paraId="2FDB3D6B" w14:textId="77777777" w:rsidR="000C1FD3" w:rsidRPr="000C1FD3" w:rsidRDefault="000C1FD3">
                              <w:pPr>
                                <w:rPr>
                                  <w:ins w:id="55" w:author="Edward Leung" w:date="2017-01-17T16:15:00Z"/>
                                  <w:color w:val="00B050"/>
                                  <w:sz w:val="16"/>
                                  <w:rPrChange w:id="56" w:author="Edward Leung" w:date="2017-01-17T16:19:00Z">
                                    <w:rPr>
                                      <w:ins w:id="57" w:author="Edward Leung" w:date="2017-01-17T16:15:00Z"/>
                                      <w:color w:val="00B050"/>
                                    </w:rPr>
                                  </w:rPrChange>
                                </w:rPr>
                              </w:pPr>
                            </w:p>
                            <w:p w14:paraId="2E614DAE" w14:textId="77777777" w:rsidR="000C1FD3" w:rsidRPr="000C1FD3" w:rsidRDefault="000C1FD3">
                              <w:pPr>
                                <w:rPr>
                                  <w:color w:val="00B050"/>
                                  <w:sz w:val="16"/>
                                  <w:rPrChange w:id="58" w:author="Edward Leung" w:date="2017-01-17T16:19:00Z">
                                    <w:rPr/>
                                  </w:rPrChange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 w14:anchorId="7AFE051C" id="Text Box 37" o:spid="_x0000_s1030" type="#_x0000_t202" style="position:absolute;left:0;text-align:left;margin-left:330pt;margin-top:155.05pt;width:227pt;height:86.7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" fillcolor="white [3201]" strokeweight=".5pt">
                  <v:textbox>
                    <w:txbxContent>
                      <w:p w14:paraId="5BB859A0" w14:textId="7B6B81E2" w:rsidR="000C1FD3" w:rsidRPr="000C1FD3" w:rsidRDefault="000C1FD3">
                        <w:pPr>
                          <w:rPr>
                            <w:ins w:id="59" w:author="Edward Leung" w:date="2017-01-17T16:18:00Z"/>
                            <w:color w:val="00B050"/>
                            <w:sz w:val="16"/>
                            <w:rPrChange w:id="60" w:author="Edward Leung" w:date="2017-01-17T16:19:00Z">
                              <w:rPr>
                                <w:ins w:id="61" w:author="Edward Leung" w:date="2017-01-17T16:18:00Z"/>
                                <w:color w:val="00B050"/>
                              </w:rPr>
                            </w:rPrChange>
                          </w:rPr>
                        </w:pPr>
                        <w:ins w:id="62" w:author="Edward Leung" w:date="2017-01-17T16:12:00Z">
                          <w:r w:rsidRPr="000C1FD3">
                            <w:rPr>
                              <w:color w:val="00B050"/>
                              <w:sz w:val="16"/>
                              <w:rPrChange w:id="63" w:author="Edward Leung" w:date="2017-01-17T16:19:00Z">
                                <w:rPr/>
                              </w:rPrChange>
                            </w:rPr>
                            <w:t>EDO can select some branches for test</w:t>
                          </w:r>
                        </w:ins>
                        <w:ins w:id="64" w:author="Edward Leung" w:date="2017-01-17T16:13:00Z">
                          <w:r w:rsidRPr="000C1FD3">
                            <w:rPr>
                              <w:color w:val="00B050"/>
                              <w:sz w:val="16"/>
                              <w:rPrChange w:id="65" w:author="Edward Leung" w:date="2017-01-17T16:19:00Z">
                                <w:rPr/>
                              </w:rPrChange>
                            </w:rPr>
                            <w:t>ing / monitoring / health check</w:t>
                          </w:r>
                        </w:ins>
                        <w:ins w:id="66" w:author="Edward Leung" w:date="2017-01-17T16:15:00Z">
                          <w:r w:rsidRPr="000C1FD3">
                            <w:rPr>
                              <w:color w:val="00B050"/>
                              <w:sz w:val="16"/>
                              <w:rPrChange w:id="67" w:author="Edward Leung" w:date="2017-01-17T16:19:00Z">
                                <w:rPr>
                                  <w:color w:val="00B050"/>
                                </w:rPr>
                              </w:rPrChange>
                            </w:rPr>
                            <w:t xml:space="preserve"> / Data Patch Approach</w:t>
                          </w:r>
                        </w:ins>
                      </w:p>
                      <w:p w14:paraId="6662AA4B" w14:textId="5F837437" w:rsidR="000C1FD3" w:rsidRPr="000C1FD3" w:rsidRDefault="000C1FD3">
                        <w:pPr>
                          <w:rPr>
                            <w:ins w:id="68" w:author="Edward Leung" w:date="2017-01-17T16:15:00Z"/>
                            <w:color w:val="00B050"/>
                            <w:sz w:val="16"/>
                            <w:rPrChange w:id="69" w:author="Edward Leung" w:date="2017-01-17T16:19:00Z">
                              <w:rPr>
                                <w:ins w:id="70" w:author="Edward Leung" w:date="2017-01-17T16:15:00Z"/>
                                <w:color w:val="00B050"/>
                              </w:rPr>
                            </w:rPrChange>
                          </w:rPr>
                        </w:pPr>
                        <w:ins w:id="71" w:author="Edward Leung" w:date="2017-01-17T16:18:00Z">
                          <w:r w:rsidRPr="009D2A78">
                            <w:rPr>
                              <w:color w:val="FF0000"/>
                              <w:sz w:val="16"/>
                              <w:rPrChange w:id="72" w:author="Edward Leung" w:date="2017-01-17T16:21:00Z">
                                <w:rPr>
                                  <w:color w:val="00B050"/>
                                </w:rPr>
                              </w:rPrChange>
                            </w:rPr>
                            <w:t>Consider</w:t>
                          </w:r>
                        </w:ins>
                        <w:ins w:id="73" w:author="Edward Leung" w:date="2017-01-17T16:19:00Z">
                          <w:r w:rsidRPr="009D2A78">
                            <w:rPr>
                              <w:color w:val="FF0000"/>
                              <w:sz w:val="16"/>
                              <w:rPrChange w:id="74" w:author="Edward Leung" w:date="2017-01-17T16:21:00Z">
                                <w:rPr>
                                  <w:color w:val="00B050"/>
                                </w:rPr>
                              </w:rPrChange>
                            </w:rPr>
                            <w:t xml:space="preserve"> using re-run </w:t>
                          </w:r>
                          <w:r w:rsidRPr="000C1FD3">
                            <w:rPr>
                              <w:color w:val="00B050"/>
                              <w:sz w:val="16"/>
                              <w:rPrChange w:id="75" w:author="Edward Leung" w:date="2017-01-17T16:19:00Z">
                                <w:rPr>
                                  <w:color w:val="00B050"/>
                                </w:rPr>
                              </w:rPrChange>
                            </w:rPr>
                            <w:t>instead of patching</w:t>
                          </w:r>
                        </w:ins>
                      </w:p>
                      <w:p w14:paraId="2FDB3D6B" w14:textId="77777777" w:rsidR="000C1FD3" w:rsidRPr="000C1FD3" w:rsidRDefault="000C1FD3">
                        <w:pPr>
                          <w:rPr>
                            <w:ins w:id="76" w:author="Edward Leung" w:date="2017-01-17T16:15:00Z"/>
                            <w:color w:val="00B050"/>
                            <w:sz w:val="16"/>
                            <w:rPrChange w:id="77" w:author="Edward Leung" w:date="2017-01-17T16:19:00Z">
                              <w:rPr>
                                <w:ins w:id="78" w:author="Edward Leung" w:date="2017-01-17T16:15:00Z"/>
                                <w:color w:val="00B050"/>
                              </w:rPr>
                            </w:rPrChange>
                          </w:rPr>
                        </w:pPr>
                      </w:p>
                      <w:p w14:paraId="2E614DAE" w14:textId="77777777" w:rsidR="000C1FD3" w:rsidRPr="000C1FD3" w:rsidRDefault="000C1FD3">
                        <w:pPr>
                          <w:rPr>
                            <w:color w:val="00B050"/>
                            <w:sz w:val="16"/>
                            <w:rPrChange w:id="79" w:author="Edward Leung" w:date="2017-01-17T16:19:00Z">
                              <w:rPr/>
                            </w:rPrChange>
                          </w:rPr>
                        </w:pPr>
                      </w:p>
                    </w:txbxContent>
                  </v:textbox>
                </v:shape>
              </w:pict>
            </mc:Fallback>
          </mc:AlternateContent>
        </w:r>
      </w:ins>
      <w:r w:rsidR="001A649B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EEA66CB" wp14:editId="517629A0">
                <wp:simplePos x="0" y="0"/>
                <wp:positionH relativeFrom="column">
                  <wp:posOffset>2540977</wp:posOffset>
                </wp:positionH>
                <wp:positionV relativeFrom="paragraph">
                  <wp:posOffset>2591923</wp:posOffset>
                </wp:positionV>
                <wp:extent cx="386861" cy="70339"/>
                <wp:effectExtent l="0" t="57150" r="13335" b="25400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6861" cy="7033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210BF5" id="Straight Arrow Connector 56" o:spid="_x0000_s1026" type="#_x0000_t32" style="position:absolute;margin-left:200.1pt;margin-top:204.1pt;width:30.45pt;height:5.55pt;flip: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" strokecolor="#4579b8 [3044]">
                <v:stroke endarrow="block"/>
              </v:shape>
            </w:pict>
          </mc:Fallback>
        </mc:AlternateContent>
      </w:r>
      <w:r w:rsidR="001A649B" w:rsidRPr="001B187D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D27BB96" wp14:editId="385448E0">
                <wp:simplePos x="0" y="0"/>
                <wp:positionH relativeFrom="column">
                  <wp:posOffset>1160585</wp:posOffset>
                </wp:positionH>
                <wp:positionV relativeFrom="paragraph">
                  <wp:posOffset>2292984</wp:posOffset>
                </wp:positionV>
                <wp:extent cx="1575233" cy="720969"/>
                <wp:effectExtent l="0" t="0" r="0" b="3175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5233" cy="72096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6087B5EF" w14:textId="77777777" w:rsidR="00F14386" w:rsidRDefault="00F14386" w:rsidP="001B187D">
                            <w:pPr>
                              <w:rPr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  <w:t xml:space="preserve">Start using new ESP to put data </w:t>
                            </w:r>
                          </w:p>
                          <w:p w14:paraId="515B81D7" w14:textId="77777777" w:rsidR="00F14386" w:rsidRPr="00C138F4" w:rsidRDefault="00F14386" w:rsidP="001B187D">
                            <w:pPr>
                              <w:rPr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  <w:t>Service Bus not update process log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27BB96" id="Text Box 23" o:spid="_x0000_s1031" type="#_x0000_t202" style="position:absolute;left:0;text-align:left;margin-left:91.4pt;margin-top:180.55pt;width:124.05pt;height:56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" filled="f" stroked="f" strokeweight=".5pt">
                <v:textbox>
                  <w:txbxContent>
                    <w:p w14:paraId="6087B5EF" w14:textId="77777777" w:rsidR="00F14386" w:rsidRDefault="00F14386" w:rsidP="001B187D">
                      <w:pPr>
                        <w:rPr>
                          <w:sz w:val="12"/>
                        </w:rPr>
                      </w:pPr>
                      <w:r>
                        <w:rPr>
                          <w:sz w:val="12"/>
                        </w:rPr>
                        <w:t xml:space="preserve">Start using new ESP to put data </w:t>
                      </w:r>
                    </w:p>
                    <w:p w14:paraId="515B81D7" w14:textId="77777777" w:rsidR="00F14386" w:rsidRPr="00C138F4" w:rsidRDefault="00F14386" w:rsidP="001B187D">
                      <w:pPr>
                        <w:rPr>
                          <w:sz w:val="12"/>
                        </w:rPr>
                      </w:pPr>
                      <w:r>
                        <w:rPr>
                          <w:sz w:val="12"/>
                        </w:rPr>
                        <w:t>Service Bus not update process log</w:t>
                      </w:r>
                    </w:p>
                  </w:txbxContent>
                </v:textbox>
              </v:shape>
            </w:pict>
          </mc:Fallback>
        </mc:AlternateContent>
      </w:r>
      <w:r w:rsidR="00763C0E" w:rsidRPr="001B187D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47C9BFC" wp14:editId="0B78C786">
                <wp:simplePos x="0" y="0"/>
                <wp:positionH relativeFrom="column">
                  <wp:posOffset>1782494</wp:posOffset>
                </wp:positionH>
                <wp:positionV relativeFrom="paragraph">
                  <wp:posOffset>1912620</wp:posOffset>
                </wp:positionV>
                <wp:extent cx="445770" cy="274955"/>
                <wp:effectExtent l="0" t="38100" r="49530" b="2984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5770" cy="274955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E884DE" id="Straight Arrow Connector 24" o:spid="_x0000_s1026" type="#_x0000_t32" style="position:absolute;margin-left:140.35pt;margin-top:150.6pt;width:35.1pt;height:21.65pt;flip:y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" strokecolor="#4a7ebb">
                <v:stroke endarrow="block"/>
              </v:shape>
            </w:pict>
          </mc:Fallback>
        </mc:AlternateContent>
      </w:r>
      <w:bookmarkStart w:id="80" w:name="_GoBack"/>
      <w:r w:rsidR="001A649B" w:rsidRPr="001A649B">
        <w:rPr>
          <w:noProof/>
        </w:rPr>
        <w:drawing>
          <wp:inline distT="0" distB="0" distL="0" distR="0" wp14:anchorId="338B2344" wp14:editId="7BD4BB65">
            <wp:extent cx="6858000" cy="2776731"/>
            <wp:effectExtent l="0" t="0" r="0" b="508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7767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80"/>
    </w:p>
    <w:p w14:paraId="0945CBBA" w14:textId="77777777" w:rsidR="0036222B" w:rsidRDefault="0036222B" w:rsidP="0036222B">
      <w:pPr>
        <w:jc w:val="center"/>
        <w:rPr>
          <w:lang w:eastAsia="zh-HK"/>
        </w:rPr>
      </w:pPr>
    </w:p>
    <w:p w14:paraId="55A557AA" w14:textId="77777777" w:rsidR="0036222B" w:rsidRPr="005B45D7" w:rsidRDefault="0036222B" w:rsidP="0036222B">
      <w:pPr>
        <w:pStyle w:val="ListParagraph"/>
        <w:numPr>
          <w:ilvl w:val="0"/>
          <w:numId w:val="14"/>
        </w:numPr>
        <w:spacing w:after="0"/>
        <w:rPr>
          <w:rFonts w:ascii="Palatino Linotype" w:hAnsi="Palatino Linotype"/>
          <w:lang w:eastAsia="zh-CN"/>
        </w:rPr>
      </w:pPr>
      <w:r>
        <w:rPr>
          <w:rFonts w:ascii="Palatino Linotype" w:hAnsi="Palatino Linotype"/>
          <w:lang w:eastAsia="zh-CN"/>
        </w:rPr>
        <w:t>D</w:t>
      </w:r>
      <w:r w:rsidRPr="005B45D7">
        <w:rPr>
          <w:rFonts w:ascii="Palatino Linotype" w:hAnsi="Palatino Linotype"/>
          <w:lang w:eastAsia="zh-CN"/>
        </w:rPr>
        <w:t>ata still copied from POS Client to the existing server.</w:t>
      </w:r>
    </w:p>
    <w:p w14:paraId="4320FE55" w14:textId="77777777" w:rsidR="007434E2" w:rsidRDefault="007434E2" w:rsidP="0036222B">
      <w:pPr>
        <w:pStyle w:val="ListParagraph"/>
        <w:numPr>
          <w:ilvl w:val="0"/>
          <w:numId w:val="14"/>
        </w:numPr>
        <w:spacing w:after="0"/>
        <w:rPr>
          <w:rFonts w:ascii="Palatino Linotype" w:hAnsi="Palatino Linotype"/>
          <w:lang w:eastAsia="zh-CN"/>
        </w:rPr>
      </w:pPr>
      <w:r>
        <w:rPr>
          <w:rFonts w:ascii="Palatino Linotype" w:hAnsi="Palatino Linotype"/>
          <w:lang w:eastAsia="zh-CN"/>
        </w:rPr>
        <w:t>ESP and Store Procedure co-exist</w:t>
      </w:r>
      <w:r w:rsidR="00C322D9">
        <w:rPr>
          <w:rFonts w:ascii="Palatino Linotype" w:hAnsi="Palatino Linotype"/>
          <w:lang w:eastAsia="zh-CN"/>
        </w:rPr>
        <w:t xml:space="preserve"> </w:t>
      </w:r>
      <w:r>
        <w:rPr>
          <w:rFonts w:ascii="Palatino Linotype" w:hAnsi="Palatino Linotype"/>
          <w:lang w:eastAsia="zh-CN"/>
        </w:rPr>
        <w:t xml:space="preserve">to responsible for data polling for migrated branches and non-migrated branches respectively. </w:t>
      </w:r>
    </w:p>
    <w:p w14:paraId="63C9DA18" w14:textId="77777777" w:rsidR="0036222B" w:rsidRPr="005B45D7" w:rsidRDefault="0036222B" w:rsidP="0036222B">
      <w:pPr>
        <w:pStyle w:val="ListParagraph"/>
        <w:numPr>
          <w:ilvl w:val="0"/>
          <w:numId w:val="14"/>
        </w:numPr>
        <w:spacing w:after="0"/>
        <w:rPr>
          <w:rFonts w:ascii="Palatino Linotype" w:hAnsi="Palatino Linotype"/>
          <w:lang w:eastAsia="zh-CN"/>
        </w:rPr>
      </w:pPr>
      <w:r>
        <w:rPr>
          <w:rFonts w:ascii="Palatino Linotype" w:hAnsi="Palatino Linotype"/>
          <w:lang w:eastAsia="zh-CN"/>
        </w:rPr>
        <w:t>E</w:t>
      </w:r>
      <w:r w:rsidRPr="005B45D7">
        <w:rPr>
          <w:rFonts w:ascii="Palatino Linotype" w:hAnsi="Palatino Linotype"/>
          <w:lang w:eastAsia="zh-CN"/>
        </w:rPr>
        <w:t>xisting server will update the process log / record status after finish</w:t>
      </w:r>
      <w:r>
        <w:rPr>
          <w:rFonts w:ascii="Palatino Linotype" w:hAnsi="Palatino Linotype"/>
          <w:lang w:eastAsia="zh-CN"/>
        </w:rPr>
        <w:t xml:space="preserve">. </w:t>
      </w:r>
      <w:r w:rsidRPr="005B45D7">
        <w:rPr>
          <w:rFonts w:ascii="Palatino Linotype" w:hAnsi="Palatino Linotype"/>
          <w:lang w:eastAsia="zh-CN"/>
        </w:rPr>
        <w:t xml:space="preserve"> </w:t>
      </w:r>
    </w:p>
    <w:p w14:paraId="51C0B50B" w14:textId="77777777" w:rsidR="0036222B" w:rsidRPr="005B45D7" w:rsidRDefault="0036222B" w:rsidP="0036222B">
      <w:pPr>
        <w:pStyle w:val="ListParagraph"/>
        <w:numPr>
          <w:ilvl w:val="0"/>
          <w:numId w:val="14"/>
        </w:numPr>
        <w:spacing w:after="0"/>
        <w:rPr>
          <w:rFonts w:ascii="Palatino Linotype" w:hAnsi="Palatino Linotype"/>
          <w:lang w:eastAsia="zh-CN"/>
        </w:rPr>
      </w:pPr>
      <w:r>
        <w:rPr>
          <w:rFonts w:ascii="Palatino Linotype" w:hAnsi="Palatino Linotype"/>
          <w:lang w:eastAsia="zh-CN"/>
        </w:rPr>
        <w:t>D</w:t>
      </w:r>
      <w:r w:rsidRPr="005B45D7">
        <w:rPr>
          <w:rFonts w:ascii="Palatino Linotype" w:hAnsi="Palatino Linotype"/>
          <w:lang w:eastAsia="zh-CN"/>
        </w:rPr>
        <w:t>ata in existing stagi</w:t>
      </w:r>
      <w:r>
        <w:rPr>
          <w:rFonts w:ascii="Palatino Linotype" w:hAnsi="Palatino Linotype"/>
          <w:lang w:eastAsia="zh-CN"/>
        </w:rPr>
        <w:t>ng server copied to EDW.</w:t>
      </w:r>
    </w:p>
    <w:p w14:paraId="68EE372B" w14:textId="77777777" w:rsidR="0036222B" w:rsidRPr="005B45D7" w:rsidRDefault="0036222B" w:rsidP="0036222B">
      <w:pPr>
        <w:pStyle w:val="ListParagraph"/>
        <w:numPr>
          <w:ilvl w:val="0"/>
          <w:numId w:val="14"/>
        </w:numPr>
        <w:spacing w:after="0"/>
        <w:rPr>
          <w:rFonts w:ascii="Palatino Linotype" w:hAnsi="Palatino Linotype"/>
          <w:lang w:eastAsia="zh-CN"/>
        </w:rPr>
      </w:pPr>
      <w:r>
        <w:rPr>
          <w:rFonts w:ascii="Palatino Linotype" w:hAnsi="Palatino Linotype"/>
          <w:lang w:eastAsia="zh-CN"/>
        </w:rPr>
        <w:t>N</w:t>
      </w:r>
      <w:r w:rsidRPr="005B45D7">
        <w:rPr>
          <w:rFonts w:ascii="Palatino Linotype" w:hAnsi="Palatino Linotype"/>
          <w:lang w:eastAsia="zh-CN"/>
        </w:rPr>
        <w:t>ew real time data service triggered to copy the data (selected branch) from POS client to new Staging Server</w:t>
      </w:r>
      <w:r>
        <w:rPr>
          <w:rFonts w:ascii="Palatino Linotype" w:hAnsi="Palatino Linotype"/>
          <w:lang w:eastAsia="zh-CN"/>
        </w:rPr>
        <w:t xml:space="preserve">. </w:t>
      </w:r>
    </w:p>
    <w:p w14:paraId="15C7541A" w14:textId="77777777" w:rsidR="0036222B" w:rsidRPr="005B45D7" w:rsidRDefault="0036222B" w:rsidP="0036222B">
      <w:pPr>
        <w:pStyle w:val="ListParagraph"/>
        <w:numPr>
          <w:ilvl w:val="0"/>
          <w:numId w:val="14"/>
        </w:numPr>
        <w:spacing w:after="0"/>
        <w:rPr>
          <w:rFonts w:ascii="Palatino Linotype" w:hAnsi="Palatino Linotype"/>
          <w:lang w:eastAsia="zh-CN"/>
        </w:rPr>
      </w:pPr>
      <w:r>
        <w:rPr>
          <w:rFonts w:ascii="Palatino Linotype" w:hAnsi="Palatino Linotype"/>
          <w:lang w:eastAsia="zh-CN"/>
        </w:rPr>
        <w:t xml:space="preserve">No process log updated from </w:t>
      </w:r>
      <w:r w:rsidRPr="005B45D7">
        <w:rPr>
          <w:rFonts w:ascii="Palatino Linotype" w:hAnsi="Palatino Linotype"/>
          <w:lang w:eastAsia="zh-CN"/>
        </w:rPr>
        <w:t>new staging server.</w:t>
      </w:r>
    </w:p>
    <w:p w14:paraId="1AF21701" w14:textId="77777777" w:rsidR="0036222B" w:rsidRDefault="0036222B" w:rsidP="0036222B">
      <w:pPr>
        <w:pStyle w:val="ListParagraph"/>
        <w:numPr>
          <w:ilvl w:val="0"/>
          <w:numId w:val="14"/>
        </w:numPr>
        <w:spacing w:after="0"/>
        <w:rPr>
          <w:rFonts w:ascii="Palatino Linotype" w:hAnsi="Palatino Linotype"/>
          <w:lang w:eastAsia="zh-CN"/>
        </w:rPr>
      </w:pPr>
      <w:r>
        <w:rPr>
          <w:rFonts w:ascii="Palatino Linotype" w:hAnsi="Palatino Linotype"/>
          <w:lang w:eastAsia="zh-CN"/>
        </w:rPr>
        <w:t xml:space="preserve">No data copied to </w:t>
      </w:r>
      <w:r w:rsidRPr="005B45D7">
        <w:rPr>
          <w:rFonts w:ascii="Palatino Linotype" w:hAnsi="Palatino Linotype"/>
          <w:lang w:eastAsia="zh-CN"/>
        </w:rPr>
        <w:t>EDW</w:t>
      </w:r>
      <w:r>
        <w:rPr>
          <w:rFonts w:ascii="Palatino Linotype" w:hAnsi="Palatino Linotype"/>
          <w:lang w:eastAsia="zh-CN"/>
        </w:rPr>
        <w:t xml:space="preserve"> from new staging server. </w:t>
      </w:r>
    </w:p>
    <w:p w14:paraId="5469459F" w14:textId="77777777" w:rsidR="0036222B" w:rsidRPr="005B45D7" w:rsidRDefault="0036222B" w:rsidP="0036222B">
      <w:pPr>
        <w:rPr>
          <w:lang w:eastAsia="zh-HK"/>
        </w:rPr>
      </w:pPr>
    </w:p>
    <w:p w14:paraId="65A0D0CE" w14:textId="77777777" w:rsidR="0036222B" w:rsidRDefault="0036222B" w:rsidP="0036222B">
      <w:pPr>
        <w:rPr>
          <w:rFonts w:ascii="Palatino Linotype" w:eastAsiaTheme="majorEastAsia" w:hAnsi="Palatino Linotype" w:cstheme="majorBidi"/>
          <w:b/>
          <w:bCs/>
          <w:color w:val="4F81BD" w:themeColor="accent1"/>
          <w:lang w:eastAsia="zh-HK"/>
        </w:rPr>
      </w:pPr>
      <w:r>
        <w:rPr>
          <w:lang w:eastAsia="zh-HK"/>
        </w:rPr>
        <w:br w:type="page"/>
      </w:r>
    </w:p>
    <w:p w14:paraId="65776C30" w14:textId="77777777" w:rsidR="0036222B" w:rsidRDefault="0036222B" w:rsidP="0036222B">
      <w:pPr>
        <w:pStyle w:val="Heading3"/>
        <w:rPr>
          <w:lang w:eastAsia="zh-HK"/>
        </w:rPr>
      </w:pPr>
      <w:r>
        <w:rPr>
          <w:lang w:eastAsia="zh-HK"/>
        </w:rPr>
        <w:lastRenderedPageBreak/>
        <w:t xml:space="preserve">Cut Over on Selected Branch  </w:t>
      </w:r>
    </w:p>
    <w:p w14:paraId="317E6938" w14:textId="77777777" w:rsidR="0036222B" w:rsidRDefault="0036222B" w:rsidP="0036222B">
      <w:pPr>
        <w:jc w:val="center"/>
        <w:rPr>
          <w:lang w:eastAsia="zh-HK"/>
        </w:rPr>
      </w:pPr>
    </w:p>
    <w:p w14:paraId="599765E1" w14:textId="77777777" w:rsidR="0036222B" w:rsidRDefault="001A649B" w:rsidP="0036222B">
      <w:pPr>
        <w:jc w:val="center"/>
        <w:rPr>
          <w:lang w:eastAsia="zh-HK"/>
        </w:rPr>
      </w:pPr>
      <w:r w:rsidRPr="001A649B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B260DC6" wp14:editId="6DEB36F9">
                <wp:simplePos x="0" y="0"/>
                <wp:positionH relativeFrom="column">
                  <wp:posOffset>1295400</wp:posOffset>
                </wp:positionH>
                <wp:positionV relativeFrom="paragraph">
                  <wp:posOffset>1832320</wp:posOffset>
                </wp:positionV>
                <wp:extent cx="817418" cy="698212"/>
                <wp:effectExtent l="0" t="38100" r="59055" b="26035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17418" cy="698212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6C0536" id="Straight Arrow Connector 60" o:spid="_x0000_s1026" type="#_x0000_t32" style="position:absolute;margin-left:102pt;margin-top:144.3pt;width:64.35pt;height:55pt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" strokecolor="#4a7ebb">
                <v:stroke endarrow="block"/>
              </v:shape>
            </w:pict>
          </mc:Fallback>
        </mc:AlternateContent>
      </w:r>
      <w:r w:rsidRPr="001A649B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3A8EAAF" wp14:editId="32404212">
                <wp:simplePos x="0" y="0"/>
                <wp:positionH relativeFrom="column">
                  <wp:posOffset>4301490</wp:posOffset>
                </wp:positionH>
                <wp:positionV relativeFrom="paragraph">
                  <wp:posOffset>3175</wp:posOffset>
                </wp:positionV>
                <wp:extent cx="1288415" cy="415290"/>
                <wp:effectExtent l="0" t="0" r="0" b="3810"/>
                <wp:wrapNone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8415" cy="4152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5C5906FC" w14:textId="77777777" w:rsidR="00F14386" w:rsidRPr="00C138F4" w:rsidRDefault="00F14386" w:rsidP="001A649B">
                            <w:pPr>
                              <w:rPr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  <w:t>Store Procedure revised for</w:t>
                            </w:r>
                            <w:r>
                              <w:rPr>
                                <w:sz w:val="12"/>
                              </w:rPr>
                              <w:br/>
                              <w:t xml:space="preserve"> switch over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A8EAAF" id="Text Box 62" o:spid="_x0000_s1032" type="#_x0000_t202" style="position:absolute;left:0;text-align:left;margin-left:338.7pt;margin-top:.25pt;width:101.45pt;height:32.7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" filled="f" stroked="f" strokeweight=".5pt">
                <v:textbox>
                  <w:txbxContent>
                    <w:p w14:paraId="5C5906FC" w14:textId="77777777" w:rsidR="00F14386" w:rsidRPr="00C138F4" w:rsidRDefault="00F14386" w:rsidP="001A649B">
                      <w:pPr>
                        <w:rPr>
                          <w:sz w:val="12"/>
                        </w:rPr>
                      </w:pPr>
                      <w:r>
                        <w:rPr>
                          <w:sz w:val="12"/>
                        </w:rPr>
                        <w:t>Store Procedure revised for</w:t>
                      </w:r>
                      <w:r>
                        <w:rPr>
                          <w:sz w:val="12"/>
                        </w:rPr>
                        <w:br/>
                        <w:t xml:space="preserve"> switch over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633882D" wp14:editId="61FC05CE">
                <wp:simplePos x="0" y="0"/>
                <wp:positionH relativeFrom="column">
                  <wp:posOffset>3865418</wp:posOffset>
                </wp:positionH>
                <wp:positionV relativeFrom="paragraph">
                  <wp:posOffset>349539</wp:posOffset>
                </wp:positionV>
                <wp:extent cx="748146" cy="616873"/>
                <wp:effectExtent l="38100" t="0" r="33020" b="50165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48146" cy="61687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47391B" id="Straight Arrow Connector 63" o:spid="_x0000_s1026" type="#_x0000_t32" style="position:absolute;margin-left:304.35pt;margin-top:27.5pt;width:58.9pt;height:48.55pt;flip:x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" strokecolor="#4579b8 [3044]">
                <v:stroke endarrow="block"/>
              </v:shape>
            </w:pict>
          </mc:Fallback>
        </mc:AlternateContent>
      </w:r>
      <w:r w:rsidRPr="001A649B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C77996A" wp14:editId="3345285D">
                <wp:simplePos x="0" y="0"/>
                <wp:positionH relativeFrom="column">
                  <wp:posOffset>2111829</wp:posOffset>
                </wp:positionH>
                <wp:positionV relativeFrom="paragraph">
                  <wp:posOffset>2845072</wp:posOffset>
                </wp:positionV>
                <wp:extent cx="794657" cy="45719"/>
                <wp:effectExtent l="0" t="57150" r="24765" b="50165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94657" cy="45719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84D408" id="Straight Arrow Connector 61" o:spid="_x0000_s1026" type="#_x0000_t32" style="position:absolute;margin-left:166.3pt;margin-top:224pt;width:62.55pt;height:3.6pt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" strokecolor="#4a7ebb">
                <v:stroke endarrow="block"/>
              </v:shape>
            </w:pict>
          </mc:Fallback>
        </mc:AlternateContent>
      </w:r>
      <w:r w:rsidRPr="001A649B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F2A3BBE" wp14:editId="1242DE90">
                <wp:simplePos x="0" y="0"/>
                <wp:positionH relativeFrom="column">
                  <wp:posOffset>729342</wp:posOffset>
                </wp:positionH>
                <wp:positionV relativeFrom="paragraph">
                  <wp:posOffset>2525485</wp:posOffset>
                </wp:positionV>
                <wp:extent cx="1575233" cy="720969"/>
                <wp:effectExtent l="0" t="0" r="0" b="3175"/>
                <wp:wrapNone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5233" cy="72096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38819FB6" w14:textId="77777777" w:rsidR="00F14386" w:rsidRDefault="00F14386" w:rsidP="001A649B">
                            <w:pPr>
                              <w:rPr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  <w:t xml:space="preserve">Start using new ESP to put data </w:t>
                            </w:r>
                          </w:p>
                          <w:p w14:paraId="5FD8D5B1" w14:textId="77777777" w:rsidR="00F14386" w:rsidRPr="00C138F4" w:rsidRDefault="00F14386" w:rsidP="001A649B">
                            <w:pPr>
                              <w:rPr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  <w:t>Service Bus update process log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2A3BBE" id="Text Box 59" o:spid="_x0000_s1033" type="#_x0000_t202" style="position:absolute;left:0;text-align:left;margin-left:57.45pt;margin-top:198.85pt;width:124.05pt;height:56.7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" filled="f" stroked="f" strokeweight=".5pt">
                <v:textbox>
                  <w:txbxContent>
                    <w:p w14:paraId="38819FB6" w14:textId="77777777" w:rsidR="00F14386" w:rsidRDefault="00F14386" w:rsidP="001A649B">
                      <w:pPr>
                        <w:rPr>
                          <w:sz w:val="12"/>
                        </w:rPr>
                      </w:pPr>
                      <w:r>
                        <w:rPr>
                          <w:sz w:val="12"/>
                        </w:rPr>
                        <w:t xml:space="preserve">Start using new ESP to put data </w:t>
                      </w:r>
                    </w:p>
                    <w:p w14:paraId="5FD8D5B1" w14:textId="77777777" w:rsidR="00F14386" w:rsidRPr="00C138F4" w:rsidRDefault="00F14386" w:rsidP="001A649B">
                      <w:pPr>
                        <w:rPr>
                          <w:sz w:val="12"/>
                        </w:rPr>
                      </w:pPr>
                      <w:r>
                        <w:rPr>
                          <w:sz w:val="12"/>
                        </w:rPr>
                        <w:t>Service Bus update process log</w:t>
                      </w:r>
                    </w:p>
                  </w:txbxContent>
                </v:textbox>
              </v:shape>
            </w:pict>
          </mc:Fallback>
        </mc:AlternateContent>
      </w:r>
      <w:r w:rsidRPr="001A649B">
        <w:rPr>
          <w:noProof/>
        </w:rPr>
        <w:drawing>
          <wp:inline distT="0" distB="0" distL="0" distR="0" wp14:anchorId="2A60FB94" wp14:editId="65A01842">
            <wp:extent cx="6858000" cy="3174196"/>
            <wp:effectExtent l="0" t="0" r="0" b="762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1741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2C4F18" w14:textId="77777777" w:rsidR="0036222B" w:rsidRDefault="0036222B" w:rsidP="0036222B">
      <w:pPr>
        <w:jc w:val="center"/>
        <w:rPr>
          <w:lang w:eastAsia="zh-HK"/>
        </w:rPr>
      </w:pPr>
    </w:p>
    <w:p w14:paraId="5EE303D7" w14:textId="77777777" w:rsidR="0036222B" w:rsidRDefault="0036222B" w:rsidP="0036222B">
      <w:pPr>
        <w:pStyle w:val="ListParagraph"/>
        <w:numPr>
          <w:ilvl w:val="0"/>
          <w:numId w:val="14"/>
        </w:numPr>
        <w:spacing w:after="0"/>
        <w:rPr>
          <w:rFonts w:ascii="Palatino Linotype" w:hAnsi="Palatino Linotype"/>
          <w:lang w:eastAsia="zh-CN"/>
        </w:rPr>
      </w:pPr>
      <w:r>
        <w:rPr>
          <w:rFonts w:ascii="Palatino Linotype" w:hAnsi="Palatino Linotype"/>
          <w:lang w:eastAsia="zh-CN"/>
        </w:rPr>
        <w:t xml:space="preserve">Amend existing production store procedures to suspend selected branch. </w:t>
      </w:r>
    </w:p>
    <w:p w14:paraId="46172AD1" w14:textId="77777777" w:rsidR="0036222B" w:rsidRPr="005B45D7" w:rsidRDefault="0036222B" w:rsidP="0036222B">
      <w:pPr>
        <w:pStyle w:val="ListParagraph"/>
        <w:numPr>
          <w:ilvl w:val="0"/>
          <w:numId w:val="14"/>
        </w:numPr>
        <w:spacing w:after="0"/>
        <w:rPr>
          <w:rFonts w:ascii="Palatino Linotype" w:hAnsi="Palatino Linotype"/>
          <w:lang w:eastAsia="zh-CN"/>
        </w:rPr>
      </w:pPr>
      <w:r>
        <w:rPr>
          <w:rFonts w:ascii="Palatino Linotype" w:hAnsi="Palatino Linotype"/>
          <w:lang w:eastAsia="zh-CN"/>
        </w:rPr>
        <w:t>D</w:t>
      </w:r>
      <w:r w:rsidRPr="005B45D7">
        <w:rPr>
          <w:rFonts w:ascii="Palatino Linotype" w:hAnsi="Palatino Linotype"/>
          <w:lang w:eastAsia="zh-CN"/>
        </w:rPr>
        <w:t xml:space="preserve">ata </w:t>
      </w:r>
      <w:r>
        <w:rPr>
          <w:rFonts w:ascii="Palatino Linotype" w:hAnsi="Palatino Linotype"/>
          <w:lang w:eastAsia="zh-CN"/>
        </w:rPr>
        <w:t xml:space="preserve">copied </w:t>
      </w:r>
      <w:r w:rsidRPr="005B45D7">
        <w:rPr>
          <w:rFonts w:ascii="Palatino Linotype" w:hAnsi="Palatino Linotype"/>
          <w:lang w:eastAsia="zh-CN"/>
        </w:rPr>
        <w:t>from POS Client to the existing server for non-migrated branch</w:t>
      </w:r>
      <w:r>
        <w:rPr>
          <w:rFonts w:ascii="Palatino Linotype" w:hAnsi="Palatino Linotype"/>
          <w:lang w:eastAsia="zh-CN"/>
        </w:rPr>
        <w:t>.</w:t>
      </w:r>
    </w:p>
    <w:p w14:paraId="01D27A5B" w14:textId="77777777" w:rsidR="0036222B" w:rsidRPr="005B45D7" w:rsidRDefault="0036222B" w:rsidP="0036222B">
      <w:pPr>
        <w:pStyle w:val="ListParagraph"/>
        <w:numPr>
          <w:ilvl w:val="0"/>
          <w:numId w:val="14"/>
        </w:numPr>
        <w:spacing w:after="0"/>
        <w:rPr>
          <w:rFonts w:ascii="Palatino Linotype" w:hAnsi="Palatino Linotype"/>
          <w:lang w:eastAsia="zh-CN"/>
        </w:rPr>
      </w:pPr>
      <w:r>
        <w:rPr>
          <w:rFonts w:ascii="Palatino Linotype" w:hAnsi="Palatino Linotype"/>
          <w:lang w:eastAsia="zh-CN"/>
        </w:rPr>
        <w:t>E</w:t>
      </w:r>
      <w:r w:rsidRPr="005B45D7">
        <w:rPr>
          <w:rFonts w:ascii="Palatino Linotype" w:hAnsi="Palatino Linotype"/>
          <w:lang w:eastAsia="zh-CN"/>
        </w:rPr>
        <w:t>xisting server will update the process log / record status after finish for non-migrated branch</w:t>
      </w:r>
      <w:r>
        <w:rPr>
          <w:rFonts w:ascii="Palatino Linotype" w:hAnsi="Palatino Linotype"/>
          <w:lang w:eastAsia="zh-CN"/>
        </w:rPr>
        <w:t>.</w:t>
      </w:r>
    </w:p>
    <w:p w14:paraId="02ACB427" w14:textId="77777777" w:rsidR="0036222B" w:rsidRPr="005B45D7" w:rsidRDefault="0036222B" w:rsidP="0036222B">
      <w:pPr>
        <w:pStyle w:val="ListParagraph"/>
        <w:numPr>
          <w:ilvl w:val="0"/>
          <w:numId w:val="14"/>
        </w:numPr>
        <w:spacing w:after="0"/>
        <w:rPr>
          <w:rFonts w:ascii="Palatino Linotype" w:hAnsi="Palatino Linotype"/>
          <w:lang w:eastAsia="zh-CN"/>
        </w:rPr>
      </w:pPr>
      <w:r>
        <w:rPr>
          <w:rFonts w:ascii="Palatino Linotype" w:hAnsi="Palatino Linotype"/>
          <w:lang w:eastAsia="zh-CN"/>
        </w:rPr>
        <w:t>D</w:t>
      </w:r>
      <w:r w:rsidRPr="005B45D7">
        <w:rPr>
          <w:rFonts w:ascii="Palatino Linotype" w:hAnsi="Palatino Linotype"/>
          <w:lang w:eastAsia="zh-CN"/>
        </w:rPr>
        <w:t xml:space="preserve">ata in existing staging server will copied to EDW </w:t>
      </w:r>
      <w:r>
        <w:rPr>
          <w:rFonts w:ascii="Palatino Linotype" w:hAnsi="Palatino Linotype"/>
          <w:lang w:eastAsia="zh-CN"/>
        </w:rPr>
        <w:t>for non-migrated branch.</w:t>
      </w:r>
    </w:p>
    <w:p w14:paraId="3687ED66" w14:textId="77777777" w:rsidR="0036222B" w:rsidRPr="005B45D7" w:rsidRDefault="0036222B" w:rsidP="0036222B">
      <w:pPr>
        <w:pStyle w:val="ListParagraph"/>
        <w:numPr>
          <w:ilvl w:val="0"/>
          <w:numId w:val="14"/>
        </w:numPr>
        <w:spacing w:after="0"/>
        <w:rPr>
          <w:rFonts w:ascii="Palatino Linotype" w:hAnsi="Palatino Linotype"/>
          <w:lang w:eastAsia="zh-CN"/>
        </w:rPr>
      </w:pPr>
      <w:r>
        <w:rPr>
          <w:rFonts w:ascii="Palatino Linotype" w:hAnsi="Palatino Linotype"/>
          <w:lang w:eastAsia="zh-CN"/>
        </w:rPr>
        <w:t>N</w:t>
      </w:r>
      <w:r w:rsidRPr="005B45D7">
        <w:rPr>
          <w:rFonts w:ascii="Palatino Linotype" w:hAnsi="Palatino Linotype"/>
          <w:lang w:eastAsia="zh-CN"/>
        </w:rPr>
        <w:t>ew real time data service triggered to copy data (selected branch) from POS client to new Staging Server</w:t>
      </w:r>
      <w:r>
        <w:rPr>
          <w:rFonts w:ascii="Palatino Linotype" w:hAnsi="Palatino Linotype"/>
          <w:lang w:eastAsia="zh-CN"/>
        </w:rPr>
        <w:t>.</w:t>
      </w:r>
    </w:p>
    <w:p w14:paraId="17AB397E" w14:textId="77777777" w:rsidR="0036222B" w:rsidRPr="005B45D7" w:rsidRDefault="0036222B" w:rsidP="0036222B">
      <w:pPr>
        <w:pStyle w:val="ListParagraph"/>
        <w:numPr>
          <w:ilvl w:val="0"/>
          <w:numId w:val="14"/>
        </w:numPr>
        <w:spacing w:after="0"/>
        <w:rPr>
          <w:rFonts w:ascii="Palatino Linotype" w:hAnsi="Palatino Linotype"/>
          <w:lang w:eastAsia="zh-CN"/>
        </w:rPr>
      </w:pPr>
      <w:r w:rsidRPr="005B45D7">
        <w:rPr>
          <w:rFonts w:ascii="Palatino Linotype" w:hAnsi="Palatino Linotype"/>
          <w:lang w:eastAsia="zh-CN"/>
        </w:rPr>
        <w:t xml:space="preserve">The </w:t>
      </w:r>
      <w:r>
        <w:rPr>
          <w:rFonts w:ascii="Palatino Linotype" w:hAnsi="Palatino Linotype"/>
          <w:lang w:eastAsia="zh-CN"/>
        </w:rPr>
        <w:t xml:space="preserve">new </w:t>
      </w:r>
      <w:r w:rsidRPr="005B45D7">
        <w:rPr>
          <w:rFonts w:ascii="Palatino Linotype" w:hAnsi="Palatino Linotype"/>
          <w:lang w:eastAsia="zh-CN"/>
        </w:rPr>
        <w:t xml:space="preserve">system will update the process log after </w:t>
      </w:r>
      <w:r>
        <w:rPr>
          <w:rFonts w:ascii="Palatino Linotype" w:hAnsi="Palatino Linotype"/>
          <w:lang w:eastAsia="zh-CN"/>
        </w:rPr>
        <w:t xml:space="preserve">data copy task completed for </w:t>
      </w:r>
      <w:r w:rsidRPr="005B45D7">
        <w:rPr>
          <w:rFonts w:ascii="Palatino Linotype" w:hAnsi="Palatino Linotype"/>
          <w:lang w:eastAsia="zh-CN"/>
        </w:rPr>
        <w:t>selected branch</w:t>
      </w:r>
      <w:r>
        <w:rPr>
          <w:rFonts w:ascii="Palatino Linotype" w:hAnsi="Palatino Linotype"/>
          <w:lang w:eastAsia="zh-CN"/>
        </w:rPr>
        <w:t>.</w:t>
      </w:r>
    </w:p>
    <w:p w14:paraId="1EC96800" w14:textId="77777777" w:rsidR="0036222B" w:rsidRDefault="0036222B" w:rsidP="0036222B">
      <w:pPr>
        <w:pStyle w:val="ListParagraph"/>
        <w:numPr>
          <w:ilvl w:val="0"/>
          <w:numId w:val="14"/>
        </w:numPr>
        <w:spacing w:after="0"/>
        <w:rPr>
          <w:rFonts w:ascii="Palatino Linotype" w:hAnsi="Palatino Linotype"/>
          <w:lang w:eastAsia="zh-CN"/>
        </w:rPr>
      </w:pPr>
      <w:r>
        <w:rPr>
          <w:rFonts w:ascii="Palatino Linotype" w:hAnsi="Palatino Linotype"/>
          <w:lang w:eastAsia="zh-CN"/>
        </w:rPr>
        <w:t>D</w:t>
      </w:r>
      <w:r w:rsidRPr="005B45D7">
        <w:rPr>
          <w:rFonts w:ascii="Palatino Linotype" w:hAnsi="Palatino Linotype"/>
          <w:lang w:eastAsia="zh-CN"/>
        </w:rPr>
        <w:t>ata in new staging server will cop</w:t>
      </w:r>
      <w:r>
        <w:rPr>
          <w:rFonts w:ascii="Palatino Linotype" w:hAnsi="Palatino Linotype"/>
          <w:lang w:eastAsia="zh-CN"/>
        </w:rPr>
        <w:t>y</w:t>
      </w:r>
      <w:r w:rsidRPr="005B45D7">
        <w:rPr>
          <w:rFonts w:ascii="Palatino Linotype" w:hAnsi="Palatino Linotype"/>
          <w:lang w:eastAsia="zh-CN"/>
        </w:rPr>
        <w:t xml:space="preserve"> to EDW </w:t>
      </w:r>
      <w:r>
        <w:rPr>
          <w:rFonts w:ascii="Palatino Linotype" w:hAnsi="Palatino Linotype"/>
          <w:lang w:eastAsia="zh-CN"/>
        </w:rPr>
        <w:t xml:space="preserve">for </w:t>
      </w:r>
      <w:r w:rsidRPr="005B45D7">
        <w:rPr>
          <w:rFonts w:ascii="Palatino Linotype" w:hAnsi="Palatino Linotype"/>
          <w:lang w:eastAsia="zh-CN"/>
        </w:rPr>
        <w:t>selected branch</w:t>
      </w:r>
      <w:r>
        <w:rPr>
          <w:rFonts w:ascii="Palatino Linotype" w:hAnsi="Palatino Linotype"/>
          <w:lang w:eastAsia="zh-CN"/>
        </w:rPr>
        <w:t>.</w:t>
      </w:r>
    </w:p>
    <w:p w14:paraId="2FA77795" w14:textId="77777777" w:rsidR="0036222B" w:rsidRDefault="0036222B" w:rsidP="0036222B">
      <w:pPr>
        <w:spacing w:after="0"/>
        <w:rPr>
          <w:rFonts w:ascii="Palatino Linotype" w:hAnsi="Palatino Linotype"/>
          <w:lang w:eastAsia="zh-CN"/>
        </w:rPr>
      </w:pPr>
    </w:p>
    <w:p w14:paraId="46A34FB8" w14:textId="77777777" w:rsidR="0036222B" w:rsidRDefault="0036222B" w:rsidP="0036222B">
      <w:pPr>
        <w:spacing w:after="0"/>
        <w:rPr>
          <w:rFonts w:ascii="Palatino Linotype" w:hAnsi="Palatino Linotype"/>
          <w:lang w:eastAsia="zh-CN"/>
        </w:rPr>
      </w:pPr>
    </w:p>
    <w:p w14:paraId="02360F5A" w14:textId="77777777" w:rsidR="0036222B" w:rsidRDefault="0036222B">
      <w:pPr>
        <w:rPr>
          <w:rFonts w:ascii="Palatino Linotype" w:hAnsi="Palatino Linotype" w:cs="Microsoft YaHei"/>
          <w:b/>
          <w:bCs/>
          <w:color w:val="4F81BD" w:themeColor="accent1"/>
          <w:sz w:val="26"/>
          <w:szCs w:val="26"/>
          <w:lang w:eastAsia="zh-HK"/>
        </w:rPr>
      </w:pPr>
      <w:r>
        <w:br w:type="page"/>
      </w:r>
    </w:p>
    <w:p w14:paraId="6EF7AA70" w14:textId="77777777" w:rsidR="0036222B" w:rsidRDefault="0036222B" w:rsidP="0036222B">
      <w:pPr>
        <w:pStyle w:val="Heading2"/>
      </w:pPr>
      <w:bookmarkStart w:id="81" w:name="_Toc472172888"/>
      <w:r>
        <w:lastRenderedPageBreak/>
        <w:t>Pricing/Master Data</w:t>
      </w:r>
      <w:bookmarkEnd w:id="81"/>
      <w:r>
        <w:t xml:space="preserve"> </w:t>
      </w:r>
      <w:r w:rsidRPr="005B5BF5">
        <w:t xml:space="preserve"> </w:t>
      </w:r>
    </w:p>
    <w:p w14:paraId="2E52741E" w14:textId="77777777" w:rsidR="00A000E8" w:rsidRDefault="00A000E8" w:rsidP="00A000E8">
      <w:pPr>
        <w:pStyle w:val="Heading3"/>
        <w:rPr>
          <w:lang w:eastAsia="zh-HK"/>
        </w:rPr>
      </w:pPr>
      <w:r>
        <w:rPr>
          <w:lang w:eastAsia="zh-CN"/>
        </w:rPr>
        <w:t>Existing D</w:t>
      </w:r>
      <w:r>
        <w:rPr>
          <w:rFonts w:hint="eastAsia"/>
          <w:lang w:eastAsia="zh-HK"/>
        </w:rPr>
        <w:t xml:space="preserve">ata Flow </w:t>
      </w:r>
    </w:p>
    <w:p w14:paraId="2C3D5CD2" w14:textId="77777777" w:rsidR="00A000E8" w:rsidRDefault="00A000E8" w:rsidP="00A000E8">
      <w:pPr>
        <w:rPr>
          <w:lang w:eastAsia="zh-HK"/>
        </w:rPr>
      </w:pPr>
    </w:p>
    <w:p w14:paraId="491EA76D" w14:textId="77777777" w:rsidR="00A000E8" w:rsidRDefault="00A000E8" w:rsidP="00A000E8">
      <w:pPr>
        <w:jc w:val="center"/>
        <w:rPr>
          <w:lang w:eastAsia="zh-HK"/>
        </w:rPr>
      </w:pPr>
      <w:r w:rsidRPr="00B40C2F">
        <w:rPr>
          <w:noProof/>
        </w:rPr>
        <w:drawing>
          <wp:inline distT="0" distB="0" distL="0" distR="0" wp14:anchorId="49CF7E5B" wp14:editId="382F55DB">
            <wp:extent cx="6171641" cy="1876097"/>
            <wp:effectExtent l="0" t="0" r="635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6198" cy="18866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09D0D9" w14:textId="77777777" w:rsidR="00A000E8" w:rsidRPr="00B40C2F" w:rsidRDefault="00A000E8" w:rsidP="00A000E8">
      <w:pPr>
        <w:pStyle w:val="ListParagraph"/>
        <w:numPr>
          <w:ilvl w:val="0"/>
          <w:numId w:val="14"/>
        </w:numPr>
        <w:spacing w:after="0"/>
        <w:rPr>
          <w:rFonts w:ascii="Palatino Linotype" w:hAnsi="Palatino Linotype"/>
          <w:lang w:eastAsia="zh-CN"/>
        </w:rPr>
      </w:pPr>
      <w:r w:rsidRPr="00B40C2F">
        <w:rPr>
          <w:rFonts w:ascii="Palatino Linotype" w:hAnsi="Palatino Linotype"/>
          <w:lang w:eastAsia="zh-CN"/>
        </w:rPr>
        <w:t>Pricing/Master data generated by store procedure and kept in IT12 and IT50 server.</w:t>
      </w:r>
    </w:p>
    <w:p w14:paraId="6B9DDCE9" w14:textId="77777777" w:rsidR="00A000E8" w:rsidRPr="00B40C2F" w:rsidRDefault="00A000E8" w:rsidP="00A000E8">
      <w:pPr>
        <w:pStyle w:val="ListParagraph"/>
        <w:numPr>
          <w:ilvl w:val="0"/>
          <w:numId w:val="14"/>
        </w:numPr>
        <w:spacing w:after="0"/>
        <w:rPr>
          <w:rFonts w:ascii="Palatino Linotype" w:hAnsi="Palatino Linotype"/>
          <w:lang w:eastAsia="zh-CN"/>
        </w:rPr>
      </w:pPr>
      <w:r w:rsidRPr="00B40C2F">
        <w:rPr>
          <w:rFonts w:ascii="Palatino Linotype" w:hAnsi="Palatino Linotype"/>
          <w:lang w:eastAsia="zh-CN"/>
        </w:rPr>
        <w:t xml:space="preserve">Data will copied to POS Client.  </w:t>
      </w:r>
    </w:p>
    <w:p w14:paraId="2230CCCF" w14:textId="77777777" w:rsidR="00A000E8" w:rsidRDefault="00A000E8" w:rsidP="00A000E8">
      <w:pPr>
        <w:spacing w:before="240"/>
        <w:jc w:val="both"/>
        <w:rPr>
          <w:rFonts w:ascii="Palatino Linotype" w:hAnsi="Palatino Linotype"/>
          <w:lang w:eastAsia="zh-CN"/>
        </w:rPr>
      </w:pPr>
      <w:r>
        <w:rPr>
          <w:rFonts w:ascii="Palatino Linotype" w:hAnsi="Palatino Linotype"/>
          <w:lang w:eastAsia="zh-CN"/>
        </w:rPr>
        <w:t xml:space="preserve">There are phases defined for cut over: </w:t>
      </w:r>
    </w:p>
    <w:p w14:paraId="452DE5E9" w14:textId="77777777" w:rsidR="00A000E8" w:rsidRDefault="00A000E8" w:rsidP="00A000E8">
      <w:pPr>
        <w:pStyle w:val="ListParagraph"/>
        <w:numPr>
          <w:ilvl w:val="0"/>
          <w:numId w:val="15"/>
        </w:numPr>
        <w:spacing w:before="240"/>
        <w:jc w:val="both"/>
        <w:rPr>
          <w:rFonts w:ascii="Palatino Linotype" w:hAnsi="Palatino Linotype"/>
          <w:lang w:eastAsia="zh-CN"/>
        </w:rPr>
      </w:pPr>
      <w:r>
        <w:rPr>
          <w:rFonts w:ascii="Palatino Linotype" w:hAnsi="Palatino Linotype"/>
          <w:lang w:eastAsia="zh-CN"/>
        </w:rPr>
        <w:t xml:space="preserve">Parallel run on selected branch </w:t>
      </w:r>
      <w:r>
        <w:rPr>
          <w:rFonts w:ascii="Palatino Linotype" w:hAnsi="Palatino Linotype"/>
          <w:lang w:eastAsia="zh-HK"/>
        </w:rPr>
        <w:t>for pricing/master data.</w:t>
      </w:r>
      <w:r>
        <w:rPr>
          <w:rFonts w:ascii="Palatino Linotype" w:hAnsi="Palatino Linotype" w:hint="eastAsia"/>
          <w:lang w:eastAsia="zh-HK"/>
        </w:rPr>
        <w:t xml:space="preserve"> </w:t>
      </w:r>
      <w:r>
        <w:rPr>
          <w:rFonts w:ascii="Palatino Linotype" w:hAnsi="Palatino Linotype"/>
          <w:lang w:eastAsia="zh-HK"/>
        </w:rPr>
        <w:t xml:space="preserve"> </w:t>
      </w:r>
    </w:p>
    <w:p w14:paraId="0CD9E4C7" w14:textId="77777777" w:rsidR="00A000E8" w:rsidRDefault="00A000E8" w:rsidP="00A000E8">
      <w:pPr>
        <w:pStyle w:val="ListParagraph"/>
        <w:numPr>
          <w:ilvl w:val="0"/>
          <w:numId w:val="15"/>
        </w:numPr>
        <w:spacing w:before="240"/>
        <w:jc w:val="both"/>
        <w:rPr>
          <w:rFonts w:ascii="Palatino Linotype" w:hAnsi="Palatino Linotype"/>
          <w:lang w:eastAsia="zh-CN"/>
        </w:rPr>
      </w:pPr>
      <w:r>
        <w:rPr>
          <w:rFonts w:ascii="Palatino Linotype" w:hAnsi="Palatino Linotype"/>
          <w:lang w:eastAsia="zh-CN"/>
        </w:rPr>
        <w:t xml:space="preserve">Cut over on selected branch </w:t>
      </w:r>
      <w:r>
        <w:rPr>
          <w:rFonts w:ascii="Palatino Linotype" w:hAnsi="Palatino Linotype"/>
          <w:lang w:eastAsia="zh-HK"/>
        </w:rPr>
        <w:t xml:space="preserve">for pricing/master data. </w:t>
      </w:r>
    </w:p>
    <w:p w14:paraId="1E2A6490" w14:textId="77777777" w:rsidR="00A000E8" w:rsidRDefault="00A000E8" w:rsidP="00A000E8">
      <w:pPr>
        <w:pStyle w:val="ListParagraph"/>
        <w:numPr>
          <w:ilvl w:val="0"/>
          <w:numId w:val="15"/>
        </w:numPr>
        <w:spacing w:before="240"/>
        <w:jc w:val="both"/>
        <w:rPr>
          <w:rFonts w:ascii="Palatino Linotype" w:hAnsi="Palatino Linotype"/>
          <w:lang w:eastAsia="zh-CN"/>
        </w:rPr>
      </w:pPr>
      <w:r>
        <w:rPr>
          <w:rFonts w:ascii="Palatino Linotype" w:hAnsi="Palatino Linotype"/>
          <w:lang w:eastAsia="zh-CN"/>
        </w:rPr>
        <w:t xml:space="preserve">Repeat Step 1 and step 2 until all branches finished cut over process. </w:t>
      </w:r>
    </w:p>
    <w:p w14:paraId="5B60999D" w14:textId="77777777" w:rsidR="00A000E8" w:rsidRDefault="00A000E8">
      <w:pPr>
        <w:rPr>
          <w:rFonts w:ascii="Palatino Linotype" w:eastAsiaTheme="majorEastAsia" w:hAnsi="Palatino Linotype" w:cstheme="majorBidi"/>
          <w:b/>
          <w:bCs/>
          <w:color w:val="4F81BD" w:themeColor="accent1"/>
          <w:lang w:eastAsia="zh-CN"/>
        </w:rPr>
      </w:pPr>
      <w:r>
        <w:rPr>
          <w:lang w:eastAsia="zh-CN"/>
        </w:rPr>
        <w:br w:type="page"/>
      </w:r>
    </w:p>
    <w:p w14:paraId="23F209CF" w14:textId="77777777" w:rsidR="00A000E8" w:rsidRDefault="00A000E8" w:rsidP="00A000E8">
      <w:pPr>
        <w:pStyle w:val="Heading3"/>
        <w:rPr>
          <w:lang w:eastAsia="zh-HK"/>
        </w:rPr>
      </w:pPr>
      <w:r>
        <w:rPr>
          <w:lang w:eastAsia="zh-CN"/>
        </w:rPr>
        <w:lastRenderedPageBreak/>
        <w:t xml:space="preserve">Parallel Run on </w:t>
      </w:r>
      <w:r>
        <w:rPr>
          <w:lang w:eastAsia="zh-HK"/>
        </w:rPr>
        <w:t xml:space="preserve">Selected Branch  </w:t>
      </w:r>
    </w:p>
    <w:p w14:paraId="176F01A6" w14:textId="77777777" w:rsidR="00A000E8" w:rsidRDefault="00A000E8" w:rsidP="00A000E8">
      <w:pPr>
        <w:rPr>
          <w:lang w:eastAsia="zh-HK"/>
        </w:rPr>
      </w:pPr>
    </w:p>
    <w:p w14:paraId="189F00AB" w14:textId="77777777" w:rsidR="00A000E8" w:rsidRDefault="004221A1" w:rsidP="00A000E8">
      <w:pPr>
        <w:jc w:val="center"/>
        <w:rPr>
          <w:lang w:eastAsia="zh-HK"/>
        </w:rPr>
      </w:pPr>
      <w:r w:rsidRPr="004221A1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AFD8283" wp14:editId="3A8487CC">
                <wp:simplePos x="0" y="0"/>
                <wp:positionH relativeFrom="column">
                  <wp:posOffset>4648201</wp:posOffset>
                </wp:positionH>
                <wp:positionV relativeFrom="paragraph">
                  <wp:posOffset>676456</wp:posOffset>
                </wp:positionV>
                <wp:extent cx="457200" cy="980894"/>
                <wp:effectExtent l="0" t="38100" r="57150" b="2921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200" cy="980894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7111D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5" o:spid="_x0000_s1026" type="#_x0000_t32" style="position:absolute;margin-left:366pt;margin-top:53.25pt;width:36pt;height:77.25pt;flip: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" strokecolor="#4a7ebb">
                <v:stroke endarrow="block"/>
              </v:shape>
            </w:pict>
          </mc:Fallback>
        </mc:AlternateContent>
      </w:r>
      <w:r w:rsidRPr="004221A1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95A7D65" wp14:editId="6F894ED3">
                <wp:simplePos x="0" y="0"/>
                <wp:positionH relativeFrom="column">
                  <wp:posOffset>4082143</wp:posOffset>
                </wp:positionH>
                <wp:positionV relativeFrom="paragraph">
                  <wp:posOffset>1656171</wp:posOffset>
                </wp:positionV>
                <wp:extent cx="1575233" cy="720969"/>
                <wp:effectExtent l="0" t="0" r="0" b="317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5233" cy="72096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15C96998" w14:textId="77777777" w:rsidR="00F14386" w:rsidRPr="00C138F4" w:rsidRDefault="00F14386" w:rsidP="004221A1">
                            <w:pPr>
                              <w:rPr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  <w:t xml:space="preserve">Store procedure revised to put data to two staging server. Similar approach such as setting data publishing server can be considered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5A7D65" id="Text Box 3" o:spid="_x0000_s1034" type="#_x0000_t202" style="position:absolute;left:0;text-align:left;margin-left:321.45pt;margin-top:130.4pt;width:124.05pt;height:56.7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" filled="f" stroked="f" strokeweight=".5pt">
                <v:textbox>
                  <w:txbxContent>
                    <w:p w14:paraId="15C96998" w14:textId="77777777" w:rsidR="00F14386" w:rsidRPr="00C138F4" w:rsidRDefault="00F14386" w:rsidP="004221A1">
                      <w:pPr>
                        <w:rPr>
                          <w:sz w:val="12"/>
                        </w:rPr>
                      </w:pPr>
                      <w:r>
                        <w:rPr>
                          <w:sz w:val="12"/>
                        </w:rPr>
                        <w:t xml:space="preserve">Store procedure revised to put data to two staging server. Similar approach such as setting data publishing server can be considered </w:t>
                      </w:r>
                    </w:p>
                  </w:txbxContent>
                </v:textbox>
              </v:shape>
            </w:pict>
          </mc:Fallback>
        </mc:AlternateContent>
      </w:r>
      <w:r w:rsidR="00A000E8" w:rsidRPr="00B40C2F">
        <w:rPr>
          <w:noProof/>
        </w:rPr>
        <w:drawing>
          <wp:inline distT="0" distB="0" distL="0" distR="0" wp14:anchorId="01A1EB45" wp14:editId="3BCB57DC">
            <wp:extent cx="5045223" cy="3070121"/>
            <wp:effectExtent l="0" t="0" r="3175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7" cy="307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E95EEA" w14:textId="77777777" w:rsidR="00A000E8" w:rsidRPr="00BB1073" w:rsidRDefault="00A000E8" w:rsidP="00A000E8">
      <w:pPr>
        <w:pStyle w:val="ListParagraph"/>
        <w:numPr>
          <w:ilvl w:val="0"/>
          <w:numId w:val="14"/>
        </w:numPr>
        <w:spacing w:after="0"/>
        <w:rPr>
          <w:rFonts w:ascii="Palatino Linotype" w:hAnsi="Palatino Linotype"/>
          <w:lang w:eastAsia="zh-CN"/>
        </w:rPr>
      </w:pPr>
      <w:r w:rsidRPr="00BB1073">
        <w:rPr>
          <w:rFonts w:ascii="Palatino Linotype" w:hAnsi="Palatino Linotype"/>
          <w:lang w:eastAsia="zh-CN"/>
        </w:rPr>
        <w:t xml:space="preserve">Developed New Store Procedure to make data copied to IT20, IT50 respectively. </w:t>
      </w:r>
    </w:p>
    <w:p w14:paraId="61EAF2B9" w14:textId="77777777" w:rsidR="00A000E8" w:rsidRPr="00BB1073" w:rsidRDefault="00A000E8" w:rsidP="00A000E8">
      <w:pPr>
        <w:pStyle w:val="ListParagraph"/>
        <w:numPr>
          <w:ilvl w:val="0"/>
          <w:numId w:val="14"/>
        </w:numPr>
        <w:spacing w:after="0"/>
        <w:rPr>
          <w:rFonts w:ascii="Palatino Linotype" w:hAnsi="Palatino Linotype"/>
          <w:lang w:eastAsia="zh-CN"/>
        </w:rPr>
      </w:pPr>
      <w:r w:rsidRPr="00BB1073">
        <w:rPr>
          <w:rFonts w:ascii="Palatino Linotype" w:hAnsi="Palatino Linotype"/>
          <w:lang w:eastAsia="zh-CN"/>
        </w:rPr>
        <w:t>Pricing/Master data generated by store procedure and kept in IT12 and IT50 server.</w:t>
      </w:r>
    </w:p>
    <w:p w14:paraId="0D6E9A7F" w14:textId="77777777" w:rsidR="00A000E8" w:rsidRPr="00BB1073" w:rsidRDefault="00A000E8" w:rsidP="00A000E8">
      <w:pPr>
        <w:pStyle w:val="ListParagraph"/>
        <w:numPr>
          <w:ilvl w:val="0"/>
          <w:numId w:val="14"/>
        </w:numPr>
        <w:spacing w:after="0"/>
        <w:rPr>
          <w:rFonts w:ascii="Palatino Linotype" w:hAnsi="Palatino Linotype"/>
          <w:lang w:eastAsia="zh-CN"/>
        </w:rPr>
      </w:pPr>
      <w:r w:rsidRPr="00BB1073">
        <w:rPr>
          <w:rFonts w:ascii="Palatino Linotype" w:hAnsi="Palatino Linotype"/>
          <w:lang w:eastAsia="zh-CN"/>
        </w:rPr>
        <w:t xml:space="preserve">Data will copied to POS Client to non-migrated branches.  </w:t>
      </w:r>
    </w:p>
    <w:p w14:paraId="6729B434" w14:textId="77777777" w:rsidR="00A000E8" w:rsidRPr="00BB1073" w:rsidRDefault="00A000E8" w:rsidP="00A000E8">
      <w:pPr>
        <w:pStyle w:val="ListParagraph"/>
        <w:numPr>
          <w:ilvl w:val="0"/>
          <w:numId w:val="14"/>
        </w:numPr>
        <w:spacing w:after="0"/>
        <w:rPr>
          <w:rFonts w:ascii="Palatino Linotype" w:hAnsi="Palatino Linotype"/>
          <w:lang w:eastAsia="zh-CN"/>
        </w:rPr>
      </w:pPr>
      <w:r w:rsidRPr="00BB1073">
        <w:rPr>
          <w:rFonts w:ascii="Palatino Linotype" w:hAnsi="Palatino Linotype"/>
          <w:lang w:eastAsia="zh-CN"/>
        </w:rPr>
        <w:t>Data will copied to POS Client to selected branches.</w:t>
      </w:r>
    </w:p>
    <w:p w14:paraId="45F32654" w14:textId="77777777" w:rsidR="00A76384" w:rsidRDefault="00A76384">
      <w:pPr>
        <w:rPr>
          <w:rFonts w:ascii="Palatino Linotype" w:eastAsiaTheme="majorEastAsia" w:hAnsi="Palatino Linotype" w:cstheme="majorBidi"/>
          <w:b/>
          <w:bCs/>
          <w:color w:val="4F81BD" w:themeColor="accent1"/>
          <w:lang w:eastAsia="zh-CN"/>
        </w:rPr>
      </w:pPr>
      <w:r>
        <w:rPr>
          <w:lang w:eastAsia="zh-CN"/>
        </w:rPr>
        <w:br w:type="page"/>
      </w:r>
    </w:p>
    <w:p w14:paraId="1C122C86" w14:textId="77777777" w:rsidR="00A000E8" w:rsidRDefault="00A000E8" w:rsidP="00A000E8">
      <w:pPr>
        <w:pStyle w:val="Heading3"/>
        <w:rPr>
          <w:lang w:eastAsia="zh-HK"/>
        </w:rPr>
      </w:pPr>
      <w:r>
        <w:rPr>
          <w:lang w:eastAsia="zh-CN"/>
        </w:rPr>
        <w:lastRenderedPageBreak/>
        <w:t xml:space="preserve">After Cut Over </w:t>
      </w:r>
    </w:p>
    <w:p w14:paraId="0042D984" w14:textId="77777777" w:rsidR="00A000E8" w:rsidRDefault="00A000E8" w:rsidP="00A000E8">
      <w:pPr>
        <w:rPr>
          <w:lang w:eastAsia="zh-HK"/>
        </w:rPr>
      </w:pPr>
    </w:p>
    <w:p w14:paraId="1F9F3F59" w14:textId="77777777" w:rsidR="00A000E8" w:rsidRDefault="004221A1" w:rsidP="00A000E8">
      <w:pPr>
        <w:jc w:val="center"/>
        <w:rPr>
          <w:lang w:eastAsia="zh-HK"/>
        </w:rPr>
      </w:pPr>
      <w:r w:rsidRPr="004221A1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2F669B2" wp14:editId="42417747">
                <wp:simplePos x="0" y="0"/>
                <wp:positionH relativeFrom="column">
                  <wp:posOffset>4248615</wp:posOffset>
                </wp:positionH>
                <wp:positionV relativeFrom="paragraph">
                  <wp:posOffset>647251</wp:posOffset>
                </wp:positionV>
                <wp:extent cx="617034" cy="1188596"/>
                <wp:effectExtent l="38100" t="38100" r="31115" b="3111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17034" cy="1188596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981960" id="Straight Arrow Connector 17" o:spid="_x0000_s1026" type="#_x0000_t32" style="position:absolute;margin-left:334.55pt;margin-top:50.95pt;width:48.6pt;height:93.6pt;flip:x 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" strokecolor="#4a7ebb">
                <v:stroke endarrow="block"/>
              </v:shape>
            </w:pict>
          </mc:Fallback>
        </mc:AlternateContent>
      </w:r>
      <w:r w:rsidRPr="004221A1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489BFAD" wp14:editId="138B3B5F">
                <wp:simplePos x="0" y="0"/>
                <wp:positionH relativeFrom="column">
                  <wp:posOffset>4300654</wp:posOffset>
                </wp:positionH>
                <wp:positionV relativeFrom="paragraph">
                  <wp:posOffset>1836714</wp:posOffset>
                </wp:positionV>
                <wp:extent cx="1575233" cy="720969"/>
                <wp:effectExtent l="0" t="0" r="0" b="317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5233" cy="72096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5FA14367" w14:textId="77777777" w:rsidR="00F14386" w:rsidRPr="00C138F4" w:rsidRDefault="00F14386" w:rsidP="004221A1">
                            <w:pPr>
                              <w:rPr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  <w:t xml:space="preserve">Existing link can keep for other applications referring.  It is also fine to obsolete the data synchronization to old servers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89BFAD" id="Text Box 16" o:spid="_x0000_s1035" type="#_x0000_t202" style="position:absolute;left:0;text-align:left;margin-left:338.65pt;margin-top:144.6pt;width:124.05pt;height:56.7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" filled="f" stroked="f" strokeweight=".5pt">
                <v:textbox>
                  <w:txbxContent>
                    <w:p w14:paraId="5FA14367" w14:textId="77777777" w:rsidR="00F14386" w:rsidRPr="00C138F4" w:rsidRDefault="00F14386" w:rsidP="004221A1">
                      <w:pPr>
                        <w:rPr>
                          <w:sz w:val="12"/>
                        </w:rPr>
                      </w:pPr>
                      <w:r>
                        <w:rPr>
                          <w:sz w:val="12"/>
                        </w:rPr>
                        <w:t xml:space="preserve">Existing link can keep for other applications referring.  It is also fine to obsolete the data synchronization to old servers </w:t>
                      </w:r>
                    </w:p>
                  </w:txbxContent>
                </v:textbox>
              </v:shape>
            </w:pict>
          </mc:Fallback>
        </mc:AlternateContent>
      </w:r>
      <w:r w:rsidR="00A000E8" w:rsidRPr="00BB1073">
        <w:rPr>
          <w:noProof/>
        </w:rPr>
        <w:drawing>
          <wp:inline distT="0" distB="0" distL="0" distR="0" wp14:anchorId="5F717816" wp14:editId="1F18D643">
            <wp:extent cx="4855924" cy="2948151"/>
            <wp:effectExtent l="0" t="0" r="1905" b="5080"/>
            <wp:docPr id="719" name="Picture 7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1734" cy="29516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4DFB1F" w14:textId="77777777" w:rsidR="00A000E8" w:rsidRPr="00BB1073" w:rsidRDefault="00A000E8" w:rsidP="00A000E8">
      <w:pPr>
        <w:pStyle w:val="ListParagraph"/>
        <w:numPr>
          <w:ilvl w:val="0"/>
          <w:numId w:val="14"/>
        </w:numPr>
        <w:spacing w:after="0"/>
        <w:rPr>
          <w:rFonts w:ascii="Palatino Linotype" w:hAnsi="Palatino Linotype"/>
          <w:lang w:eastAsia="zh-CN"/>
        </w:rPr>
      </w:pPr>
      <w:r w:rsidRPr="00BB1073">
        <w:rPr>
          <w:rFonts w:ascii="Palatino Linotype" w:hAnsi="Palatino Linotype"/>
          <w:lang w:eastAsia="zh-CN"/>
        </w:rPr>
        <w:t>Pricing/Master data generated by store procedure and kept in IT12 and IT50 server</w:t>
      </w:r>
      <w:r>
        <w:rPr>
          <w:rFonts w:ascii="Palatino Linotype" w:hAnsi="Palatino Linotype"/>
          <w:lang w:eastAsia="zh-CN"/>
        </w:rPr>
        <w:t xml:space="preserve"> for systems referral</w:t>
      </w:r>
      <w:r w:rsidRPr="00BB1073">
        <w:rPr>
          <w:rFonts w:ascii="Palatino Linotype" w:hAnsi="Palatino Linotype"/>
          <w:lang w:eastAsia="zh-CN"/>
        </w:rPr>
        <w:t>.</w:t>
      </w:r>
    </w:p>
    <w:p w14:paraId="39A7A88F" w14:textId="77777777" w:rsidR="00A000E8" w:rsidRPr="00BB1073" w:rsidRDefault="00A000E8" w:rsidP="00A000E8">
      <w:pPr>
        <w:pStyle w:val="ListParagraph"/>
        <w:numPr>
          <w:ilvl w:val="0"/>
          <w:numId w:val="14"/>
        </w:numPr>
        <w:spacing w:after="0"/>
        <w:rPr>
          <w:rFonts w:ascii="Palatino Linotype" w:hAnsi="Palatino Linotype"/>
          <w:lang w:eastAsia="zh-CN"/>
        </w:rPr>
      </w:pPr>
      <w:r w:rsidRPr="00BB1073">
        <w:rPr>
          <w:rFonts w:ascii="Palatino Linotype" w:hAnsi="Palatino Linotype"/>
          <w:lang w:eastAsia="zh-CN"/>
        </w:rPr>
        <w:t>Data will copied to POS Client to selected branches.</w:t>
      </w:r>
    </w:p>
    <w:p w14:paraId="6FFA36AF" w14:textId="77777777" w:rsidR="003D0F35" w:rsidRDefault="003D0F35">
      <w:pPr>
        <w:rPr>
          <w:rFonts w:ascii="Palatino Linotype" w:eastAsia="SimSun" w:hAnsi="Palatino Linotype" w:cs="Microsoft YaHei"/>
          <w:b/>
          <w:bCs/>
          <w:color w:val="365F91" w:themeColor="accent1" w:themeShade="BF"/>
          <w:sz w:val="28"/>
          <w:szCs w:val="28"/>
          <w:lang w:eastAsia="zh-CN"/>
        </w:rPr>
      </w:pPr>
      <w:r>
        <w:br w:type="page"/>
      </w:r>
    </w:p>
    <w:p w14:paraId="6D10D560" w14:textId="77777777" w:rsidR="00C20B6E" w:rsidRDefault="00C20B6E" w:rsidP="00C20B6E">
      <w:pPr>
        <w:pStyle w:val="Heading1"/>
      </w:pPr>
      <w:bookmarkStart w:id="82" w:name="_Toc472172889"/>
      <w:r>
        <w:lastRenderedPageBreak/>
        <w:t>Appendix</w:t>
      </w:r>
      <w:bookmarkEnd w:id="82"/>
      <w:r>
        <w:t xml:space="preserve"> </w:t>
      </w:r>
    </w:p>
    <w:p w14:paraId="39D6C32E" w14:textId="77777777" w:rsidR="0085386B" w:rsidRPr="005B5BF5" w:rsidRDefault="0085386B" w:rsidP="0085386B">
      <w:pPr>
        <w:pStyle w:val="Heading2"/>
      </w:pPr>
      <w:bookmarkStart w:id="83" w:name="_Toc472172890"/>
      <w:r w:rsidRPr="005B5BF5">
        <w:t xml:space="preserve">In Scope </w:t>
      </w:r>
      <w:r w:rsidR="000B3BC1" w:rsidRPr="005B5BF5">
        <w:t>Data</w:t>
      </w:r>
      <w:bookmarkEnd w:id="83"/>
    </w:p>
    <w:p w14:paraId="7F0A8690" w14:textId="77777777" w:rsidR="000B3BC1" w:rsidRPr="005B5BF5" w:rsidRDefault="000B3BC1" w:rsidP="0085386B">
      <w:pPr>
        <w:spacing w:before="240"/>
        <w:jc w:val="both"/>
        <w:rPr>
          <w:rFonts w:ascii="Palatino Linotype" w:hAnsi="Palatino Linotype"/>
          <w:lang w:eastAsia="zh-CN"/>
        </w:rPr>
      </w:pPr>
      <w:r w:rsidRPr="005B5BF5">
        <w:rPr>
          <w:rFonts w:ascii="Palatino Linotype" w:hAnsi="Palatino Linotype"/>
          <w:lang w:eastAsia="zh-CN"/>
        </w:rPr>
        <w:t>Referring to the user requirement definition documents the following data are included</w:t>
      </w:r>
      <w:r w:rsidR="0085386B" w:rsidRPr="005B5BF5">
        <w:rPr>
          <w:rFonts w:ascii="Palatino Linotype" w:hAnsi="Palatino Linotype"/>
          <w:lang w:eastAsia="zh-CN"/>
        </w:rPr>
        <w:t>.</w:t>
      </w:r>
    </w:p>
    <w:p w14:paraId="51D92DC2" w14:textId="77777777" w:rsidR="000B3BC1" w:rsidRPr="005B5BF5" w:rsidRDefault="000B3BC1" w:rsidP="000B3BC1">
      <w:pPr>
        <w:pStyle w:val="Heading3"/>
        <w:rPr>
          <w:lang w:eastAsia="zh-CN"/>
        </w:rPr>
      </w:pPr>
      <w:r w:rsidRPr="005B5BF5">
        <w:rPr>
          <w:lang w:eastAsia="zh-CN"/>
        </w:rPr>
        <w:t>POS Client Polling Table</w:t>
      </w:r>
      <w:r w:rsidR="008B0BC9" w:rsidRPr="005B5BF5">
        <w:rPr>
          <w:lang w:eastAsia="zh-CN"/>
        </w:rPr>
        <w:t>s</w:t>
      </w:r>
    </w:p>
    <w:tbl>
      <w:tblPr>
        <w:tblW w:w="10080" w:type="dxa"/>
        <w:tblInd w:w="355" w:type="dxa"/>
        <w:tblLook w:val="04A0" w:firstRow="1" w:lastRow="0" w:firstColumn="1" w:lastColumn="0" w:noHBand="0" w:noVBand="1"/>
      </w:tblPr>
      <w:tblGrid>
        <w:gridCol w:w="4030"/>
        <w:gridCol w:w="1400"/>
        <w:gridCol w:w="2020"/>
        <w:gridCol w:w="2630"/>
      </w:tblGrid>
      <w:tr w:rsidR="00C20B6E" w:rsidRPr="005B5BF5" w14:paraId="20AAC2DD" w14:textId="77777777" w:rsidTr="00BE0E2F">
        <w:trPr>
          <w:trHeight w:val="310"/>
          <w:tblHeader/>
        </w:trPr>
        <w:tc>
          <w:tcPr>
            <w:tcW w:w="4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noWrap/>
            <w:vAlign w:val="center"/>
            <w:hideMark/>
          </w:tcPr>
          <w:p w14:paraId="13BD579A" w14:textId="77777777" w:rsidR="00C20B6E" w:rsidRPr="005B5BF5" w:rsidRDefault="00C20B6E" w:rsidP="000B3BC1">
            <w:pPr>
              <w:spacing w:after="0" w:line="240" w:lineRule="auto"/>
              <w:rPr>
                <w:rFonts w:ascii="Palatino Linotype" w:eastAsia="Times New Roman" w:hAnsi="Palatino Linotype" w:cs="Calibri"/>
                <w:b/>
                <w:bCs/>
                <w:iCs/>
                <w:color w:val="000000"/>
                <w:sz w:val="20"/>
                <w:szCs w:val="24"/>
                <w:lang w:eastAsia="zh-CN"/>
              </w:rPr>
            </w:pPr>
            <w:r w:rsidRPr="005B5BF5">
              <w:rPr>
                <w:rFonts w:ascii="Palatino Linotype" w:eastAsia="Times New Roman" w:hAnsi="Palatino Linotype" w:cs="Calibri"/>
                <w:b/>
                <w:bCs/>
                <w:iCs/>
                <w:color w:val="000000"/>
                <w:sz w:val="20"/>
                <w:szCs w:val="24"/>
                <w:lang w:eastAsia="zh-CN"/>
              </w:rPr>
              <w:t>Table</w:t>
            </w:r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noWrap/>
            <w:vAlign w:val="center"/>
            <w:hideMark/>
          </w:tcPr>
          <w:p w14:paraId="61D6668A" w14:textId="77777777" w:rsidR="00C20B6E" w:rsidRPr="005B5BF5" w:rsidRDefault="00C20B6E" w:rsidP="000B3BC1">
            <w:pPr>
              <w:spacing w:after="0" w:line="240" w:lineRule="auto"/>
              <w:rPr>
                <w:rFonts w:ascii="Palatino Linotype" w:eastAsia="Times New Roman" w:hAnsi="Palatino Linotype" w:cs="Calibri"/>
                <w:b/>
                <w:bCs/>
                <w:iCs/>
                <w:color w:val="000000"/>
                <w:sz w:val="20"/>
                <w:szCs w:val="24"/>
                <w:lang w:eastAsia="zh-CN"/>
              </w:rPr>
            </w:pPr>
            <w:r w:rsidRPr="005B5BF5">
              <w:rPr>
                <w:rFonts w:ascii="Palatino Linotype" w:eastAsia="Times New Roman" w:hAnsi="Palatino Linotype" w:cs="Calibri"/>
                <w:b/>
                <w:bCs/>
                <w:iCs/>
                <w:color w:val="000000"/>
                <w:sz w:val="20"/>
                <w:szCs w:val="24"/>
                <w:lang w:eastAsia="zh-CN"/>
              </w:rPr>
              <w:t>Type</w:t>
            </w:r>
          </w:p>
        </w:tc>
        <w:tc>
          <w:tcPr>
            <w:tcW w:w="2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noWrap/>
            <w:vAlign w:val="center"/>
            <w:hideMark/>
          </w:tcPr>
          <w:p w14:paraId="7928B3CA" w14:textId="77777777" w:rsidR="00C20B6E" w:rsidRPr="005B5BF5" w:rsidRDefault="00C20B6E" w:rsidP="000B3BC1">
            <w:pPr>
              <w:spacing w:after="0" w:line="240" w:lineRule="auto"/>
              <w:rPr>
                <w:rFonts w:ascii="Palatino Linotype" w:eastAsia="Times New Roman" w:hAnsi="Palatino Linotype" w:cs="Calibri"/>
                <w:b/>
                <w:bCs/>
                <w:iCs/>
                <w:color w:val="000000"/>
                <w:sz w:val="20"/>
                <w:szCs w:val="24"/>
                <w:lang w:eastAsia="zh-CN"/>
              </w:rPr>
            </w:pPr>
            <w:r w:rsidRPr="005B5BF5">
              <w:rPr>
                <w:rFonts w:ascii="Palatino Linotype" w:eastAsia="Times New Roman" w:hAnsi="Palatino Linotype" w:cs="Calibri"/>
                <w:b/>
                <w:bCs/>
                <w:iCs/>
                <w:color w:val="000000"/>
                <w:sz w:val="20"/>
                <w:szCs w:val="24"/>
                <w:lang w:eastAsia="zh-CN"/>
              </w:rPr>
              <w:t>Update Freq.</w:t>
            </w:r>
          </w:p>
        </w:tc>
        <w:tc>
          <w:tcPr>
            <w:tcW w:w="2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noWrap/>
            <w:vAlign w:val="center"/>
            <w:hideMark/>
          </w:tcPr>
          <w:p w14:paraId="29864FA9" w14:textId="77777777" w:rsidR="00C20B6E" w:rsidRPr="005B5BF5" w:rsidRDefault="00BE0E2F" w:rsidP="000B3BC1">
            <w:pPr>
              <w:spacing w:after="0" w:line="240" w:lineRule="auto"/>
              <w:rPr>
                <w:rFonts w:ascii="Palatino Linotype" w:eastAsia="Times New Roman" w:hAnsi="Palatino Linotype" w:cs="Calibri"/>
                <w:b/>
                <w:bCs/>
                <w:iCs/>
                <w:color w:val="000000"/>
                <w:sz w:val="20"/>
                <w:szCs w:val="24"/>
                <w:lang w:eastAsia="zh-CN"/>
              </w:rPr>
            </w:pPr>
            <w:r>
              <w:rPr>
                <w:rFonts w:ascii="Palatino Linotype" w:eastAsia="Times New Roman" w:hAnsi="Palatino Linotype" w:cs="Calibri"/>
                <w:b/>
                <w:bCs/>
                <w:iCs/>
                <w:color w:val="000000"/>
                <w:sz w:val="20"/>
                <w:szCs w:val="24"/>
                <w:lang w:eastAsia="zh-CN"/>
              </w:rPr>
              <w:t>Server</w:t>
            </w:r>
          </w:p>
        </w:tc>
      </w:tr>
      <w:tr w:rsidR="00C20B6E" w:rsidRPr="005B5BF5" w14:paraId="606B293A" w14:textId="77777777" w:rsidTr="00BE0E2F">
        <w:trPr>
          <w:trHeight w:val="310"/>
        </w:trPr>
        <w:tc>
          <w:tcPr>
            <w:tcW w:w="40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02622A" w14:textId="77777777" w:rsidR="00C20B6E" w:rsidRPr="005B5BF5" w:rsidRDefault="00C20B6E" w:rsidP="000B3BC1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</w:pPr>
            <w:r w:rsidRPr="005B5BF5"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  <w:t>ACCOUNTS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7CC2D8" w14:textId="77777777" w:rsidR="00C20B6E" w:rsidRPr="005B5BF5" w:rsidRDefault="00C20B6E" w:rsidP="000B3BC1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</w:pPr>
            <w:r w:rsidRPr="005B5BF5"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  <w:t>Master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4BAD4A" w14:textId="77777777" w:rsidR="00C20B6E" w:rsidRPr="005B5BF5" w:rsidRDefault="00C20B6E" w:rsidP="000B3BC1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</w:pPr>
            <w:r w:rsidRPr="005B5BF5"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  <w:t>Every Polling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43BB0A" w14:textId="77777777" w:rsidR="00C20B6E" w:rsidRPr="005B5BF5" w:rsidRDefault="00BE0E2F" w:rsidP="000B3BC1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</w:pPr>
            <w:r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  <w:t>IT51/52/53.hopos</w:t>
            </w:r>
          </w:p>
        </w:tc>
      </w:tr>
      <w:tr w:rsidR="00BE0E2F" w:rsidRPr="005B5BF5" w14:paraId="7691ED09" w14:textId="77777777" w:rsidTr="00BE0E2F">
        <w:trPr>
          <w:trHeight w:val="310"/>
        </w:trPr>
        <w:tc>
          <w:tcPr>
            <w:tcW w:w="40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197190" w14:textId="77777777" w:rsidR="00BE0E2F" w:rsidRPr="005B5BF5" w:rsidRDefault="00BE0E2F" w:rsidP="00BE0E2F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</w:pPr>
            <w:r w:rsidRPr="005B5BF5"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  <w:t>COUPON_CONTROL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264C7A" w14:textId="77777777" w:rsidR="00BE0E2F" w:rsidRPr="005B5BF5" w:rsidRDefault="00BE0E2F" w:rsidP="00BE0E2F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</w:pPr>
            <w:r w:rsidRPr="005B5BF5"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  <w:t>Master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50896A" w14:textId="77777777" w:rsidR="00BE0E2F" w:rsidRPr="005B5BF5" w:rsidRDefault="00BE0E2F" w:rsidP="00BE0E2F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</w:pPr>
            <w:r w:rsidRPr="005B5BF5"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  <w:t>Every Polling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B4579C" w14:textId="77777777" w:rsidR="00BE0E2F" w:rsidRPr="005B5BF5" w:rsidRDefault="00BE0E2F" w:rsidP="00BE0E2F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</w:pPr>
            <w:r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  <w:t>IT51/52/53.hopos</w:t>
            </w:r>
          </w:p>
        </w:tc>
      </w:tr>
      <w:tr w:rsidR="00BE0E2F" w:rsidRPr="005B5BF5" w14:paraId="6AA2E3E7" w14:textId="77777777" w:rsidTr="00BE0E2F">
        <w:trPr>
          <w:trHeight w:val="310"/>
        </w:trPr>
        <w:tc>
          <w:tcPr>
            <w:tcW w:w="40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3F6BA7" w14:textId="77777777" w:rsidR="00BE0E2F" w:rsidRPr="005B5BF5" w:rsidRDefault="00BE0E2F" w:rsidP="00BE0E2F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</w:pPr>
            <w:r w:rsidRPr="005B5BF5"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  <w:t>COUPON_RANGE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11C966" w14:textId="77777777" w:rsidR="00BE0E2F" w:rsidRPr="005B5BF5" w:rsidRDefault="00BE0E2F" w:rsidP="00BE0E2F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</w:pPr>
            <w:r w:rsidRPr="005B5BF5"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  <w:t>Master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681ED4" w14:textId="77777777" w:rsidR="00BE0E2F" w:rsidRPr="005B5BF5" w:rsidRDefault="00BE0E2F" w:rsidP="00BE0E2F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</w:pPr>
            <w:r w:rsidRPr="005B5BF5"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  <w:t>Every Polling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737D82" w14:textId="77777777" w:rsidR="00BE0E2F" w:rsidRPr="005B5BF5" w:rsidRDefault="00BE0E2F" w:rsidP="00BE0E2F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</w:pPr>
            <w:r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  <w:t>IT51/52/53.hopos</w:t>
            </w:r>
          </w:p>
        </w:tc>
      </w:tr>
      <w:tr w:rsidR="00BE0E2F" w:rsidRPr="005B5BF5" w14:paraId="6BE2627E" w14:textId="77777777" w:rsidTr="00BE0E2F">
        <w:trPr>
          <w:trHeight w:val="310"/>
        </w:trPr>
        <w:tc>
          <w:tcPr>
            <w:tcW w:w="40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0E028B" w14:textId="77777777" w:rsidR="00BE0E2F" w:rsidRPr="005B5BF5" w:rsidRDefault="00BE0E2F" w:rsidP="00BE0E2F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</w:pPr>
            <w:r w:rsidRPr="005B5BF5"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  <w:t>CURRENCY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843801" w14:textId="77777777" w:rsidR="00BE0E2F" w:rsidRPr="005B5BF5" w:rsidRDefault="00BE0E2F" w:rsidP="00BE0E2F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</w:pPr>
            <w:r w:rsidRPr="005B5BF5"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  <w:t>Master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657055" w14:textId="77777777" w:rsidR="00BE0E2F" w:rsidRPr="005B5BF5" w:rsidRDefault="00BE0E2F" w:rsidP="00BE0E2F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</w:pPr>
            <w:r w:rsidRPr="005B5BF5"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  <w:t>Every Polling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932AEC" w14:textId="77777777" w:rsidR="00BE0E2F" w:rsidRPr="005B5BF5" w:rsidRDefault="00BE0E2F" w:rsidP="00BE0E2F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</w:pPr>
            <w:r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  <w:t>IT51/52/53.hopos</w:t>
            </w:r>
          </w:p>
        </w:tc>
      </w:tr>
      <w:tr w:rsidR="00BE0E2F" w:rsidRPr="005B5BF5" w14:paraId="6FC89751" w14:textId="77777777" w:rsidTr="00BE0E2F">
        <w:trPr>
          <w:trHeight w:val="310"/>
        </w:trPr>
        <w:tc>
          <w:tcPr>
            <w:tcW w:w="40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E975E8" w14:textId="77777777" w:rsidR="00BE0E2F" w:rsidRPr="005B5BF5" w:rsidRDefault="00BE0E2F" w:rsidP="00BE0E2F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</w:pPr>
            <w:r w:rsidRPr="005B5BF5"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  <w:t>EMPLOYEE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5D221F" w14:textId="77777777" w:rsidR="00BE0E2F" w:rsidRPr="005B5BF5" w:rsidRDefault="00BE0E2F" w:rsidP="00BE0E2F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</w:pPr>
            <w:r w:rsidRPr="005B5BF5"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  <w:t>Master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F2B4C4" w14:textId="77777777" w:rsidR="00BE0E2F" w:rsidRPr="005B5BF5" w:rsidRDefault="00BE0E2F" w:rsidP="00BE0E2F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</w:pPr>
            <w:r w:rsidRPr="005B5BF5"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  <w:t>Every Polling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0D6AD6" w14:textId="77777777" w:rsidR="00BE0E2F" w:rsidRPr="005B5BF5" w:rsidRDefault="00BE0E2F" w:rsidP="00BE0E2F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</w:pPr>
            <w:r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  <w:t>IT51/52/53.hopos</w:t>
            </w:r>
          </w:p>
        </w:tc>
      </w:tr>
      <w:tr w:rsidR="00BE0E2F" w:rsidRPr="005B5BF5" w14:paraId="4F7CAFC0" w14:textId="77777777" w:rsidTr="00BE0E2F">
        <w:trPr>
          <w:trHeight w:val="310"/>
        </w:trPr>
        <w:tc>
          <w:tcPr>
            <w:tcW w:w="40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61E24D" w14:textId="77777777" w:rsidR="00BE0E2F" w:rsidRPr="005B5BF5" w:rsidRDefault="00BE0E2F" w:rsidP="00BE0E2F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</w:pPr>
            <w:r w:rsidRPr="005B5BF5"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  <w:t>HIST_CHECK_LOGS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33A91F" w14:textId="77777777" w:rsidR="00BE0E2F" w:rsidRPr="005B5BF5" w:rsidRDefault="00BE0E2F" w:rsidP="00BE0E2F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</w:pPr>
            <w:r w:rsidRPr="005B5BF5"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  <w:t>HIST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EBDB8E" w14:textId="77777777" w:rsidR="00BE0E2F" w:rsidRPr="005B5BF5" w:rsidRDefault="00BE0E2F" w:rsidP="00BE0E2F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</w:pPr>
            <w:r w:rsidRPr="005B5BF5"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  <w:t>EOD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52D9DC" w14:textId="77777777" w:rsidR="00BE0E2F" w:rsidRPr="005B5BF5" w:rsidRDefault="00BE0E2F" w:rsidP="00BE0E2F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</w:pPr>
            <w:r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  <w:t>IT51/52/53.hopos</w:t>
            </w:r>
          </w:p>
        </w:tc>
      </w:tr>
      <w:tr w:rsidR="00BE0E2F" w:rsidRPr="005B5BF5" w14:paraId="37F95232" w14:textId="77777777" w:rsidTr="00BE0E2F">
        <w:trPr>
          <w:trHeight w:val="310"/>
        </w:trPr>
        <w:tc>
          <w:tcPr>
            <w:tcW w:w="40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6F48FD" w14:textId="77777777" w:rsidR="00BE0E2F" w:rsidRPr="005B5BF5" w:rsidRDefault="00BE0E2F" w:rsidP="00BE0E2F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</w:pPr>
            <w:r w:rsidRPr="005B5BF5"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  <w:t>HIST_COUPON_SALES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5015DC" w14:textId="77777777" w:rsidR="00BE0E2F" w:rsidRPr="005B5BF5" w:rsidRDefault="00BE0E2F" w:rsidP="00BE0E2F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</w:pPr>
            <w:r w:rsidRPr="005B5BF5"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  <w:t>HIST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636DD0" w14:textId="77777777" w:rsidR="00BE0E2F" w:rsidRPr="005B5BF5" w:rsidRDefault="00BE0E2F" w:rsidP="00BE0E2F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</w:pPr>
            <w:r w:rsidRPr="005B5BF5"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  <w:t>EOD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78BD0C" w14:textId="77777777" w:rsidR="00BE0E2F" w:rsidRPr="005B5BF5" w:rsidRDefault="00BE0E2F" w:rsidP="00BE0E2F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</w:pPr>
            <w:r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  <w:t>IT51/52/53.hopos</w:t>
            </w:r>
          </w:p>
        </w:tc>
      </w:tr>
      <w:tr w:rsidR="00BE0E2F" w:rsidRPr="005B5BF5" w14:paraId="4B3E995E" w14:textId="77777777" w:rsidTr="00BE0E2F">
        <w:trPr>
          <w:trHeight w:val="310"/>
        </w:trPr>
        <w:tc>
          <w:tcPr>
            <w:tcW w:w="40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D32406" w14:textId="77777777" w:rsidR="00BE0E2F" w:rsidRPr="005B5BF5" w:rsidRDefault="00BE0E2F" w:rsidP="00BE0E2F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</w:pPr>
            <w:r w:rsidRPr="005B5BF5"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  <w:t>HIST_ITEM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19EE8C" w14:textId="77777777" w:rsidR="00BE0E2F" w:rsidRPr="005B5BF5" w:rsidRDefault="00BE0E2F" w:rsidP="00BE0E2F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</w:pPr>
            <w:r w:rsidRPr="005B5BF5"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  <w:t>HIST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E127C8" w14:textId="77777777" w:rsidR="00BE0E2F" w:rsidRPr="005B5BF5" w:rsidRDefault="00BE0E2F" w:rsidP="00BE0E2F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</w:pPr>
            <w:r w:rsidRPr="005B5BF5"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  <w:t>EOD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C002F6" w14:textId="77777777" w:rsidR="00BE0E2F" w:rsidRPr="005B5BF5" w:rsidRDefault="00BE0E2F" w:rsidP="00BE0E2F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</w:pPr>
            <w:r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  <w:t>IT51/52/53.hopos</w:t>
            </w:r>
          </w:p>
        </w:tc>
      </w:tr>
      <w:tr w:rsidR="00BE0E2F" w:rsidRPr="005B5BF5" w14:paraId="65109C4A" w14:textId="77777777" w:rsidTr="00BE0E2F">
        <w:trPr>
          <w:trHeight w:val="310"/>
        </w:trPr>
        <w:tc>
          <w:tcPr>
            <w:tcW w:w="40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8E8AAF" w14:textId="77777777" w:rsidR="00BE0E2F" w:rsidRPr="005B5BF5" w:rsidRDefault="00BE0E2F" w:rsidP="00BE0E2F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</w:pPr>
            <w:r w:rsidRPr="005B5BF5"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  <w:t>HIST_ITEMSTOCK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6B25C0" w14:textId="77777777" w:rsidR="00BE0E2F" w:rsidRPr="005B5BF5" w:rsidRDefault="00BE0E2F" w:rsidP="00BE0E2F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</w:pPr>
            <w:r w:rsidRPr="005B5BF5"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  <w:t>HIST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943036" w14:textId="77777777" w:rsidR="00BE0E2F" w:rsidRPr="005B5BF5" w:rsidRDefault="00BE0E2F" w:rsidP="00BE0E2F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</w:pPr>
            <w:r w:rsidRPr="005B5BF5"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  <w:t>EOD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0A4BF4" w14:textId="77777777" w:rsidR="00BE0E2F" w:rsidRPr="005B5BF5" w:rsidRDefault="00BE0E2F" w:rsidP="00BE0E2F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</w:pPr>
            <w:r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  <w:t>IT51/52/53.hopos</w:t>
            </w:r>
          </w:p>
        </w:tc>
      </w:tr>
      <w:tr w:rsidR="00BE0E2F" w:rsidRPr="005B5BF5" w14:paraId="508B3057" w14:textId="77777777" w:rsidTr="00BE0E2F">
        <w:trPr>
          <w:trHeight w:val="310"/>
        </w:trPr>
        <w:tc>
          <w:tcPr>
            <w:tcW w:w="40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48BC1E" w14:textId="77777777" w:rsidR="00BE0E2F" w:rsidRPr="005B5BF5" w:rsidRDefault="00BE0E2F" w:rsidP="00BE0E2F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</w:pPr>
            <w:r w:rsidRPr="005B5BF5"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  <w:t>HIST_ORDERS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65A0B2" w14:textId="77777777" w:rsidR="00BE0E2F" w:rsidRPr="005B5BF5" w:rsidRDefault="00BE0E2F" w:rsidP="00BE0E2F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</w:pPr>
            <w:r w:rsidRPr="005B5BF5"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  <w:t>HIST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D27F52" w14:textId="77777777" w:rsidR="00BE0E2F" w:rsidRPr="005B5BF5" w:rsidRDefault="00BE0E2F" w:rsidP="00BE0E2F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</w:pPr>
            <w:r w:rsidRPr="005B5BF5"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  <w:t>EOD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6B182C" w14:textId="77777777" w:rsidR="00BE0E2F" w:rsidRPr="005B5BF5" w:rsidRDefault="00BE0E2F" w:rsidP="00BE0E2F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</w:pPr>
            <w:r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  <w:t>IT51/52/53.hopos</w:t>
            </w:r>
          </w:p>
        </w:tc>
      </w:tr>
      <w:tr w:rsidR="00BE0E2F" w:rsidRPr="005B5BF5" w14:paraId="3C135E35" w14:textId="77777777" w:rsidTr="00BE0E2F">
        <w:trPr>
          <w:trHeight w:val="310"/>
        </w:trPr>
        <w:tc>
          <w:tcPr>
            <w:tcW w:w="40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CA6A14" w14:textId="77777777" w:rsidR="00BE0E2F" w:rsidRPr="005B5BF5" w:rsidRDefault="00BE0E2F" w:rsidP="00BE0E2F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</w:pPr>
            <w:r w:rsidRPr="005B5BF5"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  <w:t>HIST_ORDERS_EXTRA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542708" w14:textId="77777777" w:rsidR="00BE0E2F" w:rsidRPr="005B5BF5" w:rsidRDefault="00BE0E2F" w:rsidP="00BE0E2F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</w:pPr>
            <w:r w:rsidRPr="005B5BF5"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  <w:t>HIST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6A265D" w14:textId="77777777" w:rsidR="00BE0E2F" w:rsidRPr="005B5BF5" w:rsidRDefault="00BE0E2F" w:rsidP="00BE0E2F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</w:pPr>
            <w:r w:rsidRPr="005B5BF5"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  <w:t>EOD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4E8A11" w14:textId="77777777" w:rsidR="00BE0E2F" w:rsidRPr="005B5BF5" w:rsidRDefault="00BE0E2F" w:rsidP="00BE0E2F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</w:pPr>
            <w:r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  <w:t>IT51/52/53.hopos</w:t>
            </w:r>
          </w:p>
        </w:tc>
      </w:tr>
      <w:tr w:rsidR="00BE0E2F" w:rsidRPr="005B5BF5" w14:paraId="7B25FAE9" w14:textId="77777777" w:rsidTr="00BE0E2F">
        <w:trPr>
          <w:trHeight w:val="310"/>
        </w:trPr>
        <w:tc>
          <w:tcPr>
            <w:tcW w:w="40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11DB4A" w14:textId="77777777" w:rsidR="00BE0E2F" w:rsidRPr="005B5BF5" w:rsidRDefault="00BE0E2F" w:rsidP="00BE0E2F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</w:pPr>
            <w:r w:rsidRPr="005B5BF5"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  <w:t>HIST_ORDERS_PAY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167D07" w14:textId="77777777" w:rsidR="00BE0E2F" w:rsidRPr="005B5BF5" w:rsidRDefault="00BE0E2F" w:rsidP="00BE0E2F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</w:pPr>
            <w:r w:rsidRPr="005B5BF5"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  <w:t>HIST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C73288" w14:textId="77777777" w:rsidR="00BE0E2F" w:rsidRPr="005B5BF5" w:rsidRDefault="00BE0E2F" w:rsidP="00BE0E2F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</w:pPr>
            <w:r w:rsidRPr="005B5BF5"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  <w:t>EOD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EA8610" w14:textId="77777777" w:rsidR="00BE0E2F" w:rsidRPr="005B5BF5" w:rsidRDefault="00BE0E2F" w:rsidP="00BE0E2F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</w:pPr>
            <w:r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  <w:t>IT51/52/53.hopos</w:t>
            </w:r>
          </w:p>
        </w:tc>
      </w:tr>
      <w:tr w:rsidR="00BE0E2F" w:rsidRPr="005B5BF5" w14:paraId="28C89925" w14:textId="77777777" w:rsidTr="00BE0E2F">
        <w:trPr>
          <w:trHeight w:val="310"/>
        </w:trPr>
        <w:tc>
          <w:tcPr>
            <w:tcW w:w="40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17BA72" w14:textId="77777777" w:rsidR="00BE0E2F" w:rsidRPr="005B5BF5" w:rsidRDefault="00BE0E2F" w:rsidP="00BE0E2F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</w:pPr>
            <w:r w:rsidRPr="005B5BF5"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  <w:t>HIST_ORDERS_PAY_PROGRESS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58A6B7" w14:textId="77777777" w:rsidR="00BE0E2F" w:rsidRPr="005B5BF5" w:rsidRDefault="00BE0E2F" w:rsidP="00BE0E2F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</w:pPr>
            <w:r w:rsidRPr="005B5BF5"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  <w:t>HIST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00ABB2" w14:textId="77777777" w:rsidR="00BE0E2F" w:rsidRPr="005B5BF5" w:rsidRDefault="00BE0E2F" w:rsidP="00BE0E2F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</w:pPr>
            <w:r w:rsidRPr="005B5BF5"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  <w:t>EOD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C7B71D" w14:textId="77777777" w:rsidR="00BE0E2F" w:rsidRPr="005B5BF5" w:rsidRDefault="00BE0E2F" w:rsidP="00BE0E2F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</w:pPr>
            <w:r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  <w:t>IT51/52/53.hopos</w:t>
            </w:r>
          </w:p>
        </w:tc>
      </w:tr>
      <w:tr w:rsidR="00BE0E2F" w:rsidRPr="005B5BF5" w14:paraId="59E225E1" w14:textId="77777777" w:rsidTr="00BE0E2F">
        <w:trPr>
          <w:trHeight w:val="310"/>
        </w:trPr>
        <w:tc>
          <w:tcPr>
            <w:tcW w:w="40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A7F077" w14:textId="77777777" w:rsidR="00BE0E2F" w:rsidRPr="005B5BF5" w:rsidRDefault="00BE0E2F" w:rsidP="00BE0E2F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</w:pPr>
            <w:r w:rsidRPr="005B5BF5"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  <w:t>HIST_PAYFIG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C0DEC4" w14:textId="77777777" w:rsidR="00BE0E2F" w:rsidRPr="005B5BF5" w:rsidRDefault="00BE0E2F" w:rsidP="00BE0E2F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</w:pPr>
            <w:r w:rsidRPr="005B5BF5"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  <w:t>HIST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2F07BA" w14:textId="77777777" w:rsidR="00BE0E2F" w:rsidRPr="005B5BF5" w:rsidRDefault="00BE0E2F" w:rsidP="00BE0E2F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</w:pPr>
            <w:r w:rsidRPr="005B5BF5"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  <w:t>EOD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485499" w14:textId="77777777" w:rsidR="00BE0E2F" w:rsidRPr="005B5BF5" w:rsidRDefault="00BE0E2F" w:rsidP="00BE0E2F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</w:pPr>
            <w:r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  <w:t>IT51/52/53.hopos</w:t>
            </w:r>
          </w:p>
        </w:tc>
      </w:tr>
      <w:tr w:rsidR="00BE0E2F" w:rsidRPr="005B5BF5" w14:paraId="428627DD" w14:textId="77777777" w:rsidTr="00BE0E2F">
        <w:trPr>
          <w:trHeight w:val="310"/>
        </w:trPr>
        <w:tc>
          <w:tcPr>
            <w:tcW w:w="40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D420B3" w14:textId="77777777" w:rsidR="00BE0E2F" w:rsidRPr="005B5BF5" w:rsidRDefault="00BE0E2F" w:rsidP="00BE0E2F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</w:pPr>
            <w:r w:rsidRPr="005B5BF5"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  <w:t>HIST_PAYSUM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F74574" w14:textId="77777777" w:rsidR="00BE0E2F" w:rsidRPr="005B5BF5" w:rsidRDefault="00BE0E2F" w:rsidP="00BE0E2F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</w:pPr>
            <w:r w:rsidRPr="005B5BF5"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  <w:t>HIST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301F20" w14:textId="77777777" w:rsidR="00BE0E2F" w:rsidRPr="005B5BF5" w:rsidRDefault="00BE0E2F" w:rsidP="00BE0E2F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</w:pPr>
            <w:r w:rsidRPr="005B5BF5"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  <w:t>EOD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26DA00" w14:textId="77777777" w:rsidR="00BE0E2F" w:rsidRPr="005B5BF5" w:rsidRDefault="00BE0E2F" w:rsidP="00BE0E2F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</w:pPr>
            <w:r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  <w:t>IT51/52/53.hopos</w:t>
            </w:r>
          </w:p>
        </w:tc>
      </w:tr>
      <w:tr w:rsidR="00BE0E2F" w:rsidRPr="005B5BF5" w14:paraId="4CAE8E0E" w14:textId="77777777" w:rsidTr="00BE0E2F">
        <w:trPr>
          <w:trHeight w:val="310"/>
        </w:trPr>
        <w:tc>
          <w:tcPr>
            <w:tcW w:w="40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B41869" w14:textId="77777777" w:rsidR="00BE0E2F" w:rsidRPr="005B5BF5" w:rsidRDefault="00BE0E2F" w:rsidP="00BE0E2F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</w:pPr>
            <w:r w:rsidRPr="005B5BF5"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  <w:t>HIST_POSSYSTEM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1946CB" w14:textId="77777777" w:rsidR="00BE0E2F" w:rsidRPr="005B5BF5" w:rsidRDefault="00BE0E2F" w:rsidP="00BE0E2F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</w:pPr>
            <w:r w:rsidRPr="005B5BF5"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  <w:t>HIST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BD9AA3" w14:textId="77777777" w:rsidR="00BE0E2F" w:rsidRPr="005B5BF5" w:rsidRDefault="00BE0E2F" w:rsidP="00BE0E2F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</w:pPr>
            <w:r w:rsidRPr="005B5BF5"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  <w:t>EOD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E21E3B" w14:textId="77777777" w:rsidR="00BE0E2F" w:rsidRPr="005B5BF5" w:rsidRDefault="00BE0E2F" w:rsidP="00BE0E2F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</w:pPr>
            <w:r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  <w:t>IT51/52/53.hopos</w:t>
            </w:r>
          </w:p>
        </w:tc>
      </w:tr>
      <w:tr w:rsidR="00BE0E2F" w:rsidRPr="005B5BF5" w14:paraId="60874351" w14:textId="77777777" w:rsidTr="00BE0E2F">
        <w:trPr>
          <w:trHeight w:val="310"/>
        </w:trPr>
        <w:tc>
          <w:tcPr>
            <w:tcW w:w="40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8C9A02" w14:textId="77777777" w:rsidR="00BE0E2F" w:rsidRPr="005B5BF5" w:rsidRDefault="00BE0E2F" w:rsidP="00BE0E2F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</w:pPr>
            <w:r w:rsidRPr="005B5BF5"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  <w:t>HIST_REDEEMED_COUPON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FD2049" w14:textId="77777777" w:rsidR="00BE0E2F" w:rsidRPr="005B5BF5" w:rsidRDefault="00BE0E2F" w:rsidP="00BE0E2F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</w:pPr>
            <w:r w:rsidRPr="005B5BF5"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  <w:t>HIST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CC5708" w14:textId="77777777" w:rsidR="00BE0E2F" w:rsidRPr="005B5BF5" w:rsidRDefault="00BE0E2F" w:rsidP="00BE0E2F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</w:pPr>
            <w:r w:rsidRPr="005B5BF5"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  <w:t>EOD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337E75" w14:textId="77777777" w:rsidR="00BE0E2F" w:rsidRPr="005B5BF5" w:rsidRDefault="00BE0E2F" w:rsidP="00BE0E2F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</w:pPr>
            <w:r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  <w:t>IT51/52/53.hopos</w:t>
            </w:r>
          </w:p>
        </w:tc>
      </w:tr>
      <w:tr w:rsidR="00BE0E2F" w:rsidRPr="005B5BF5" w14:paraId="0FBB04CC" w14:textId="77777777" w:rsidTr="00BE0E2F">
        <w:trPr>
          <w:trHeight w:val="310"/>
        </w:trPr>
        <w:tc>
          <w:tcPr>
            <w:tcW w:w="40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2E5B15" w14:textId="77777777" w:rsidR="00BE0E2F" w:rsidRPr="005B5BF5" w:rsidRDefault="00BE0E2F" w:rsidP="00BE0E2F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</w:pPr>
            <w:r w:rsidRPr="005B5BF5"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  <w:t>HIST_SAFEBOXCHECK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691A9B" w14:textId="77777777" w:rsidR="00BE0E2F" w:rsidRPr="005B5BF5" w:rsidRDefault="00BE0E2F" w:rsidP="00BE0E2F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</w:pPr>
            <w:r w:rsidRPr="005B5BF5"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  <w:t>HIST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2E8E50" w14:textId="77777777" w:rsidR="00BE0E2F" w:rsidRPr="005B5BF5" w:rsidRDefault="00BE0E2F" w:rsidP="00BE0E2F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</w:pPr>
            <w:r w:rsidRPr="005B5BF5"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  <w:t>EOD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168362" w14:textId="77777777" w:rsidR="00BE0E2F" w:rsidRPr="005B5BF5" w:rsidRDefault="00BE0E2F" w:rsidP="00BE0E2F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</w:pPr>
            <w:r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  <w:t>IT51/52/53.hopos</w:t>
            </w:r>
          </w:p>
        </w:tc>
      </w:tr>
      <w:tr w:rsidR="00BE0E2F" w:rsidRPr="005B5BF5" w14:paraId="3BD38924" w14:textId="77777777" w:rsidTr="00BE0E2F">
        <w:trPr>
          <w:trHeight w:val="310"/>
        </w:trPr>
        <w:tc>
          <w:tcPr>
            <w:tcW w:w="40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B3B072" w14:textId="77777777" w:rsidR="00BE0E2F" w:rsidRPr="005B5BF5" w:rsidRDefault="00BE0E2F" w:rsidP="00BE0E2F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</w:pPr>
            <w:r w:rsidRPr="005B5BF5"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  <w:t>HIST_SAFEBOXCHECKTENDER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84D0F1" w14:textId="77777777" w:rsidR="00BE0E2F" w:rsidRPr="005B5BF5" w:rsidRDefault="00BE0E2F" w:rsidP="00BE0E2F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</w:pPr>
            <w:r w:rsidRPr="005B5BF5"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  <w:t>HIST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508AFD" w14:textId="77777777" w:rsidR="00BE0E2F" w:rsidRPr="005B5BF5" w:rsidRDefault="00BE0E2F" w:rsidP="00BE0E2F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</w:pPr>
            <w:r w:rsidRPr="005B5BF5"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  <w:t>EOD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F0D2CC" w14:textId="77777777" w:rsidR="00BE0E2F" w:rsidRPr="005B5BF5" w:rsidRDefault="00BE0E2F" w:rsidP="00BE0E2F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</w:pPr>
            <w:r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  <w:t>IT51/52/53.hopos</w:t>
            </w:r>
          </w:p>
        </w:tc>
      </w:tr>
      <w:tr w:rsidR="00BE0E2F" w:rsidRPr="005B5BF5" w14:paraId="7943A7EB" w14:textId="77777777" w:rsidTr="00BE0E2F">
        <w:trPr>
          <w:trHeight w:val="310"/>
        </w:trPr>
        <w:tc>
          <w:tcPr>
            <w:tcW w:w="40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410A49" w14:textId="77777777" w:rsidR="00BE0E2F" w:rsidRPr="005B5BF5" w:rsidRDefault="00BE0E2F" w:rsidP="00BE0E2F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</w:pPr>
            <w:r w:rsidRPr="005B5BF5"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  <w:t>HIST_SAFEBOXINOUT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34750E" w14:textId="77777777" w:rsidR="00BE0E2F" w:rsidRPr="005B5BF5" w:rsidRDefault="00BE0E2F" w:rsidP="00BE0E2F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</w:pPr>
            <w:r w:rsidRPr="005B5BF5"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  <w:t>HIST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7B4818" w14:textId="77777777" w:rsidR="00BE0E2F" w:rsidRPr="005B5BF5" w:rsidRDefault="00BE0E2F" w:rsidP="00BE0E2F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</w:pPr>
            <w:r w:rsidRPr="005B5BF5"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  <w:t>EOD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89886E" w14:textId="77777777" w:rsidR="00BE0E2F" w:rsidRPr="005B5BF5" w:rsidRDefault="00BE0E2F" w:rsidP="00BE0E2F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</w:pPr>
            <w:r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  <w:t>IT51/52/53.hopos</w:t>
            </w:r>
          </w:p>
        </w:tc>
      </w:tr>
      <w:tr w:rsidR="00BE0E2F" w:rsidRPr="005B5BF5" w14:paraId="60BF8783" w14:textId="77777777" w:rsidTr="00BE0E2F">
        <w:trPr>
          <w:trHeight w:val="310"/>
        </w:trPr>
        <w:tc>
          <w:tcPr>
            <w:tcW w:w="40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8DD8E9" w14:textId="77777777" w:rsidR="00BE0E2F" w:rsidRPr="005B5BF5" w:rsidRDefault="00BE0E2F" w:rsidP="00BE0E2F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</w:pPr>
            <w:r w:rsidRPr="005B5BF5"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  <w:t>HIST_SAFEBOXINOUTEXTENDINFO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C723E8" w14:textId="77777777" w:rsidR="00BE0E2F" w:rsidRPr="005B5BF5" w:rsidRDefault="00BE0E2F" w:rsidP="00BE0E2F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</w:pPr>
            <w:r w:rsidRPr="005B5BF5"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  <w:t>HIST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B95D23" w14:textId="77777777" w:rsidR="00BE0E2F" w:rsidRPr="005B5BF5" w:rsidRDefault="00BE0E2F" w:rsidP="00BE0E2F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</w:pPr>
            <w:r w:rsidRPr="005B5BF5"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  <w:t>EOD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36EA19" w14:textId="77777777" w:rsidR="00BE0E2F" w:rsidRPr="005B5BF5" w:rsidRDefault="00BE0E2F" w:rsidP="00BE0E2F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</w:pPr>
            <w:r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  <w:t>IT51/52/53.hopos</w:t>
            </w:r>
          </w:p>
        </w:tc>
      </w:tr>
      <w:tr w:rsidR="00BE0E2F" w:rsidRPr="005B5BF5" w14:paraId="1D7600B9" w14:textId="77777777" w:rsidTr="00BE0E2F">
        <w:trPr>
          <w:trHeight w:val="310"/>
        </w:trPr>
        <w:tc>
          <w:tcPr>
            <w:tcW w:w="40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BEA2E7" w14:textId="77777777" w:rsidR="00BE0E2F" w:rsidRPr="005B5BF5" w:rsidRDefault="00BE0E2F" w:rsidP="00BE0E2F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</w:pPr>
            <w:r w:rsidRPr="005B5BF5"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  <w:t>HIST_SAFEBOXPICKUP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7C4A7D" w14:textId="77777777" w:rsidR="00BE0E2F" w:rsidRPr="005B5BF5" w:rsidRDefault="00BE0E2F" w:rsidP="00BE0E2F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</w:pPr>
            <w:r w:rsidRPr="005B5BF5"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  <w:t>HIST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427DB1" w14:textId="77777777" w:rsidR="00BE0E2F" w:rsidRPr="005B5BF5" w:rsidRDefault="00BE0E2F" w:rsidP="00BE0E2F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</w:pPr>
            <w:r w:rsidRPr="005B5BF5"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  <w:t>EOD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DCD8CC" w14:textId="77777777" w:rsidR="00BE0E2F" w:rsidRPr="005B5BF5" w:rsidRDefault="00BE0E2F" w:rsidP="00BE0E2F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</w:pPr>
            <w:r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  <w:t>IT51/52/53.hopos</w:t>
            </w:r>
          </w:p>
        </w:tc>
      </w:tr>
      <w:tr w:rsidR="00BE0E2F" w:rsidRPr="005B5BF5" w14:paraId="7915A469" w14:textId="77777777" w:rsidTr="00BE0E2F">
        <w:trPr>
          <w:trHeight w:val="310"/>
        </w:trPr>
        <w:tc>
          <w:tcPr>
            <w:tcW w:w="40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06815D" w14:textId="77777777" w:rsidR="00BE0E2F" w:rsidRPr="005B5BF5" w:rsidRDefault="00BE0E2F" w:rsidP="00BE0E2F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</w:pPr>
            <w:r w:rsidRPr="005B5BF5"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  <w:t>HIST_SESSIONINFO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9DA38D" w14:textId="77777777" w:rsidR="00BE0E2F" w:rsidRPr="005B5BF5" w:rsidRDefault="00BE0E2F" w:rsidP="00BE0E2F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</w:pPr>
            <w:r w:rsidRPr="005B5BF5"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  <w:t>HIST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983F1A" w14:textId="77777777" w:rsidR="00BE0E2F" w:rsidRPr="005B5BF5" w:rsidRDefault="00BE0E2F" w:rsidP="00BE0E2F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</w:pPr>
            <w:r w:rsidRPr="005B5BF5"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  <w:t>EOD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B98AFB" w14:textId="77777777" w:rsidR="00BE0E2F" w:rsidRPr="005B5BF5" w:rsidRDefault="00BE0E2F" w:rsidP="00BE0E2F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</w:pPr>
            <w:r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  <w:t>IT51/52/53.hopos</w:t>
            </w:r>
          </w:p>
        </w:tc>
      </w:tr>
      <w:tr w:rsidR="00BE0E2F" w:rsidRPr="005B5BF5" w14:paraId="5E1F61D1" w14:textId="77777777" w:rsidTr="00BE0E2F">
        <w:trPr>
          <w:trHeight w:val="310"/>
        </w:trPr>
        <w:tc>
          <w:tcPr>
            <w:tcW w:w="40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513932" w14:textId="77777777" w:rsidR="00BE0E2F" w:rsidRPr="005B5BF5" w:rsidRDefault="00BE0E2F" w:rsidP="00BE0E2F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</w:pPr>
            <w:r w:rsidRPr="005B5BF5"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  <w:t>HIST_SESSIONTENDER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0C001E" w14:textId="77777777" w:rsidR="00BE0E2F" w:rsidRPr="005B5BF5" w:rsidRDefault="00BE0E2F" w:rsidP="00BE0E2F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</w:pPr>
            <w:r w:rsidRPr="005B5BF5"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  <w:t>HIST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6D4747" w14:textId="77777777" w:rsidR="00BE0E2F" w:rsidRPr="005B5BF5" w:rsidRDefault="00BE0E2F" w:rsidP="00BE0E2F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</w:pPr>
            <w:r w:rsidRPr="005B5BF5"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  <w:t>EOD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545A77" w14:textId="77777777" w:rsidR="00BE0E2F" w:rsidRPr="005B5BF5" w:rsidRDefault="00BE0E2F" w:rsidP="00BE0E2F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</w:pPr>
            <w:r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  <w:t>IT51/52/53.hopos</w:t>
            </w:r>
          </w:p>
        </w:tc>
      </w:tr>
      <w:tr w:rsidR="00BE0E2F" w:rsidRPr="005B5BF5" w14:paraId="5A35F17E" w14:textId="77777777" w:rsidTr="00BE0E2F">
        <w:trPr>
          <w:trHeight w:val="310"/>
        </w:trPr>
        <w:tc>
          <w:tcPr>
            <w:tcW w:w="40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F87FEA" w14:textId="77777777" w:rsidR="00BE0E2F" w:rsidRPr="005B5BF5" w:rsidRDefault="00BE0E2F" w:rsidP="00BE0E2F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</w:pPr>
            <w:r w:rsidRPr="005B5BF5"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  <w:t>HIST_STOCK_MOVEMENT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5030E9" w14:textId="77777777" w:rsidR="00BE0E2F" w:rsidRPr="005B5BF5" w:rsidRDefault="00BE0E2F" w:rsidP="00BE0E2F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</w:pPr>
            <w:r w:rsidRPr="005B5BF5"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  <w:t>HIST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71530E" w14:textId="77777777" w:rsidR="00BE0E2F" w:rsidRPr="005B5BF5" w:rsidRDefault="00BE0E2F" w:rsidP="00BE0E2F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</w:pPr>
            <w:r w:rsidRPr="005B5BF5"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  <w:t>EOD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8C1608" w14:textId="77777777" w:rsidR="00BE0E2F" w:rsidRPr="005B5BF5" w:rsidRDefault="00BE0E2F" w:rsidP="00BE0E2F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</w:pPr>
            <w:r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  <w:t>IT51/52/53.hopos</w:t>
            </w:r>
          </w:p>
        </w:tc>
      </w:tr>
      <w:tr w:rsidR="00BE0E2F" w:rsidRPr="005B5BF5" w14:paraId="0F7C185D" w14:textId="77777777" w:rsidTr="00BE0E2F">
        <w:trPr>
          <w:trHeight w:val="310"/>
        </w:trPr>
        <w:tc>
          <w:tcPr>
            <w:tcW w:w="40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7E5EA4" w14:textId="77777777" w:rsidR="00BE0E2F" w:rsidRPr="005B5BF5" w:rsidRDefault="00BE0E2F" w:rsidP="00BE0E2F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</w:pPr>
            <w:r w:rsidRPr="005B5BF5"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  <w:t>HIST_SUPP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019AB0" w14:textId="77777777" w:rsidR="00BE0E2F" w:rsidRPr="005B5BF5" w:rsidRDefault="00BE0E2F" w:rsidP="00BE0E2F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</w:pPr>
            <w:r w:rsidRPr="005B5BF5"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  <w:t>HIST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981500" w14:textId="77777777" w:rsidR="00BE0E2F" w:rsidRPr="005B5BF5" w:rsidRDefault="00BE0E2F" w:rsidP="00BE0E2F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</w:pPr>
            <w:r w:rsidRPr="005B5BF5"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  <w:t>EOD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6A6A47" w14:textId="77777777" w:rsidR="00BE0E2F" w:rsidRPr="005B5BF5" w:rsidRDefault="00BE0E2F" w:rsidP="00BE0E2F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</w:pPr>
            <w:r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  <w:t>IT51/52/53.hopos</w:t>
            </w:r>
          </w:p>
        </w:tc>
      </w:tr>
      <w:tr w:rsidR="00BE0E2F" w:rsidRPr="005B5BF5" w14:paraId="78D0D51A" w14:textId="77777777" w:rsidTr="00BE0E2F">
        <w:trPr>
          <w:trHeight w:val="310"/>
        </w:trPr>
        <w:tc>
          <w:tcPr>
            <w:tcW w:w="40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BF50D9" w14:textId="77777777" w:rsidR="00BE0E2F" w:rsidRPr="005B5BF5" w:rsidRDefault="00BE0E2F" w:rsidP="00BE0E2F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</w:pPr>
            <w:r w:rsidRPr="005B5BF5"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  <w:t>HIST_TRANS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8D5CFE" w14:textId="77777777" w:rsidR="00BE0E2F" w:rsidRPr="005B5BF5" w:rsidRDefault="00BE0E2F" w:rsidP="00BE0E2F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</w:pPr>
            <w:r w:rsidRPr="005B5BF5"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  <w:t>HIST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352CAE" w14:textId="77777777" w:rsidR="00BE0E2F" w:rsidRPr="005B5BF5" w:rsidRDefault="00BE0E2F" w:rsidP="00BE0E2F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</w:pPr>
            <w:r w:rsidRPr="005B5BF5"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  <w:t>EOD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FFCFBA" w14:textId="77777777" w:rsidR="00BE0E2F" w:rsidRPr="005B5BF5" w:rsidRDefault="00BE0E2F" w:rsidP="00BE0E2F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</w:pPr>
            <w:r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  <w:t>IT51/52/53.hopos</w:t>
            </w:r>
          </w:p>
        </w:tc>
      </w:tr>
      <w:tr w:rsidR="00BE0E2F" w:rsidRPr="005B5BF5" w14:paraId="7A196066" w14:textId="77777777" w:rsidTr="00BE0E2F">
        <w:trPr>
          <w:trHeight w:val="310"/>
        </w:trPr>
        <w:tc>
          <w:tcPr>
            <w:tcW w:w="40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8C5209" w14:textId="77777777" w:rsidR="00BE0E2F" w:rsidRPr="005B5BF5" w:rsidRDefault="00BE0E2F" w:rsidP="00BE0E2F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</w:pPr>
            <w:r w:rsidRPr="005B5BF5"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  <w:t>HIST_TRANS_ECARD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340C64" w14:textId="77777777" w:rsidR="00BE0E2F" w:rsidRPr="005B5BF5" w:rsidRDefault="00BE0E2F" w:rsidP="00BE0E2F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</w:pPr>
            <w:r w:rsidRPr="005B5BF5"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  <w:t>HIST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CC528A" w14:textId="77777777" w:rsidR="00BE0E2F" w:rsidRPr="005B5BF5" w:rsidRDefault="00BE0E2F" w:rsidP="00BE0E2F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</w:pPr>
            <w:r w:rsidRPr="005B5BF5"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  <w:t>EOD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87356C" w14:textId="77777777" w:rsidR="00BE0E2F" w:rsidRPr="005B5BF5" w:rsidRDefault="00BE0E2F" w:rsidP="00BE0E2F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</w:pPr>
            <w:r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  <w:t>IT51/52/53.hopos</w:t>
            </w:r>
          </w:p>
        </w:tc>
      </w:tr>
      <w:tr w:rsidR="00BE0E2F" w:rsidRPr="005B5BF5" w14:paraId="6C1F5EB6" w14:textId="77777777" w:rsidTr="00BE0E2F">
        <w:trPr>
          <w:trHeight w:val="310"/>
        </w:trPr>
        <w:tc>
          <w:tcPr>
            <w:tcW w:w="40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942609" w14:textId="77777777" w:rsidR="00BE0E2F" w:rsidRPr="005B5BF5" w:rsidRDefault="00BE0E2F" w:rsidP="00BE0E2F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</w:pPr>
            <w:r w:rsidRPr="005B5BF5"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  <w:t>HIST_TRANS_MODIFIER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840035" w14:textId="77777777" w:rsidR="00BE0E2F" w:rsidRPr="005B5BF5" w:rsidRDefault="00BE0E2F" w:rsidP="00BE0E2F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</w:pPr>
            <w:r w:rsidRPr="005B5BF5"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  <w:t>HIST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08E265" w14:textId="77777777" w:rsidR="00BE0E2F" w:rsidRPr="005B5BF5" w:rsidRDefault="00BE0E2F" w:rsidP="00BE0E2F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</w:pPr>
            <w:r w:rsidRPr="005B5BF5"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  <w:t>EOD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E2212C" w14:textId="77777777" w:rsidR="00BE0E2F" w:rsidRPr="005B5BF5" w:rsidRDefault="00BE0E2F" w:rsidP="00BE0E2F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</w:pPr>
            <w:r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  <w:t>IT51/52/53.hopos</w:t>
            </w:r>
          </w:p>
        </w:tc>
      </w:tr>
      <w:tr w:rsidR="00BE0E2F" w:rsidRPr="005B5BF5" w14:paraId="27ACA1BD" w14:textId="77777777" w:rsidTr="00BE0E2F">
        <w:trPr>
          <w:trHeight w:val="310"/>
        </w:trPr>
        <w:tc>
          <w:tcPr>
            <w:tcW w:w="40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816222" w14:textId="77777777" w:rsidR="00BE0E2F" w:rsidRPr="005B5BF5" w:rsidRDefault="00BE0E2F" w:rsidP="00BE0E2F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</w:pPr>
            <w:r w:rsidRPr="005B5BF5"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  <w:t>INVITATION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9E6920" w14:textId="77777777" w:rsidR="00BE0E2F" w:rsidRPr="005B5BF5" w:rsidRDefault="00BE0E2F" w:rsidP="00BE0E2F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</w:pPr>
            <w:r w:rsidRPr="005B5BF5"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  <w:t>Master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33C1FE" w14:textId="77777777" w:rsidR="00BE0E2F" w:rsidRPr="005B5BF5" w:rsidRDefault="00BE0E2F" w:rsidP="00BE0E2F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</w:pPr>
            <w:r w:rsidRPr="005B5BF5"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  <w:t>Every Polling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A63783" w14:textId="77777777" w:rsidR="00BE0E2F" w:rsidRPr="005B5BF5" w:rsidRDefault="00BE0E2F" w:rsidP="00BE0E2F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</w:pPr>
            <w:r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  <w:t>IT51/52/53.hopos</w:t>
            </w:r>
          </w:p>
        </w:tc>
      </w:tr>
      <w:tr w:rsidR="00BE0E2F" w:rsidRPr="005B5BF5" w14:paraId="29464849" w14:textId="77777777" w:rsidTr="00BE0E2F">
        <w:trPr>
          <w:trHeight w:val="310"/>
        </w:trPr>
        <w:tc>
          <w:tcPr>
            <w:tcW w:w="40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C5A0F6" w14:textId="77777777" w:rsidR="00BE0E2F" w:rsidRPr="005B5BF5" w:rsidRDefault="00BE0E2F" w:rsidP="00BE0E2F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</w:pPr>
            <w:r w:rsidRPr="005B5BF5"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  <w:t>ITEM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BCB3EA" w14:textId="77777777" w:rsidR="00BE0E2F" w:rsidRPr="005B5BF5" w:rsidRDefault="00BE0E2F" w:rsidP="00BE0E2F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</w:pPr>
            <w:r w:rsidRPr="005B5BF5"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  <w:t>Master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4EFAD6" w14:textId="77777777" w:rsidR="00BE0E2F" w:rsidRPr="005B5BF5" w:rsidRDefault="00BE0E2F" w:rsidP="00BE0E2F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</w:pPr>
            <w:r w:rsidRPr="005B5BF5"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  <w:t>Every Polling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F9D3FC" w14:textId="77777777" w:rsidR="00BE0E2F" w:rsidRPr="005B5BF5" w:rsidRDefault="00BE0E2F" w:rsidP="00BE0E2F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</w:pPr>
            <w:r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  <w:t>IT51/52/53.hopos</w:t>
            </w:r>
          </w:p>
        </w:tc>
      </w:tr>
      <w:tr w:rsidR="00BE0E2F" w:rsidRPr="005B5BF5" w14:paraId="00B18FCC" w14:textId="77777777" w:rsidTr="00BE0E2F">
        <w:trPr>
          <w:trHeight w:val="310"/>
        </w:trPr>
        <w:tc>
          <w:tcPr>
            <w:tcW w:w="40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4FD4EA" w14:textId="77777777" w:rsidR="00BE0E2F" w:rsidRPr="005B5BF5" w:rsidRDefault="00BE0E2F" w:rsidP="00BE0E2F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</w:pPr>
            <w:r w:rsidRPr="005B5BF5"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  <w:t>ITEM_BARCODE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A7D7EA" w14:textId="77777777" w:rsidR="00BE0E2F" w:rsidRPr="005B5BF5" w:rsidRDefault="00BE0E2F" w:rsidP="00BE0E2F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</w:pPr>
            <w:r w:rsidRPr="005B5BF5"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  <w:t>Master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133414" w14:textId="77777777" w:rsidR="00BE0E2F" w:rsidRPr="005B5BF5" w:rsidRDefault="00BE0E2F" w:rsidP="00BE0E2F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</w:pPr>
            <w:r w:rsidRPr="005B5BF5"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  <w:t>Every Polling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C1B7B5" w14:textId="77777777" w:rsidR="00BE0E2F" w:rsidRPr="005B5BF5" w:rsidRDefault="00BE0E2F" w:rsidP="00BE0E2F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</w:pPr>
            <w:r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  <w:t>IT51/52/53.hopos</w:t>
            </w:r>
          </w:p>
        </w:tc>
      </w:tr>
      <w:tr w:rsidR="00BE0E2F" w:rsidRPr="005B5BF5" w14:paraId="48EC5CC5" w14:textId="77777777" w:rsidTr="00BE0E2F">
        <w:trPr>
          <w:trHeight w:val="310"/>
        </w:trPr>
        <w:tc>
          <w:tcPr>
            <w:tcW w:w="40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E62E19" w14:textId="77777777" w:rsidR="00BE0E2F" w:rsidRPr="005B5BF5" w:rsidRDefault="00BE0E2F" w:rsidP="00BE0E2F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</w:pPr>
            <w:r w:rsidRPr="005B5BF5"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  <w:t>ITEM_MODIFIER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833646" w14:textId="77777777" w:rsidR="00BE0E2F" w:rsidRPr="005B5BF5" w:rsidRDefault="00BE0E2F" w:rsidP="00BE0E2F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</w:pPr>
            <w:r w:rsidRPr="005B5BF5"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  <w:t>Master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C5DB6B" w14:textId="77777777" w:rsidR="00BE0E2F" w:rsidRPr="005B5BF5" w:rsidRDefault="00BE0E2F" w:rsidP="00BE0E2F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</w:pPr>
            <w:r w:rsidRPr="005B5BF5"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  <w:t>Every Polling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7F765C" w14:textId="77777777" w:rsidR="00BE0E2F" w:rsidRPr="005B5BF5" w:rsidRDefault="00BE0E2F" w:rsidP="00BE0E2F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</w:pPr>
            <w:r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  <w:t>IT51/52/53.hopos</w:t>
            </w:r>
          </w:p>
        </w:tc>
      </w:tr>
      <w:tr w:rsidR="00BE0E2F" w:rsidRPr="005B5BF5" w14:paraId="333D8C99" w14:textId="77777777" w:rsidTr="00BE0E2F">
        <w:trPr>
          <w:trHeight w:val="310"/>
        </w:trPr>
        <w:tc>
          <w:tcPr>
            <w:tcW w:w="40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AFD7FF" w14:textId="77777777" w:rsidR="00BE0E2F" w:rsidRPr="005B5BF5" w:rsidRDefault="00BE0E2F" w:rsidP="00BE0E2F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</w:pPr>
            <w:r w:rsidRPr="005B5BF5"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  <w:lastRenderedPageBreak/>
              <w:t>ITEMANLY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FE10BA" w14:textId="77777777" w:rsidR="00BE0E2F" w:rsidRPr="005B5BF5" w:rsidRDefault="00BE0E2F" w:rsidP="00BE0E2F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</w:pPr>
            <w:r w:rsidRPr="005B5BF5"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  <w:t>Master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D48729" w14:textId="77777777" w:rsidR="00BE0E2F" w:rsidRPr="005B5BF5" w:rsidRDefault="00BE0E2F" w:rsidP="00BE0E2F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</w:pPr>
            <w:r w:rsidRPr="005B5BF5"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  <w:t>Every Polling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5216B2" w14:textId="77777777" w:rsidR="00BE0E2F" w:rsidRPr="005B5BF5" w:rsidRDefault="00BE0E2F" w:rsidP="00BE0E2F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</w:pPr>
            <w:r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  <w:t>IT51/52/53.hopos</w:t>
            </w:r>
          </w:p>
        </w:tc>
      </w:tr>
      <w:tr w:rsidR="00BE0E2F" w:rsidRPr="005B5BF5" w14:paraId="56709653" w14:textId="77777777" w:rsidTr="00BE0E2F">
        <w:trPr>
          <w:trHeight w:val="310"/>
        </w:trPr>
        <w:tc>
          <w:tcPr>
            <w:tcW w:w="40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478C91" w14:textId="77777777" w:rsidR="00BE0E2F" w:rsidRPr="005B5BF5" w:rsidRDefault="00BE0E2F" w:rsidP="00BE0E2F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</w:pPr>
            <w:r w:rsidRPr="005B5BF5"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  <w:t>ITEMDEPT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E87F59" w14:textId="77777777" w:rsidR="00BE0E2F" w:rsidRPr="005B5BF5" w:rsidRDefault="00BE0E2F" w:rsidP="00BE0E2F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</w:pPr>
            <w:r w:rsidRPr="005B5BF5"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  <w:t>Master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6A7006" w14:textId="77777777" w:rsidR="00BE0E2F" w:rsidRPr="005B5BF5" w:rsidRDefault="00BE0E2F" w:rsidP="00BE0E2F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</w:pPr>
            <w:r w:rsidRPr="005B5BF5"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  <w:t>Every Polling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583EDD" w14:textId="77777777" w:rsidR="00BE0E2F" w:rsidRPr="005B5BF5" w:rsidRDefault="00BE0E2F" w:rsidP="00BE0E2F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</w:pPr>
            <w:r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  <w:t>IT51/52/53.hopos</w:t>
            </w:r>
          </w:p>
        </w:tc>
      </w:tr>
      <w:tr w:rsidR="00BE0E2F" w:rsidRPr="005B5BF5" w14:paraId="32E6A369" w14:textId="77777777" w:rsidTr="00BE0E2F">
        <w:trPr>
          <w:trHeight w:val="310"/>
        </w:trPr>
        <w:tc>
          <w:tcPr>
            <w:tcW w:w="40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43D986" w14:textId="77777777" w:rsidR="00BE0E2F" w:rsidRPr="005B5BF5" w:rsidRDefault="00BE0E2F" w:rsidP="00BE0E2F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eastAsia="zh-CN"/>
              </w:rPr>
            </w:pPr>
            <w:r w:rsidRPr="005B5BF5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eastAsia="zh-CN"/>
              </w:rPr>
              <w:t>MENU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FCCEAF" w14:textId="77777777" w:rsidR="00BE0E2F" w:rsidRPr="005B5BF5" w:rsidRDefault="00BE0E2F" w:rsidP="00BE0E2F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eastAsia="zh-CN"/>
              </w:rPr>
            </w:pPr>
            <w:r w:rsidRPr="005B5BF5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eastAsia="zh-CN"/>
              </w:rPr>
              <w:t>Master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91E3B9" w14:textId="77777777" w:rsidR="00BE0E2F" w:rsidRPr="005B5BF5" w:rsidRDefault="00BE0E2F" w:rsidP="00BE0E2F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eastAsia="zh-CN"/>
              </w:rPr>
            </w:pPr>
            <w:r w:rsidRPr="005B5BF5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eastAsia="zh-CN"/>
              </w:rPr>
              <w:t>Every Polling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D9E303" w14:textId="77777777" w:rsidR="00BE0E2F" w:rsidRPr="005B5BF5" w:rsidRDefault="00BE0E2F" w:rsidP="00BE0E2F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</w:pPr>
            <w:r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  <w:t>IT51/52/53.hopos</w:t>
            </w:r>
          </w:p>
        </w:tc>
      </w:tr>
      <w:tr w:rsidR="00BE0E2F" w:rsidRPr="005B5BF5" w14:paraId="5148B2F2" w14:textId="77777777" w:rsidTr="00BE0E2F">
        <w:trPr>
          <w:trHeight w:val="310"/>
        </w:trPr>
        <w:tc>
          <w:tcPr>
            <w:tcW w:w="40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17CB42" w14:textId="77777777" w:rsidR="00BE0E2F" w:rsidRPr="005B5BF5" w:rsidRDefault="00BE0E2F" w:rsidP="00BE0E2F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eastAsia="zh-CN"/>
              </w:rPr>
            </w:pPr>
            <w:r w:rsidRPr="005B5BF5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eastAsia="zh-CN"/>
              </w:rPr>
              <w:t>MENUITEM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DD9432" w14:textId="77777777" w:rsidR="00BE0E2F" w:rsidRPr="005B5BF5" w:rsidRDefault="00BE0E2F" w:rsidP="00BE0E2F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eastAsia="zh-CN"/>
              </w:rPr>
            </w:pPr>
            <w:r w:rsidRPr="005B5BF5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eastAsia="zh-CN"/>
              </w:rPr>
              <w:t>Master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8B0740" w14:textId="77777777" w:rsidR="00BE0E2F" w:rsidRPr="005B5BF5" w:rsidRDefault="00BE0E2F" w:rsidP="00BE0E2F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eastAsia="zh-CN"/>
              </w:rPr>
            </w:pPr>
            <w:r w:rsidRPr="005B5BF5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eastAsia="zh-CN"/>
              </w:rPr>
              <w:t>Every Polling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A1E7DD" w14:textId="77777777" w:rsidR="00BE0E2F" w:rsidRPr="005B5BF5" w:rsidRDefault="00BE0E2F" w:rsidP="00BE0E2F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</w:pPr>
            <w:r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  <w:t>IT51/52/53.hopos</w:t>
            </w:r>
          </w:p>
        </w:tc>
      </w:tr>
      <w:tr w:rsidR="00BE0E2F" w:rsidRPr="005B5BF5" w14:paraId="28148092" w14:textId="77777777" w:rsidTr="00BE0E2F">
        <w:trPr>
          <w:trHeight w:val="310"/>
        </w:trPr>
        <w:tc>
          <w:tcPr>
            <w:tcW w:w="40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05C773" w14:textId="77777777" w:rsidR="00BE0E2F" w:rsidRPr="005B5BF5" w:rsidRDefault="00BE0E2F" w:rsidP="00BE0E2F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eastAsia="zh-CN"/>
              </w:rPr>
            </w:pPr>
            <w:r w:rsidRPr="005B5BF5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eastAsia="zh-CN"/>
              </w:rPr>
              <w:t>MESSAGES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C1894E" w14:textId="77777777" w:rsidR="00BE0E2F" w:rsidRPr="005B5BF5" w:rsidRDefault="00BE0E2F" w:rsidP="00BE0E2F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eastAsia="zh-CN"/>
              </w:rPr>
            </w:pPr>
            <w:r w:rsidRPr="005B5BF5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eastAsia="zh-CN"/>
              </w:rPr>
              <w:t>Master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BD38FF" w14:textId="77777777" w:rsidR="00BE0E2F" w:rsidRPr="005B5BF5" w:rsidRDefault="00BE0E2F" w:rsidP="00BE0E2F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eastAsia="zh-CN"/>
              </w:rPr>
            </w:pPr>
            <w:r w:rsidRPr="005B5BF5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eastAsia="zh-CN"/>
              </w:rPr>
              <w:t>Every Polling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40694D" w14:textId="77777777" w:rsidR="00BE0E2F" w:rsidRPr="005B5BF5" w:rsidRDefault="00BE0E2F" w:rsidP="00BE0E2F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</w:pPr>
            <w:r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  <w:t>IT51/52/53.hopos</w:t>
            </w:r>
          </w:p>
        </w:tc>
      </w:tr>
      <w:tr w:rsidR="00BE0E2F" w:rsidRPr="005B5BF5" w14:paraId="3E469DDC" w14:textId="77777777" w:rsidTr="00BE0E2F">
        <w:trPr>
          <w:trHeight w:val="310"/>
        </w:trPr>
        <w:tc>
          <w:tcPr>
            <w:tcW w:w="40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953376" w14:textId="77777777" w:rsidR="00BE0E2F" w:rsidRPr="005B5BF5" w:rsidRDefault="00BE0E2F" w:rsidP="00BE0E2F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eastAsia="zh-CN"/>
              </w:rPr>
            </w:pPr>
            <w:r w:rsidRPr="005B5BF5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eastAsia="zh-CN"/>
              </w:rPr>
              <w:t>MODIFIER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E40837" w14:textId="77777777" w:rsidR="00BE0E2F" w:rsidRPr="005B5BF5" w:rsidRDefault="00BE0E2F" w:rsidP="00BE0E2F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eastAsia="zh-CN"/>
              </w:rPr>
            </w:pPr>
            <w:r w:rsidRPr="005B5BF5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eastAsia="zh-CN"/>
              </w:rPr>
              <w:t>Master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1BF15C" w14:textId="77777777" w:rsidR="00BE0E2F" w:rsidRPr="005B5BF5" w:rsidRDefault="00BE0E2F" w:rsidP="00BE0E2F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eastAsia="zh-CN"/>
              </w:rPr>
            </w:pPr>
            <w:r w:rsidRPr="005B5BF5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eastAsia="zh-CN"/>
              </w:rPr>
              <w:t>Every Polling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0725EC" w14:textId="77777777" w:rsidR="00BE0E2F" w:rsidRPr="005B5BF5" w:rsidRDefault="00BE0E2F" w:rsidP="00BE0E2F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</w:pPr>
            <w:r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  <w:t>IT51/52/53.hopos</w:t>
            </w:r>
          </w:p>
        </w:tc>
      </w:tr>
      <w:tr w:rsidR="00BE0E2F" w:rsidRPr="005B5BF5" w14:paraId="5E5F7958" w14:textId="77777777" w:rsidTr="00BE0E2F">
        <w:trPr>
          <w:trHeight w:val="310"/>
        </w:trPr>
        <w:tc>
          <w:tcPr>
            <w:tcW w:w="40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22D392" w14:textId="77777777" w:rsidR="00BE0E2F" w:rsidRPr="005B5BF5" w:rsidRDefault="00BE0E2F" w:rsidP="00BE0E2F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eastAsia="zh-CN"/>
              </w:rPr>
            </w:pPr>
            <w:r w:rsidRPr="005B5BF5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eastAsia="zh-CN"/>
              </w:rPr>
              <w:t>MODIFIER_GRP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1B48ED" w14:textId="77777777" w:rsidR="00BE0E2F" w:rsidRPr="005B5BF5" w:rsidRDefault="00BE0E2F" w:rsidP="00BE0E2F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eastAsia="zh-CN"/>
              </w:rPr>
            </w:pPr>
            <w:r w:rsidRPr="005B5BF5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eastAsia="zh-CN"/>
              </w:rPr>
              <w:t>Master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C9917A" w14:textId="77777777" w:rsidR="00BE0E2F" w:rsidRPr="005B5BF5" w:rsidRDefault="00BE0E2F" w:rsidP="00BE0E2F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eastAsia="zh-CN"/>
              </w:rPr>
            </w:pPr>
            <w:r w:rsidRPr="005B5BF5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eastAsia="zh-CN"/>
              </w:rPr>
              <w:t>Every Polling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DEC604" w14:textId="77777777" w:rsidR="00BE0E2F" w:rsidRPr="005B5BF5" w:rsidRDefault="00BE0E2F" w:rsidP="00BE0E2F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</w:pPr>
            <w:r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  <w:t>IT51/52/53.hopos</w:t>
            </w:r>
          </w:p>
        </w:tc>
      </w:tr>
      <w:tr w:rsidR="00BE0E2F" w:rsidRPr="005B5BF5" w14:paraId="3B500068" w14:textId="77777777" w:rsidTr="00BE0E2F">
        <w:trPr>
          <w:trHeight w:val="310"/>
        </w:trPr>
        <w:tc>
          <w:tcPr>
            <w:tcW w:w="40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BF0268" w14:textId="77777777" w:rsidR="00BE0E2F" w:rsidRPr="005B5BF5" w:rsidRDefault="00BE0E2F" w:rsidP="00BE0E2F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eastAsia="zh-CN"/>
              </w:rPr>
            </w:pPr>
            <w:r w:rsidRPr="005B5BF5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eastAsia="zh-CN"/>
              </w:rPr>
              <w:t>MODIFIER_LIST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CC16AA" w14:textId="77777777" w:rsidR="00BE0E2F" w:rsidRPr="005B5BF5" w:rsidRDefault="00BE0E2F" w:rsidP="00BE0E2F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eastAsia="zh-CN"/>
              </w:rPr>
            </w:pPr>
            <w:r w:rsidRPr="005B5BF5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eastAsia="zh-CN"/>
              </w:rPr>
              <w:t>Master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8E4B28" w14:textId="77777777" w:rsidR="00BE0E2F" w:rsidRPr="005B5BF5" w:rsidRDefault="00BE0E2F" w:rsidP="00BE0E2F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eastAsia="zh-CN"/>
              </w:rPr>
            </w:pPr>
            <w:r w:rsidRPr="005B5BF5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eastAsia="zh-CN"/>
              </w:rPr>
              <w:t>Every Polling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E5F761" w14:textId="77777777" w:rsidR="00BE0E2F" w:rsidRPr="005B5BF5" w:rsidRDefault="00BE0E2F" w:rsidP="00BE0E2F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</w:pPr>
            <w:r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  <w:t>IT51/52/53.hopos</w:t>
            </w:r>
          </w:p>
        </w:tc>
      </w:tr>
      <w:tr w:rsidR="00BE0E2F" w:rsidRPr="005B5BF5" w14:paraId="2406FE92" w14:textId="77777777" w:rsidTr="00BE0E2F">
        <w:trPr>
          <w:trHeight w:val="310"/>
        </w:trPr>
        <w:tc>
          <w:tcPr>
            <w:tcW w:w="40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2C6A28" w14:textId="77777777" w:rsidR="00BE0E2F" w:rsidRPr="005B5BF5" w:rsidRDefault="00BE0E2F" w:rsidP="00BE0E2F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eastAsia="zh-CN"/>
              </w:rPr>
            </w:pPr>
            <w:r w:rsidRPr="005B5BF5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eastAsia="zh-CN"/>
              </w:rPr>
              <w:t>ONHOUSE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F121E0" w14:textId="77777777" w:rsidR="00BE0E2F" w:rsidRPr="005B5BF5" w:rsidRDefault="00BE0E2F" w:rsidP="00BE0E2F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eastAsia="zh-CN"/>
              </w:rPr>
            </w:pPr>
            <w:r w:rsidRPr="005B5BF5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eastAsia="zh-CN"/>
              </w:rPr>
              <w:t>Master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AD61B2" w14:textId="77777777" w:rsidR="00BE0E2F" w:rsidRPr="005B5BF5" w:rsidRDefault="00BE0E2F" w:rsidP="00BE0E2F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eastAsia="zh-CN"/>
              </w:rPr>
            </w:pPr>
            <w:r w:rsidRPr="005B5BF5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eastAsia="zh-CN"/>
              </w:rPr>
              <w:t>Every Polling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89C2E8" w14:textId="77777777" w:rsidR="00BE0E2F" w:rsidRPr="005B5BF5" w:rsidRDefault="00BE0E2F" w:rsidP="00BE0E2F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</w:pPr>
            <w:r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  <w:t>IT51/52/53.hopos</w:t>
            </w:r>
          </w:p>
        </w:tc>
      </w:tr>
      <w:tr w:rsidR="00BE0E2F" w:rsidRPr="005B5BF5" w14:paraId="417EEE9C" w14:textId="77777777" w:rsidTr="00BE0E2F">
        <w:trPr>
          <w:trHeight w:val="310"/>
        </w:trPr>
        <w:tc>
          <w:tcPr>
            <w:tcW w:w="40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60FB09" w14:textId="77777777" w:rsidR="00BE0E2F" w:rsidRPr="005B5BF5" w:rsidRDefault="00BE0E2F" w:rsidP="00BE0E2F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eastAsia="zh-CN"/>
              </w:rPr>
            </w:pPr>
            <w:r w:rsidRPr="005B5BF5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eastAsia="zh-CN"/>
              </w:rPr>
              <w:t>OPTIONS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8B5380" w14:textId="77777777" w:rsidR="00BE0E2F" w:rsidRPr="005B5BF5" w:rsidRDefault="00BE0E2F" w:rsidP="00BE0E2F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eastAsia="zh-CN"/>
              </w:rPr>
            </w:pPr>
            <w:r w:rsidRPr="005B5BF5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eastAsia="zh-CN"/>
              </w:rPr>
              <w:t>Master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0F1711" w14:textId="77777777" w:rsidR="00BE0E2F" w:rsidRPr="005B5BF5" w:rsidRDefault="00BE0E2F" w:rsidP="00BE0E2F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eastAsia="zh-CN"/>
              </w:rPr>
            </w:pPr>
            <w:r w:rsidRPr="005B5BF5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eastAsia="zh-CN"/>
              </w:rPr>
              <w:t>Every Polling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F4982F" w14:textId="77777777" w:rsidR="00BE0E2F" w:rsidRPr="005B5BF5" w:rsidRDefault="00BE0E2F" w:rsidP="00BE0E2F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</w:pPr>
            <w:r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  <w:t>IT51/52/53.hopos</w:t>
            </w:r>
          </w:p>
        </w:tc>
      </w:tr>
      <w:tr w:rsidR="00BE0E2F" w:rsidRPr="005B5BF5" w14:paraId="23740D76" w14:textId="77777777" w:rsidTr="00BE0E2F">
        <w:trPr>
          <w:trHeight w:val="310"/>
        </w:trPr>
        <w:tc>
          <w:tcPr>
            <w:tcW w:w="40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949E9A" w14:textId="77777777" w:rsidR="00BE0E2F" w:rsidRPr="005B5BF5" w:rsidRDefault="00BE0E2F" w:rsidP="00BE0E2F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eastAsia="zh-CN"/>
              </w:rPr>
            </w:pPr>
            <w:r w:rsidRPr="005B5BF5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eastAsia="zh-CN"/>
              </w:rPr>
              <w:t>ORDERS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95622D" w14:textId="77777777" w:rsidR="00BE0E2F" w:rsidRPr="005B5BF5" w:rsidRDefault="00BE0E2F" w:rsidP="00BE0E2F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eastAsia="zh-CN"/>
              </w:rPr>
            </w:pPr>
            <w:r w:rsidRPr="005B5BF5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eastAsia="zh-CN"/>
              </w:rPr>
              <w:t>Sales Data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E3FEDC" w14:textId="77777777" w:rsidR="00BE0E2F" w:rsidRPr="005B5BF5" w:rsidRDefault="00BE0E2F" w:rsidP="00BE0E2F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eastAsia="zh-CN"/>
              </w:rPr>
            </w:pPr>
            <w:r w:rsidRPr="005B5BF5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eastAsia="zh-CN"/>
              </w:rPr>
              <w:t>Every Polling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B525B3" w14:textId="77777777" w:rsidR="00BE0E2F" w:rsidRPr="005B5BF5" w:rsidRDefault="00BE0E2F" w:rsidP="00BE0E2F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</w:pPr>
            <w:r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  <w:t>IT51/52/53.hopos</w:t>
            </w:r>
          </w:p>
        </w:tc>
      </w:tr>
      <w:tr w:rsidR="00BE0E2F" w:rsidRPr="005B5BF5" w14:paraId="31336705" w14:textId="77777777" w:rsidTr="00BE0E2F">
        <w:trPr>
          <w:trHeight w:val="310"/>
        </w:trPr>
        <w:tc>
          <w:tcPr>
            <w:tcW w:w="40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351BA5" w14:textId="77777777" w:rsidR="00BE0E2F" w:rsidRPr="005B5BF5" w:rsidRDefault="00BE0E2F" w:rsidP="00BE0E2F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eastAsia="zh-CN"/>
              </w:rPr>
            </w:pPr>
            <w:r w:rsidRPr="005B5BF5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eastAsia="zh-CN"/>
              </w:rPr>
              <w:t>ORDERS_EXTRA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725020" w14:textId="77777777" w:rsidR="00BE0E2F" w:rsidRPr="005B5BF5" w:rsidRDefault="00BE0E2F" w:rsidP="00BE0E2F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eastAsia="zh-CN"/>
              </w:rPr>
            </w:pPr>
            <w:r w:rsidRPr="005B5BF5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eastAsia="zh-CN"/>
              </w:rPr>
              <w:t>Sales Data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78A487" w14:textId="77777777" w:rsidR="00BE0E2F" w:rsidRPr="005B5BF5" w:rsidRDefault="00BE0E2F" w:rsidP="00BE0E2F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eastAsia="zh-CN"/>
              </w:rPr>
            </w:pPr>
            <w:r w:rsidRPr="005B5BF5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eastAsia="zh-CN"/>
              </w:rPr>
              <w:t>Every Polling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4CC522" w14:textId="77777777" w:rsidR="00BE0E2F" w:rsidRPr="005B5BF5" w:rsidRDefault="00BE0E2F" w:rsidP="00BE0E2F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</w:pPr>
            <w:r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  <w:t>IT51/52/53.hopos</w:t>
            </w:r>
          </w:p>
        </w:tc>
      </w:tr>
      <w:tr w:rsidR="00BE0E2F" w:rsidRPr="005B5BF5" w14:paraId="0480208D" w14:textId="77777777" w:rsidTr="00BE0E2F">
        <w:trPr>
          <w:trHeight w:val="310"/>
        </w:trPr>
        <w:tc>
          <w:tcPr>
            <w:tcW w:w="40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03F11A" w14:textId="77777777" w:rsidR="00BE0E2F" w:rsidRPr="005B5BF5" w:rsidRDefault="00BE0E2F" w:rsidP="00BE0E2F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eastAsia="zh-CN"/>
              </w:rPr>
            </w:pPr>
            <w:r w:rsidRPr="005B5BF5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eastAsia="zh-CN"/>
              </w:rPr>
              <w:t>ORDERS_PAY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453475" w14:textId="77777777" w:rsidR="00BE0E2F" w:rsidRPr="005B5BF5" w:rsidRDefault="00BE0E2F" w:rsidP="00BE0E2F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eastAsia="zh-CN"/>
              </w:rPr>
            </w:pPr>
            <w:r w:rsidRPr="005B5BF5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eastAsia="zh-CN"/>
              </w:rPr>
              <w:t>Sales Data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FA4752" w14:textId="77777777" w:rsidR="00BE0E2F" w:rsidRPr="005B5BF5" w:rsidRDefault="00BE0E2F" w:rsidP="00BE0E2F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eastAsia="zh-CN"/>
              </w:rPr>
            </w:pPr>
            <w:r w:rsidRPr="005B5BF5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eastAsia="zh-CN"/>
              </w:rPr>
              <w:t>Every Polling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8ECDF5" w14:textId="77777777" w:rsidR="00BE0E2F" w:rsidRPr="005B5BF5" w:rsidRDefault="00BE0E2F" w:rsidP="00BE0E2F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</w:pPr>
            <w:r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  <w:t>IT51/52/53.hopos</w:t>
            </w:r>
          </w:p>
        </w:tc>
      </w:tr>
      <w:tr w:rsidR="00BE0E2F" w:rsidRPr="005B5BF5" w14:paraId="48FBC27F" w14:textId="77777777" w:rsidTr="00BE0E2F">
        <w:trPr>
          <w:trHeight w:val="310"/>
        </w:trPr>
        <w:tc>
          <w:tcPr>
            <w:tcW w:w="40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6D6DF4" w14:textId="77777777" w:rsidR="00BE0E2F" w:rsidRPr="005B5BF5" w:rsidRDefault="00BE0E2F" w:rsidP="00BE0E2F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eastAsia="zh-CN"/>
              </w:rPr>
            </w:pPr>
            <w:r w:rsidRPr="005B5BF5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eastAsia="zh-CN"/>
              </w:rPr>
              <w:t>PAYCAT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201456" w14:textId="77777777" w:rsidR="00BE0E2F" w:rsidRPr="005B5BF5" w:rsidRDefault="00BE0E2F" w:rsidP="00BE0E2F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eastAsia="zh-CN"/>
              </w:rPr>
            </w:pPr>
            <w:r w:rsidRPr="005B5BF5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eastAsia="zh-CN"/>
              </w:rPr>
              <w:t>Master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B91A43" w14:textId="77777777" w:rsidR="00BE0E2F" w:rsidRPr="005B5BF5" w:rsidRDefault="00BE0E2F" w:rsidP="00BE0E2F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eastAsia="zh-CN"/>
              </w:rPr>
            </w:pPr>
            <w:r w:rsidRPr="005B5BF5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eastAsia="zh-CN"/>
              </w:rPr>
              <w:t>Every Polling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3128ED" w14:textId="77777777" w:rsidR="00BE0E2F" w:rsidRPr="005B5BF5" w:rsidRDefault="00BE0E2F" w:rsidP="00BE0E2F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</w:pPr>
            <w:r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  <w:t>IT51/52/53.hopos</w:t>
            </w:r>
          </w:p>
        </w:tc>
      </w:tr>
      <w:tr w:rsidR="00BE0E2F" w:rsidRPr="005B5BF5" w14:paraId="5F9A7572" w14:textId="77777777" w:rsidTr="00BE0E2F">
        <w:trPr>
          <w:trHeight w:val="310"/>
        </w:trPr>
        <w:tc>
          <w:tcPr>
            <w:tcW w:w="40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615707" w14:textId="77777777" w:rsidR="00BE0E2F" w:rsidRPr="005B5BF5" w:rsidRDefault="00BE0E2F" w:rsidP="00BE0E2F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eastAsia="zh-CN"/>
              </w:rPr>
            </w:pPr>
            <w:r w:rsidRPr="005B5BF5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eastAsia="zh-CN"/>
              </w:rPr>
              <w:t>PAYMENT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54A008" w14:textId="77777777" w:rsidR="00BE0E2F" w:rsidRPr="005B5BF5" w:rsidRDefault="00BE0E2F" w:rsidP="00BE0E2F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eastAsia="zh-CN"/>
              </w:rPr>
            </w:pPr>
            <w:r w:rsidRPr="005B5BF5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eastAsia="zh-CN"/>
              </w:rPr>
              <w:t>Master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8C0961" w14:textId="77777777" w:rsidR="00BE0E2F" w:rsidRPr="005B5BF5" w:rsidRDefault="00BE0E2F" w:rsidP="00BE0E2F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eastAsia="zh-CN"/>
              </w:rPr>
            </w:pPr>
            <w:r w:rsidRPr="005B5BF5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eastAsia="zh-CN"/>
              </w:rPr>
              <w:t>Every Polling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50AA1B" w14:textId="77777777" w:rsidR="00BE0E2F" w:rsidRPr="005B5BF5" w:rsidRDefault="00BE0E2F" w:rsidP="00BE0E2F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</w:pPr>
            <w:r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  <w:t>IT51/52/53.hopos</w:t>
            </w:r>
          </w:p>
        </w:tc>
      </w:tr>
      <w:tr w:rsidR="00BE0E2F" w:rsidRPr="005B5BF5" w14:paraId="0FD7F65F" w14:textId="77777777" w:rsidTr="00BE0E2F">
        <w:trPr>
          <w:trHeight w:val="310"/>
        </w:trPr>
        <w:tc>
          <w:tcPr>
            <w:tcW w:w="40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9873A0" w14:textId="77777777" w:rsidR="00BE0E2F" w:rsidRPr="005B5BF5" w:rsidRDefault="00BE0E2F" w:rsidP="00BE0E2F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eastAsia="zh-CN"/>
              </w:rPr>
            </w:pPr>
            <w:r w:rsidRPr="005B5BF5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eastAsia="zh-CN"/>
              </w:rPr>
              <w:t>PMT_ACTION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989977" w14:textId="77777777" w:rsidR="00BE0E2F" w:rsidRPr="005B5BF5" w:rsidRDefault="00BE0E2F" w:rsidP="00BE0E2F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eastAsia="zh-CN"/>
              </w:rPr>
            </w:pPr>
            <w:r w:rsidRPr="005B5BF5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eastAsia="zh-CN"/>
              </w:rPr>
              <w:t>Master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4449FD" w14:textId="77777777" w:rsidR="00BE0E2F" w:rsidRPr="005B5BF5" w:rsidRDefault="00BE0E2F" w:rsidP="00BE0E2F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eastAsia="zh-CN"/>
              </w:rPr>
            </w:pPr>
            <w:r w:rsidRPr="005B5BF5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eastAsia="zh-CN"/>
              </w:rPr>
              <w:t>Every Polling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D74DFE" w14:textId="77777777" w:rsidR="00BE0E2F" w:rsidRPr="005B5BF5" w:rsidRDefault="00BE0E2F" w:rsidP="00BE0E2F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</w:pPr>
            <w:r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  <w:t>IT51/52/53.hopos</w:t>
            </w:r>
          </w:p>
        </w:tc>
      </w:tr>
      <w:tr w:rsidR="00BE0E2F" w:rsidRPr="005B5BF5" w14:paraId="58EE8196" w14:textId="77777777" w:rsidTr="00BE0E2F">
        <w:trPr>
          <w:trHeight w:val="310"/>
        </w:trPr>
        <w:tc>
          <w:tcPr>
            <w:tcW w:w="40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135FF8" w14:textId="77777777" w:rsidR="00BE0E2F" w:rsidRPr="005B5BF5" w:rsidRDefault="00BE0E2F" w:rsidP="00BE0E2F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eastAsia="zh-CN"/>
              </w:rPr>
            </w:pPr>
            <w:r w:rsidRPr="005B5BF5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eastAsia="zh-CN"/>
              </w:rPr>
              <w:t>PMT_CONDITION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55958B" w14:textId="77777777" w:rsidR="00BE0E2F" w:rsidRPr="005B5BF5" w:rsidRDefault="00BE0E2F" w:rsidP="00BE0E2F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eastAsia="zh-CN"/>
              </w:rPr>
            </w:pPr>
            <w:r w:rsidRPr="005B5BF5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eastAsia="zh-CN"/>
              </w:rPr>
              <w:t>Master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D76E" w14:textId="77777777" w:rsidR="00BE0E2F" w:rsidRPr="005B5BF5" w:rsidRDefault="00BE0E2F" w:rsidP="00BE0E2F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eastAsia="zh-CN"/>
              </w:rPr>
            </w:pPr>
            <w:r w:rsidRPr="005B5BF5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eastAsia="zh-CN"/>
              </w:rPr>
              <w:t>Every Polling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9359F3" w14:textId="77777777" w:rsidR="00BE0E2F" w:rsidRPr="005B5BF5" w:rsidRDefault="00BE0E2F" w:rsidP="00BE0E2F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</w:pPr>
            <w:r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  <w:t>IT51/52/53.hopos</w:t>
            </w:r>
          </w:p>
        </w:tc>
      </w:tr>
      <w:tr w:rsidR="00BE0E2F" w:rsidRPr="005B5BF5" w14:paraId="4DA7AD28" w14:textId="77777777" w:rsidTr="00BE0E2F">
        <w:trPr>
          <w:trHeight w:val="310"/>
        </w:trPr>
        <w:tc>
          <w:tcPr>
            <w:tcW w:w="40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EE4E2E" w14:textId="77777777" w:rsidR="00BE0E2F" w:rsidRPr="005B5BF5" w:rsidRDefault="00BE0E2F" w:rsidP="00BE0E2F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eastAsia="zh-CN"/>
              </w:rPr>
            </w:pPr>
            <w:r w:rsidRPr="005B5BF5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eastAsia="zh-CN"/>
              </w:rPr>
              <w:t>PMT_HDR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3A09C2" w14:textId="77777777" w:rsidR="00BE0E2F" w:rsidRPr="005B5BF5" w:rsidRDefault="00BE0E2F" w:rsidP="00BE0E2F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eastAsia="zh-CN"/>
              </w:rPr>
            </w:pPr>
            <w:r w:rsidRPr="005B5BF5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eastAsia="zh-CN"/>
              </w:rPr>
              <w:t>Master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954985" w14:textId="77777777" w:rsidR="00BE0E2F" w:rsidRPr="005B5BF5" w:rsidRDefault="00BE0E2F" w:rsidP="00BE0E2F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eastAsia="zh-CN"/>
              </w:rPr>
            </w:pPr>
            <w:r w:rsidRPr="005B5BF5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eastAsia="zh-CN"/>
              </w:rPr>
              <w:t>Every Polling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323854" w14:textId="77777777" w:rsidR="00BE0E2F" w:rsidRPr="005B5BF5" w:rsidRDefault="00BE0E2F" w:rsidP="00BE0E2F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</w:pPr>
            <w:r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  <w:t>IT51/52/53.hopos</w:t>
            </w:r>
          </w:p>
        </w:tc>
      </w:tr>
      <w:tr w:rsidR="00BE0E2F" w:rsidRPr="005B5BF5" w14:paraId="18AC6637" w14:textId="77777777" w:rsidTr="00BE0E2F">
        <w:trPr>
          <w:trHeight w:val="310"/>
        </w:trPr>
        <w:tc>
          <w:tcPr>
            <w:tcW w:w="40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AAABAD" w14:textId="77777777" w:rsidR="00BE0E2F" w:rsidRPr="005B5BF5" w:rsidRDefault="00BE0E2F" w:rsidP="00BE0E2F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eastAsia="zh-CN"/>
              </w:rPr>
            </w:pPr>
            <w:r w:rsidRPr="005B5BF5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eastAsia="zh-CN"/>
              </w:rPr>
              <w:t>POSBUSDATE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88E504" w14:textId="77777777" w:rsidR="00BE0E2F" w:rsidRPr="005B5BF5" w:rsidRDefault="00BE0E2F" w:rsidP="00BE0E2F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eastAsia="zh-CN"/>
              </w:rPr>
            </w:pPr>
            <w:r w:rsidRPr="005B5BF5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eastAsia="zh-CN"/>
              </w:rPr>
              <w:t>Master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C683C6" w14:textId="77777777" w:rsidR="00BE0E2F" w:rsidRPr="005B5BF5" w:rsidRDefault="00BE0E2F" w:rsidP="00BE0E2F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eastAsia="zh-CN"/>
              </w:rPr>
            </w:pPr>
            <w:r w:rsidRPr="005B5BF5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eastAsia="zh-CN"/>
              </w:rPr>
              <w:t>Every Polling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BA1B0B" w14:textId="77777777" w:rsidR="00BE0E2F" w:rsidRPr="005B5BF5" w:rsidRDefault="00BE0E2F" w:rsidP="00BE0E2F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</w:pPr>
            <w:r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  <w:t>IT51/52/53.hopos</w:t>
            </w:r>
          </w:p>
        </w:tc>
      </w:tr>
      <w:tr w:rsidR="00BE0E2F" w:rsidRPr="005B5BF5" w14:paraId="66DBA401" w14:textId="77777777" w:rsidTr="00BE0E2F">
        <w:trPr>
          <w:trHeight w:val="310"/>
        </w:trPr>
        <w:tc>
          <w:tcPr>
            <w:tcW w:w="40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DA1111" w14:textId="77777777" w:rsidR="00BE0E2F" w:rsidRPr="005B5BF5" w:rsidRDefault="00BE0E2F" w:rsidP="00BE0E2F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eastAsia="zh-CN"/>
              </w:rPr>
            </w:pPr>
            <w:r w:rsidRPr="005B5BF5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eastAsia="zh-CN"/>
              </w:rPr>
              <w:t>ROLE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CD7EC9" w14:textId="77777777" w:rsidR="00BE0E2F" w:rsidRPr="005B5BF5" w:rsidRDefault="00BE0E2F" w:rsidP="00BE0E2F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eastAsia="zh-CN"/>
              </w:rPr>
            </w:pPr>
            <w:r w:rsidRPr="005B5BF5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eastAsia="zh-CN"/>
              </w:rPr>
              <w:t>Master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85B50A" w14:textId="77777777" w:rsidR="00BE0E2F" w:rsidRPr="005B5BF5" w:rsidRDefault="00BE0E2F" w:rsidP="00BE0E2F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eastAsia="zh-CN"/>
              </w:rPr>
            </w:pPr>
            <w:r w:rsidRPr="005B5BF5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eastAsia="zh-CN"/>
              </w:rPr>
              <w:t>Every Polling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7F408A" w14:textId="77777777" w:rsidR="00BE0E2F" w:rsidRPr="005B5BF5" w:rsidRDefault="00BE0E2F" w:rsidP="00BE0E2F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</w:pPr>
            <w:r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  <w:t>IT51/52/53.hopos</w:t>
            </w:r>
          </w:p>
        </w:tc>
      </w:tr>
      <w:tr w:rsidR="00BE0E2F" w:rsidRPr="005B5BF5" w14:paraId="56B3ADAE" w14:textId="77777777" w:rsidTr="00BE0E2F">
        <w:trPr>
          <w:trHeight w:val="310"/>
        </w:trPr>
        <w:tc>
          <w:tcPr>
            <w:tcW w:w="40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2FAB36" w14:textId="77777777" w:rsidR="00BE0E2F" w:rsidRPr="005B5BF5" w:rsidRDefault="00BE0E2F" w:rsidP="00BE0E2F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eastAsia="zh-CN"/>
              </w:rPr>
            </w:pPr>
            <w:r w:rsidRPr="005B5BF5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eastAsia="zh-CN"/>
              </w:rPr>
              <w:t>ROLE_PERMISSION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C7EFDD" w14:textId="77777777" w:rsidR="00BE0E2F" w:rsidRPr="005B5BF5" w:rsidRDefault="00BE0E2F" w:rsidP="00BE0E2F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eastAsia="zh-CN"/>
              </w:rPr>
            </w:pPr>
            <w:r w:rsidRPr="005B5BF5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eastAsia="zh-CN"/>
              </w:rPr>
              <w:t>Master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49C26E" w14:textId="77777777" w:rsidR="00BE0E2F" w:rsidRPr="005B5BF5" w:rsidRDefault="00BE0E2F" w:rsidP="00BE0E2F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eastAsia="zh-CN"/>
              </w:rPr>
            </w:pPr>
            <w:r w:rsidRPr="005B5BF5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eastAsia="zh-CN"/>
              </w:rPr>
              <w:t>Every Polling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B4EB4D" w14:textId="77777777" w:rsidR="00BE0E2F" w:rsidRPr="005B5BF5" w:rsidRDefault="00BE0E2F" w:rsidP="00BE0E2F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</w:pPr>
            <w:r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  <w:t>IT51/52/53.hopos</w:t>
            </w:r>
          </w:p>
        </w:tc>
      </w:tr>
      <w:tr w:rsidR="00BE0E2F" w:rsidRPr="005B5BF5" w14:paraId="1D925BF4" w14:textId="77777777" w:rsidTr="00BE0E2F">
        <w:trPr>
          <w:trHeight w:val="310"/>
        </w:trPr>
        <w:tc>
          <w:tcPr>
            <w:tcW w:w="40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1ADBB4" w14:textId="77777777" w:rsidR="00BE0E2F" w:rsidRPr="005B5BF5" w:rsidRDefault="00BE0E2F" w:rsidP="00BE0E2F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eastAsia="zh-CN"/>
              </w:rPr>
            </w:pPr>
            <w:r w:rsidRPr="005B5BF5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eastAsia="zh-CN"/>
              </w:rPr>
              <w:t>SUPP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6B6D06" w14:textId="77777777" w:rsidR="00BE0E2F" w:rsidRPr="005B5BF5" w:rsidRDefault="00BE0E2F" w:rsidP="00BE0E2F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eastAsia="zh-CN"/>
              </w:rPr>
            </w:pPr>
            <w:r w:rsidRPr="005B5BF5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eastAsia="zh-CN"/>
              </w:rPr>
              <w:t>Sales Data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42307C" w14:textId="77777777" w:rsidR="00BE0E2F" w:rsidRPr="005B5BF5" w:rsidRDefault="00BE0E2F" w:rsidP="00BE0E2F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eastAsia="zh-CN"/>
              </w:rPr>
            </w:pPr>
            <w:r w:rsidRPr="005B5BF5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eastAsia="zh-CN"/>
              </w:rPr>
              <w:t>Every Polling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4ACC74" w14:textId="77777777" w:rsidR="00BE0E2F" w:rsidRPr="005B5BF5" w:rsidRDefault="00BE0E2F" w:rsidP="00BE0E2F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</w:pPr>
            <w:r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  <w:t>IT51/52/53.hopos</w:t>
            </w:r>
          </w:p>
        </w:tc>
      </w:tr>
      <w:tr w:rsidR="00BE0E2F" w:rsidRPr="005B5BF5" w14:paraId="3B3C764A" w14:textId="77777777" w:rsidTr="00BE0E2F">
        <w:trPr>
          <w:trHeight w:val="310"/>
        </w:trPr>
        <w:tc>
          <w:tcPr>
            <w:tcW w:w="40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DE6301" w14:textId="77777777" w:rsidR="00BE0E2F" w:rsidRPr="005B5BF5" w:rsidRDefault="00BE0E2F" w:rsidP="00BE0E2F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eastAsia="zh-CN"/>
              </w:rPr>
            </w:pPr>
            <w:r w:rsidRPr="005B5BF5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eastAsia="zh-CN"/>
              </w:rPr>
              <w:t>SYSSETTINGS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88DC26" w14:textId="77777777" w:rsidR="00BE0E2F" w:rsidRPr="005B5BF5" w:rsidRDefault="00BE0E2F" w:rsidP="00BE0E2F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eastAsia="zh-CN"/>
              </w:rPr>
            </w:pPr>
            <w:r w:rsidRPr="005B5BF5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eastAsia="zh-CN"/>
              </w:rPr>
              <w:t>Master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72A640" w14:textId="77777777" w:rsidR="00BE0E2F" w:rsidRPr="005B5BF5" w:rsidRDefault="00BE0E2F" w:rsidP="00BE0E2F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eastAsia="zh-CN"/>
              </w:rPr>
            </w:pPr>
            <w:r w:rsidRPr="005B5BF5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eastAsia="zh-CN"/>
              </w:rPr>
              <w:t>Every Polling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60B640" w14:textId="77777777" w:rsidR="00BE0E2F" w:rsidRPr="005B5BF5" w:rsidRDefault="00BE0E2F" w:rsidP="00BE0E2F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</w:pPr>
            <w:r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  <w:t>IT51/52/53.hopos</w:t>
            </w:r>
          </w:p>
        </w:tc>
      </w:tr>
      <w:tr w:rsidR="00BE0E2F" w:rsidRPr="005B5BF5" w14:paraId="29EACF44" w14:textId="77777777" w:rsidTr="00BE0E2F">
        <w:trPr>
          <w:trHeight w:val="310"/>
        </w:trPr>
        <w:tc>
          <w:tcPr>
            <w:tcW w:w="40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92C1D6" w14:textId="77777777" w:rsidR="00BE0E2F" w:rsidRPr="005B5BF5" w:rsidRDefault="00BE0E2F" w:rsidP="00BE0E2F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eastAsia="zh-CN"/>
              </w:rPr>
            </w:pPr>
            <w:r w:rsidRPr="005B5BF5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eastAsia="zh-CN"/>
              </w:rPr>
              <w:t>TRANS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22F720" w14:textId="77777777" w:rsidR="00BE0E2F" w:rsidRPr="005B5BF5" w:rsidRDefault="00BE0E2F" w:rsidP="00BE0E2F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eastAsia="zh-CN"/>
              </w:rPr>
            </w:pPr>
            <w:r w:rsidRPr="005B5BF5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eastAsia="zh-CN"/>
              </w:rPr>
              <w:t>Sales Data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6F4BF0" w14:textId="77777777" w:rsidR="00BE0E2F" w:rsidRPr="005B5BF5" w:rsidRDefault="00BE0E2F" w:rsidP="00BE0E2F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eastAsia="zh-CN"/>
              </w:rPr>
            </w:pPr>
            <w:r w:rsidRPr="005B5BF5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eastAsia="zh-CN"/>
              </w:rPr>
              <w:t>Every Polling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C0EA56" w14:textId="77777777" w:rsidR="00BE0E2F" w:rsidRPr="005B5BF5" w:rsidRDefault="00BE0E2F" w:rsidP="00BE0E2F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</w:pPr>
            <w:r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  <w:t>IT51/52/53.hopos</w:t>
            </w:r>
          </w:p>
        </w:tc>
      </w:tr>
      <w:tr w:rsidR="00BE0E2F" w:rsidRPr="005B5BF5" w14:paraId="5B90BB3C" w14:textId="77777777" w:rsidTr="00BE0E2F">
        <w:trPr>
          <w:trHeight w:val="310"/>
        </w:trPr>
        <w:tc>
          <w:tcPr>
            <w:tcW w:w="40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1E3E5E" w14:textId="77777777" w:rsidR="00BE0E2F" w:rsidRPr="005B5BF5" w:rsidRDefault="00BE0E2F" w:rsidP="00BE0E2F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eastAsia="zh-CN"/>
              </w:rPr>
            </w:pPr>
            <w:r w:rsidRPr="005B5BF5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eastAsia="zh-CN"/>
              </w:rPr>
              <w:t>TRANS_ECARD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4B6DC0" w14:textId="77777777" w:rsidR="00BE0E2F" w:rsidRPr="005B5BF5" w:rsidRDefault="00BE0E2F" w:rsidP="00BE0E2F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eastAsia="zh-CN"/>
              </w:rPr>
            </w:pPr>
            <w:r w:rsidRPr="005B5BF5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eastAsia="zh-CN"/>
              </w:rPr>
              <w:t>Sales Data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BE0ACF" w14:textId="77777777" w:rsidR="00BE0E2F" w:rsidRPr="005B5BF5" w:rsidRDefault="00BE0E2F" w:rsidP="00BE0E2F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eastAsia="zh-CN"/>
              </w:rPr>
            </w:pPr>
            <w:r w:rsidRPr="005B5BF5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eastAsia="zh-CN"/>
              </w:rPr>
              <w:t>Every Polling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B1798C" w14:textId="77777777" w:rsidR="00BE0E2F" w:rsidRPr="005B5BF5" w:rsidRDefault="00BE0E2F" w:rsidP="00BE0E2F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</w:pPr>
            <w:r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  <w:t>IT51/52/53.hopos</w:t>
            </w:r>
          </w:p>
        </w:tc>
      </w:tr>
      <w:tr w:rsidR="00BE0E2F" w:rsidRPr="005B5BF5" w14:paraId="6C1A92A5" w14:textId="77777777" w:rsidTr="00BE0E2F">
        <w:trPr>
          <w:trHeight w:val="310"/>
        </w:trPr>
        <w:tc>
          <w:tcPr>
            <w:tcW w:w="40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6BE2A8" w14:textId="77777777" w:rsidR="00BE0E2F" w:rsidRPr="005B5BF5" w:rsidRDefault="00BE0E2F" w:rsidP="00BE0E2F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eastAsia="zh-CN"/>
              </w:rPr>
            </w:pPr>
            <w:r w:rsidRPr="005B5BF5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eastAsia="zh-CN"/>
              </w:rPr>
              <w:t>TRANS_MODIFIER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E33C84" w14:textId="77777777" w:rsidR="00BE0E2F" w:rsidRPr="005B5BF5" w:rsidRDefault="00BE0E2F" w:rsidP="00BE0E2F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eastAsia="zh-CN"/>
              </w:rPr>
            </w:pPr>
            <w:r w:rsidRPr="005B5BF5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eastAsia="zh-CN"/>
              </w:rPr>
              <w:t>Sales Data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958CF6" w14:textId="77777777" w:rsidR="00BE0E2F" w:rsidRPr="005B5BF5" w:rsidRDefault="00BE0E2F" w:rsidP="00BE0E2F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eastAsia="zh-CN"/>
              </w:rPr>
            </w:pPr>
            <w:r w:rsidRPr="005B5BF5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eastAsia="zh-CN"/>
              </w:rPr>
              <w:t>Every Polling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4DA0B1" w14:textId="77777777" w:rsidR="00BE0E2F" w:rsidRPr="005B5BF5" w:rsidRDefault="00BE0E2F" w:rsidP="00BE0E2F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</w:pPr>
            <w:r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  <w:t>IT51/52/53.hopos</w:t>
            </w:r>
          </w:p>
        </w:tc>
      </w:tr>
      <w:tr w:rsidR="00BE0E2F" w:rsidRPr="005B5BF5" w14:paraId="0FB552FC" w14:textId="77777777" w:rsidTr="00BE0E2F">
        <w:trPr>
          <w:trHeight w:val="310"/>
        </w:trPr>
        <w:tc>
          <w:tcPr>
            <w:tcW w:w="40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78B6F5" w14:textId="77777777" w:rsidR="00BE0E2F" w:rsidRPr="005B5BF5" w:rsidRDefault="00BE0E2F" w:rsidP="00BE0E2F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eastAsia="zh-CN"/>
              </w:rPr>
            </w:pPr>
            <w:r w:rsidRPr="005B5BF5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eastAsia="zh-CN"/>
              </w:rPr>
              <w:t>TRANS_TYPE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0FA7F2" w14:textId="77777777" w:rsidR="00BE0E2F" w:rsidRPr="005B5BF5" w:rsidRDefault="00BE0E2F" w:rsidP="00BE0E2F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eastAsia="zh-CN"/>
              </w:rPr>
            </w:pPr>
            <w:r w:rsidRPr="005B5BF5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eastAsia="zh-CN"/>
              </w:rPr>
              <w:t>Master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AAF209" w14:textId="77777777" w:rsidR="00BE0E2F" w:rsidRPr="005B5BF5" w:rsidRDefault="00BE0E2F" w:rsidP="00BE0E2F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eastAsia="zh-CN"/>
              </w:rPr>
            </w:pPr>
            <w:r w:rsidRPr="005B5BF5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eastAsia="zh-CN"/>
              </w:rPr>
              <w:t>Every Polling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143EAD" w14:textId="77777777" w:rsidR="00BE0E2F" w:rsidRPr="005B5BF5" w:rsidRDefault="00BE0E2F" w:rsidP="00BE0E2F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</w:pPr>
            <w:r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  <w:t>IT51/52/53.hopos</w:t>
            </w:r>
          </w:p>
        </w:tc>
      </w:tr>
      <w:tr w:rsidR="00BE0E2F" w:rsidRPr="005B5BF5" w14:paraId="1DB32816" w14:textId="77777777" w:rsidTr="00BE0E2F">
        <w:trPr>
          <w:trHeight w:val="310"/>
        </w:trPr>
        <w:tc>
          <w:tcPr>
            <w:tcW w:w="40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3D42BF" w14:textId="77777777" w:rsidR="00BE0E2F" w:rsidRPr="005B5BF5" w:rsidRDefault="00BE0E2F" w:rsidP="00BE0E2F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eastAsia="zh-CN"/>
              </w:rPr>
            </w:pPr>
            <w:r w:rsidRPr="005B5BF5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eastAsia="zh-CN"/>
              </w:rPr>
              <w:t>USER_PERMISSION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3671E0" w14:textId="77777777" w:rsidR="00BE0E2F" w:rsidRPr="005B5BF5" w:rsidRDefault="00BE0E2F" w:rsidP="00BE0E2F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eastAsia="zh-CN"/>
              </w:rPr>
            </w:pPr>
            <w:r w:rsidRPr="005B5BF5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eastAsia="zh-CN"/>
              </w:rPr>
              <w:t>Master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BB8C12" w14:textId="77777777" w:rsidR="00BE0E2F" w:rsidRPr="005B5BF5" w:rsidRDefault="00BE0E2F" w:rsidP="00BE0E2F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eastAsia="zh-CN"/>
              </w:rPr>
            </w:pPr>
            <w:r w:rsidRPr="005B5BF5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eastAsia="zh-CN"/>
              </w:rPr>
              <w:t>Every Polling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F96561" w14:textId="77777777" w:rsidR="00BE0E2F" w:rsidRPr="005B5BF5" w:rsidRDefault="00BE0E2F" w:rsidP="00BE0E2F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</w:pPr>
            <w:r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  <w:t>IT51/52/53.hopos</w:t>
            </w:r>
          </w:p>
        </w:tc>
      </w:tr>
      <w:tr w:rsidR="00BE0E2F" w:rsidRPr="005B5BF5" w14:paraId="04F28610" w14:textId="77777777" w:rsidTr="00BE0E2F">
        <w:trPr>
          <w:trHeight w:val="310"/>
        </w:trPr>
        <w:tc>
          <w:tcPr>
            <w:tcW w:w="40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15928E" w14:textId="77777777" w:rsidR="00BE0E2F" w:rsidRPr="005B5BF5" w:rsidRDefault="00BE0E2F" w:rsidP="00BE0E2F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eastAsia="zh-CN"/>
              </w:rPr>
            </w:pPr>
            <w:r w:rsidRPr="005B5BF5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eastAsia="zh-CN"/>
              </w:rPr>
              <w:t>USER_ROLE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A44520" w14:textId="77777777" w:rsidR="00BE0E2F" w:rsidRPr="005B5BF5" w:rsidRDefault="00BE0E2F" w:rsidP="00BE0E2F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eastAsia="zh-CN"/>
              </w:rPr>
            </w:pPr>
            <w:r w:rsidRPr="005B5BF5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eastAsia="zh-CN"/>
              </w:rPr>
              <w:t>Master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FCBA10" w14:textId="77777777" w:rsidR="00BE0E2F" w:rsidRPr="005B5BF5" w:rsidRDefault="00BE0E2F" w:rsidP="00BE0E2F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eastAsia="zh-CN"/>
              </w:rPr>
            </w:pPr>
            <w:r w:rsidRPr="005B5BF5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eastAsia="zh-CN"/>
              </w:rPr>
              <w:t>Every Polling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7ABEB2" w14:textId="77777777" w:rsidR="00BE0E2F" w:rsidRPr="005B5BF5" w:rsidRDefault="00BE0E2F" w:rsidP="00BE0E2F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</w:pPr>
            <w:r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  <w:t>IT51/52/53.hopos</w:t>
            </w:r>
          </w:p>
        </w:tc>
      </w:tr>
      <w:tr w:rsidR="00BE0E2F" w:rsidRPr="005B5BF5" w14:paraId="7F6A4A79" w14:textId="77777777" w:rsidTr="00BE0E2F">
        <w:trPr>
          <w:trHeight w:val="310"/>
        </w:trPr>
        <w:tc>
          <w:tcPr>
            <w:tcW w:w="40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0DCDA8" w14:textId="77777777" w:rsidR="00BE0E2F" w:rsidRPr="005B5BF5" w:rsidRDefault="00BE0E2F" w:rsidP="00BE0E2F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eastAsia="zh-CN"/>
              </w:rPr>
            </w:pPr>
            <w:r w:rsidRPr="005B5BF5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eastAsia="zh-CN"/>
              </w:rPr>
              <w:t>WIFI CODE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978891" w14:textId="77777777" w:rsidR="00BE0E2F" w:rsidRPr="005B5BF5" w:rsidRDefault="00BE0E2F" w:rsidP="00BE0E2F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eastAsia="zh-CN"/>
              </w:rPr>
            </w:pPr>
            <w:r w:rsidRPr="005B5BF5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eastAsia="zh-CN"/>
              </w:rPr>
              <w:t>Master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ED0AF" w14:textId="77777777" w:rsidR="00BE0E2F" w:rsidRPr="005B5BF5" w:rsidRDefault="00BE0E2F" w:rsidP="00BE0E2F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eastAsia="zh-CN"/>
              </w:rPr>
            </w:pPr>
            <w:r w:rsidRPr="005B5BF5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eastAsia="zh-CN"/>
              </w:rPr>
              <w:t>Every Polling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789147" w14:textId="77777777" w:rsidR="00BE0E2F" w:rsidRPr="005B5BF5" w:rsidRDefault="00BE0E2F" w:rsidP="00BE0E2F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</w:pPr>
            <w:r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  <w:t>IT51/52/53.hopos</w:t>
            </w:r>
          </w:p>
        </w:tc>
      </w:tr>
    </w:tbl>
    <w:p w14:paraId="2BB80390" w14:textId="77777777" w:rsidR="00FF1343" w:rsidRDefault="00FF1343">
      <w:pPr>
        <w:rPr>
          <w:rFonts w:ascii="Palatino Linotype" w:hAnsi="Palatino Linotype" w:cs="Microsoft YaHei"/>
          <w:b/>
          <w:bCs/>
          <w:color w:val="4F81BD" w:themeColor="accent1"/>
          <w:sz w:val="26"/>
          <w:szCs w:val="26"/>
          <w:lang w:eastAsia="zh-HK"/>
        </w:rPr>
      </w:pPr>
      <w:r>
        <w:br w:type="page"/>
      </w:r>
    </w:p>
    <w:p w14:paraId="4D6D6BAD" w14:textId="77777777" w:rsidR="000B3BC1" w:rsidRPr="005B5BF5" w:rsidRDefault="000B3BC1" w:rsidP="008B0BC9">
      <w:pPr>
        <w:pStyle w:val="Heading2"/>
        <w:spacing w:before="480"/>
      </w:pPr>
      <w:bookmarkStart w:id="84" w:name="_Toc472172891"/>
      <w:r w:rsidRPr="005B5BF5">
        <w:lastRenderedPageBreak/>
        <w:t>Out Scope Data</w:t>
      </w:r>
      <w:bookmarkEnd w:id="84"/>
    </w:p>
    <w:p w14:paraId="79C8A6CF" w14:textId="77777777" w:rsidR="000B3BC1" w:rsidRDefault="000B3BC1" w:rsidP="00F22EF1">
      <w:pPr>
        <w:spacing w:before="240"/>
        <w:ind w:left="360"/>
        <w:jc w:val="both"/>
        <w:rPr>
          <w:rFonts w:ascii="Palatino Linotype" w:hAnsi="Palatino Linotype"/>
          <w:lang w:eastAsia="zh-CN"/>
        </w:rPr>
      </w:pPr>
      <w:r w:rsidRPr="005B5BF5">
        <w:rPr>
          <w:rFonts w:ascii="Palatino Linotype" w:hAnsi="Palatino Linotype"/>
          <w:lang w:eastAsia="zh-CN"/>
        </w:rPr>
        <w:t>The data not listed in I</w:t>
      </w:r>
      <w:r w:rsidR="00D51498" w:rsidRPr="005B5BF5">
        <w:rPr>
          <w:rFonts w:ascii="Palatino Linotype" w:hAnsi="Palatino Linotype"/>
          <w:lang w:eastAsia="zh-CN"/>
        </w:rPr>
        <w:t>T51, IT52 &amp; IT53 belongs to out of scope data.</w:t>
      </w:r>
    </w:p>
    <w:p w14:paraId="21B440AC" w14:textId="77777777" w:rsidR="00CE65B9" w:rsidRDefault="00CE65B9" w:rsidP="00F22EF1">
      <w:pPr>
        <w:spacing w:before="240"/>
        <w:ind w:left="360"/>
        <w:jc w:val="both"/>
        <w:rPr>
          <w:rFonts w:ascii="Palatino Linotype" w:hAnsi="Palatino Linotype"/>
          <w:lang w:eastAsia="zh-CN"/>
        </w:rPr>
      </w:pPr>
      <w:r>
        <w:rPr>
          <w:rFonts w:ascii="Palatino Linotype" w:hAnsi="Palatino Linotype"/>
          <w:lang w:eastAsia="zh-CN"/>
        </w:rPr>
        <w:t>Take IT51.hopos as reference, below tables require Maxim further clarification</w:t>
      </w:r>
    </w:p>
    <w:tbl>
      <w:tblPr>
        <w:tblW w:w="8593" w:type="dxa"/>
        <w:tblInd w:w="3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59"/>
        <w:gridCol w:w="4234"/>
      </w:tblGrid>
      <w:tr w:rsidR="00FF1343" w:rsidRPr="00FF1343" w14:paraId="27806BD0" w14:textId="77777777" w:rsidTr="00D50213">
        <w:trPr>
          <w:trHeight w:val="290"/>
        </w:trPr>
        <w:tc>
          <w:tcPr>
            <w:tcW w:w="4359" w:type="dxa"/>
            <w:shd w:val="clear" w:color="auto" w:fill="auto"/>
            <w:noWrap/>
            <w:vAlign w:val="bottom"/>
            <w:hideMark/>
          </w:tcPr>
          <w:p w14:paraId="1B21C880" w14:textId="77777777" w:rsidR="00FF1343" w:rsidRPr="00FF1343" w:rsidRDefault="00FF1343" w:rsidP="00FF1343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</w:pPr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 xml:space="preserve">attendance </w:t>
            </w:r>
          </w:p>
        </w:tc>
        <w:tc>
          <w:tcPr>
            <w:tcW w:w="4234" w:type="dxa"/>
            <w:vAlign w:val="bottom"/>
          </w:tcPr>
          <w:p w14:paraId="7A158AF2" w14:textId="77777777" w:rsidR="00FF1343" w:rsidRPr="00FF1343" w:rsidRDefault="00FF1343" w:rsidP="00FF1343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</w:pPr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 xml:space="preserve">md_hist_paysum </w:t>
            </w:r>
          </w:p>
        </w:tc>
      </w:tr>
      <w:tr w:rsidR="00FF1343" w:rsidRPr="00FF1343" w14:paraId="671EE37C" w14:textId="77777777" w:rsidTr="00D50213">
        <w:trPr>
          <w:trHeight w:val="290"/>
        </w:trPr>
        <w:tc>
          <w:tcPr>
            <w:tcW w:w="4359" w:type="dxa"/>
            <w:shd w:val="clear" w:color="auto" w:fill="auto"/>
            <w:noWrap/>
            <w:vAlign w:val="bottom"/>
            <w:hideMark/>
          </w:tcPr>
          <w:p w14:paraId="04B4D4D2" w14:textId="77777777" w:rsidR="00FF1343" w:rsidRPr="00FF1343" w:rsidRDefault="00FF1343" w:rsidP="00FF1343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</w:pPr>
            <w:r w:rsidRPr="00EF1B65">
              <w:rPr>
                <w:rFonts w:ascii="Palatino Linotype" w:eastAsia="Times New Roman" w:hAnsi="Palatino Linotype" w:cs="Calibri"/>
                <w:color w:val="000000"/>
                <w:highlight w:val="yellow"/>
                <w:lang w:val="en-GB" w:eastAsia="zh-CN"/>
                <w:rPrChange w:id="85" w:author="Edward Leung" w:date="2017-01-17T14:57:00Z">
                  <w:rPr>
                    <w:rFonts w:ascii="Palatino Linotype" w:eastAsia="Times New Roman" w:hAnsi="Palatino Linotype" w:cs="Calibri"/>
                    <w:color w:val="000000"/>
                    <w:lang w:val="en-GB" w:eastAsia="zh-CN"/>
                  </w:rPr>
                </w:rPrChange>
              </w:rPr>
              <w:t>branch_inventory_info</w:t>
            </w:r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 xml:space="preserve"> </w:t>
            </w:r>
          </w:p>
        </w:tc>
        <w:tc>
          <w:tcPr>
            <w:tcW w:w="4234" w:type="dxa"/>
            <w:vAlign w:val="bottom"/>
          </w:tcPr>
          <w:p w14:paraId="28552FFE" w14:textId="77777777" w:rsidR="00FF1343" w:rsidRPr="00FF1343" w:rsidRDefault="00FF1343" w:rsidP="00FF1343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</w:pPr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 xml:space="preserve">md_hist_supp </w:t>
            </w:r>
          </w:p>
        </w:tc>
      </w:tr>
      <w:tr w:rsidR="00FF1343" w:rsidRPr="00FF1343" w14:paraId="227AAFD3" w14:textId="77777777" w:rsidTr="00D50213">
        <w:trPr>
          <w:trHeight w:val="290"/>
        </w:trPr>
        <w:tc>
          <w:tcPr>
            <w:tcW w:w="4359" w:type="dxa"/>
            <w:shd w:val="clear" w:color="auto" w:fill="auto"/>
            <w:noWrap/>
            <w:vAlign w:val="bottom"/>
            <w:hideMark/>
          </w:tcPr>
          <w:p w14:paraId="2709FF70" w14:textId="77777777" w:rsidR="00FF1343" w:rsidRPr="00EF1B65" w:rsidRDefault="00FF1343" w:rsidP="00FF1343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highlight w:val="yellow"/>
                <w:lang w:val="en-GB" w:eastAsia="zh-CN"/>
                <w:rPrChange w:id="86" w:author="Edward Leung" w:date="2017-01-17T14:57:00Z">
                  <w:rPr>
                    <w:rFonts w:ascii="Palatino Linotype" w:eastAsia="Times New Roman" w:hAnsi="Palatino Linotype" w:cs="Calibri"/>
                    <w:color w:val="000000"/>
                    <w:lang w:val="en-GB" w:eastAsia="zh-CN"/>
                  </w:rPr>
                </w:rPrChange>
              </w:rPr>
            </w:pPr>
            <w:r w:rsidRPr="00EF1B65">
              <w:rPr>
                <w:rFonts w:ascii="Palatino Linotype" w:eastAsia="Times New Roman" w:hAnsi="Palatino Linotype" w:cs="Calibri"/>
                <w:color w:val="000000"/>
                <w:highlight w:val="yellow"/>
                <w:lang w:val="en-GB" w:eastAsia="zh-CN"/>
                <w:rPrChange w:id="87" w:author="Edward Leung" w:date="2017-01-17T14:57:00Z">
                  <w:rPr>
                    <w:rFonts w:ascii="Palatino Linotype" w:eastAsia="Times New Roman" w:hAnsi="Palatino Linotype" w:cs="Calibri"/>
                    <w:color w:val="000000"/>
                    <w:lang w:val="en-GB" w:eastAsia="zh-CN"/>
                  </w:rPr>
                </w:rPrChange>
              </w:rPr>
              <w:t xml:space="preserve">cake_event_disc_coupon_payment_table </w:t>
            </w:r>
          </w:p>
        </w:tc>
        <w:tc>
          <w:tcPr>
            <w:tcW w:w="4234" w:type="dxa"/>
            <w:vAlign w:val="bottom"/>
          </w:tcPr>
          <w:p w14:paraId="45993B09" w14:textId="77777777" w:rsidR="00FF1343" w:rsidRPr="00FF1343" w:rsidRDefault="00FF1343" w:rsidP="00FF1343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</w:pPr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 xml:space="preserve">md_hist_trans </w:t>
            </w:r>
          </w:p>
        </w:tc>
      </w:tr>
      <w:tr w:rsidR="00FF1343" w:rsidRPr="00FF1343" w14:paraId="19D99B42" w14:textId="77777777" w:rsidTr="00D50213">
        <w:trPr>
          <w:trHeight w:val="290"/>
        </w:trPr>
        <w:tc>
          <w:tcPr>
            <w:tcW w:w="4359" w:type="dxa"/>
            <w:shd w:val="clear" w:color="auto" w:fill="auto"/>
            <w:noWrap/>
            <w:vAlign w:val="bottom"/>
            <w:hideMark/>
          </w:tcPr>
          <w:p w14:paraId="57B7E62D" w14:textId="77777777" w:rsidR="00FF1343" w:rsidRPr="00EF1B65" w:rsidRDefault="00FF1343" w:rsidP="00FF1343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highlight w:val="yellow"/>
                <w:lang w:val="en-GB" w:eastAsia="zh-CN"/>
                <w:rPrChange w:id="88" w:author="Edward Leung" w:date="2017-01-17T14:57:00Z">
                  <w:rPr>
                    <w:rFonts w:ascii="Palatino Linotype" w:eastAsia="Times New Roman" w:hAnsi="Palatino Linotype" w:cs="Calibri"/>
                    <w:color w:val="000000"/>
                    <w:lang w:val="en-GB" w:eastAsia="zh-CN"/>
                  </w:rPr>
                </w:rPrChange>
              </w:rPr>
            </w:pPr>
            <w:r w:rsidRPr="00EF1B65">
              <w:rPr>
                <w:rFonts w:ascii="Palatino Linotype" w:eastAsia="Times New Roman" w:hAnsi="Palatino Linotype" w:cs="Calibri"/>
                <w:color w:val="000000"/>
                <w:highlight w:val="yellow"/>
                <w:lang w:val="en-GB" w:eastAsia="zh-CN"/>
                <w:rPrChange w:id="89" w:author="Edward Leung" w:date="2017-01-17T14:57:00Z">
                  <w:rPr>
                    <w:rFonts w:ascii="Palatino Linotype" w:eastAsia="Times New Roman" w:hAnsi="Palatino Linotype" w:cs="Calibri"/>
                    <w:color w:val="000000"/>
                    <w:lang w:val="en-GB" w:eastAsia="zh-CN"/>
                  </w:rPr>
                </w:rPrChange>
              </w:rPr>
              <w:t xml:space="preserve">cake_orders </w:t>
            </w:r>
          </w:p>
        </w:tc>
        <w:tc>
          <w:tcPr>
            <w:tcW w:w="4234" w:type="dxa"/>
            <w:vAlign w:val="bottom"/>
          </w:tcPr>
          <w:p w14:paraId="450632D9" w14:textId="77777777" w:rsidR="00FF1343" w:rsidRPr="00FF1343" w:rsidRDefault="00FF1343" w:rsidP="00FF1343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</w:pPr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 xml:space="preserve">md_hist_trans_ecard </w:t>
            </w:r>
          </w:p>
        </w:tc>
      </w:tr>
      <w:tr w:rsidR="00FF1343" w:rsidRPr="00FF1343" w14:paraId="31E4F93F" w14:textId="77777777" w:rsidTr="00D50213">
        <w:trPr>
          <w:trHeight w:val="290"/>
        </w:trPr>
        <w:tc>
          <w:tcPr>
            <w:tcW w:w="4359" w:type="dxa"/>
            <w:shd w:val="clear" w:color="auto" w:fill="auto"/>
            <w:noWrap/>
            <w:vAlign w:val="bottom"/>
            <w:hideMark/>
          </w:tcPr>
          <w:p w14:paraId="4C25E015" w14:textId="77777777" w:rsidR="00FF1343" w:rsidRPr="00EF1B65" w:rsidRDefault="00FF1343" w:rsidP="00FF1343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highlight w:val="yellow"/>
                <w:lang w:val="en-GB" w:eastAsia="zh-CN"/>
                <w:rPrChange w:id="90" w:author="Edward Leung" w:date="2017-01-17T14:57:00Z">
                  <w:rPr>
                    <w:rFonts w:ascii="Palatino Linotype" w:eastAsia="Times New Roman" w:hAnsi="Palatino Linotype" w:cs="Calibri"/>
                    <w:color w:val="000000"/>
                    <w:lang w:val="en-GB" w:eastAsia="zh-CN"/>
                  </w:rPr>
                </w:rPrChange>
              </w:rPr>
            </w:pPr>
            <w:r w:rsidRPr="00EF1B65">
              <w:rPr>
                <w:rFonts w:ascii="Palatino Linotype" w:eastAsia="Times New Roman" w:hAnsi="Palatino Linotype" w:cs="Calibri"/>
                <w:color w:val="000000"/>
                <w:highlight w:val="yellow"/>
                <w:lang w:val="en-GB" w:eastAsia="zh-CN"/>
                <w:rPrChange w:id="91" w:author="Edward Leung" w:date="2017-01-17T14:57:00Z">
                  <w:rPr>
                    <w:rFonts w:ascii="Palatino Linotype" w:eastAsia="Times New Roman" w:hAnsi="Palatino Linotype" w:cs="Calibri"/>
                    <w:color w:val="000000"/>
                    <w:lang w:val="en-GB" w:eastAsia="zh-CN"/>
                  </w:rPr>
                </w:rPrChange>
              </w:rPr>
              <w:t xml:space="preserve">cake_trans </w:t>
            </w:r>
          </w:p>
        </w:tc>
        <w:tc>
          <w:tcPr>
            <w:tcW w:w="4234" w:type="dxa"/>
            <w:vAlign w:val="bottom"/>
          </w:tcPr>
          <w:p w14:paraId="64126CCE" w14:textId="77777777" w:rsidR="00FF1343" w:rsidRPr="00FF1343" w:rsidRDefault="00FF1343" w:rsidP="00FF1343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</w:pPr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 xml:space="preserve">md_hist_trans_modifier </w:t>
            </w:r>
          </w:p>
        </w:tc>
      </w:tr>
      <w:tr w:rsidR="00FF1343" w:rsidRPr="00FF1343" w14:paraId="3E934759" w14:textId="77777777" w:rsidTr="00D50213">
        <w:trPr>
          <w:trHeight w:val="290"/>
        </w:trPr>
        <w:tc>
          <w:tcPr>
            <w:tcW w:w="4359" w:type="dxa"/>
            <w:shd w:val="clear" w:color="auto" w:fill="auto"/>
            <w:noWrap/>
            <w:vAlign w:val="bottom"/>
            <w:hideMark/>
          </w:tcPr>
          <w:p w14:paraId="383ABAA2" w14:textId="77777777" w:rsidR="00FF1343" w:rsidRPr="00FF1343" w:rsidRDefault="00FF1343" w:rsidP="00FF1343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</w:pPr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 xml:space="preserve">cal_item_move_simulation_log </w:t>
            </w:r>
          </w:p>
        </w:tc>
        <w:tc>
          <w:tcPr>
            <w:tcW w:w="4234" w:type="dxa"/>
            <w:vAlign w:val="bottom"/>
          </w:tcPr>
          <w:p w14:paraId="40169D09" w14:textId="77777777" w:rsidR="00FF1343" w:rsidRPr="00FF1343" w:rsidRDefault="00FF1343" w:rsidP="00FF1343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</w:pPr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 xml:space="preserve">messages_wifi_codes </w:t>
            </w:r>
          </w:p>
        </w:tc>
      </w:tr>
      <w:tr w:rsidR="00FF1343" w:rsidRPr="00FF1343" w14:paraId="5FCE468F" w14:textId="77777777" w:rsidTr="00D50213">
        <w:trPr>
          <w:trHeight w:val="290"/>
        </w:trPr>
        <w:tc>
          <w:tcPr>
            <w:tcW w:w="4359" w:type="dxa"/>
            <w:shd w:val="clear" w:color="auto" w:fill="auto"/>
            <w:noWrap/>
            <w:vAlign w:val="bottom"/>
            <w:hideMark/>
          </w:tcPr>
          <w:p w14:paraId="3324FC72" w14:textId="77777777" w:rsidR="00FF1343" w:rsidRPr="00FF1343" w:rsidRDefault="00FF1343" w:rsidP="00FF1343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</w:pPr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 xml:space="preserve">check_logs </w:t>
            </w:r>
          </w:p>
        </w:tc>
        <w:tc>
          <w:tcPr>
            <w:tcW w:w="4234" w:type="dxa"/>
            <w:vAlign w:val="bottom"/>
          </w:tcPr>
          <w:p w14:paraId="2CF57676" w14:textId="77777777" w:rsidR="00FF1343" w:rsidRPr="00FF1343" w:rsidRDefault="00FF1343" w:rsidP="00FF1343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</w:pPr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 xml:space="preserve">mhist_check_logs </w:t>
            </w:r>
          </w:p>
        </w:tc>
      </w:tr>
      <w:tr w:rsidR="00FF1343" w:rsidRPr="00FF1343" w14:paraId="11BF3E27" w14:textId="77777777" w:rsidTr="00D50213">
        <w:trPr>
          <w:trHeight w:val="290"/>
        </w:trPr>
        <w:tc>
          <w:tcPr>
            <w:tcW w:w="4359" w:type="dxa"/>
            <w:shd w:val="clear" w:color="auto" w:fill="auto"/>
            <w:noWrap/>
            <w:vAlign w:val="bottom"/>
            <w:hideMark/>
          </w:tcPr>
          <w:p w14:paraId="0775D6E9" w14:textId="77777777" w:rsidR="00FF1343" w:rsidRPr="00FF1343" w:rsidRDefault="00FF1343" w:rsidP="00FF1343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</w:pPr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 xml:space="preserve">check_payment </w:t>
            </w:r>
          </w:p>
        </w:tc>
        <w:tc>
          <w:tcPr>
            <w:tcW w:w="4234" w:type="dxa"/>
            <w:vAlign w:val="bottom"/>
          </w:tcPr>
          <w:p w14:paraId="4EC25EE4" w14:textId="77777777" w:rsidR="00FF1343" w:rsidRPr="00FF1343" w:rsidRDefault="00FF1343" w:rsidP="00FF1343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</w:pPr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 xml:space="preserve">mhist_coupon_sales </w:t>
            </w:r>
          </w:p>
        </w:tc>
      </w:tr>
      <w:tr w:rsidR="00FF1343" w:rsidRPr="00FF1343" w14:paraId="10B11DBD" w14:textId="77777777" w:rsidTr="00D50213">
        <w:trPr>
          <w:trHeight w:val="290"/>
        </w:trPr>
        <w:tc>
          <w:tcPr>
            <w:tcW w:w="4359" w:type="dxa"/>
            <w:shd w:val="clear" w:color="auto" w:fill="auto"/>
            <w:noWrap/>
            <w:vAlign w:val="bottom"/>
            <w:hideMark/>
          </w:tcPr>
          <w:p w14:paraId="70C0122A" w14:textId="77777777" w:rsidR="00FF1343" w:rsidRPr="00FF1343" w:rsidRDefault="00FF1343" w:rsidP="00FF1343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</w:pPr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 xml:space="preserve">chk_repl </w:t>
            </w:r>
          </w:p>
        </w:tc>
        <w:tc>
          <w:tcPr>
            <w:tcW w:w="4234" w:type="dxa"/>
            <w:vAlign w:val="bottom"/>
          </w:tcPr>
          <w:p w14:paraId="1385D7B6" w14:textId="77777777" w:rsidR="00FF1343" w:rsidRPr="00FF1343" w:rsidRDefault="00FF1343" w:rsidP="00FF1343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</w:pPr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 xml:space="preserve">mhist_item </w:t>
            </w:r>
          </w:p>
        </w:tc>
      </w:tr>
      <w:tr w:rsidR="00FF1343" w:rsidRPr="00FF1343" w14:paraId="2D5F9B62" w14:textId="77777777" w:rsidTr="00D50213">
        <w:trPr>
          <w:trHeight w:val="290"/>
        </w:trPr>
        <w:tc>
          <w:tcPr>
            <w:tcW w:w="4359" w:type="dxa"/>
            <w:shd w:val="clear" w:color="auto" w:fill="auto"/>
            <w:noWrap/>
            <w:vAlign w:val="bottom"/>
            <w:hideMark/>
          </w:tcPr>
          <w:p w14:paraId="75CE8D1C" w14:textId="77777777" w:rsidR="00FF1343" w:rsidRPr="00FF1343" w:rsidRDefault="00FF1343" w:rsidP="00FF1343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</w:pPr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 xml:space="preserve">conv_gb_table </w:t>
            </w:r>
          </w:p>
        </w:tc>
        <w:tc>
          <w:tcPr>
            <w:tcW w:w="4234" w:type="dxa"/>
            <w:vAlign w:val="bottom"/>
          </w:tcPr>
          <w:p w14:paraId="100866E2" w14:textId="77777777" w:rsidR="00FF1343" w:rsidRPr="00FF1343" w:rsidRDefault="00FF1343" w:rsidP="00FF1343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</w:pPr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 xml:space="preserve">mhist_itemstock </w:t>
            </w:r>
          </w:p>
        </w:tc>
      </w:tr>
      <w:tr w:rsidR="00FF1343" w:rsidRPr="00FF1343" w14:paraId="2C016E23" w14:textId="77777777" w:rsidTr="00D50213">
        <w:trPr>
          <w:trHeight w:val="290"/>
        </w:trPr>
        <w:tc>
          <w:tcPr>
            <w:tcW w:w="4359" w:type="dxa"/>
            <w:shd w:val="clear" w:color="auto" w:fill="auto"/>
            <w:noWrap/>
            <w:vAlign w:val="bottom"/>
            <w:hideMark/>
          </w:tcPr>
          <w:p w14:paraId="47D8C9AE" w14:textId="77777777" w:rsidR="00FF1343" w:rsidRPr="00FF1343" w:rsidRDefault="00FF1343" w:rsidP="00FF1343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</w:pPr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 xml:space="preserve">convert_log </w:t>
            </w:r>
          </w:p>
        </w:tc>
        <w:tc>
          <w:tcPr>
            <w:tcW w:w="4234" w:type="dxa"/>
            <w:vAlign w:val="bottom"/>
          </w:tcPr>
          <w:p w14:paraId="62BDF233" w14:textId="77777777" w:rsidR="00FF1343" w:rsidRPr="00FF1343" w:rsidRDefault="00FF1343" w:rsidP="00FF1343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</w:pPr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 xml:space="preserve">mhist_orders </w:t>
            </w:r>
          </w:p>
        </w:tc>
      </w:tr>
      <w:tr w:rsidR="00FF1343" w:rsidRPr="00FF1343" w14:paraId="372BD50D" w14:textId="77777777" w:rsidTr="00D50213">
        <w:trPr>
          <w:trHeight w:val="290"/>
        </w:trPr>
        <w:tc>
          <w:tcPr>
            <w:tcW w:w="4359" w:type="dxa"/>
            <w:shd w:val="clear" w:color="auto" w:fill="auto"/>
            <w:noWrap/>
            <w:vAlign w:val="bottom"/>
            <w:hideMark/>
          </w:tcPr>
          <w:p w14:paraId="4DEB05DD" w14:textId="77777777" w:rsidR="00FF1343" w:rsidRPr="00FF1343" w:rsidRDefault="00FF1343" w:rsidP="00FF1343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</w:pPr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 xml:space="preserve">convert_pool </w:t>
            </w:r>
          </w:p>
        </w:tc>
        <w:tc>
          <w:tcPr>
            <w:tcW w:w="4234" w:type="dxa"/>
            <w:vAlign w:val="bottom"/>
          </w:tcPr>
          <w:p w14:paraId="4C4CBE42" w14:textId="77777777" w:rsidR="00FF1343" w:rsidRPr="00FF1343" w:rsidRDefault="00FF1343" w:rsidP="00FF1343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</w:pPr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 xml:space="preserve">mhist_orders_extra </w:t>
            </w:r>
          </w:p>
        </w:tc>
      </w:tr>
      <w:tr w:rsidR="00FF1343" w:rsidRPr="00FF1343" w14:paraId="42D66552" w14:textId="77777777" w:rsidTr="00D50213">
        <w:trPr>
          <w:trHeight w:val="290"/>
        </w:trPr>
        <w:tc>
          <w:tcPr>
            <w:tcW w:w="4359" w:type="dxa"/>
            <w:shd w:val="clear" w:color="auto" w:fill="auto"/>
            <w:noWrap/>
            <w:vAlign w:val="bottom"/>
            <w:hideMark/>
          </w:tcPr>
          <w:p w14:paraId="27991CDB" w14:textId="77777777" w:rsidR="00FF1343" w:rsidRPr="00FF1343" w:rsidRDefault="00FF1343" w:rsidP="00FF1343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</w:pPr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 xml:space="preserve">csl_wifi_code </w:t>
            </w:r>
          </w:p>
        </w:tc>
        <w:tc>
          <w:tcPr>
            <w:tcW w:w="4234" w:type="dxa"/>
            <w:vAlign w:val="bottom"/>
          </w:tcPr>
          <w:p w14:paraId="37F4BBD3" w14:textId="77777777" w:rsidR="00FF1343" w:rsidRPr="00FF1343" w:rsidRDefault="00FF1343" w:rsidP="00FF1343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</w:pPr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 xml:space="preserve">mhist_orders_pay </w:t>
            </w:r>
          </w:p>
        </w:tc>
      </w:tr>
      <w:tr w:rsidR="00FF1343" w:rsidRPr="00FF1343" w14:paraId="7A6C9B2D" w14:textId="77777777" w:rsidTr="00D50213">
        <w:trPr>
          <w:trHeight w:val="290"/>
        </w:trPr>
        <w:tc>
          <w:tcPr>
            <w:tcW w:w="4359" w:type="dxa"/>
            <w:shd w:val="clear" w:color="auto" w:fill="auto"/>
            <w:noWrap/>
            <w:vAlign w:val="bottom"/>
            <w:hideMark/>
          </w:tcPr>
          <w:p w14:paraId="35F9C232" w14:textId="77777777" w:rsidR="00FF1343" w:rsidRPr="00FF1343" w:rsidRDefault="00FF1343" w:rsidP="00FF1343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</w:pPr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 xml:space="preserve">cvp_interval </w:t>
            </w:r>
          </w:p>
        </w:tc>
        <w:tc>
          <w:tcPr>
            <w:tcW w:w="4234" w:type="dxa"/>
            <w:vAlign w:val="bottom"/>
          </w:tcPr>
          <w:p w14:paraId="499BD5F9" w14:textId="77777777" w:rsidR="00FF1343" w:rsidRPr="00FF1343" w:rsidRDefault="00FF1343" w:rsidP="00FF1343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</w:pPr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 xml:space="preserve">mhist_orders_pay_progress </w:t>
            </w:r>
          </w:p>
        </w:tc>
      </w:tr>
      <w:tr w:rsidR="00FF1343" w:rsidRPr="00FF1343" w14:paraId="21FB7ED1" w14:textId="77777777" w:rsidTr="00D50213">
        <w:trPr>
          <w:trHeight w:val="290"/>
        </w:trPr>
        <w:tc>
          <w:tcPr>
            <w:tcW w:w="4359" w:type="dxa"/>
            <w:shd w:val="clear" w:color="auto" w:fill="auto"/>
            <w:noWrap/>
            <w:vAlign w:val="bottom"/>
            <w:hideMark/>
          </w:tcPr>
          <w:p w14:paraId="338A18DD" w14:textId="77777777" w:rsidR="00FF1343" w:rsidRPr="00FF1343" w:rsidRDefault="00FF1343" w:rsidP="00FF1343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</w:pPr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 xml:space="preserve">cvp_receipt </w:t>
            </w:r>
          </w:p>
        </w:tc>
        <w:tc>
          <w:tcPr>
            <w:tcW w:w="4234" w:type="dxa"/>
            <w:vAlign w:val="bottom"/>
          </w:tcPr>
          <w:p w14:paraId="53E8B884" w14:textId="77777777" w:rsidR="00FF1343" w:rsidRPr="00FF1343" w:rsidRDefault="00FF1343" w:rsidP="00FF1343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</w:pPr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 xml:space="preserve">mhist_payfig </w:t>
            </w:r>
          </w:p>
        </w:tc>
      </w:tr>
      <w:tr w:rsidR="00FF1343" w:rsidRPr="00FF1343" w14:paraId="3A873227" w14:textId="77777777" w:rsidTr="00D50213">
        <w:trPr>
          <w:trHeight w:val="290"/>
        </w:trPr>
        <w:tc>
          <w:tcPr>
            <w:tcW w:w="4359" w:type="dxa"/>
            <w:shd w:val="clear" w:color="auto" w:fill="auto"/>
            <w:noWrap/>
            <w:vAlign w:val="bottom"/>
            <w:hideMark/>
          </w:tcPr>
          <w:p w14:paraId="483CC9C1" w14:textId="77777777" w:rsidR="00FF1343" w:rsidRPr="00FF1343" w:rsidRDefault="00FF1343" w:rsidP="00FF1343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</w:pPr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 xml:space="preserve">daily_bankin </w:t>
            </w:r>
          </w:p>
        </w:tc>
        <w:tc>
          <w:tcPr>
            <w:tcW w:w="4234" w:type="dxa"/>
            <w:vAlign w:val="bottom"/>
          </w:tcPr>
          <w:p w14:paraId="5F14C2EF" w14:textId="77777777" w:rsidR="00FF1343" w:rsidRPr="00FF1343" w:rsidRDefault="00FF1343" w:rsidP="00FF1343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</w:pPr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 xml:space="preserve">mhist_paysum </w:t>
            </w:r>
          </w:p>
        </w:tc>
      </w:tr>
      <w:tr w:rsidR="00FF1343" w:rsidRPr="00FF1343" w14:paraId="113C277F" w14:textId="77777777" w:rsidTr="00D50213">
        <w:trPr>
          <w:trHeight w:val="290"/>
        </w:trPr>
        <w:tc>
          <w:tcPr>
            <w:tcW w:w="4359" w:type="dxa"/>
            <w:shd w:val="clear" w:color="auto" w:fill="auto"/>
            <w:noWrap/>
            <w:vAlign w:val="bottom"/>
            <w:hideMark/>
          </w:tcPr>
          <w:p w14:paraId="6F9BC826" w14:textId="77777777" w:rsidR="00FF1343" w:rsidRPr="00FF1343" w:rsidRDefault="00FF1343" w:rsidP="00FF1343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</w:pPr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 xml:space="preserve">daily_coupon_order </w:t>
            </w:r>
          </w:p>
        </w:tc>
        <w:tc>
          <w:tcPr>
            <w:tcW w:w="4234" w:type="dxa"/>
            <w:vAlign w:val="bottom"/>
          </w:tcPr>
          <w:p w14:paraId="465A4CAB" w14:textId="77777777" w:rsidR="00FF1343" w:rsidRPr="00FF1343" w:rsidRDefault="00FF1343" w:rsidP="00FF1343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</w:pPr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 xml:space="preserve">mhist_possystem </w:t>
            </w:r>
          </w:p>
        </w:tc>
      </w:tr>
      <w:tr w:rsidR="00FF1343" w:rsidRPr="00FF1343" w14:paraId="430528DA" w14:textId="77777777" w:rsidTr="00D50213">
        <w:trPr>
          <w:trHeight w:val="290"/>
        </w:trPr>
        <w:tc>
          <w:tcPr>
            <w:tcW w:w="4359" w:type="dxa"/>
            <w:shd w:val="clear" w:color="auto" w:fill="auto"/>
            <w:noWrap/>
            <w:vAlign w:val="bottom"/>
            <w:hideMark/>
          </w:tcPr>
          <w:p w14:paraId="4BC3F1C7" w14:textId="77777777" w:rsidR="00FF1343" w:rsidRPr="00FF1343" w:rsidRDefault="00FF1343" w:rsidP="00FF1343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</w:pPr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 xml:space="preserve">daily_coupon_tran </w:t>
            </w:r>
          </w:p>
        </w:tc>
        <w:tc>
          <w:tcPr>
            <w:tcW w:w="4234" w:type="dxa"/>
            <w:vAlign w:val="bottom"/>
          </w:tcPr>
          <w:p w14:paraId="371F3370" w14:textId="77777777" w:rsidR="00FF1343" w:rsidRPr="00FF1343" w:rsidRDefault="00FF1343" w:rsidP="00FF1343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</w:pPr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 xml:space="preserve">mhist_redeemed_coupon </w:t>
            </w:r>
          </w:p>
        </w:tc>
      </w:tr>
      <w:tr w:rsidR="00FF1343" w:rsidRPr="00FF1343" w14:paraId="1E4EB16A" w14:textId="77777777" w:rsidTr="00D50213">
        <w:trPr>
          <w:trHeight w:val="290"/>
        </w:trPr>
        <w:tc>
          <w:tcPr>
            <w:tcW w:w="4359" w:type="dxa"/>
            <w:shd w:val="clear" w:color="auto" w:fill="auto"/>
            <w:noWrap/>
            <w:vAlign w:val="bottom"/>
            <w:hideMark/>
          </w:tcPr>
          <w:p w14:paraId="37FD12E1" w14:textId="77777777" w:rsidR="00FF1343" w:rsidRPr="00FF1343" w:rsidRDefault="00FF1343" w:rsidP="00FF1343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</w:pPr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 xml:space="preserve">daily_item_move </w:t>
            </w:r>
          </w:p>
        </w:tc>
        <w:tc>
          <w:tcPr>
            <w:tcW w:w="4234" w:type="dxa"/>
            <w:vAlign w:val="bottom"/>
          </w:tcPr>
          <w:p w14:paraId="02CA19DC" w14:textId="77777777" w:rsidR="00FF1343" w:rsidRPr="00FF1343" w:rsidRDefault="00FF1343" w:rsidP="00FF1343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</w:pPr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 xml:space="preserve">mhist_stock_movement </w:t>
            </w:r>
          </w:p>
        </w:tc>
      </w:tr>
      <w:tr w:rsidR="00FF1343" w:rsidRPr="00FF1343" w14:paraId="3FEC7D56" w14:textId="77777777" w:rsidTr="00D50213">
        <w:trPr>
          <w:trHeight w:val="290"/>
        </w:trPr>
        <w:tc>
          <w:tcPr>
            <w:tcW w:w="4359" w:type="dxa"/>
            <w:shd w:val="clear" w:color="auto" w:fill="auto"/>
            <w:noWrap/>
            <w:vAlign w:val="bottom"/>
            <w:hideMark/>
          </w:tcPr>
          <w:p w14:paraId="4BF8F498" w14:textId="77777777" w:rsidR="00FF1343" w:rsidRPr="00FF1343" w:rsidRDefault="00FF1343" w:rsidP="00FF1343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</w:pPr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 xml:space="preserve">daily_linux_supp </w:t>
            </w:r>
          </w:p>
        </w:tc>
        <w:tc>
          <w:tcPr>
            <w:tcW w:w="4234" w:type="dxa"/>
            <w:vAlign w:val="bottom"/>
          </w:tcPr>
          <w:p w14:paraId="28CC47D5" w14:textId="77777777" w:rsidR="00FF1343" w:rsidRPr="00FF1343" w:rsidRDefault="00FF1343" w:rsidP="00FF1343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</w:pPr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 xml:space="preserve">mhist_supp </w:t>
            </w:r>
          </w:p>
        </w:tc>
      </w:tr>
      <w:tr w:rsidR="00FF1343" w:rsidRPr="00FF1343" w14:paraId="2580D9AC" w14:textId="77777777" w:rsidTr="00D50213">
        <w:trPr>
          <w:trHeight w:val="290"/>
        </w:trPr>
        <w:tc>
          <w:tcPr>
            <w:tcW w:w="4359" w:type="dxa"/>
            <w:shd w:val="clear" w:color="auto" w:fill="auto"/>
            <w:noWrap/>
            <w:vAlign w:val="bottom"/>
            <w:hideMark/>
          </w:tcPr>
          <w:p w14:paraId="6E91269A" w14:textId="77777777" w:rsidR="00FF1343" w:rsidRPr="00FF1343" w:rsidRDefault="00FF1343" w:rsidP="00FF1343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</w:pPr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 xml:space="preserve">daily_movement </w:t>
            </w:r>
          </w:p>
        </w:tc>
        <w:tc>
          <w:tcPr>
            <w:tcW w:w="4234" w:type="dxa"/>
            <w:vAlign w:val="bottom"/>
          </w:tcPr>
          <w:p w14:paraId="5182E465" w14:textId="77777777" w:rsidR="00FF1343" w:rsidRPr="00FF1343" w:rsidRDefault="00FF1343" w:rsidP="00FF1343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</w:pPr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 xml:space="preserve">mhist_trans </w:t>
            </w:r>
          </w:p>
        </w:tc>
      </w:tr>
      <w:tr w:rsidR="00FF1343" w:rsidRPr="00FF1343" w14:paraId="0711C6FF" w14:textId="77777777" w:rsidTr="00D50213">
        <w:trPr>
          <w:trHeight w:val="290"/>
        </w:trPr>
        <w:tc>
          <w:tcPr>
            <w:tcW w:w="4359" w:type="dxa"/>
            <w:shd w:val="clear" w:color="auto" w:fill="auto"/>
            <w:noWrap/>
            <w:vAlign w:val="bottom"/>
            <w:hideMark/>
          </w:tcPr>
          <w:p w14:paraId="5B2B734D" w14:textId="77777777" w:rsidR="00FF1343" w:rsidRPr="00FF1343" w:rsidRDefault="00FF1343" w:rsidP="00FF1343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</w:pPr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 xml:space="preserve">daily_movement_pre </w:t>
            </w:r>
          </w:p>
        </w:tc>
        <w:tc>
          <w:tcPr>
            <w:tcW w:w="4234" w:type="dxa"/>
            <w:vAlign w:val="bottom"/>
          </w:tcPr>
          <w:p w14:paraId="2CF32651" w14:textId="77777777" w:rsidR="00FF1343" w:rsidRPr="00FF1343" w:rsidRDefault="00FF1343" w:rsidP="00FF1343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</w:pPr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 xml:space="preserve">mhist_trans_ecard </w:t>
            </w:r>
          </w:p>
        </w:tc>
      </w:tr>
      <w:tr w:rsidR="00FF1343" w:rsidRPr="00FF1343" w14:paraId="5D61785E" w14:textId="77777777" w:rsidTr="00D50213">
        <w:trPr>
          <w:trHeight w:val="290"/>
        </w:trPr>
        <w:tc>
          <w:tcPr>
            <w:tcW w:w="4359" w:type="dxa"/>
            <w:shd w:val="clear" w:color="auto" w:fill="auto"/>
            <w:noWrap/>
            <w:vAlign w:val="bottom"/>
            <w:hideMark/>
          </w:tcPr>
          <w:p w14:paraId="500BE8BF" w14:textId="77777777" w:rsidR="00FF1343" w:rsidRPr="00FF1343" w:rsidRDefault="00FF1343" w:rsidP="00FF1343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</w:pPr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 xml:space="preserve">daily_movement_redo_branch </w:t>
            </w:r>
          </w:p>
        </w:tc>
        <w:tc>
          <w:tcPr>
            <w:tcW w:w="4234" w:type="dxa"/>
            <w:vAlign w:val="bottom"/>
          </w:tcPr>
          <w:p w14:paraId="73ECC57E" w14:textId="77777777" w:rsidR="00FF1343" w:rsidRPr="00FF1343" w:rsidRDefault="00FF1343" w:rsidP="00FF1343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</w:pPr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 xml:space="preserve">mhist_trans_modifier </w:t>
            </w:r>
          </w:p>
        </w:tc>
      </w:tr>
      <w:tr w:rsidR="00FF1343" w:rsidRPr="00FF1343" w14:paraId="22B2C320" w14:textId="77777777" w:rsidTr="00D50213">
        <w:trPr>
          <w:trHeight w:val="290"/>
        </w:trPr>
        <w:tc>
          <w:tcPr>
            <w:tcW w:w="4359" w:type="dxa"/>
            <w:shd w:val="clear" w:color="auto" w:fill="auto"/>
            <w:noWrap/>
            <w:vAlign w:val="bottom"/>
            <w:hideMark/>
          </w:tcPr>
          <w:p w14:paraId="7F53A941" w14:textId="77777777" w:rsidR="00FF1343" w:rsidRPr="00FF1343" w:rsidRDefault="00FF1343" w:rsidP="00FF1343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</w:pPr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 xml:space="preserve">daily_movement_simulation </w:t>
            </w:r>
          </w:p>
        </w:tc>
        <w:tc>
          <w:tcPr>
            <w:tcW w:w="4234" w:type="dxa"/>
            <w:vAlign w:val="bottom"/>
          </w:tcPr>
          <w:p w14:paraId="47910D29" w14:textId="77777777" w:rsidR="00FF1343" w:rsidRPr="00FF1343" w:rsidRDefault="00FF1343" w:rsidP="00FF1343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</w:pPr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 xml:space="preserve">mhist_transsummary </w:t>
            </w:r>
          </w:p>
        </w:tc>
      </w:tr>
      <w:tr w:rsidR="00FF1343" w:rsidRPr="00FF1343" w14:paraId="58795117" w14:textId="77777777" w:rsidTr="00D50213">
        <w:trPr>
          <w:trHeight w:val="290"/>
        </w:trPr>
        <w:tc>
          <w:tcPr>
            <w:tcW w:w="4359" w:type="dxa"/>
            <w:shd w:val="clear" w:color="auto" w:fill="auto"/>
            <w:noWrap/>
            <w:vAlign w:val="bottom"/>
            <w:hideMark/>
          </w:tcPr>
          <w:p w14:paraId="3EF46550" w14:textId="77777777" w:rsidR="00FF1343" w:rsidRPr="00FF1343" w:rsidRDefault="00FF1343" w:rsidP="00FF1343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</w:pPr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 xml:space="preserve">daily_movement_suspend_branch </w:t>
            </w:r>
          </w:p>
        </w:tc>
        <w:tc>
          <w:tcPr>
            <w:tcW w:w="4234" w:type="dxa"/>
            <w:vAlign w:val="bottom"/>
          </w:tcPr>
          <w:p w14:paraId="40DF7ADD" w14:textId="77777777" w:rsidR="00FF1343" w:rsidRPr="00FF1343" w:rsidRDefault="00FF1343" w:rsidP="00FF1343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</w:pPr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 xml:space="preserve">mitpos_branch </w:t>
            </w:r>
          </w:p>
        </w:tc>
      </w:tr>
      <w:tr w:rsidR="00FF1343" w:rsidRPr="00FF1343" w14:paraId="1D8DD116" w14:textId="77777777" w:rsidTr="00D50213">
        <w:trPr>
          <w:trHeight w:val="290"/>
        </w:trPr>
        <w:tc>
          <w:tcPr>
            <w:tcW w:w="4359" w:type="dxa"/>
            <w:shd w:val="clear" w:color="auto" w:fill="auto"/>
            <w:noWrap/>
            <w:vAlign w:val="bottom"/>
            <w:hideMark/>
          </w:tcPr>
          <w:p w14:paraId="4128D345" w14:textId="77777777" w:rsidR="00FF1343" w:rsidRPr="00FF1343" w:rsidRDefault="00FF1343" w:rsidP="00FF1343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</w:pPr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 xml:space="preserve">daily_sales_addition_detail </w:t>
            </w:r>
          </w:p>
        </w:tc>
        <w:tc>
          <w:tcPr>
            <w:tcW w:w="4234" w:type="dxa"/>
            <w:vAlign w:val="bottom"/>
          </w:tcPr>
          <w:p w14:paraId="563DD7D4" w14:textId="77777777" w:rsidR="00FF1343" w:rsidRPr="00FF1343" w:rsidRDefault="00FF1343" w:rsidP="00FF1343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</w:pPr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 xml:space="preserve">MMX_branch </w:t>
            </w:r>
          </w:p>
        </w:tc>
      </w:tr>
      <w:tr w:rsidR="00FF1343" w:rsidRPr="00FF1343" w14:paraId="150F13BD" w14:textId="77777777" w:rsidTr="00D50213">
        <w:trPr>
          <w:trHeight w:val="290"/>
        </w:trPr>
        <w:tc>
          <w:tcPr>
            <w:tcW w:w="4359" w:type="dxa"/>
            <w:shd w:val="clear" w:color="auto" w:fill="auto"/>
            <w:noWrap/>
            <w:vAlign w:val="bottom"/>
            <w:hideMark/>
          </w:tcPr>
          <w:p w14:paraId="649AF023" w14:textId="77777777" w:rsidR="00FF1343" w:rsidRPr="00FF1343" w:rsidRDefault="00FF1343" w:rsidP="00FF1343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</w:pPr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 xml:space="preserve">daily_sales_item </w:t>
            </w:r>
          </w:p>
        </w:tc>
        <w:tc>
          <w:tcPr>
            <w:tcW w:w="4234" w:type="dxa"/>
            <w:vAlign w:val="bottom"/>
          </w:tcPr>
          <w:p w14:paraId="26FB62EE" w14:textId="77777777" w:rsidR="00FF1343" w:rsidRPr="00FF1343" w:rsidRDefault="00FF1343" w:rsidP="00FF1343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</w:pPr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 xml:space="preserve">mpoll_log </w:t>
            </w:r>
          </w:p>
        </w:tc>
      </w:tr>
      <w:tr w:rsidR="00FF1343" w:rsidRPr="00FF1343" w14:paraId="5393CE83" w14:textId="77777777" w:rsidTr="00D50213">
        <w:trPr>
          <w:trHeight w:val="290"/>
        </w:trPr>
        <w:tc>
          <w:tcPr>
            <w:tcW w:w="4359" w:type="dxa"/>
            <w:shd w:val="clear" w:color="auto" w:fill="auto"/>
            <w:noWrap/>
            <w:vAlign w:val="bottom"/>
            <w:hideMark/>
          </w:tcPr>
          <w:p w14:paraId="7E74F3E0" w14:textId="77777777" w:rsidR="00FF1343" w:rsidRPr="00FF1343" w:rsidRDefault="00FF1343" w:rsidP="00FF1343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</w:pPr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 xml:space="preserve">daily_sales_order </w:t>
            </w:r>
          </w:p>
        </w:tc>
        <w:tc>
          <w:tcPr>
            <w:tcW w:w="4234" w:type="dxa"/>
            <w:vAlign w:val="bottom"/>
          </w:tcPr>
          <w:p w14:paraId="67BCDDBF" w14:textId="77777777" w:rsidR="00FF1343" w:rsidRPr="00FF1343" w:rsidRDefault="00FF1343" w:rsidP="00FF1343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</w:pPr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 xml:space="preserve">onhouse_predel </w:t>
            </w:r>
          </w:p>
        </w:tc>
      </w:tr>
      <w:tr w:rsidR="00FF1343" w:rsidRPr="00FF1343" w14:paraId="527EB7FC" w14:textId="77777777" w:rsidTr="00D50213">
        <w:trPr>
          <w:trHeight w:val="290"/>
        </w:trPr>
        <w:tc>
          <w:tcPr>
            <w:tcW w:w="4359" w:type="dxa"/>
            <w:shd w:val="clear" w:color="auto" w:fill="auto"/>
            <w:noWrap/>
            <w:vAlign w:val="bottom"/>
            <w:hideMark/>
          </w:tcPr>
          <w:p w14:paraId="68666788" w14:textId="77777777" w:rsidR="00FF1343" w:rsidRPr="00FF1343" w:rsidRDefault="00FF1343" w:rsidP="00FF1343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</w:pPr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 xml:space="preserve">daily_sales_pay </w:t>
            </w:r>
          </w:p>
        </w:tc>
        <w:tc>
          <w:tcPr>
            <w:tcW w:w="4234" w:type="dxa"/>
            <w:vAlign w:val="bottom"/>
          </w:tcPr>
          <w:p w14:paraId="3B9EB47B" w14:textId="77777777" w:rsidR="00FF1343" w:rsidRPr="00FF1343" w:rsidRDefault="00FF1343" w:rsidP="00FF1343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</w:pPr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 xml:space="preserve">payment_extra </w:t>
            </w:r>
          </w:p>
        </w:tc>
      </w:tr>
      <w:tr w:rsidR="00FF1343" w:rsidRPr="00FF1343" w14:paraId="5C7D393D" w14:textId="77777777" w:rsidTr="00D50213">
        <w:trPr>
          <w:trHeight w:val="290"/>
        </w:trPr>
        <w:tc>
          <w:tcPr>
            <w:tcW w:w="4359" w:type="dxa"/>
            <w:shd w:val="clear" w:color="auto" w:fill="auto"/>
            <w:noWrap/>
            <w:vAlign w:val="bottom"/>
            <w:hideMark/>
          </w:tcPr>
          <w:p w14:paraId="62652E90" w14:textId="77777777" w:rsidR="00FF1343" w:rsidRPr="00FF1343" w:rsidRDefault="00FF1343" w:rsidP="00FF1343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</w:pPr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 xml:space="preserve">daily_sales_payfig </w:t>
            </w:r>
          </w:p>
        </w:tc>
        <w:tc>
          <w:tcPr>
            <w:tcW w:w="4234" w:type="dxa"/>
            <w:vAlign w:val="bottom"/>
          </w:tcPr>
          <w:p w14:paraId="5EB8395B" w14:textId="77777777" w:rsidR="00FF1343" w:rsidRPr="00FF1343" w:rsidRDefault="00FF1343" w:rsidP="00FF1343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</w:pPr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 xml:space="preserve">paysum </w:t>
            </w:r>
          </w:p>
        </w:tc>
      </w:tr>
      <w:tr w:rsidR="00FF1343" w:rsidRPr="00FF1343" w14:paraId="1F6398F7" w14:textId="77777777" w:rsidTr="00D50213">
        <w:trPr>
          <w:trHeight w:val="290"/>
        </w:trPr>
        <w:tc>
          <w:tcPr>
            <w:tcW w:w="4359" w:type="dxa"/>
            <w:shd w:val="clear" w:color="auto" w:fill="auto"/>
            <w:noWrap/>
            <w:vAlign w:val="bottom"/>
            <w:hideMark/>
          </w:tcPr>
          <w:p w14:paraId="4B09C98D" w14:textId="77777777" w:rsidR="00FF1343" w:rsidRPr="00FF1343" w:rsidRDefault="00FF1343" w:rsidP="00FF1343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</w:pPr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 xml:space="preserve">daily_sales_supp </w:t>
            </w:r>
          </w:p>
        </w:tc>
        <w:tc>
          <w:tcPr>
            <w:tcW w:w="4234" w:type="dxa"/>
            <w:vAlign w:val="bottom"/>
          </w:tcPr>
          <w:p w14:paraId="518611BE" w14:textId="77777777" w:rsidR="00FF1343" w:rsidRPr="00FF1343" w:rsidRDefault="00FF1343" w:rsidP="00FF1343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</w:pPr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 xml:space="preserve">pmt_disc </w:t>
            </w:r>
          </w:p>
        </w:tc>
      </w:tr>
      <w:tr w:rsidR="00FF1343" w:rsidRPr="00FF1343" w14:paraId="3F0756D8" w14:textId="77777777" w:rsidTr="00D50213">
        <w:trPr>
          <w:trHeight w:val="290"/>
        </w:trPr>
        <w:tc>
          <w:tcPr>
            <w:tcW w:w="4359" w:type="dxa"/>
            <w:shd w:val="clear" w:color="auto" w:fill="auto"/>
            <w:noWrap/>
            <w:vAlign w:val="bottom"/>
            <w:hideMark/>
          </w:tcPr>
          <w:p w14:paraId="4AF007A2" w14:textId="77777777" w:rsidR="00FF1343" w:rsidRPr="00FF1343" w:rsidRDefault="00FF1343" w:rsidP="00FF1343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</w:pPr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 xml:space="preserve">daily_trans_ecard </w:t>
            </w:r>
          </w:p>
        </w:tc>
        <w:tc>
          <w:tcPr>
            <w:tcW w:w="4234" w:type="dxa"/>
            <w:vAlign w:val="bottom"/>
          </w:tcPr>
          <w:p w14:paraId="7561ABC3" w14:textId="77777777" w:rsidR="00FF1343" w:rsidRPr="00FF1343" w:rsidRDefault="00FF1343" w:rsidP="00FF1343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</w:pPr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 xml:space="preserve">pmt_disc_pmt </w:t>
            </w:r>
          </w:p>
        </w:tc>
      </w:tr>
      <w:tr w:rsidR="00FF1343" w:rsidRPr="00FF1343" w14:paraId="1CACF277" w14:textId="77777777" w:rsidTr="00D50213">
        <w:trPr>
          <w:trHeight w:val="290"/>
        </w:trPr>
        <w:tc>
          <w:tcPr>
            <w:tcW w:w="4359" w:type="dxa"/>
            <w:shd w:val="clear" w:color="auto" w:fill="auto"/>
            <w:noWrap/>
            <w:vAlign w:val="bottom"/>
            <w:hideMark/>
          </w:tcPr>
          <w:p w14:paraId="179B71D1" w14:textId="77777777" w:rsidR="00FF1343" w:rsidRPr="00FF1343" w:rsidRDefault="00FF1343" w:rsidP="00FF1343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</w:pPr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 xml:space="preserve">daily_vip_reference </w:t>
            </w:r>
          </w:p>
        </w:tc>
        <w:tc>
          <w:tcPr>
            <w:tcW w:w="4234" w:type="dxa"/>
            <w:vAlign w:val="bottom"/>
          </w:tcPr>
          <w:p w14:paraId="416A0E21" w14:textId="77777777" w:rsidR="00FF1343" w:rsidRPr="00FF1343" w:rsidRDefault="00FF1343" w:rsidP="00FF1343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</w:pPr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 xml:space="preserve">pmt_disc_tmp </w:t>
            </w:r>
          </w:p>
        </w:tc>
      </w:tr>
      <w:tr w:rsidR="00FF1343" w:rsidRPr="00FF1343" w14:paraId="63E4D1C1" w14:textId="77777777" w:rsidTr="00D50213">
        <w:trPr>
          <w:trHeight w:val="290"/>
        </w:trPr>
        <w:tc>
          <w:tcPr>
            <w:tcW w:w="4359" w:type="dxa"/>
            <w:shd w:val="clear" w:color="auto" w:fill="auto"/>
            <w:noWrap/>
            <w:vAlign w:val="bottom"/>
            <w:hideMark/>
          </w:tcPr>
          <w:p w14:paraId="31DE76FA" w14:textId="77777777" w:rsidR="00FF1343" w:rsidRPr="00FF1343" w:rsidRDefault="00FF1343" w:rsidP="00FF1343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</w:pPr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 xml:space="preserve">daily_voiditem </w:t>
            </w:r>
          </w:p>
        </w:tc>
        <w:tc>
          <w:tcPr>
            <w:tcW w:w="4234" w:type="dxa"/>
            <w:vAlign w:val="bottom"/>
          </w:tcPr>
          <w:p w14:paraId="3E87340E" w14:textId="77777777" w:rsidR="00FF1343" w:rsidRPr="00FF1343" w:rsidRDefault="00FF1343" w:rsidP="00FF1343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</w:pPr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 xml:space="preserve">poll_branch_info </w:t>
            </w:r>
          </w:p>
        </w:tc>
      </w:tr>
      <w:tr w:rsidR="00FF1343" w:rsidRPr="00FF1343" w14:paraId="6F53F83C" w14:textId="77777777" w:rsidTr="00D50213">
        <w:trPr>
          <w:trHeight w:val="290"/>
        </w:trPr>
        <w:tc>
          <w:tcPr>
            <w:tcW w:w="4359" w:type="dxa"/>
            <w:shd w:val="clear" w:color="auto" w:fill="auto"/>
            <w:noWrap/>
            <w:vAlign w:val="bottom"/>
            <w:hideMark/>
          </w:tcPr>
          <w:p w14:paraId="5C4FBCB1" w14:textId="77777777" w:rsidR="00FF1343" w:rsidRPr="00FF1343" w:rsidRDefault="00FF1343" w:rsidP="00FF1343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</w:pPr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 xml:space="preserve">daily_voidord </w:t>
            </w:r>
          </w:p>
        </w:tc>
        <w:tc>
          <w:tcPr>
            <w:tcW w:w="4234" w:type="dxa"/>
            <w:vAlign w:val="bottom"/>
          </w:tcPr>
          <w:p w14:paraId="7A06BB7F" w14:textId="77777777" w:rsidR="00FF1343" w:rsidRPr="00FF1343" w:rsidRDefault="00FF1343" w:rsidP="00FF1343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</w:pPr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 xml:space="preserve">poll_branch_scheme </w:t>
            </w:r>
          </w:p>
        </w:tc>
      </w:tr>
      <w:tr w:rsidR="00FF1343" w:rsidRPr="00FF1343" w14:paraId="229F147F" w14:textId="77777777" w:rsidTr="00D50213">
        <w:trPr>
          <w:trHeight w:val="290"/>
        </w:trPr>
        <w:tc>
          <w:tcPr>
            <w:tcW w:w="4359" w:type="dxa"/>
            <w:shd w:val="clear" w:color="auto" w:fill="auto"/>
            <w:noWrap/>
            <w:vAlign w:val="bottom"/>
            <w:hideMark/>
          </w:tcPr>
          <w:p w14:paraId="036714CE" w14:textId="77777777" w:rsidR="00FF1343" w:rsidRPr="00FF1343" w:rsidRDefault="00FF1343" w:rsidP="00FF1343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</w:pPr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 xml:space="preserve">emfc_trans_log </w:t>
            </w:r>
          </w:p>
        </w:tc>
        <w:tc>
          <w:tcPr>
            <w:tcW w:w="4234" w:type="dxa"/>
            <w:vAlign w:val="bottom"/>
          </w:tcPr>
          <w:p w14:paraId="2495D1D1" w14:textId="77777777" w:rsidR="00FF1343" w:rsidRPr="00FF1343" w:rsidRDefault="00FF1343" w:rsidP="00FF1343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</w:pPr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 xml:space="preserve">poll_log </w:t>
            </w:r>
          </w:p>
        </w:tc>
      </w:tr>
      <w:tr w:rsidR="00FF1343" w:rsidRPr="00FF1343" w14:paraId="2C2FFBDF" w14:textId="77777777" w:rsidTr="00D50213">
        <w:trPr>
          <w:trHeight w:val="290"/>
        </w:trPr>
        <w:tc>
          <w:tcPr>
            <w:tcW w:w="4359" w:type="dxa"/>
            <w:shd w:val="clear" w:color="auto" w:fill="auto"/>
            <w:noWrap/>
            <w:vAlign w:val="bottom"/>
            <w:hideMark/>
          </w:tcPr>
          <w:p w14:paraId="4BE2103F" w14:textId="77777777" w:rsidR="00FF1343" w:rsidRPr="00FF1343" w:rsidRDefault="00FF1343" w:rsidP="00FF1343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</w:pPr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 xml:space="preserve">event_extra </w:t>
            </w:r>
          </w:p>
        </w:tc>
        <w:tc>
          <w:tcPr>
            <w:tcW w:w="4234" w:type="dxa"/>
            <w:vAlign w:val="bottom"/>
          </w:tcPr>
          <w:p w14:paraId="3A961EFF" w14:textId="77777777" w:rsidR="00FF1343" w:rsidRPr="00FF1343" w:rsidRDefault="00FF1343" w:rsidP="00FF1343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</w:pPr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 xml:space="preserve">poll_scheme_control_table </w:t>
            </w:r>
          </w:p>
        </w:tc>
      </w:tr>
      <w:tr w:rsidR="00FF1343" w:rsidRPr="00FF1343" w14:paraId="77B0EA94" w14:textId="77777777" w:rsidTr="00D50213">
        <w:trPr>
          <w:trHeight w:val="290"/>
        </w:trPr>
        <w:tc>
          <w:tcPr>
            <w:tcW w:w="4359" w:type="dxa"/>
            <w:shd w:val="clear" w:color="auto" w:fill="auto"/>
            <w:noWrap/>
            <w:vAlign w:val="bottom"/>
            <w:hideMark/>
          </w:tcPr>
          <w:p w14:paraId="47DE6EAE" w14:textId="1E8BFBEF" w:rsidR="00FF1343" w:rsidRPr="00FF1343" w:rsidRDefault="00ED20B9" w:rsidP="00FF1343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</w:pPr>
            <w:ins w:id="92" w:author="Edward Leung" w:date="2017-01-17T15:04:00Z">
              <w:r>
                <w:rPr>
                  <w:rFonts w:ascii="Palatino Linotype" w:eastAsia="Times New Roman" w:hAnsi="Palatino Linotype" w:cs="Calibri"/>
                  <w:noProof/>
                  <w:color w:val="000000"/>
                </w:rPr>
                <w:lastRenderedPageBreak/>
                <mc:AlternateContent>
                  <mc:Choice Requires="wps">
                    <w:drawing>
                      <wp:anchor distT="0" distB="0" distL="114300" distR="114300" simplePos="0" relativeHeight="251710464" behindDoc="0" locked="0" layoutInCell="1" allowOverlap="1" wp14:anchorId="7B4CB026" wp14:editId="789F1175">
                        <wp:simplePos x="0" y="0"/>
                        <wp:positionH relativeFrom="column">
                          <wp:posOffset>140335</wp:posOffset>
                        </wp:positionH>
                        <wp:positionV relativeFrom="paragraph">
                          <wp:posOffset>-421640</wp:posOffset>
                        </wp:positionV>
                        <wp:extent cx="1901825" cy="365760"/>
                        <wp:effectExtent l="0" t="0" r="0" b="0"/>
                        <wp:wrapNone/>
                        <wp:docPr id="32" name="Text Box 32"/>
                        <wp:cNvGraphicFramePr/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SpPr txBox="1"/>
                              <wps:spPr>
                                <a:xfrm>
                                  <a:off x="0" y="0"/>
                                  <a:ext cx="1901825" cy="3657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7552CDEC" w14:textId="6AFA2713" w:rsidR="00F14386" w:rsidRDefault="00F14386">
                                    <w:ins w:id="93" w:author="Edward Leung" w:date="2017-01-17T15:04:00Z">
                                      <w:r>
                                        <w:t xml:space="preserve">- Required / In-scope </w:t>
                                      </w:r>
                                    </w:ins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mc:Choice>
                  <mc:Fallback>
                    <w:pict>
                      <v:shape w14:anchorId="7B4CB026" id="Text Box 32" o:spid="_x0000_s1036" type="#_x0000_t202" style="position:absolute;margin-left:11.05pt;margin-top:-33.2pt;width:149.75pt;height:28.8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" filled="f" stroked="f" strokeweight=".5pt">
                        <v:textbox>
                          <w:txbxContent>
                            <w:p w14:paraId="7552CDEC" w14:textId="6AFA2713" w:rsidR="00F14386" w:rsidRDefault="00F14386">
                              <w:ins w:id="94" w:author="Edward Leung" w:date="2017-01-17T15:04:00Z">
                                <w:r>
                                  <w:t xml:space="preserve">- Required / In-scope </w:t>
                                </w:r>
                              </w:ins>
                            </w:p>
                          </w:txbxContent>
                        </v:textbox>
                      </v:shape>
                    </w:pict>
                  </mc:Fallback>
                </mc:AlternateContent>
              </w:r>
              <w:r>
                <w:rPr>
                  <w:rFonts w:ascii="Palatino Linotype" w:eastAsia="Times New Roman" w:hAnsi="Palatino Linotype" w:cs="Calibri"/>
                  <w:noProof/>
                  <w:color w:val="000000"/>
                </w:rPr>
                <mc:AlternateContent>
                  <mc:Choice Requires="wps">
                    <w:drawing>
                      <wp:anchor distT="0" distB="0" distL="114300" distR="114300" simplePos="0" relativeHeight="251709440" behindDoc="0" locked="0" layoutInCell="1" allowOverlap="1" wp14:anchorId="1CFB2BE0" wp14:editId="125009F2">
                        <wp:simplePos x="0" y="0"/>
                        <wp:positionH relativeFrom="column">
                          <wp:posOffset>-66751</wp:posOffset>
                        </wp:positionH>
                        <wp:positionV relativeFrom="paragraph">
                          <wp:posOffset>-354076</wp:posOffset>
                        </wp:positionV>
                        <wp:extent cx="248717" cy="204826"/>
                        <wp:effectExtent l="0" t="0" r="18415" b="24130"/>
                        <wp:wrapNone/>
                        <wp:docPr id="30" name="Rectangle 30"/>
                        <wp:cNvGraphicFramePr/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SpPr/>
                              <wps:spPr>
                                <a:xfrm>
                                  <a:off x="0" y="0"/>
                                  <a:ext cx="248717" cy="204826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00"/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a:graphicData>
                        </a:graphic>
                      </wp:anchor>
                    </w:drawing>
                  </mc:Choice>
                  <mc:Fallback>
                    <w:pict>
                      <v:rect w14:anchorId="6C140F74" id="Rectangle 30" o:spid="_x0000_s1026" style="position:absolute;margin-left:-5.25pt;margin-top:-27.9pt;width:19.6pt;height:16.1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" fillcolor="yellow" strokecolor="#243f60 [1604]" strokeweight="2pt"/>
                    </w:pict>
                  </mc:Fallback>
                </mc:AlternateContent>
              </w:r>
            </w:ins>
            <w:r w:rsidR="00FF1343"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 xml:space="preserve">event_extra_Qualicom </w:t>
            </w:r>
          </w:p>
        </w:tc>
        <w:tc>
          <w:tcPr>
            <w:tcW w:w="4234" w:type="dxa"/>
            <w:vAlign w:val="bottom"/>
          </w:tcPr>
          <w:p w14:paraId="3B48ECCB" w14:textId="77777777" w:rsidR="00FF1343" w:rsidRPr="00FF1343" w:rsidRDefault="00FF1343" w:rsidP="00FF1343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</w:pPr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 xml:space="preserve">poll_scheme_HC </w:t>
            </w:r>
          </w:p>
        </w:tc>
      </w:tr>
      <w:tr w:rsidR="00FF1343" w:rsidRPr="00FF1343" w14:paraId="58002526" w14:textId="77777777" w:rsidTr="00D50213">
        <w:trPr>
          <w:trHeight w:val="290"/>
        </w:trPr>
        <w:tc>
          <w:tcPr>
            <w:tcW w:w="4359" w:type="dxa"/>
            <w:shd w:val="clear" w:color="auto" w:fill="auto"/>
            <w:noWrap/>
            <w:vAlign w:val="bottom"/>
            <w:hideMark/>
          </w:tcPr>
          <w:p w14:paraId="592430DE" w14:textId="77777777" w:rsidR="00FF1343" w:rsidRPr="00FF1343" w:rsidRDefault="00FF1343" w:rsidP="00FF1343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</w:pPr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 xml:space="preserve">event_extra_wansync </w:t>
            </w:r>
          </w:p>
        </w:tc>
        <w:tc>
          <w:tcPr>
            <w:tcW w:w="4234" w:type="dxa"/>
            <w:vAlign w:val="bottom"/>
          </w:tcPr>
          <w:p w14:paraId="5C738D4A" w14:textId="77777777" w:rsidR="00FF1343" w:rsidRPr="00FF1343" w:rsidRDefault="00FF1343" w:rsidP="00FF1343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</w:pPr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 xml:space="preserve">poll_scheme_info </w:t>
            </w:r>
          </w:p>
        </w:tc>
      </w:tr>
      <w:tr w:rsidR="00FF1343" w:rsidRPr="00FF1343" w14:paraId="751277D7" w14:textId="77777777" w:rsidTr="00D50213">
        <w:trPr>
          <w:trHeight w:val="290"/>
        </w:trPr>
        <w:tc>
          <w:tcPr>
            <w:tcW w:w="4359" w:type="dxa"/>
            <w:shd w:val="clear" w:color="auto" w:fill="auto"/>
            <w:noWrap/>
            <w:vAlign w:val="bottom"/>
            <w:hideMark/>
          </w:tcPr>
          <w:p w14:paraId="189E17C5" w14:textId="77777777" w:rsidR="00FF1343" w:rsidRPr="00EF1B65" w:rsidRDefault="00FF1343" w:rsidP="00FF1343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highlight w:val="yellow"/>
                <w:lang w:val="en-GB" w:eastAsia="zh-CN"/>
                <w:rPrChange w:id="95" w:author="Edward Leung" w:date="2017-01-17T14:58:00Z">
                  <w:rPr>
                    <w:rFonts w:ascii="Palatino Linotype" w:eastAsia="Times New Roman" w:hAnsi="Palatino Linotype" w:cs="Calibri"/>
                    <w:color w:val="000000"/>
                    <w:lang w:val="en-GB" w:eastAsia="zh-CN"/>
                  </w:rPr>
                </w:rPrChange>
              </w:rPr>
            </w:pPr>
            <w:commentRangeStart w:id="96"/>
            <w:r w:rsidRPr="00EF1B65">
              <w:rPr>
                <w:rFonts w:ascii="Palatino Linotype" w:eastAsia="Times New Roman" w:hAnsi="Palatino Linotype" w:cs="Calibri"/>
                <w:color w:val="000000"/>
                <w:highlight w:val="yellow"/>
                <w:lang w:val="en-GB" w:eastAsia="zh-CN"/>
                <w:rPrChange w:id="97" w:author="Edward Leung" w:date="2017-01-17T14:58:00Z">
                  <w:rPr>
                    <w:rFonts w:ascii="Palatino Linotype" w:eastAsia="Times New Roman" w:hAnsi="Palatino Linotype" w:cs="Calibri"/>
                    <w:color w:val="000000"/>
                    <w:lang w:val="en-GB" w:eastAsia="zh-CN"/>
                  </w:rPr>
                </w:rPrChange>
              </w:rPr>
              <w:t>event</w:t>
            </w:r>
            <w:commentRangeEnd w:id="96"/>
            <w:r w:rsidR="00EF1B65">
              <w:rPr>
                <w:rStyle w:val="CommentReference"/>
              </w:rPr>
              <w:commentReference w:id="96"/>
            </w:r>
            <w:r w:rsidRPr="00EF1B65">
              <w:rPr>
                <w:rFonts w:ascii="Palatino Linotype" w:eastAsia="Times New Roman" w:hAnsi="Palatino Linotype" w:cs="Calibri"/>
                <w:color w:val="000000"/>
                <w:highlight w:val="yellow"/>
                <w:lang w:val="en-GB" w:eastAsia="zh-CN"/>
                <w:rPrChange w:id="98" w:author="Edward Leung" w:date="2017-01-17T14:58:00Z">
                  <w:rPr>
                    <w:rFonts w:ascii="Palatino Linotype" w:eastAsia="Times New Roman" w:hAnsi="Palatino Linotype" w:cs="Calibri"/>
                    <w:color w:val="000000"/>
                    <w:lang w:val="en-GB" w:eastAsia="zh-CN"/>
                  </w:rPr>
                </w:rPrChange>
              </w:rPr>
              <w:t xml:space="preserve">_orders </w:t>
            </w:r>
          </w:p>
        </w:tc>
        <w:tc>
          <w:tcPr>
            <w:tcW w:w="4234" w:type="dxa"/>
            <w:vAlign w:val="bottom"/>
          </w:tcPr>
          <w:p w14:paraId="0402A8CD" w14:textId="77777777" w:rsidR="00FF1343" w:rsidRPr="00FF1343" w:rsidRDefault="00FF1343" w:rsidP="00FF1343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</w:pPr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 xml:space="preserve">possystem </w:t>
            </w:r>
          </w:p>
        </w:tc>
      </w:tr>
      <w:tr w:rsidR="00FF1343" w:rsidRPr="00FF1343" w14:paraId="2AEE61A2" w14:textId="77777777" w:rsidTr="00D50213">
        <w:trPr>
          <w:trHeight w:val="290"/>
        </w:trPr>
        <w:tc>
          <w:tcPr>
            <w:tcW w:w="4359" w:type="dxa"/>
            <w:shd w:val="clear" w:color="auto" w:fill="auto"/>
            <w:noWrap/>
            <w:vAlign w:val="bottom"/>
            <w:hideMark/>
          </w:tcPr>
          <w:p w14:paraId="608C7C39" w14:textId="77777777" w:rsidR="00FF1343" w:rsidRPr="00FF1343" w:rsidRDefault="00FF1343" w:rsidP="00FF1343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</w:pPr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 xml:space="preserve">event_orders_ffs </w:t>
            </w:r>
          </w:p>
        </w:tc>
        <w:tc>
          <w:tcPr>
            <w:tcW w:w="4234" w:type="dxa"/>
            <w:vAlign w:val="bottom"/>
          </w:tcPr>
          <w:p w14:paraId="08868023" w14:textId="77777777" w:rsidR="00FF1343" w:rsidRPr="00FF1343" w:rsidRDefault="00FF1343" w:rsidP="00FF1343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</w:pPr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 xml:space="preserve">product_movement </w:t>
            </w:r>
          </w:p>
        </w:tc>
      </w:tr>
      <w:tr w:rsidR="00FF1343" w:rsidRPr="00FF1343" w14:paraId="078D81C0" w14:textId="77777777" w:rsidTr="00D50213">
        <w:trPr>
          <w:trHeight w:val="290"/>
        </w:trPr>
        <w:tc>
          <w:tcPr>
            <w:tcW w:w="4359" w:type="dxa"/>
            <w:shd w:val="clear" w:color="auto" w:fill="auto"/>
            <w:noWrap/>
            <w:vAlign w:val="bottom"/>
            <w:hideMark/>
          </w:tcPr>
          <w:p w14:paraId="1624500E" w14:textId="77777777" w:rsidR="00FF1343" w:rsidRPr="00FF1343" w:rsidRDefault="00FF1343" w:rsidP="00FF1343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</w:pPr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 xml:space="preserve">event_orders_Qualicom </w:t>
            </w:r>
          </w:p>
        </w:tc>
        <w:tc>
          <w:tcPr>
            <w:tcW w:w="4234" w:type="dxa"/>
            <w:vAlign w:val="bottom"/>
          </w:tcPr>
          <w:p w14:paraId="0A1FF883" w14:textId="77777777" w:rsidR="00FF1343" w:rsidRPr="00EF1B65" w:rsidRDefault="00FF1343" w:rsidP="00FF1343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highlight w:val="yellow"/>
                <w:lang w:val="en-GB" w:eastAsia="zh-CN"/>
                <w:rPrChange w:id="99" w:author="Edward Leung" w:date="2017-01-17T14:58:00Z">
                  <w:rPr>
                    <w:rFonts w:ascii="Palatino Linotype" w:eastAsia="Times New Roman" w:hAnsi="Palatino Linotype" w:cs="Calibri"/>
                    <w:color w:val="000000"/>
                    <w:lang w:val="en-GB" w:eastAsia="zh-CN"/>
                  </w:rPr>
                </w:rPrChange>
              </w:rPr>
            </w:pPr>
            <w:r w:rsidRPr="00EF1B65">
              <w:rPr>
                <w:rFonts w:ascii="Palatino Linotype" w:eastAsia="Times New Roman" w:hAnsi="Palatino Linotype" w:cs="Calibri"/>
                <w:color w:val="000000"/>
                <w:highlight w:val="yellow"/>
                <w:lang w:val="en-GB" w:eastAsia="zh-CN"/>
                <w:rPrChange w:id="100" w:author="Edward Leung" w:date="2017-01-17T14:58:00Z">
                  <w:rPr>
                    <w:rFonts w:ascii="Palatino Linotype" w:eastAsia="Times New Roman" w:hAnsi="Palatino Linotype" w:cs="Calibri"/>
                    <w:color w:val="000000"/>
                    <w:lang w:val="en-GB" w:eastAsia="zh-CN"/>
                  </w:rPr>
                </w:rPrChange>
              </w:rPr>
              <w:t xml:space="preserve">redeemed_coupon </w:t>
            </w:r>
          </w:p>
        </w:tc>
      </w:tr>
      <w:tr w:rsidR="00FF1343" w:rsidRPr="00FF1343" w14:paraId="386F1CE6" w14:textId="77777777" w:rsidTr="00D50213">
        <w:trPr>
          <w:trHeight w:val="290"/>
        </w:trPr>
        <w:tc>
          <w:tcPr>
            <w:tcW w:w="4359" w:type="dxa"/>
            <w:shd w:val="clear" w:color="auto" w:fill="auto"/>
            <w:noWrap/>
            <w:vAlign w:val="bottom"/>
            <w:hideMark/>
          </w:tcPr>
          <w:p w14:paraId="5AB75327" w14:textId="77777777" w:rsidR="00FF1343" w:rsidRPr="00FF1343" w:rsidRDefault="00FF1343" w:rsidP="00FF1343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</w:pPr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 xml:space="preserve">event_orders_sync_logs </w:t>
            </w:r>
          </w:p>
        </w:tc>
        <w:tc>
          <w:tcPr>
            <w:tcW w:w="4234" w:type="dxa"/>
            <w:vAlign w:val="bottom"/>
          </w:tcPr>
          <w:p w14:paraId="45FDE60B" w14:textId="77777777" w:rsidR="00FF1343" w:rsidRPr="00FF1343" w:rsidRDefault="00FF1343" w:rsidP="00FF1343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</w:pPr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 xml:space="preserve">safebox </w:t>
            </w:r>
          </w:p>
        </w:tc>
      </w:tr>
      <w:tr w:rsidR="00FF1343" w:rsidRPr="00FF1343" w14:paraId="3974A989" w14:textId="77777777" w:rsidTr="00D50213">
        <w:trPr>
          <w:trHeight w:val="290"/>
        </w:trPr>
        <w:tc>
          <w:tcPr>
            <w:tcW w:w="4359" w:type="dxa"/>
            <w:shd w:val="clear" w:color="auto" w:fill="auto"/>
            <w:noWrap/>
            <w:vAlign w:val="bottom"/>
            <w:hideMark/>
          </w:tcPr>
          <w:p w14:paraId="19B4626C" w14:textId="77777777" w:rsidR="00FF1343" w:rsidRPr="00FF1343" w:rsidRDefault="00FF1343" w:rsidP="00FF1343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</w:pPr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 xml:space="preserve">event_orders_wansync </w:t>
            </w:r>
          </w:p>
        </w:tc>
        <w:tc>
          <w:tcPr>
            <w:tcW w:w="4234" w:type="dxa"/>
            <w:vAlign w:val="bottom"/>
          </w:tcPr>
          <w:p w14:paraId="38308BEC" w14:textId="77777777" w:rsidR="00FF1343" w:rsidRPr="00FF1343" w:rsidRDefault="00FF1343" w:rsidP="00FF1343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</w:pPr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 xml:space="preserve">safebox_account_mapping </w:t>
            </w:r>
          </w:p>
        </w:tc>
      </w:tr>
      <w:tr w:rsidR="00FF1343" w:rsidRPr="00FF1343" w14:paraId="45622131" w14:textId="77777777" w:rsidTr="00D50213">
        <w:trPr>
          <w:trHeight w:val="290"/>
        </w:trPr>
        <w:tc>
          <w:tcPr>
            <w:tcW w:w="4359" w:type="dxa"/>
            <w:shd w:val="clear" w:color="auto" w:fill="auto"/>
            <w:noWrap/>
            <w:vAlign w:val="bottom"/>
            <w:hideMark/>
          </w:tcPr>
          <w:p w14:paraId="4B98CD94" w14:textId="77777777" w:rsidR="00FF1343" w:rsidRPr="00FF1343" w:rsidRDefault="00FF1343" w:rsidP="00FF1343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</w:pPr>
            <w:r w:rsidRPr="00EF1B65">
              <w:rPr>
                <w:rFonts w:ascii="Palatino Linotype" w:eastAsia="Times New Roman" w:hAnsi="Palatino Linotype" w:cs="Calibri"/>
                <w:color w:val="000000"/>
                <w:highlight w:val="yellow"/>
                <w:lang w:val="en-GB" w:eastAsia="zh-CN"/>
                <w:rPrChange w:id="101" w:author="Edward Leung" w:date="2017-01-17T14:58:00Z">
                  <w:rPr>
                    <w:rFonts w:ascii="Palatino Linotype" w:eastAsia="Times New Roman" w:hAnsi="Palatino Linotype" w:cs="Calibri"/>
                    <w:color w:val="000000"/>
                    <w:lang w:val="en-GB" w:eastAsia="zh-CN"/>
                  </w:rPr>
                </w:rPrChange>
              </w:rPr>
              <w:t>event_trans</w:t>
            </w:r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 xml:space="preserve"> </w:t>
            </w:r>
          </w:p>
        </w:tc>
        <w:tc>
          <w:tcPr>
            <w:tcW w:w="4234" w:type="dxa"/>
            <w:vAlign w:val="bottom"/>
          </w:tcPr>
          <w:p w14:paraId="40137451" w14:textId="77777777" w:rsidR="00FF1343" w:rsidRPr="00FF1343" w:rsidRDefault="00FF1343" w:rsidP="00FF1343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</w:pPr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 xml:space="preserve">safebox_amount </w:t>
            </w:r>
          </w:p>
        </w:tc>
      </w:tr>
      <w:tr w:rsidR="00FF1343" w:rsidRPr="00FF1343" w14:paraId="72D4B1B9" w14:textId="77777777" w:rsidTr="00D50213">
        <w:trPr>
          <w:trHeight w:val="290"/>
        </w:trPr>
        <w:tc>
          <w:tcPr>
            <w:tcW w:w="4359" w:type="dxa"/>
            <w:shd w:val="clear" w:color="auto" w:fill="auto"/>
            <w:noWrap/>
            <w:vAlign w:val="bottom"/>
            <w:hideMark/>
          </w:tcPr>
          <w:p w14:paraId="60A01F81" w14:textId="77777777" w:rsidR="00FF1343" w:rsidRPr="00FF1343" w:rsidRDefault="00FF1343" w:rsidP="00FF1343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</w:pPr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 xml:space="preserve">hist_cls_wifi_code </w:t>
            </w:r>
          </w:p>
        </w:tc>
        <w:tc>
          <w:tcPr>
            <w:tcW w:w="4234" w:type="dxa"/>
            <w:vAlign w:val="bottom"/>
          </w:tcPr>
          <w:p w14:paraId="79E5755F" w14:textId="77777777" w:rsidR="00FF1343" w:rsidRPr="00FF1343" w:rsidRDefault="00FF1343" w:rsidP="00FF1343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</w:pPr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 xml:space="preserve">safeboxcheck </w:t>
            </w:r>
          </w:p>
        </w:tc>
      </w:tr>
      <w:tr w:rsidR="00FF1343" w:rsidRPr="00FF1343" w14:paraId="18F8117F" w14:textId="77777777" w:rsidTr="00D50213">
        <w:trPr>
          <w:trHeight w:val="290"/>
        </w:trPr>
        <w:tc>
          <w:tcPr>
            <w:tcW w:w="4359" w:type="dxa"/>
            <w:shd w:val="clear" w:color="auto" w:fill="auto"/>
            <w:noWrap/>
            <w:vAlign w:val="bottom"/>
            <w:hideMark/>
          </w:tcPr>
          <w:p w14:paraId="64B2FBEB" w14:textId="77777777" w:rsidR="00FF1343" w:rsidRPr="00FF1343" w:rsidRDefault="00FF1343" w:rsidP="00FF1343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</w:pPr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 xml:space="preserve">hist_event_orders </w:t>
            </w:r>
          </w:p>
        </w:tc>
        <w:tc>
          <w:tcPr>
            <w:tcW w:w="4234" w:type="dxa"/>
            <w:vAlign w:val="bottom"/>
          </w:tcPr>
          <w:p w14:paraId="41774DFF" w14:textId="77777777" w:rsidR="00FF1343" w:rsidRPr="00FF1343" w:rsidRDefault="00FF1343" w:rsidP="00FF1343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</w:pPr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 xml:space="preserve">safeboxchecktender </w:t>
            </w:r>
          </w:p>
        </w:tc>
      </w:tr>
      <w:tr w:rsidR="00FF1343" w:rsidRPr="00FF1343" w14:paraId="02E040AF" w14:textId="77777777" w:rsidTr="00D50213">
        <w:trPr>
          <w:trHeight w:val="290"/>
        </w:trPr>
        <w:tc>
          <w:tcPr>
            <w:tcW w:w="4359" w:type="dxa"/>
            <w:shd w:val="clear" w:color="auto" w:fill="auto"/>
            <w:noWrap/>
            <w:vAlign w:val="bottom"/>
            <w:hideMark/>
          </w:tcPr>
          <w:p w14:paraId="7FC3F127" w14:textId="77777777" w:rsidR="00FF1343" w:rsidRPr="00FF1343" w:rsidRDefault="00FF1343" w:rsidP="00FF1343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</w:pPr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 xml:space="preserve">hist_linux_supp </w:t>
            </w:r>
          </w:p>
        </w:tc>
        <w:tc>
          <w:tcPr>
            <w:tcW w:w="4234" w:type="dxa"/>
            <w:vAlign w:val="bottom"/>
          </w:tcPr>
          <w:p w14:paraId="1B0751F7" w14:textId="77777777" w:rsidR="00FF1343" w:rsidRPr="00FF1343" w:rsidRDefault="00FF1343" w:rsidP="00FF1343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</w:pPr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 xml:space="preserve">safeboxinout </w:t>
            </w:r>
          </w:p>
        </w:tc>
      </w:tr>
      <w:tr w:rsidR="00FF1343" w:rsidRPr="00FF1343" w14:paraId="39CD7CB1" w14:textId="77777777" w:rsidTr="00D50213">
        <w:trPr>
          <w:trHeight w:val="290"/>
        </w:trPr>
        <w:tc>
          <w:tcPr>
            <w:tcW w:w="4359" w:type="dxa"/>
            <w:shd w:val="clear" w:color="auto" w:fill="auto"/>
            <w:noWrap/>
            <w:vAlign w:val="bottom"/>
            <w:hideMark/>
          </w:tcPr>
          <w:p w14:paraId="701E25C8" w14:textId="77777777" w:rsidR="00FF1343" w:rsidRPr="00FF1343" w:rsidRDefault="00FF1343" w:rsidP="00FF1343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</w:pPr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 xml:space="preserve">hist_possystem_predel </w:t>
            </w:r>
          </w:p>
        </w:tc>
        <w:tc>
          <w:tcPr>
            <w:tcW w:w="4234" w:type="dxa"/>
            <w:vAlign w:val="bottom"/>
          </w:tcPr>
          <w:p w14:paraId="4F9C49F1" w14:textId="77777777" w:rsidR="00FF1343" w:rsidRPr="00FF1343" w:rsidRDefault="00FF1343" w:rsidP="00FF1343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</w:pPr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 xml:space="preserve">safeboxinoutextendinfo </w:t>
            </w:r>
          </w:p>
        </w:tc>
      </w:tr>
      <w:tr w:rsidR="00FF1343" w:rsidRPr="00FF1343" w14:paraId="43FC0A5D" w14:textId="77777777" w:rsidTr="00D50213">
        <w:trPr>
          <w:trHeight w:val="290"/>
        </w:trPr>
        <w:tc>
          <w:tcPr>
            <w:tcW w:w="4359" w:type="dxa"/>
            <w:shd w:val="clear" w:color="auto" w:fill="auto"/>
            <w:noWrap/>
            <w:vAlign w:val="bottom"/>
            <w:hideMark/>
          </w:tcPr>
          <w:p w14:paraId="1B35597C" w14:textId="77777777" w:rsidR="00FF1343" w:rsidRPr="00FF1343" w:rsidRDefault="00FF1343" w:rsidP="00FF1343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</w:pPr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 xml:space="preserve">hist_redeemed_coupon_ARO </w:t>
            </w:r>
          </w:p>
        </w:tc>
        <w:tc>
          <w:tcPr>
            <w:tcW w:w="4234" w:type="dxa"/>
            <w:vAlign w:val="bottom"/>
          </w:tcPr>
          <w:p w14:paraId="68B6B2F3" w14:textId="77777777" w:rsidR="00FF1343" w:rsidRPr="00FF1343" w:rsidRDefault="00FF1343" w:rsidP="00FF1343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</w:pPr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 xml:space="preserve">safeboxpickup </w:t>
            </w:r>
          </w:p>
        </w:tc>
      </w:tr>
      <w:tr w:rsidR="00FF1343" w:rsidRPr="00FF1343" w14:paraId="023C6EA2" w14:textId="77777777" w:rsidTr="00D50213">
        <w:trPr>
          <w:trHeight w:val="290"/>
        </w:trPr>
        <w:tc>
          <w:tcPr>
            <w:tcW w:w="4359" w:type="dxa"/>
            <w:shd w:val="clear" w:color="auto" w:fill="auto"/>
            <w:noWrap/>
            <w:vAlign w:val="bottom"/>
            <w:hideMark/>
          </w:tcPr>
          <w:p w14:paraId="372675D1" w14:textId="77777777" w:rsidR="00FF1343" w:rsidRPr="00FF1343" w:rsidRDefault="00FF1343" w:rsidP="00FF1343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</w:pPr>
            <w:r w:rsidRPr="003D6766">
              <w:rPr>
                <w:rFonts w:ascii="Palatino Linotype" w:eastAsia="Times New Roman" w:hAnsi="Palatino Linotype" w:cs="Calibri"/>
                <w:color w:val="000000"/>
                <w:highlight w:val="yellow"/>
                <w:lang w:val="en-GB" w:eastAsia="zh-CN"/>
                <w:rPrChange w:id="102" w:author="Edward Leung" w:date="2017-01-17T15:03:00Z">
                  <w:rPr>
                    <w:rFonts w:ascii="Palatino Linotype" w:eastAsia="Times New Roman" w:hAnsi="Palatino Linotype" w:cs="Calibri"/>
                    <w:color w:val="000000"/>
                    <w:lang w:val="en-GB" w:eastAsia="zh-CN"/>
                  </w:rPr>
                </w:rPrChange>
              </w:rPr>
              <w:t>hist_transsummary</w:t>
            </w:r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 xml:space="preserve"> </w:t>
            </w:r>
          </w:p>
        </w:tc>
        <w:tc>
          <w:tcPr>
            <w:tcW w:w="4234" w:type="dxa"/>
            <w:vAlign w:val="bottom"/>
          </w:tcPr>
          <w:p w14:paraId="59829935" w14:textId="77777777" w:rsidR="00FF1343" w:rsidRPr="00FF1343" w:rsidRDefault="00FF1343" w:rsidP="00FF1343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</w:pPr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 xml:space="preserve">SBUX_U01 </w:t>
            </w:r>
          </w:p>
        </w:tc>
      </w:tr>
      <w:tr w:rsidR="00FF1343" w:rsidRPr="00FF1343" w14:paraId="600ABA68" w14:textId="77777777" w:rsidTr="00D50213">
        <w:trPr>
          <w:trHeight w:val="290"/>
        </w:trPr>
        <w:tc>
          <w:tcPr>
            <w:tcW w:w="4359" w:type="dxa"/>
            <w:shd w:val="clear" w:color="auto" w:fill="auto"/>
            <w:noWrap/>
            <w:vAlign w:val="bottom"/>
            <w:hideMark/>
          </w:tcPr>
          <w:p w14:paraId="636CF14D" w14:textId="77777777" w:rsidR="00FF1343" w:rsidRPr="00EF1B65" w:rsidRDefault="00FF1343" w:rsidP="00FF1343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highlight w:val="yellow"/>
                <w:lang w:val="en-GB" w:eastAsia="zh-CN"/>
                <w:rPrChange w:id="103" w:author="Edward Leung" w:date="2017-01-17T15:00:00Z">
                  <w:rPr>
                    <w:rFonts w:ascii="Palatino Linotype" w:eastAsia="Times New Roman" w:hAnsi="Palatino Linotype" w:cs="Calibri"/>
                    <w:color w:val="000000"/>
                    <w:lang w:val="en-GB" w:eastAsia="zh-CN"/>
                  </w:rPr>
                </w:rPrChange>
              </w:rPr>
            </w:pPr>
            <w:r w:rsidRPr="00EF1B65">
              <w:rPr>
                <w:rFonts w:ascii="Palatino Linotype" w:eastAsia="Times New Roman" w:hAnsi="Palatino Linotype" w:cs="Calibri"/>
                <w:color w:val="000000"/>
                <w:highlight w:val="yellow"/>
                <w:lang w:val="en-GB" w:eastAsia="zh-CN"/>
                <w:rPrChange w:id="104" w:author="Edward Leung" w:date="2017-01-17T15:00:00Z">
                  <w:rPr>
                    <w:rFonts w:ascii="Palatino Linotype" w:eastAsia="Times New Roman" w:hAnsi="Palatino Linotype" w:cs="Calibri"/>
                    <w:color w:val="000000"/>
                    <w:lang w:val="en-GB" w:eastAsia="zh-CN"/>
                  </w:rPr>
                </w:rPrChange>
              </w:rPr>
              <w:t xml:space="preserve">hist_voidorders </w:t>
            </w:r>
          </w:p>
        </w:tc>
        <w:tc>
          <w:tcPr>
            <w:tcW w:w="4234" w:type="dxa"/>
            <w:vAlign w:val="bottom"/>
          </w:tcPr>
          <w:p w14:paraId="6571F682" w14:textId="77777777" w:rsidR="00FF1343" w:rsidRPr="00FF1343" w:rsidRDefault="00FF1343" w:rsidP="00FF1343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</w:pPr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 xml:space="preserve">SBUX_U01_branch </w:t>
            </w:r>
          </w:p>
        </w:tc>
      </w:tr>
      <w:tr w:rsidR="00FF1343" w:rsidRPr="00FF1343" w14:paraId="3881B6CE" w14:textId="77777777" w:rsidTr="00D50213">
        <w:trPr>
          <w:trHeight w:val="290"/>
        </w:trPr>
        <w:tc>
          <w:tcPr>
            <w:tcW w:w="4359" w:type="dxa"/>
            <w:shd w:val="clear" w:color="auto" w:fill="auto"/>
            <w:noWrap/>
            <w:vAlign w:val="bottom"/>
            <w:hideMark/>
          </w:tcPr>
          <w:p w14:paraId="169E182D" w14:textId="77777777" w:rsidR="00FF1343" w:rsidRPr="00EF1B65" w:rsidRDefault="00FF1343" w:rsidP="00FF1343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highlight w:val="yellow"/>
                <w:lang w:val="en-GB" w:eastAsia="zh-CN"/>
                <w:rPrChange w:id="105" w:author="Edward Leung" w:date="2017-01-17T15:00:00Z">
                  <w:rPr>
                    <w:rFonts w:ascii="Palatino Linotype" w:eastAsia="Times New Roman" w:hAnsi="Palatino Linotype" w:cs="Calibri"/>
                    <w:color w:val="000000"/>
                    <w:lang w:val="en-GB" w:eastAsia="zh-CN"/>
                  </w:rPr>
                </w:rPrChange>
              </w:rPr>
            </w:pPr>
            <w:r w:rsidRPr="00EF1B65">
              <w:rPr>
                <w:rFonts w:ascii="Palatino Linotype" w:eastAsia="Times New Roman" w:hAnsi="Palatino Linotype" w:cs="Calibri"/>
                <w:color w:val="000000"/>
                <w:highlight w:val="yellow"/>
                <w:lang w:val="en-GB" w:eastAsia="zh-CN"/>
                <w:rPrChange w:id="106" w:author="Edward Leung" w:date="2017-01-17T15:00:00Z">
                  <w:rPr>
                    <w:rFonts w:ascii="Palatino Linotype" w:eastAsia="Times New Roman" w:hAnsi="Palatino Linotype" w:cs="Calibri"/>
                    <w:color w:val="000000"/>
                    <w:lang w:val="en-GB" w:eastAsia="zh-CN"/>
                  </w:rPr>
                </w:rPrChange>
              </w:rPr>
              <w:t xml:space="preserve">hist_voidorders_extra </w:t>
            </w:r>
          </w:p>
        </w:tc>
        <w:tc>
          <w:tcPr>
            <w:tcW w:w="4234" w:type="dxa"/>
            <w:vAlign w:val="bottom"/>
          </w:tcPr>
          <w:p w14:paraId="4A123B82" w14:textId="77777777" w:rsidR="00FF1343" w:rsidRPr="00FF1343" w:rsidRDefault="00FF1343" w:rsidP="00FF1343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</w:pPr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 xml:space="preserve">SBUX_U01_tmp </w:t>
            </w:r>
          </w:p>
        </w:tc>
      </w:tr>
      <w:tr w:rsidR="00FF1343" w:rsidRPr="00FF1343" w14:paraId="7022E40A" w14:textId="77777777" w:rsidTr="00D50213">
        <w:trPr>
          <w:trHeight w:val="290"/>
        </w:trPr>
        <w:tc>
          <w:tcPr>
            <w:tcW w:w="4359" w:type="dxa"/>
            <w:shd w:val="clear" w:color="auto" w:fill="auto"/>
            <w:noWrap/>
            <w:vAlign w:val="bottom"/>
            <w:hideMark/>
          </w:tcPr>
          <w:p w14:paraId="634EC8BD" w14:textId="77777777" w:rsidR="00FF1343" w:rsidRPr="00EF1B65" w:rsidRDefault="00FF1343" w:rsidP="00FF1343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highlight w:val="yellow"/>
                <w:lang w:val="en-GB" w:eastAsia="zh-CN"/>
                <w:rPrChange w:id="107" w:author="Edward Leung" w:date="2017-01-17T15:00:00Z">
                  <w:rPr>
                    <w:rFonts w:ascii="Palatino Linotype" w:eastAsia="Times New Roman" w:hAnsi="Palatino Linotype" w:cs="Calibri"/>
                    <w:color w:val="000000"/>
                    <w:lang w:val="en-GB" w:eastAsia="zh-CN"/>
                  </w:rPr>
                </w:rPrChange>
              </w:rPr>
            </w:pPr>
            <w:r w:rsidRPr="00EF1B65">
              <w:rPr>
                <w:rFonts w:ascii="Palatino Linotype" w:eastAsia="Times New Roman" w:hAnsi="Palatino Linotype" w:cs="Calibri"/>
                <w:color w:val="000000"/>
                <w:highlight w:val="yellow"/>
                <w:lang w:val="en-GB" w:eastAsia="zh-CN"/>
                <w:rPrChange w:id="108" w:author="Edward Leung" w:date="2017-01-17T15:00:00Z">
                  <w:rPr>
                    <w:rFonts w:ascii="Palatino Linotype" w:eastAsia="Times New Roman" w:hAnsi="Palatino Linotype" w:cs="Calibri"/>
                    <w:color w:val="000000"/>
                    <w:lang w:val="en-GB" w:eastAsia="zh-CN"/>
                  </w:rPr>
                </w:rPrChange>
              </w:rPr>
              <w:t xml:space="preserve">hist_voidorders_pay </w:t>
            </w:r>
          </w:p>
        </w:tc>
        <w:tc>
          <w:tcPr>
            <w:tcW w:w="4234" w:type="dxa"/>
            <w:vAlign w:val="bottom"/>
          </w:tcPr>
          <w:p w14:paraId="6077D493" w14:textId="77777777" w:rsidR="00FF1343" w:rsidRPr="00FF1343" w:rsidRDefault="00FF1343" w:rsidP="00FF1343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</w:pPr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 xml:space="preserve">sessioninfo </w:t>
            </w:r>
          </w:p>
        </w:tc>
      </w:tr>
      <w:tr w:rsidR="00FF1343" w:rsidRPr="00FF1343" w14:paraId="6F4EE24E" w14:textId="77777777" w:rsidTr="00D50213">
        <w:trPr>
          <w:trHeight w:val="290"/>
        </w:trPr>
        <w:tc>
          <w:tcPr>
            <w:tcW w:w="4359" w:type="dxa"/>
            <w:shd w:val="clear" w:color="auto" w:fill="auto"/>
            <w:noWrap/>
            <w:vAlign w:val="bottom"/>
            <w:hideMark/>
          </w:tcPr>
          <w:p w14:paraId="05934F45" w14:textId="77777777" w:rsidR="00FF1343" w:rsidRPr="00EF1B65" w:rsidRDefault="00FF1343" w:rsidP="00FF1343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highlight w:val="yellow"/>
                <w:lang w:val="en-GB" w:eastAsia="zh-CN"/>
                <w:rPrChange w:id="109" w:author="Edward Leung" w:date="2017-01-17T15:00:00Z">
                  <w:rPr>
                    <w:rFonts w:ascii="Palatino Linotype" w:eastAsia="Times New Roman" w:hAnsi="Palatino Linotype" w:cs="Calibri"/>
                    <w:color w:val="000000"/>
                    <w:lang w:val="en-GB" w:eastAsia="zh-CN"/>
                  </w:rPr>
                </w:rPrChange>
              </w:rPr>
            </w:pPr>
            <w:r w:rsidRPr="00EF1B65">
              <w:rPr>
                <w:rFonts w:ascii="Palatino Linotype" w:eastAsia="Times New Roman" w:hAnsi="Palatino Linotype" w:cs="Calibri"/>
                <w:color w:val="000000"/>
                <w:highlight w:val="yellow"/>
                <w:lang w:val="en-GB" w:eastAsia="zh-CN"/>
                <w:rPrChange w:id="110" w:author="Edward Leung" w:date="2017-01-17T15:00:00Z">
                  <w:rPr>
                    <w:rFonts w:ascii="Palatino Linotype" w:eastAsia="Times New Roman" w:hAnsi="Palatino Linotype" w:cs="Calibri"/>
                    <w:color w:val="000000"/>
                    <w:lang w:val="en-GB" w:eastAsia="zh-CN"/>
                  </w:rPr>
                </w:rPrChange>
              </w:rPr>
              <w:t xml:space="preserve">hist_voidtrans </w:t>
            </w:r>
          </w:p>
        </w:tc>
        <w:tc>
          <w:tcPr>
            <w:tcW w:w="4234" w:type="dxa"/>
            <w:vAlign w:val="bottom"/>
          </w:tcPr>
          <w:p w14:paraId="7F54B273" w14:textId="77777777" w:rsidR="00FF1343" w:rsidRPr="00FF1343" w:rsidRDefault="00FF1343" w:rsidP="00FF1343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</w:pPr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 xml:space="preserve">sessiontender </w:t>
            </w:r>
          </w:p>
        </w:tc>
      </w:tr>
      <w:tr w:rsidR="00FF1343" w:rsidRPr="00FF1343" w14:paraId="33392B38" w14:textId="77777777" w:rsidTr="00D50213">
        <w:trPr>
          <w:trHeight w:val="290"/>
        </w:trPr>
        <w:tc>
          <w:tcPr>
            <w:tcW w:w="4359" w:type="dxa"/>
            <w:shd w:val="clear" w:color="auto" w:fill="auto"/>
            <w:noWrap/>
            <w:vAlign w:val="bottom"/>
            <w:hideMark/>
          </w:tcPr>
          <w:p w14:paraId="404CC658" w14:textId="77777777" w:rsidR="00FF1343" w:rsidRPr="00FF1343" w:rsidRDefault="00FF1343" w:rsidP="00FF1343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</w:pPr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 xml:space="preserve">instant_scan </w:t>
            </w:r>
          </w:p>
        </w:tc>
        <w:tc>
          <w:tcPr>
            <w:tcW w:w="4234" w:type="dxa"/>
            <w:vAlign w:val="bottom"/>
          </w:tcPr>
          <w:p w14:paraId="5C61E91F" w14:textId="77777777" w:rsidR="00FF1343" w:rsidRPr="00FF1343" w:rsidRDefault="00FF1343" w:rsidP="00FF1343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</w:pPr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 xml:space="preserve">tabletotext </w:t>
            </w:r>
          </w:p>
        </w:tc>
      </w:tr>
      <w:tr w:rsidR="00FF1343" w:rsidRPr="00FF1343" w14:paraId="2D3F035F" w14:textId="77777777" w:rsidTr="00D50213">
        <w:trPr>
          <w:trHeight w:val="290"/>
        </w:trPr>
        <w:tc>
          <w:tcPr>
            <w:tcW w:w="4359" w:type="dxa"/>
            <w:shd w:val="clear" w:color="auto" w:fill="auto"/>
            <w:noWrap/>
            <w:vAlign w:val="bottom"/>
            <w:hideMark/>
          </w:tcPr>
          <w:p w14:paraId="333BDED5" w14:textId="77777777" w:rsidR="00FF1343" w:rsidRPr="00FF1343" w:rsidRDefault="00FF1343" w:rsidP="00FF1343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</w:pPr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 xml:space="preserve">invitation_scheduler </w:t>
            </w:r>
          </w:p>
        </w:tc>
        <w:tc>
          <w:tcPr>
            <w:tcW w:w="4234" w:type="dxa"/>
            <w:vAlign w:val="bottom"/>
          </w:tcPr>
          <w:p w14:paraId="1AE062E7" w14:textId="77777777" w:rsidR="00FF1343" w:rsidRPr="00FF1343" w:rsidRDefault="00FF1343" w:rsidP="00FF1343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</w:pPr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 xml:space="preserve">temp_for_upload_SBS_item_cost </w:t>
            </w:r>
          </w:p>
        </w:tc>
      </w:tr>
      <w:tr w:rsidR="00FF1343" w:rsidRPr="00FF1343" w14:paraId="3FF1FD75" w14:textId="77777777" w:rsidTr="00D50213">
        <w:trPr>
          <w:trHeight w:val="290"/>
        </w:trPr>
        <w:tc>
          <w:tcPr>
            <w:tcW w:w="4359" w:type="dxa"/>
            <w:shd w:val="clear" w:color="auto" w:fill="auto"/>
            <w:noWrap/>
            <w:vAlign w:val="bottom"/>
            <w:hideMark/>
          </w:tcPr>
          <w:p w14:paraId="657129FA" w14:textId="77777777" w:rsidR="00FF1343" w:rsidRPr="00FF1343" w:rsidRDefault="00FF1343" w:rsidP="00FF1343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</w:pPr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 xml:space="preserve">iposs_itemticket </w:t>
            </w:r>
          </w:p>
        </w:tc>
        <w:tc>
          <w:tcPr>
            <w:tcW w:w="4234" w:type="dxa"/>
            <w:vAlign w:val="bottom"/>
          </w:tcPr>
          <w:p w14:paraId="41644D30" w14:textId="77777777" w:rsidR="00FF1343" w:rsidRPr="00FF1343" w:rsidRDefault="00FF1343" w:rsidP="00FF1343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</w:pPr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 xml:space="preserve">temp_for_upload_sbs_item_cost_bk </w:t>
            </w:r>
          </w:p>
        </w:tc>
      </w:tr>
      <w:tr w:rsidR="00FF1343" w:rsidRPr="00FF1343" w14:paraId="57A34689" w14:textId="77777777" w:rsidTr="00D50213">
        <w:trPr>
          <w:trHeight w:val="290"/>
        </w:trPr>
        <w:tc>
          <w:tcPr>
            <w:tcW w:w="4359" w:type="dxa"/>
            <w:shd w:val="clear" w:color="auto" w:fill="auto"/>
            <w:noWrap/>
            <w:vAlign w:val="bottom"/>
            <w:hideMark/>
          </w:tcPr>
          <w:p w14:paraId="4195553C" w14:textId="77777777" w:rsidR="00FF1343" w:rsidRPr="00FF1343" w:rsidRDefault="00FF1343" w:rsidP="00FF1343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</w:pPr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 xml:space="preserve">iposs_sysprtq </w:t>
            </w:r>
          </w:p>
        </w:tc>
        <w:tc>
          <w:tcPr>
            <w:tcW w:w="4234" w:type="dxa"/>
            <w:vAlign w:val="bottom"/>
          </w:tcPr>
          <w:p w14:paraId="18F3AF93" w14:textId="77777777" w:rsidR="00FF1343" w:rsidRPr="00FF1343" w:rsidRDefault="00FF1343" w:rsidP="00FF1343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</w:pPr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 xml:space="preserve">temp_for_upload_sbs_item_sec_price </w:t>
            </w:r>
          </w:p>
        </w:tc>
      </w:tr>
      <w:tr w:rsidR="00FF1343" w:rsidRPr="00FF1343" w14:paraId="1A71D520" w14:textId="77777777" w:rsidTr="00D50213">
        <w:trPr>
          <w:trHeight w:val="290"/>
        </w:trPr>
        <w:tc>
          <w:tcPr>
            <w:tcW w:w="4359" w:type="dxa"/>
            <w:shd w:val="clear" w:color="auto" w:fill="auto"/>
            <w:noWrap/>
            <w:vAlign w:val="bottom"/>
            <w:hideMark/>
          </w:tcPr>
          <w:p w14:paraId="2DD5CF16" w14:textId="77777777" w:rsidR="00FF1343" w:rsidRPr="00FF1343" w:rsidRDefault="00FF1343" w:rsidP="00FF1343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</w:pPr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 xml:space="preserve">iposs_sysprtqp </w:t>
            </w:r>
          </w:p>
        </w:tc>
        <w:tc>
          <w:tcPr>
            <w:tcW w:w="4234" w:type="dxa"/>
            <w:vAlign w:val="bottom"/>
          </w:tcPr>
          <w:p w14:paraId="7E76463F" w14:textId="764FE344" w:rsidR="00FF1343" w:rsidRPr="00FF1343" w:rsidRDefault="003D6766" w:rsidP="00FF1343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</w:pPr>
            <w:ins w:id="111" w:author="Edward Leung" w:date="2017-01-17T15:02:00Z">
              <w:r>
                <w:rPr>
                  <w:rFonts w:ascii="Palatino Linotype" w:eastAsia="Times New Roman" w:hAnsi="Palatino Linotype" w:cs="Calibri"/>
                  <w:noProof/>
                  <w:color w:val="000000"/>
                </w:rPr>
                <mc:AlternateContent>
                  <mc:Choice Requires="wps">
                    <w:drawing>
                      <wp:anchor distT="0" distB="0" distL="114300" distR="114300" simplePos="0" relativeHeight="251699200" behindDoc="0" locked="0" layoutInCell="1" allowOverlap="1" wp14:anchorId="71CE904D" wp14:editId="59DB46B4">
                        <wp:simplePos x="0" y="0"/>
                        <wp:positionH relativeFrom="column">
                          <wp:posOffset>1612925</wp:posOffset>
                        </wp:positionH>
                        <wp:positionV relativeFrom="paragraph">
                          <wp:posOffset>158445</wp:posOffset>
                        </wp:positionV>
                        <wp:extent cx="870509" cy="350063"/>
                        <wp:effectExtent l="0" t="0" r="25400" b="12065"/>
                        <wp:wrapNone/>
                        <wp:docPr id="22" name="Text Box 22"/>
                        <wp:cNvGraphicFramePr/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SpPr txBox="1"/>
                              <wps:spPr>
                                <a:xfrm>
                                  <a:off x="0" y="0"/>
                                  <a:ext cx="870509" cy="350063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60805E8B" w14:textId="1823E84D" w:rsidR="00F14386" w:rsidRDefault="00F14386">
                                    <w:ins w:id="112" w:author="Edward Leung" w:date="2017-01-17T15:03:00Z">
                                      <w:r>
                                        <w:t>Required</w:t>
                                      </w:r>
                                    </w:ins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a:graphicData>
                        </a:graphic>
                      </wp:anchor>
                    </w:drawing>
                  </mc:Choice>
                  <mc:Fallback>
                    <w:pict>
                      <v:shape w14:anchorId="71CE904D" id="Text Box 22" o:spid="_x0000_s1037" type="#_x0000_t202" style="position:absolute;margin-left:127pt;margin-top:12.5pt;width:68.55pt;height:27.5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" fillcolor="white [3201]" strokeweight=".5pt">
                        <v:textbox>
                          <w:txbxContent>
                            <w:p w14:paraId="60805E8B" w14:textId="1823E84D" w:rsidR="00F14386" w:rsidRDefault="00F14386">
                              <w:ins w:id="113" w:author="Edward Leung" w:date="2017-01-17T15:03:00Z">
                                <w:r>
                                  <w:t>Required</w:t>
                                </w:r>
                              </w:ins>
                            </w:p>
                          </w:txbxContent>
                        </v:textbox>
                      </v:shape>
                    </w:pict>
                  </mc:Fallback>
                </mc:AlternateContent>
              </w:r>
            </w:ins>
            <w:r w:rsidR="00FF1343"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 xml:space="preserve">temp_for_upload_sbs_item_sec_price_bk </w:t>
            </w:r>
          </w:p>
        </w:tc>
      </w:tr>
      <w:tr w:rsidR="00FF1343" w:rsidRPr="00FF1343" w14:paraId="6A8CB7DC" w14:textId="77777777" w:rsidTr="00D50213">
        <w:trPr>
          <w:trHeight w:val="290"/>
        </w:trPr>
        <w:tc>
          <w:tcPr>
            <w:tcW w:w="4359" w:type="dxa"/>
            <w:shd w:val="clear" w:color="auto" w:fill="auto"/>
            <w:noWrap/>
            <w:vAlign w:val="bottom"/>
            <w:hideMark/>
          </w:tcPr>
          <w:p w14:paraId="1C09F861" w14:textId="77777777" w:rsidR="00FF1343" w:rsidRPr="00FF1343" w:rsidRDefault="00FF1343" w:rsidP="00FF1343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</w:pPr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 xml:space="preserve">iposs_tillset </w:t>
            </w:r>
          </w:p>
        </w:tc>
        <w:tc>
          <w:tcPr>
            <w:tcW w:w="4234" w:type="dxa"/>
            <w:vAlign w:val="bottom"/>
          </w:tcPr>
          <w:p w14:paraId="458A6D37" w14:textId="0F416962" w:rsidR="00FF1343" w:rsidRPr="00FF1343" w:rsidRDefault="003D6766" w:rsidP="00FF1343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</w:pPr>
            <w:ins w:id="114" w:author="Edward Leung" w:date="2017-01-17T15:02:00Z">
              <w:r>
                <w:rPr>
                  <w:rFonts w:ascii="Palatino Linotype" w:eastAsia="Times New Roman" w:hAnsi="Palatino Linotype" w:cs="Calibri"/>
                  <w:noProof/>
                  <w:color w:val="000000"/>
                </w:rPr>
                <mc:AlternateContent>
                  <mc:Choice Requires="wps">
                    <w:drawing>
                      <wp:anchor distT="0" distB="0" distL="114300" distR="114300" simplePos="0" relativeHeight="251698176" behindDoc="0" locked="0" layoutInCell="1" allowOverlap="1" wp14:anchorId="5B749305" wp14:editId="057D14CE">
                        <wp:simplePos x="0" y="0"/>
                        <wp:positionH relativeFrom="column">
                          <wp:posOffset>1356995</wp:posOffset>
                        </wp:positionH>
                        <wp:positionV relativeFrom="paragraph">
                          <wp:posOffset>65405</wp:posOffset>
                        </wp:positionV>
                        <wp:extent cx="474980" cy="247650"/>
                        <wp:effectExtent l="38100" t="0" r="20320" b="57150"/>
                        <wp:wrapNone/>
                        <wp:docPr id="21" name="Straight Arrow Connector 21"/>
                        <wp:cNvGraphicFramePr/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CnPr/>
                              <wps:spPr>
                                <a:xfrm flipH="1">
                                  <a:off x="0" y="0"/>
                                  <a:ext cx="475488" cy="24765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mc:Choice>
                  <mc:Fallback>
                    <w:pict>
                      <v:shapetype w14:anchorId="4EB17FD6"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Straight Arrow Connector 21" o:spid="_x0000_s1026" type="#_x0000_t32" style="position:absolute;margin-left:106.85pt;margin-top:5.15pt;width:37.4pt;height:19.5pt;flip:x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" strokecolor="#4579b8 [3044]">
                        <v:stroke endarrow="block"/>
                      </v:shape>
                    </w:pict>
                  </mc:Fallback>
                </mc:AlternateContent>
              </w:r>
            </w:ins>
            <w:r w:rsidR="00FF1343"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 xml:space="preserve">temp_paysum </w:t>
            </w:r>
          </w:p>
        </w:tc>
      </w:tr>
      <w:tr w:rsidR="00FF1343" w:rsidRPr="00FF1343" w14:paraId="202C32C4" w14:textId="77777777" w:rsidTr="00D50213">
        <w:trPr>
          <w:trHeight w:val="290"/>
        </w:trPr>
        <w:tc>
          <w:tcPr>
            <w:tcW w:w="4359" w:type="dxa"/>
            <w:shd w:val="clear" w:color="auto" w:fill="auto"/>
            <w:noWrap/>
            <w:vAlign w:val="bottom"/>
            <w:hideMark/>
          </w:tcPr>
          <w:p w14:paraId="33766DCE" w14:textId="04C260EB" w:rsidR="00FF1343" w:rsidRPr="00FF1343" w:rsidRDefault="003D6766" w:rsidP="00FF1343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</w:pPr>
            <w:ins w:id="115" w:author="Edward Leung" w:date="2017-01-17T15:02:00Z">
              <w:r>
                <w:rPr>
                  <w:rFonts w:ascii="Palatino Linotype" w:eastAsia="Times New Roman" w:hAnsi="Palatino Linotype" w:cs="Calibri"/>
                  <w:noProof/>
                  <w:color w:val="000000"/>
                </w:rPr>
                <mc:AlternateContent>
                  <mc:Choice Requires="wps">
                    <w:drawing>
                      <wp:anchor distT="0" distB="0" distL="114300" distR="114300" simplePos="0" relativeHeight="251697152" behindDoc="0" locked="0" layoutInCell="1" allowOverlap="1" wp14:anchorId="4277061D" wp14:editId="73B250D0">
                        <wp:simplePos x="0" y="0"/>
                        <wp:positionH relativeFrom="column">
                          <wp:posOffset>2647188</wp:posOffset>
                        </wp:positionH>
                        <wp:positionV relativeFrom="paragraph">
                          <wp:posOffset>171526</wp:posOffset>
                        </wp:positionV>
                        <wp:extent cx="2311603" cy="3372307"/>
                        <wp:effectExtent l="0" t="0" r="12700" b="19050"/>
                        <wp:wrapNone/>
                        <wp:docPr id="20" name="Rectangle 20"/>
                        <wp:cNvGraphicFramePr/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SpPr/>
                              <wps:spPr>
                                <a:xfrm>
                                  <a:off x="0" y="0"/>
                                  <a:ext cx="2311603" cy="3372307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a:graphicData>
                        </a:graphic>
                      </wp:anchor>
                    </w:drawing>
                  </mc:Choice>
                  <mc:Fallback>
                    <w:pict>
                      <v:rect w14:anchorId="2CFDBD27" id="Rectangle 20" o:spid="_x0000_s1026" style="position:absolute;margin-left:208.45pt;margin-top:13.5pt;width:182pt;height:265.5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" filled="f" strokecolor="#243f60 [1604]" strokeweight="2pt"/>
                    </w:pict>
                  </mc:Fallback>
                </mc:AlternateContent>
              </w:r>
            </w:ins>
            <w:r w:rsidR="00FF1343"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 xml:space="preserve">itembackup </w:t>
            </w:r>
          </w:p>
        </w:tc>
        <w:tc>
          <w:tcPr>
            <w:tcW w:w="4234" w:type="dxa"/>
            <w:vAlign w:val="bottom"/>
          </w:tcPr>
          <w:p w14:paraId="615F4D7A" w14:textId="31F782E7" w:rsidR="00FF1343" w:rsidRPr="00FF1343" w:rsidRDefault="00FF1343" w:rsidP="00FF1343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</w:pPr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 xml:space="preserve">trans_tmp </w:t>
            </w:r>
          </w:p>
        </w:tc>
      </w:tr>
      <w:tr w:rsidR="00FF1343" w:rsidRPr="00FF1343" w14:paraId="49F37B46" w14:textId="77777777" w:rsidTr="00D50213">
        <w:trPr>
          <w:trHeight w:val="290"/>
        </w:trPr>
        <w:tc>
          <w:tcPr>
            <w:tcW w:w="4359" w:type="dxa"/>
            <w:shd w:val="clear" w:color="auto" w:fill="auto"/>
            <w:noWrap/>
            <w:vAlign w:val="bottom"/>
            <w:hideMark/>
          </w:tcPr>
          <w:p w14:paraId="5AA43CD4" w14:textId="2D1E8690" w:rsidR="00FF1343" w:rsidRPr="00FF1343" w:rsidRDefault="00FF1343" w:rsidP="00FF1343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</w:pPr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 xml:space="preserve">itemstock </w:t>
            </w:r>
          </w:p>
        </w:tc>
        <w:tc>
          <w:tcPr>
            <w:tcW w:w="4234" w:type="dxa"/>
            <w:vAlign w:val="bottom"/>
          </w:tcPr>
          <w:p w14:paraId="69BE709F" w14:textId="77777777" w:rsidR="00FF1343" w:rsidRPr="00FF1343" w:rsidRDefault="00FF1343" w:rsidP="00FF1343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</w:pPr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 xml:space="preserve">txt_hist_check_logs </w:t>
            </w:r>
          </w:p>
        </w:tc>
      </w:tr>
      <w:tr w:rsidR="00FF1343" w:rsidRPr="00FF1343" w14:paraId="61086FE7" w14:textId="77777777" w:rsidTr="00D50213">
        <w:trPr>
          <w:trHeight w:val="290"/>
        </w:trPr>
        <w:tc>
          <w:tcPr>
            <w:tcW w:w="4359" w:type="dxa"/>
            <w:shd w:val="clear" w:color="auto" w:fill="auto"/>
            <w:noWrap/>
            <w:vAlign w:val="bottom"/>
            <w:hideMark/>
          </w:tcPr>
          <w:p w14:paraId="1CCCFB68" w14:textId="071D0753" w:rsidR="00FF1343" w:rsidRPr="00FF1343" w:rsidRDefault="00FF1343" w:rsidP="00FF1343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</w:pPr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 xml:space="preserve">linux_drsupp </w:t>
            </w:r>
          </w:p>
        </w:tc>
        <w:tc>
          <w:tcPr>
            <w:tcW w:w="4234" w:type="dxa"/>
            <w:vAlign w:val="bottom"/>
          </w:tcPr>
          <w:p w14:paraId="7ED5897D" w14:textId="77777777" w:rsidR="00FF1343" w:rsidRPr="00FF1343" w:rsidRDefault="00FF1343" w:rsidP="00FF1343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</w:pPr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 xml:space="preserve">txt_hist_coupon_sales </w:t>
            </w:r>
          </w:p>
        </w:tc>
      </w:tr>
      <w:tr w:rsidR="00FF1343" w:rsidRPr="00FF1343" w14:paraId="5DBF8973" w14:textId="77777777" w:rsidTr="00D50213">
        <w:trPr>
          <w:trHeight w:val="290"/>
        </w:trPr>
        <w:tc>
          <w:tcPr>
            <w:tcW w:w="4359" w:type="dxa"/>
            <w:shd w:val="clear" w:color="auto" w:fill="auto"/>
            <w:noWrap/>
            <w:vAlign w:val="bottom"/>
            <w:hideMark/>
          </w:tcPr>
          <w:p w14:paraId="1BB9D58D" w14:textId="096DAE84" w:rsidR="00FF1343" w:rsidRPr="00FF1343" w:rsidRDefault="00FF1343" w:rsidP="00FF1343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</w:pPr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 xml:space="preserve">load_balancer_control_table </w:t>
            </w:r>
          </w:p>
        </w:tc>
        <w:tc>
          <w:tcPr>
            <w:tcW w:w="4234" w:type="dxa"/>
            <w:vAlign w:val="bottom"/>
          </w:tcPr>
          <w:p w14:paraId="43423387" w14:textId="77777777" w:rsidR="00FF1343" w:rsidRPr="00FF1343" w:rsidRDefault="00FF1343" w:rsidP="00FF1343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</w:pPr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 xml:space="preserve">txt_hist_item </w:t>
            </w:r>
          </w:p>
        </w:tc>
      </w:tr>
      <w:tr w:rsidR="00FF1343" w:rsidRPr="00FF1343" w14:paraId="44A4C522" w14:textId="77777777" w:rsidTr="00D50213">
        <w:trPr>
          <w:trHeight w:val="290"/>
        </w:trPr>
        <w:tc>
          <w:tcPr>
            <w:tcW w:w="4359" w:type="dxa"/>
            <w:shd w:val="clear" w:color="auto" w:fill="auto"/>
            <w:noWrap/>
            <w:vAlign w:val="bottom"/>
            <w:hideMark/>
          </w:tcPr>
          <w:p w14:paraId="1808DE97" w14:textId="7891F4B9" w:rsidR="00FF1343" w:rsidRPr="00FF1343" w:rsidRDefault="00FF1343" w:rsidP="00FF1343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</w:pPr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 xml:space="preserve">MA_accounts </w:t>
            </w:r>
          </w:p>
        </w:tc>
        <w:tc>
          <w:tcPr>
            <w:tcW w:w="4234" w:type="dxa"/>
            <w:vAlign w:val="bottom"/>
          </w:tcPr>
          <w:p w14:paraId="27500A38" w14:textId="77777777" w:rsidR="00FF1343" w:rsidRPr="00FF1343" w:rsidRDefault="00FF1343" w:rsidP="00FF1343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</w:pPr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 xml:space="preserve">txt_hist_itemstock </w:t>
            </w:r>
          </w:p>
        </w:tc>
      </w:tr>
      <w:tr w:rsidR="00FF1343" w:rsidRPr="00FF1343" w14:paraId="50AA3B52" w14:textId="77777777" w:rsidTr="00D50213">
        <w:trPr>
          <w:trHeight w:val="290"/>
        </w:trPr>
        <w:tc>
          <w:tcPr>
            <w:tcW w:w="4359" w:type="dxa"/>
            <w:shd w:val="clear" w:color="auto" w:fill="auto"/>
            <w:noWrap/>
            <w:vAlign w:val="bottom"/>
            <w:hideMark/>
          </w:tcPr>
          <w:p w14:paraId="002B8B70" w14:textId="420A9834" w:rsidR="00FF1343" w:rsidRPr="00FF1343" w:rsidRDefault="00FF1343" w:rsidP="00FF1343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</w:pPr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 xml:space="preserve">MA_check_payment </w:t>
            </w:r>
          </w:p>
        </w:tc>
        <w:tc>
          <w:tcPr>
            <w:tcW w:w="4234" w:type="dxa"/>
            <w:vAlign w:val="bottom"/>
          </w:tcPr>
          <w:p w14:paraId="2190F240" w14:textId="77777777" w:rsidR="00FF1343" w:rsidRPr="00FF1343" w:rsidRDefault="00FF1343" w:rsidP="00FF1343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</w:pPr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 xml:space="preserve">txt_hist_orders </w:t>
            </w:r>
          </w:p>
        </w:tc>
      </w:tr>
      <w:tr w:rsidR="00FF1343" w:rsidRPr="00FF1343" w14:paraId="670A9015" w14:textId="77777777" w:rsidTr="00D50213">
        <w:trPr>
          <w:trHeight w:val="290"/>
        </w:trPr>
        <w:tc>
          <w:tcPr>
            <w:tcW w:w="4359" w:type="dxa"/>
            <w:shd w:val="clear" w:color="auto" w:fill="auto"/>
            <w:noWrap/>
            <w:vAlign w:val="bottom"/>
            <w:hideMark/>
          </w:tcPr>
          <w:p w14:paraId="2DB29840" w14:textId="6F302D76" w:rsidR="00FF1343" w:rsidRPr="00FF1343" w:rsidRDefault="00FF1343" w:rsidP="00FF1343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</w:pPr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 xml:space="preserve">MA_coupon_control </w:t>
            </w:r>
          </w:p>
        </w:tc>
        <w:tc>
          <w:tcPr>
            <w:tcW w:w="4234" w:type="dxa"/>
            <w:vAlign w:val="bottom"/>
          </w:tcPr>
          <w:p w14:paraId="37879276" w14:textId="77777777" w:rsidR="00FF1343" w:rsidRPr="00FF1343" w:rsidRDefault="00FF1343" w:rsidP="00FF1343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</w:pPr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 xml:space="preserve">txt_hist_orders_extra </w:t>
            </w:r>
          </w:p>
        </w:tc>
      </w:tr>
      <w:tr w:rsidR="00FF1343" w:rsidRPr="00FF1343" w14:paraId="0FBF8A0B" w14:textId="77777777" w:rsidTr="00D50213">
        <w:trPr>
          <w:trHeight w:val="290"/>
        </w:trPr>
        <w:tc>
          <w:tcPr>
            <w:tcW w:w="4359" w:type="dxa"/>
            <w:shd w:val="clear" w:color="auto" w:fill="auto"/>
            <w:noWrap/>
            <w:vAlign w:val="bottom"/>
            <w:hideMark/>
          </w:tcPr>
          <w:p w14:paraId="1B465FF4" w14:textId="77777777" w:rsidR="00FF1343" w:rsidRPr="00FF1343" w:rsidRDefault="00FF1343" w:rsidP="00FF1343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</w:pPr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 xml:space="preserve">MA_coupon_range </w:t>
            </w:r>
          </w:p>
        </w:tc>
        <w:tc>
          <w:tcPr>
            <w:tcW w:w="4234" w:type="dxa"/>
            <w:vAlign w:val="bottom"/>
          </w:tcPr>
          <w:p w14:paraId="75DBE3D0" w14:textId="77777777" w:rsidR="00FF1343" w:rsidRPr="00FF1343" w:rsidRDefault="00FF1343" w:rsidP="00FF1343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</w:pPr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 xml:space="preserve">txt_hist_orders_pay </w:t>
            </w:r>
          </w:p>
        </w:tc>
      </w:tr>
      <w:tr w:rsidR="00FF1343" w:rsidRPr="00FF1343" w14:paraId="61879067" w14:textId="77777777" w:rsidTr="00D50213">
        <w:trPr>
          <w:trHeight w:val="290"/>
        </w:trPr>
        <w:tc>
          <w:tcPr>
            <w:tcW w:w="4359" w:type="dxa"/>
            <w:shd w:val="clear" w:color="auto" w:fill="auto"/>
            <w:noWrap/>
            <w:vAlign w:val="bottom"/>
            <w:hideMark/>
          </w:tcPr>
          <w:p w14:paraId="421F75A1" w14:textId="77777777" w:rsidR="00FF1343" w:rsidRPr="00FF1343" w:rsidRDefault="00FF1343" w:rsidP="00FF1343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</w:pPr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 xml:space="preserve">MA_currency </w:t>
            </w:r>
          </w:p>
        </w:tc>
        <w:tc>
          <w:tcPr>
            <w:tcW w:w="4234" w:type="dxa"/>
            <w:vAlign w:val="bottom"/>
          </w:tcPr>
          <w:p w14:paraId="4BF06CB7" w14:textId="77777777" w:rsidR="00FF1343" w:rsidRPr="00FF1343" w:rsidRDefault="00FF1343" w:rsidP="00FF1343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</w:pPr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 xml:space="preserve">txt_hist_orders_pay_progress </w:t>
            </w:r>
          </w:p>
        </w:tc>
      </w:tr>
      <w:tr w:rsidR="00FF1343" w:rsidRPr="00FF1343" w14:paraId="4943BD52" w14:textId="77777777" w:rsidTr="00D50213">
        <w:trPr>
          <w:trHeight w:val="290"/>
        </w:trPr>
        <w:tc>
          <w:tcPr>
            <w:tcW w:w="4359" w:type="dxa"/>
            <w:shd w:val="clear" w:color="auto" w:fill="auto"/>
            <w:noWrap/>
            <w:vAlign w:val="bottom"/>
            <w:hideMark/>
          </w:tcPr>
          <w:p w14:paraId="28BBBD26" w14:textId="77777777" w:rsidR="00FF1343" w:rsidRPr="00FF1343" w:rsidRDefault="00FF1343" w:rsidP="00FF1343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</w:pPr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 xml:space="preserve">MA_item_barcode </w:t>
            </w:r>
          </w:p>
        </w:tc>
        <w:tc>
          <w:tcPr>
            <w:tcW w:w="4234" w:type="dxa"/>
            <w:vAlign w:val="bottom"/>
          </w:tcPr>
          <w:p w14:paraId="45542CB4" w14:textId="77777777" w:rsidR="00FF1343" w:rsidRPr="00FF1343" w:rsidRDefault="00FF1343" w:rsidP="00FF1343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</w:pPr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 xml:space="preserve">txt_hist_payfig </w:t>
            </w:r>
          </w:p>
        </w:tc>
      </w:tr>
      <w:tr w:rsidR="00FF1343" w:rsidRPr="00FF1343" w14:paraId="3BC87F4B" w14:textId="77777777" w:rsidTr="00D50213">
        <w:trPr>
          <w:trHeight w:val="290"/>
        </w:trPr>
        <w:tc>
          <w:tcPr>
            <w:tcW w:w="4359" w:type="dxa"/>
            <w:shd w:val="clear" w:color="auto" w:fill="auto"/>
            <w:noWrap/>
            <w:vAlign w:val="bottom"/>
            <w:hideMark/>
          </w:tcPr>
          <w:p w14:paraId="46C2DB04" w14:textId="77777777" w:rsidR="00FF1343" w:rsidRPr="00FF1343" w:rsidRDefault="00FF1343" w:rsidP="00FF1343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</w:pPr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 xml:space="preserve">MA_messages </w:t>
            </w:r>
          </w:p>
        </w:tc>
        <w:tc>
          <w:tcPr>
            <w:tcW w:w="4234" w:type="dxa"/>
            <w:vAlign w:val="bottom"/>
          </w:tcPr>
          <w:p w14:paraId="3C58F555" w14:textId="77777777" w:rsidR="00FF1343" w:rsidRPr="00FF1343" w:rsidRDefault="00FF1343" w:rsidP="00FF1343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</w:pPr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 xml:space="preserve">txt_hist_paysum </w:t>
            </w:r>
          </w:p>
        </w:tc>
      </w:tr>
      <w:tr w:rsidR="00FF1343" w:rsidRPr="00FF1343" w14:paraId="3119D018" w14:textId="77777777" w:rsidTr="00D50213">
        <w:trPr>
          <w:trHeight w:val="290"/>
        </w:trPr>
        <w:tc>
          <w:tcPr>
            <w:tcW w:w="4359" w:type="dxa"/>
            <w:shd w:val="clear" w:color="auto" w:fill="auto"/>
            <w:noWrap/>
            <w:vAlign w:val="bottom"/>
            <w:hideMark/>
          </w:tcPr>
          <w:p w14:paraId="15C829AE" w14:textId="77777777" w:rsidR="00FF1343" w:rsidRPr="00FF1343" w:rsidRDefault="00FF1343" w:rsidP="00FF1343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</w:pPr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 xml:space="preserve">MA_onhouse </w:t>
            </w:r>
          </w:p>
        </w:tc>
        <w:tc>
          <w:tcPr>
            <w:tcW w:w="4234" w:type="dxa"/>
            <w:vAlign w:val="bottom"/>
          </w:tcPr>
          <w:p w14:paraId="3AF3ABFD" w14:textId="77777777" w:rsidR="00FF1343" w:rsidRPr="00FF1343" w:rsidRDefault="00FF1343" w:rsidP="00FF1343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</w:pPr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 xml:space="preserve">txt_hist_possystem </w:t>
            </w:r>
          </w:p>
        </w:tc>
      </w:tr>
      <w:tr w:rsidR="00FF1343" w:rsidRPr="00FF1343" w14:paraId="33DAA6DD" w14:textId="77777777" w:rsidTr="00D50213">
        <w:trPr>
          <w:trHeight w:val="290"/>
        </w:trPr>
        <w:tc>
          <w:tcPr>
            <w:tcW w:w="4359" w:type="dxa"/>
            <w:shd w:val="clear" w:color="auto" w:fill="auto"/>
            <w:noWrap/>
            <w:vAlign w:val="bottom"/>
            <w:hideMark/>
          </w:tcPr>
          <w:p w14:paraId="4650F1A0" w14:textId="77777777" w:rsidR="00FF1343" w:rsidRPr="00FF1343" w:rsidRDefault="00FF1343" w:rsidP="00FF1343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</w:pPr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 xml:space="preserve">MA_options </w:t>
            </w:r>
          </w:p>
        </w:tc>
        <w:tc>
          <w:tcPr>
            <w:tcW w:w="4234" w:type="dxa"/>
            <w:vAlign w:val="bottom"/>
          </w:tcPr>
          <w:p w14:paraId="2A5256DA" w14:textId="77777777" w:rsidR="00FF1343" w:rsidRPr="00FF1343" w:rsidRDefault="00FF1343" w:rsidP="00FF1343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</w:pPr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 xml:space="preserve">txt_hist_redeemed_coupon </w:t>
            </w:r>
          </w:p>
        </w:tc>
      </w:tr>
      <w:tr w:rsidR="00FF1343" w:rsidRPr="00FF1343" w14:paraId="1627468A" w14:textId="77777777" w:rsidTr="00D50213">
        <w:trPr>
          <w:trHeight w:val="290"/>
        </w:trPr>
        <w:tc>
          <w:tcPr>
            <w:tcW w:w="4359" w:type="dxa"/>
            <w:shd w:val="clear" w:color="auto" w:fill="auto"/>
            <w:noWrap/>
            <w:vAlign w:val="bottom"/>
            <w:hideMark/>
          </w:tcPr>
          <w:p w14:paraId="66403291" w14:textId="77777777" w:rsidR="00FF1343" w:rsidRPr="00FF1343" w:rsidRDefault="00FF1343" w:rsidP="00FF1343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</w:pPr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 xml:space="preserve">MA_paycat </w:t>
            </w:r>
          </w:p>
        </w:tc>
        <w:tc>
          <w:tcPr>
            <w:tcW w:w="4234" w:type="dxa"/>
            <w:vAlign w:val="bottom"/>
          </w:tcPr>
          <w:p w14:paraId="47E0CD0D" w14:textId="77777777" w:rsidR="00FF1343" w:rsidRPr="00FF1343" w:rsidRDefault="00FF1343" w:rsidP="00FF1343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</w:pPr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 xml:space="preserve">txt_hist_stock_movement </w:t>
            </w:r>
          </w:p>
        </w:tc>
      </w:tr>
      <w:tr w:rsidR="00FF1343" w:rsidRPr="00FF1343" w14:paraId="33DA2A33" w14:textId="77777777" w:rsidTr="00D50213">
        <w:trPr>
          <w:trHeight w:val="290"/>
        </w:trPr>
        <w:tc>
          <w:tcPr>
            <w:tcW w:w="4359" w:type="dxa"/>
            <w:shd w:val="clear" w:color="auto" w:fill="auto"/>
            <w:noWrap/>
            <w:vAlign w:val="bottom"/>
            <w:hideMark/>
          </w:tcPr>
          <w:p w14:paraId="7BC9D54D" w14:textId="77777777" w:rsidR="00FF1343" w:rsidRPr="00FF1343" w:rsidRDefault="00FF1343" w:rsidP="00FF1343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</w:pPr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 xml:space="preserve">MA_pmt_hdr </w:t>
            </w:r>
          </w:p>
        </w:tc>
        <w:tc>
          <w:tcPr>
            <w:tcW w:w="4234" w:type="dxa"/>
            <w:vAlign w:val="bottom"/>
          </w:tcPr>
          <w:p w14:paraId="0908DB85" w14:textId="77777777" w:rsidR="00FF1343" w:rsidRPr="00FF1343" w:rsidRDefault="00FF1343" w:rsidP="00FF1343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</w:pPr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 xml:space="preserve">txt_hist_supp </w:t>
            </w:r>
          </w:p>
        </w:tc>
      </w:tr>
      <w:tr w:rsidR="00FF1343" w:rsidRPr="00FF1343" w14:paraId="68A435B8" w14:textId="77777777" w:rsidTr="00D50213">
        <w:trPr>
          <w:trHeight w:val="290"/>
        </w:trPr>
        <w:tc>
          <w:tcPr>
            <w:tcW w:w="4359" w:type="dxa"/>
            <w:shd w:val="clear" w:color="auto" w:fill="auto"/>
            <w:noWrap/>
            <w:vAlign w:val="bottom"/>
            <w:hideMark/>
          </w:tcPr>
          <w:p w14:paraId="5391B8CC" w14:textId="77777777" w:rsidR="00FF1343" w:rsidRPr="00FF1343" w:rsidRDefault="00FF1343" w:rsidP="00FF1343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</w:pPr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 xml:space="preserve">MA_pos_layout </w:t>
            </w:r>
          </w:p>
        </w:tc>
        <w:tc>
          <w:tcPr>
            <w:tcW w:w="4234" w:type="dxa"/>
            <w:vAlign w:val="bottom"/>
          </w:tcPr>
          <w:p w14:paraId="186B54E3" w14:textId="77777777" w:rsidR="00FF1343" w:rsidRPr="00FF1343" w:rsidRDefault="00FF1343" w:rsidP="00FF1343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</w:pPr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 xml:space="preserve">txt_hist_trans </w:t>
            </w:r>
          </w:p>
        </w:tc>
      </w:tr>
      <w:tr w:rsidR="00FF1343" w:rsidRPr="00FF1343" w14:paraId="521BAEA0" w14:textId="77777777" w:rsidTr="00D50213">
        <w:trPr>
          <w:trHeight w:val="290"/>
        </w:trPr>
        <w:tc>
          <w:tcPr>
            <w:tcW w:w="4359" w:type="dxa"/>
            <w:shd w:val="clear" w:color="auto" w:fill="auto"/>
            <w:noWrap/>
            <w:vAlign w:val="bottom"/>
            <w:hideMark/>
          </w:tcPr>
          <w:p w14:paraId="7EADC8F4" w14:textId="77777777" w:rsidR="00FF1343" w:rsidRPr="00FF1343" w:rsidRDefault="00FF1343" w:rsidP="00FF1343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</w:pPr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 xml:space="preserve">MA_posfunction </w:t>
            </w:r>
          </w:p>
        </w:tc>
        <w:tc>
          <w:tcPr>
            <w:tcW w:w="4234" w:type="dxa"/>
            <w:vAlign w:val="bottom"/>
          </w:tcPr>
          <w:p w14:paraId="6C03352B" w14:textId="77777777" w:rsidR="00FF1343" w:rsidRPr="00FF1343" w:rsidRDefault="00FF1343" w:rsidP="00FF1343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</w:pPr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 xml:space="preserve">txt_hist_trans_ecard </w:t>
            </w:r>
          </w:p>
        </w:tc>
      </w:tr>
      <w:tr w:rsidR="00FF1343" w:rsidRPr="00FF1343" w14:paraId="11EA7043" w14:textId="77777777" w:rsidTr="00D50213">
        <w:trPr>
          <w:trHeight w:val="290"/>
        </w:trPr>
        <w:tc>
          <w:tcPr>
            <w:tcW w:w="4359" w:type="dxa"/>
            <w:shd w:val="clear" w:color="auto" w:fill="auto"/>
            <w:noWrap/>
            <w:vAlign w:val="bottom"/>
            <w:hideMark/>
          </w:tcPr>
          <w:p w14:paraId="0B0721A5" w14:textId="77777777" w:rsidR="00FF1343" w:rsidRPr="00FF1343" w:rsidRDefault="00FF1343" w:rsidP="00FF1343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</w:pPr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 xml:space="preserve">MA_posfunction_control </w:t>
            </w:r>
          </w:p>
        </w:tc>
        <w:tc>
          <w:tcPr>
            <w:tcW w:w="4234" w:type="dxa"/>
            <w:vAlign w:val="bottom"/>
          </w:tcPr>
          <w:p w14:paraId="2BA27189" w14:textId="77777777" w:rsidR="00FF1343" w:rsidRPr="00FF1343" w:rsidRDefault="00FF1343" w:rsidP="00FF1343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</w:pPr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 xml:space="preserve">txt_hist_trans_modifier </w:t>
            </w:r>
          </w:p>
        </w:tc>
      </w:tr>
      <w:tr w:rsidR="00FF1343" w:rsidRPr="00FF1343" w14:paraId="194E291C" w14:textId="77777777" w:rsidTr="00D50213">
        <w:trPr>
          <w:trHeight w:val="290"/>
        </w:trPr>
        <w:tc>
          <w:tcPr>
            <w:tcW w:w="4359" w:type="dxa"/>
            <w:shd w:val="clear" w:color="auto" w:fill="auto"/>
            <w:noWrap/>
            <w:vAlign w:val="bottom"/>
            <w:hideMark/>
          </w:tcPr>
          <w:p w14:paraId="69E1657F" w14:textId="77777777" w:rsidR="00FF1343" w:rsidRPr="00FF1343" w:rsidRDefault="00FF1343" w:rsidP="00FF1343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</w:pPr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 xml:space="preserve">MA_posfunction_mapping </w:t>
            </w:r>
          </w:p>
        </w:tc>
        <w:tc>
          <w:tcPr>
            <w:tcW w:w="4234" w:type="dxa"/>
            <w:vAlign w:val="bottom"/>
          </w:tcPr>
          <w:p w14:paraId="06FFAAF5" w14:textId="77777777" w:rsidR="00FF1343" w:rsidRPr="00FF1343" w:rsidRDefault="00FF1343" w:rsidP="00FF1343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</w:pPr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 xml:space="preserve">user_profile </w:t>
            </w:r>
          </w:p>
        </w:tc>
      </w:tr>
      <w:tr w:rsidR="00FF1343" w:rsidRPr="00FF1343" w14:paraId="406B18E1" w14:textId="77777777" w:rsidTr="00D50213">
        <w:trPr>
          <w:trHeight w:val="290"/>
        </w:trPr>
        <w:tc>
          <w:tcPr>
            <w:tcW w:w="4359" w:type="dxa"/>
            <w:shd w:val="clear" w:color="auto" w:fill="auto"/>
            <w:noWrap/>
            <w:vAlign w:val="bottom"/>
            <w:hideMark/>
          </w:tcPr>
          <w:p w14:paraId="668BE22C" w14:textId="36B6FC49" w:rsidR="00FF1343" w:rsidRPr="00FF1343" w:rsidRDefault="00FF1343" w:rsidP="00FF1343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</w:pPr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lastRenderedPageBreak/>
              <w:t xml:space="preserve">MA_syssettings </w:t>
            </w:r>
          </w:p>
        </w:tc>
        <w:tc>
          <w:tcPr>
            <w:tcW w:w="4234" w:type="dxa"/>
            <w:vAlign w:val="bottom"/>
          </w:tcPr>
          <w:p w14:paraId="1F70AB5F" w14:textId="77777777" w:rsidR="00FF1343" w:rsidRPr="00FF1343" w:rsidRDefault="00FF1343" w:rsidP="00FF1343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</w:pPr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 xml:space="preserve">xmitpos_branch_predel </w:t>
            </w:r>
          </w:p>
        </w:tc>
      </w:tr>
      <w:tr w:rsidR="00FF1343" w:rsidRPr="00FF1343" w14:paraId="25DA894F" w14:textId="77777777" w:rsidTr="00D50213">
        <w:trPr>
          <w:trHeight w:val="290"/>
        </w:trPr>
        <w:tc>
          <w:tcPr>
            <w:tcW w:w="4359" w:type="dxa"/>
            <w:shd w:val="clear" w:color="auto" w:fill="auto"/>
            <w:noWrap/>
            <w:vAlign w:val="bottom"/>
            <w:hideMark/>
          </w:tcPr>
          <w:p w14:paraId="67A64082" w14:textId="758BF1DA" w:rsidR="00FF1343" w:rsidRPr="00FF1343" w:rsidRDefault="00FF1343" w:rsidP="00FF1343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</w:pPr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 xml:space="preserve">MA_tabletotext </w:t>
            </w:r>
          </w:p>
        </w:tc>
        <w:tc>
          <w:tcPr>
            <w:tcW w:w="4234" w:type="dxa"/>
            <w:vAlign w:val="bottom"/>
          </w:tcPr>
          <w:p w14:paraId="7005B415" w14:textId="77777777" w:rsidR="00FF1343" w:rsidRPr="00FF1343" w:rsidRDefault="00FF1343" w:rsidP="00FF1343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</w:pPr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 xml:space="preserve">XML_result </w:t>
            </w:r>
          </w:p>
        </w:tc>
      </w:tr>
      <w:tr w:rsidR="00FF1343" w:rsidRPr="00FF1343" w14:paraId="4E992357" w14:textId="77777777" w:rsidTr="00D50213">
        <w:trPr>
          <w:trHeight w:val="290"/>
        </w:trPr>
        <w:tc>
          <w:tcPr>
            <w:tcW w:w="4359" w:type="dxa"/>
            <w:shd w:val="clear" w:color="auto" w:fill="auto"/>
            <w:noWrap/>
            <w:vAlign w:val="bottom"/>
            <w:hideMark/>
          </w:tcPr>
          <w:p w14:paraId="4BD262F5" w14:textId="77777777" w:rsidR="00FF1343" w:rsidRPr="00FF1343" w:rsidRDefault="00FF1343" w:rsidP="00FF1343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</w:pPr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 xml:space="preserve">MA_trans_type </w:t>
            </w:r>
          </w:p>
        </w:tc>
        <w:tc>
          <w:tcPr>
            <w:tcW w:w="4234" w:type="dxa"/>
            <w:vAlign w:val="bottom"/>
          </w:tcPr>
          <w:p w14:paraId="612B20E0" w14:textId="77777777" w:rsidR="00FF1343" w:rsidRPr="00FF1343" w:rsidRDefault="00FF1343" w:rsidP="00FF1343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</w:pPr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 xml:space="preserve">XOP_branch_summary </w:t>
            </w:r>
          </w:p>
        </w:tc>
      </w:tr>
      <w:tr w:rsidR="00FF1343" w:rsidRPr="00FF1343" w14:paraId="683F4CF7" w14:textId="77777777" w:rsidTr="00D50213">
        <w:trPr>
          <w:trHeight w:val="290"/>
        </w:trPr>
        <w:tc>
          <w:tcPr>
            <w:tcW w:w="4359" w:type="dxa"/>
            <w:shd w:val="clear" w:color="auto" w:fill="auto"/>
            <w:noWrap/>
            <w:vAlign w:val="bottom"/>
            <w:hideMark/>
          </w:tcPr>
          <w:p w14:paraId="63EDA502" w14:textId="77777777" w:rsidR="00FF1343" w:rsidRPr="00FF1343" w:rsidRDefault="00FF1343" w:rsidP="00FF1343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</w:pPr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 xml:space="preserve">md_dayend_control_table </w:t>
            </w:r>
          </w:p>
        </w:tc>
        <w:tc>
          <w:tcPr>
            <w:tcW w:w="4234" w:type="dxa"/>
            <w:vAlign w:val="bottom"/>
          </w:tcPr>
          <w:p w14:paraId="2EE026DA" w14:textId="77777777" w:rsidR="00FF1343" w:rsidRPr="00FF1343" w:rsidRDefault="00FF1343" w:rsidP="00FF1343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</w:pPr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 xml:space="preserve">XOP_pos_layout </w:t>
            </w:r>
          </w:p>
        </w:tc>
      </w:tr>
      <w:tr w:rsidR="00FF1343" w:rsidRPr="00FF1343" w14:paraId="298E825B" w14:textId="77777777" w:rsidTr="00D50213">
        <w:trPr>
          <w:trHeight w:val="290"/>
        </w:trPr>
        <w:tc>
          <w:tcPr>
            <w:tcW w:w="4359" w:type="dxa"/>
            <w:shd w:val="clear" w:color="auto" w:fill="auto"/>
            <w:noWrap/>
            <w:vAlign w:val="bottom"/>
            <w:hideMark/>
          </w:tcPr>
          <w:p w14:paraId="5F787C6A" w14:textId="77777777" w:rsidR="00FF1343" w:rsidRPr="00FF1343" w:rsidRDefault="00FF1343" w:rsidP="00FF1343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</w:pPr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 xml:space="preserve">md_hist_check_logs </w:t>
            </w:r>
          </w:p>
        </w:tc>
        <w:tc>
          <w:tcPr>
            <w:tcW w:w="4234" w:type="dxa"/>
            <w:vAlign w:val="bottom"/>
          </w:tcPr>
          <w:p w14:paraId="2C49E2CC" w14:textId="77777777" w:rsidR="00FF1343" w:rsidRPr="00FF1343" w:rsidRDefault="00FF1343" w:rsidP="00FF1343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</w:pPr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 xml:space="preserve">XOP_posfunction </w:t>
            </w:r>
          </w:p>
        </w:tc>
      </w:tr>
      <w:tr w:rsidR="00FF1343" w:rsidRPr="00FF1343" w14:paraId="2B95A79D" w14:textId="77777777" w:rsidTr="00D50213">
        <w:trPr>
          <w:trHeight w:val="290"/>
        </w:trPr>
        <w:tc>
          <w:tcPr>
            <w:tcW w:w="4359" w:type="dxa"/>
            <w:shd w:val="clear" w:color="auto" w:fill="auto"/>
            <w:noWrap/>
            <w:vAlign w:val="bottom"/>
            <w:hideMark/>
          </w:tcPr>
          <w:p w14:paraId="5B2B9328" w14:textId="77777777" w:rsidR="00FF1343" w:rsidRPr="00FF1343" w:rsidRDefault="00FF1343" w:rsidP="00FF1343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</w:pPr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 xml:space="preserve">md_hist_coupon_sales </w:t>
            </w:r>
          </w:p>
        </w:tc>
        <w:tc>
          <w:tcPr>
            <w:tcW w:w="4234" w:type="dxa"/>
            <w:vAlign w:val="bottom"/>
          </w:tcPr>
          <w:p w14:paraId="31B944EB" w14:textId="77777777" w:rsidR="00FF1343" w:rsidRPr="00FF1343" w:rsidRDefault="00FF1343" w:rsidP="00FF1343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</w:pPr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 xml:space="preserve">XOP_posfunction_control </w:t>
            </w:r>
          </w:p>
        </w:tc>
      </w:tr>
      <w:tr w:rsidR="00FF1343" w:rsidRPr="00FF1343" w14:paraId="2EEE8590" w14:textId="77777777" w:rsidTr="00D50213">
        <w:trPr>
          <w:trHeight w:val="290"/>
        </w:trPr>
        <w:tc>
          <w:tcPr>
            <w:tcW w:w="4359" w:type="dxa"/>
            <w:shd w:val="clear" w:color="auto" w:fill="auto"/>
            <w:noWrap/>
            <w:vAlign w:val="bottom"/>
            <w:hideMark/>
          </w:tcPr>
          <w:p w14:paraId="274C0D60" w14:textId="77777777" w:rsidR="00FF1343" w:rsidRPr="00FF1343" w:rsidRDefault="00FF1343" w:rsidP="00FF1343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</w:pPr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 xml:space="preserve">md_hist_orders </w:t>
            </w:r>
          </w:p>
        </w:tc>
        <w:tc>
          <w:tcPr>
            <w:tcW w:w="4234" w:type="dxa"/>
            <w:vAlign w:val="bottom"/>
          </w:tcPr>
          <w:p w14:paraId="2BA9DF76" w14:textId="77777777" w:rsidR="00FF1343" w:rsidRPr="00FF1343" w:rsidRDefault="00FF1343" w:rsidP="00FF1343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</w:pPr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 xml:space="preserve">XOP_syssettings </w:t>
            </w:r>
          </w:p>
        </w:tc>
      </w:tr>
      <w:tr w:rsidR="002E24CF" w:rsidRPr="00FF1343" w14:paraId="31B8AD82" w14:textId="77777777" w:rsidTr="00C138F4">
        <w:trPr>
          <w:trHeight w:val="290"/>
        </w:trPr>
        <w:tc>
          <w:tcPr>
            <w:tcW w:w="4359" w:type="dxa"/>
            <w:shd w:val="clear" w:color="auto" w:fill="auto"/>
            <w:noWrap/>
            <w:vAlign w:val="bottom"/>
            <w:hideMark/>
          </w:tcPr>
          <w:p w14:paraId="0F86BB09" w14:textId="77777777" w:rsidR="002E24CF" w:rsidRPr="00FF1343" w:rsidRDefault="002E24CF" w:rsidP="002E24CF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</w:pPr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 xml:space="preserve">md_hist_orders_extra </w:t>
            </w:r>
          </w:p>
        </w:tc>
        <w:tc>
          <w:tcPr>
            <w:tcW w:w="4234" w:type="dxa"/>
            <w:vAlign w:val="bottom"/>
          </w:tcPr>
          <w:p w14:paraId="3EC1F3F4" w14:textId="77777777" w:rsidR="002E24CF" w:rsidRPr="00FF1343" w:rsidRDefault="002E24CF" w:rsidP="002E24CF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</w:pPr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 xml:space="preserve">md_hist_orders_pay_progress </w:t>
            </w:r>
          </w:p>
        </w:tc>
      </w:tr>
      <w:tr w:rsidR="002E24CF" w:rsidRPr="00FF1343" w14:paraId="77053041" w14:textId="77777777" w:rsidTr="00C138F4">
        <w:trPr>
          <w:trHeight w:val="290"/>
        </w:trPr>
        <w:tc>
          <w:tcPr>
            <w:tcW w:w="4359" w:type="dxa"/>
            <w:shd w:val="clear" w:color="auto" w:fill="auto"/>
            <w:noWrap/>
            <w:vAlign w:val="bottom"/>
            <w:hideMark/>
          </w:tcPr>
          <w:p w14:paraId="14E53436" w14:textId="77777777" w:rsidR="002E24CF" w:rsidRPr="00FF1343" w:rsidRDefault="002E24CF" w:rsidP="002E24CF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</w:pPr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 xml:space="preserve">md_hist_orders_pay </w:t>
            </w:r>
          </w:p>
        </w:tc>
        <w:tc>
          <w:tcPr>
            <w:tcW w:w="4234" w:type="dxa"/>
            <w:vAlign w:val="bottom"/>
          </w:tcPr>
          <w:p w14:paraId="3810C93E" w14:textId="77777777" w:rsidR="002E24CF" w:rsidRPr="00FF1343" w:rsidRDefault="002E24CF" w:rsidP="002E24CF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</w:pPr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 xml:space="preserve">md_hist_payfig </w:t>
            </w:r>
          </w:p>
        </w:tc>
      </w:tr>
    </w:tbl>
    <w:p w14:paraId="1D191A90" w14:textId="47E41835" w:rsidR="00D67CF1" w:rsidRPr="005B5BF5" w:rsidRDefault="003D6766">
      <w:pPr>
        <w:rPr>
          <w:rFonts w:ascii="Palatino Linotype" w:eastAsia="SimSun" w:hAnsi="Palatino Linotype" w:cs="Microsoft YaHei"/>
          <w:b/>
          <w:bCs/>
          <w:color w:val="365F91" w:themeColor="accent1" w:themeShade="BF"/>
          <w:sz w:val="28"/>
          <w:szCs w:val="28"/>
          <w:lang w:eastAsia="zh-CN"/>
        </w:rPr>
      </w:pPr>
      <w:ins w:id="116" w:author="Edward Leung" w:date="2017-01-17T15:03:00Z">
        <w:r w:rsidRPr="003D6766">
          <w:rPr>
            <w:rFonts w:ascii="Palatino Linotype" w:eastAsia="Times New Roman" w:hAnsi="Palatino Linotype" w:cs="Calibri"/>
            <w:color w:val="000000"/>
            <w:lang w:val="en-GB" w:eastAsia="zh-CN"/>
          </w:rPr>
          <mc:AlternateContent>
            <mc:Choice Requires="wps">
              <w:drawing>
                <wp:anchor distT="0" distB="0" distL="114300" distR="114300" simplePos="0" relativeHeight="251707392" behindDoc="0" locked="0" layoutInCell="1" allowOverlap="1" wp14:anchorId="047B837D" wp14:editId="4E8D6AAA">
                  <wp:simplePos x="0" y="0"/>
                  <wp:positionH relativeFrom="column">
                    <wp:posOffset>1342339</wp:posOffset>
                  </wp:positionH>
                  <wp:positionV relativeFrom="paragraph">
                    <wp:posOffset>-2282876</wp:posOffset>
                  </wp:positionV>
                  <wp:extent cx="869950" cy="349885"/>
                  <wp:effectExtent l="0" t="0" r="25400" b="12065"/>
                  <wp:wrapNone/>
                  <wp:docPr id="28" name="Text Box 28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869950" cy="34988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C5587BC" w14:textId="77777777" w:rsidR="00F14386" w:rsidRDefault="00F14386" w:rsidP="003D6766">
                              <w:ins w:id="117" w:author="Edward Leung" w:date="2017-01-17T15:03:00Z">
                                <w:r>
                                  <w:t>Required</w:t>
                                </w:r>
                              </w:ins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 w14:anchorId="047B837D" id="Text Box 28" o:spid="_x0000_s1038" type="#_x0000_t202" style="position:absolute;margin-left:105.7pt;margin-top:-179.75pt;width:68.5pt;height:27.5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" fillcolor="white [3201]" strokeweight=".5pt">
                  <v:textbox>
                    <w:txbxContent>
                      <w:p w14:paraId="0C5587BC" w14:textId="77777777" w:rsidR="00F14386" w:rsidRDefault="00F14386" w:rsidP="003D6766">
                        <w:ins w:id="118" w:author="Edward Leung" w:date="2017-01-17T15:03:00Z">
                          <w:r>
                            <w:t>Required</w:t>
                          </w:r>
                        </w:ins>
                      </w:p>
                    </w:txbxContent>
                  </v:textbox>
                </v:shape>
              </w:pict>
            </mc:Fallback>
          </mc:AlternateContent>
        </w:r>
        <w:r w:rsidRPr="003D6766">
          <w:rPr>
            <w:rFonts w:ascii="Palatino Linotype" w:eastAsia="Times New Roman" w:hAnsi="Palatino Linotype" w:cs="Calibri"/>
            <w:color w:val="000000"/>
            <w:lang w:val="en-GB" w:eastAsia="zh-CN"/>
          </w:rPr>
          <mc:AlternateContent>
            <mc:Choice Requires="wps">
              <w:drawing>
                <wp:anchor distT="0" distB="0" distL="114300" distR="114300" simplePos="0" relativeHeight="251708416" behindDoc="0" locked="0" layoutInCell="1" allowOverlap="1" wp14:anchorId="101D7878" wp14:editId="2241EE07">
                  <wp:simplePos x="0" y="0"/>
                  <wp:positionH relativeFrom="column">
                    <wp:posOffset>1342340</wp:posOffset>
                  </wp:positionH>
                  <wp:positionV relativeFrom="paragraph">
                    <wp:posOffset>-1902485</wp:posOffset>
                  </wp:positionV>
                  <wp:extent cx="621792" cy="234086"/>
                  <wp:effectExtent l="38100" t="0" r="26035" b="71120"/>
                  <wp:wrapNone/>
                  <wp:docPr id="29" name="Straight Arrow Connector 29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 flipH="1">
                            <a:off x="0" y="0"/>
                            <a:ext cx="621792" cy="23408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 w14:anchorId="7BBDC5F5" id="Straight Arrow Connector 29" o:spid="_x0000_s1026" type="#_x0000_t32" style="position:absolute;margin-left:105.7pt;margin-top:-149.8pt;width:48.95pt;height:18.45pt;flip:x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" strokecolor="#4579b8 [3044]">
                  <v:stroke endarrow="block"/>
                </v:shape>
              </w:pict>
            </mc:Fallback>
          </mc:AlternateContent>
        </w:r>
      </w:ins>
    </w:p>
    <w:p w14:paraId="671CBDFB" w14:textId="77777777" w:rsidR="00460F4D" w:rsidRDefault="00900BAC" w:rsidP="00C15BC6">
      <w:pPr>
        <w:jc w:val="center"/>
        <w:rPr>
          <w:rFonts w:ascii="Palatino Linotype" w:eastAsia="Microsoft YaHei" w:hAnsi="Palatino Linotype"/>
        </w:rPr>
      </w:pPr>
      <w:r w:rsidRPr="005B5BF5">
        <w:rPr>
          <w:rFonts w:ascii="Palatino Linotype" w:eastAsia="Microsoft YaHei" w:hAnsi="Palatino Linotype"/>
        </w:rPr>
        <w:t xml:space="preserve">- End </w:t>
      </w:r>
      <w:r w:rsidR="00E93A0E">
        <w:rPr>
          <w:rFonts w:ascii="Palatino Linotype" w:eastAsia="Microsoft YaHei" w:hAnsi="Palatino Linotype"/>
        </w:rPr>
        <w:t>–</w:t>
      </w:r>
    </w:p>
    <w:p w14:paraId="54B144D0" w14:textId="77777777" w:rsidR="00E93A0E" w:rsidRDefault="00E93A0E" w:rsidP="00C15BC6">
      <w:pPr>
        <w:jc w:val="center"/>
        <w:rPr>
          <w:rFonts w:ascii="Palatino Linotype" w:eastAsia="Microsoft YaHei" w:hAnsi="Palatino Linotype"/>
        </w:rPr>
      </w:pPr>
    </w:p>
    <w:p w14:paraId="2FA9B85B" w14:textId="77777777" w:rsidR="00E93A0E" w:rsidRDefault="00E93A0E">
      <w:pPr>
        <w:rPr>
          <w:rFonts w:ascii="Palatino Linotype" w:eastAsia="SimSun" w:hAnsi="Palatino Linotype" w:cs="Microsoft YaHei"/>
          <w:b/>
          <w:bCs/>
          <w:color w:val="365F91" w:themeColor="accent1" w:themeShade="BF"/>
          <w:sz w:val="28"/>
          <w:szCs w:val="28"/>
          <w:lang w:eastAsia="zh-CN"/>
        </w:rPr>
      </w:pPr>
      <w:bookmarkStart w:id="119" w:name="_Toc469739639"/>
      <w:bookmarkStart w:id="120" w:name="_Toc471773389"/>
      <w:bookmarkStart w:id="121" w:name="_Toc472133138"/>
      <w:r>
        <w:br w:type="page"/>
      </w:r>
    </w:p>
    <w:p w14:paraId="1D1237E7" w14:textId="77777777" w:rsidR="00E93A0E" w:rsidRPr="00A00C1A" w:rsidRDefault="00E93A0E" w:rsidP="00E93A0E">
      <w:pPr>
        <w:pStyle w:val="Heading1"/>
      </w:pPr>
      <w:bookmarkStart w:id="122" w:name="_Toc472172892"/>
      <w:r>
        <w:lastRenderedPageBreak/>
        <w:t>Sign Off</w:t>
      </w:r>
      <w:bookmarkEnd w:id="119"/>
      <w:bookmarkEnd w:id="120"/>
      <w:bookmarkEnd w:id="121"/>
      <w:bookmarkEnd w:id="122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97"/>
        <w:gridCol w:w="1931"/>
        <w:gridCol w:w="4032"/>
      </w:tblGrid>
      <w:tr w:rsidR="00E93A0E" w:rsidRPr="00A00C1A" w14:paraId="7F11559E" w14:textId="77777777" w:rsidTr="00C138F4">
        <w:trPr>
          <w:cantSplit/>
        </w:trPr>
        <w:tc>
          <w:tcPr>
            <w:tcW w:w="10260" w:type="dxa"/>
            <w:gridSpan w:val="3"/>
            <w:shd w:val="clear" w:color="auto" w:fill="244061" w:themeFill="accent1" w:themeFillShade="80"/>
          </w:tcPr>
          <w:p w14:paraId="5EF75F46" w14:textId="77777777" w:rsidR="00E93A0E" w:rsidRPr="00A00C1A" w:rsidRDefault="00E93A0E" w:rsidP="00C138F4">
            <w:pPr>
              <w:spacing w:after="0"/>
              <w:jc w:val="both"/>
              <w:rPr>
                <w:rFonts w:eastAsia="Microsoft YaHei"/>
                <w:color w:val="FFFFFF"/>
                <w:sz w:val="24"/>
                <w:szCs w:val="20"/>
              </w:rPr>
            </w:pPr>
            <w:r w:rsidRPr="00A00C1A">
              <w:rPr>
                <w:rFonts w:eastAsia="Microsoft YaHei"/>
                <w:color w:val="FFFFFF"/>
                <w:sz w:val="24"/>
                <w:szCs w:val="20"/>
              </w:rPr>
              <w:t xml:space="preserve">Description of Deliverable: </w:t>
            </w:r>
            <w:r>
              <w:rPr>
                <w:rFonts w:eastAsia="Microsoft YaHei"/>
                <w:color w:val="FFFFFF"/>
                <w:sz w:val="24"/>
                <w:szCs w:val="20"/>
              </w:rPr>
              <w:t>System Design Document</w:t>
            </w:r>
          </w:p>
          <w:p w14:paraId="530EEFC6" w14:textId="77777777" w:rsidR="00E93A0E" w:rsidRPr="00A00C1A" w:rsidRDefault="00E93A0E" w:rsidP="00C138F4">
            <w:pPr>
              <w:spacing w:after="0"/>
              <w:jc w:val="both"/>
              <w:rPr>
                <w:sz w:val="24"/>
                <w:szCs w:val="24"/>
              </w:rPr>
            </w:pPr>
            <w:r w:rsidRPr="00A00C1A">
              <w:rPr>
                <w:rFonts w:eastAsia="Microsoft YaHei"/>
                <w:color w:val="FFFFFF"/>
                <w:sz w:val="24"/>
                <w:szCs w:val="20"/>
              </w:rPr>
              <w:t>The requirements specification for the application.</w:t>
            </w:r>
            <w:r w:rsidRPr="00A00C1A">
              <w:rPr>
                <w:rFonts w:eastAsia="Arial Unicode MS"/>
                <w:sz w:val="24"/>
                <w:szCs w:val="24"/>
              </w:rPr>
              <w:t xml:space="preserve"> </w:t>
            </w:r>
          </w:p>
        </w:tc>
      </w:tr>
      <w:tr w:rsidR="00E93A0E" w:rsidRPr="003C1591" w14:paraId="656A5124" w14:textId="77777777" w:rsidTr="00C138F4">
        <w:trPr>
          <w:cantSplit/>
          <w:trHeight w:val="269"/>
        </w:trPr>
        <w:tc>
          <w:tcPr>
            <w:tcW w:w="10260" w:type="dxa"/>
            <w:gridSpan w:val="3"/>
            <w:vAlign w:val="center"/>
          </w:tcPr>
          <w:p w14:paraId="570E94AB" w14:textId="77777777" w:rsidR="00E93A0E" w:rsidRPr="003C1591" w:rsidRDefault="00E93A0E" w:rsidP="00C138F4">
            <w:pPr>
              <w:pStyle w:val="TOC3"/>
            </w:pPr>
            <w:r w:rsidRPr="003C1591">
              <w:rPr>
                <w:bCs/>
              </w:rPr>
              <w:t>POS Part Sign-Off</w:t>
            </w:r>
            <w:r w:rsidRPr="003C1591">
              <w:t xml:space="preserve">  </w:t>
            </w:r>
          </w:p>
        </w:tc>
      </w:tr>
      <w:tr w:rsidR="00E93A0E" w:rsidRPr="00A00C1A" w14:paraId="15963D00" w14:textId="77777777" w:rsidTr="00C138F4">
        <w:trPr>
          <w:cantSplit/>
          <w:trHeight w:val="562"/>
        </w:trPr>
        <w:tc>
          <w:tcPr>
            <w:tcW w:w="4297" w:type="dxa"/>
            <w:vAlign w:val="center"/>
          </w:tcPr>
          <w:p w14:paraId="3AB7B6EF" w14:textId="77777777" w:rsidR="00E93A0E" w:rsidRPr="003C1591" w:rsidRDefault="00E93A0E" w:rsidP="00C138F4">
            <w:pPr>
              <w:pStyle w:val="TOC3"/>
              <w:rPr>
                <w:b w:val="0"/>
              </w:rPr>
            </w:pPr>
            <w:r w:rsidRPr="003C1591">
              <w:rPr>
                <w:b w:val="0"/>
                <w:u w:val="single"/>
              </w:rPr>
              <w:t>Name</w:t>
            </w:r>
            <w:r w:rsidRPr="003C1591">
              <w:rPr>
                <w:b w:val="0"/>
              </w:rPr>
              <w:t xml:space="preserve"> (Print or Type)</w:t>
            </w:r>
          </w:p>
        </w:tc>
        <w:tc>
          <w:tcPr>
            <w:tcW w:w="1931" w:type="dxa"/>
            <w:vAlign w:val="center"/>
          </w:tcPr>
          <w:p w14:paraId="34F1B508" w14:textId="77777777" w:rsidR="00E93A0E" w:rsidRPr="003C1591" w:rsidRDefault="00E93A0E" w:rsidP="00C138F4">
            <w:pPr>
              <w:pStyle w:val="TOC3"/>
              <w:rPr>
                <w:b w:val="0"/>
              </w:rPr>
            </w:pPr>
            <w:r w:rsidRPr="003C1591">
              <w:rPr>
                <w:b w:val="0"/>
              </w:rPr>
              <w:t>Date</w:t>
            </w:r>
          </w:p>
        </w:tc>
        <w:tc>
          <w:tcPr>
            <w:tcW w:w="4032" w:type="dxa"/>
            <w:vAlign w:val="center"/>
          </w:tcPr>
          <w:p w14:paraId="37BAD550" w14:textId="77777777" w:rsidR="00E93A0E" w:rsidRPr="003C1591" w:rsidRDefault="00E93A0E" w:rsidP="00C138F4">
            <w:pPr>
              <w:pStyle w:val="TOC3"/>
              <w:rPr>
                <w:b w:val="0"/>
              </w:rPr>
            </w:pPr>
            <w:r w:rsidRPr="003C1591">
              <w:rPr>
                <w:b w:val="0"/>
              </w:rPr>
              <w:t>Signature</w:t>
            </w:r>
          </w:p>
        </w:tc>
      </w:tr>
      <w:tr w:rsidR="00E93A0E" w:rsidRPr="003B730D" w14:paraId="0B8F1862" w14:textId="77777777" w:rsidTr="00C138F4">
        <w:trPr>
          <w:cantSplit/>
          <w:trHeight w:val="773"/>
        </w:trPr>
        <w:tc>
          <w:tcPr>
            <w:tcW w:w="4297" w:type="dxa"/>
            <w:vAlign w:val="center"/>
          </w:tcPr>
          <w:p w14:paraId="3FAEE1CC" w14:textId="77777777" w:rsidR="00E93A0E" w:rsidRPr="00A00C1A" w:rsidRDefault="00E93A0E" w:rsidP="00C138F4">
            <w:pPr>
              <w:pStyle w:val="TOC3"/>
            </w:pPr>
            <w:r w:rsidRPr="00A00C1A">
              <w:t xml:space="preserve">CARL CHOW </w:t>
            </w:r>
          </w:p>
        </w:tc>
        <w:tc>
          <w:tcPr>
            <w:tcW w:w="1931" w:type="dxa"/>
          </w:tcPr>
          <w:p w14:paraId="33191CD0" w14:textId="77777777" w:rsidR="00E93A0E" w:rsidRPr="003B730D" w:rsidRDefault="00E93A0E" w:rsidP="00C138F4">
            <w:pPr>
              <w:pStyle w:val="TOC3"/>
            </w:pPr>
          </w:p>
        </w:tc>
        <w:tc>
          <w:tcPr>
            <w:tcW w:w="4032" w:type="dxa"/>
          </w:tcPr>
          <w:p w14:paraId="657318E6" w14:textId="77777777" w:rsidR="00E93A0E" w:rsidRPr="003B730D" w:rsidRDefault="00E93A0E" w:rsidP="00C138F4">
            <w:pPr>
              <w:pStyle w:val="TOC3"/>
            </w:pPr>
          </w:p>
        </w:tc>
      </w:tr>
      <w:tr w:rsidR="00E93A0E" w:rsidRPr="003B730D" w14:paraId="2570384F" w14:textId="77777777" w:rsidTr="00C138F4">
        <w:trPr>
          <w:cantSplit/>
          <w:trHeight w:val="179"/>
        </w:trPr>
        <w:tc>
          <w:tcPr>
            <w:tcW w:w="10260" w:type="dxa"/>
            <w:gridSpan w:val="3"/>
            <w:shd w:val="clear" w:color="auto" w:fill="0D0D0D" w:themeFill="text1" w:themeFillTint="F2"/>
            <w:vAlign w:val="center"/>
          </w:tcPr>
          <w:p w14:paraId="0BA71F80" w14:textId="77777777" w:rsidR="00E93A0E" w:rsidRDefault="00E93A0E" w:rsidP="00C138F4">
            <w:pPr>
              <w:pStyle w:val="TOC3"/>
            </w:pPr>
          </w:p>
        </w:tc>
      </w:tr>
      <w:tr w:rsidR="00E93A0E" w:rsidRPr="003C1591" w14:paraId="21AADEF5" w14:textId="77777777" w:rsidTr="00C138F4">
        <w:trPr>
          <w:cantSplit/>
          <w:trHeight w:val="648"/>
        </w:trPr>
        <w:tc>
          <w:tcPr>
            <w:tcW w:w="10260" w:type="dxa"/>
            <w:gridSpan w:val="3"/>
            <w:vAlign w:val="center"/>
          </w:tcPr>
          <w:p w14:paraId="5D2CFB20" w14:textId="77777777" w:rsidR="00E93A0E" w:rsidRPr="003C1591" w:rsidRDefault="00E93A0E" w:rsidP="00C138F4">
            <w:pPr>
              <w:pStyle w:val="TOC3"/>
            </w:pPr>
            <w:r w:rsidRPr="003C1591">
              <w:t xml:space="preserve">Staging to EDW Part Sign-Off  </w:t>
            </w:r>
          </w:p>
        </w:tc>
      </w:tr>
      <w:tr w:rsidR="00E93A0E" w:rsidRPr="00A00C1A" w14:paraId="6A9D6C82" w14:textId="77777777" w:rsidTr="00C138F4">
        <w:trPr>
          <w:cantSplit/>
          <w:trHeight w:val="562"/>
        </w:trPr>
        <w:tc>
          <w:tcPr>
            <w:tcW w:w="4297" w:type="dxa"/>
            <w:vAlign w:val="center"/>
          </w:tcPr>
          <w:p w14:paraId="333818CC" w14:textId="77777777" w:rsidR="00E93A0E" w:rsidRPr="003C1591" w:rsidRDefault="00E93A0E" w:rsidP="00C138F4">
            <w:pPr>
              <w:pStyle w:val="TOC3"/>
              <w:rPr>
                <w:b w:val="0"/>
                <w:u w:val="single"/>
              </w:rPr>
            </w:pPr>
            <w:r w:rsidRPr="003C1591">
              <w:rPr>
                <w:b w:val="0"/>
                <w:u w:val="single"/>
              </w:rPr>
              <w:t>Name</w:t>
            </w:r>
            <w:r w:rsidRPr="003C1591">
              <w:rPr>
                <w:b w:val="0"/>
              </w:rPr>
              <w:t xml:space="preserve"> (Print or Type)</w:t>
            </w:r>
          </w:p>
        </w:tc>
        <w:tc>
          <w:tcPr>
            <w:tcW w:w="1931" w:type="dxa"/>
            <w:vAlign w:val="center"/>
          </w:tcPr>
          <w:p w14:paraId="0A1C2201" w14:textId="77777777" w:rsidR="00E93A0E" w:rsidRPr="003C1591" w:rsidRDefault="00E93A0E" w:rsidP="00C138F4">
            <w:pPr>
              <w:pStyle w:val="TOC3"/>
              <w:rPr>
                <w:b w:val="0"/>
              </w:rPr>
            </w:pPr>
            <w:r w:rsidRPr="003C1591">
              <w:rPr>
                <w:b w:val="0"/>
              </w:rPr>
              <w:t>Date</w:t>
            </w:r>
          </w:p>
        </w:tc>
        <w:tc>
          <w:tcPr>
            <w:tcW w:w="4032" w:type="dxa"/>
            <w:vAlign w:val="center"/>
          </w:tcPr>
          <w:p w14:paraId="7451364F" w14:textId="77777777" w:rsidR="00E93A0E" w:rsidRPr="003C1591" w:rsidRDefault="00E93A0E" w:rsidP="00C138F4">
            <w:pPr>
              <w:pStyle w:val="TOC3"/>
              <w:rPr>
                <w:b w:val="0"/>
              </w:rPr>
            </w:pPr>
            <w:r w:rsidRPr="003C1591">
              <w:rPr>
                <w:b w:val="0"/>
              </w:rPr>
              <w:t>Signature</w:t>
            </w:r>
          </w:p>
        </w:tc>
      </w:tr>
      <w:tr w:rsidR="00E93A0E" w:rsidRPr="003B730D" w14:paraId="5A37C729" w14:textId="77777777" w:rsidTr="00C138F4">
        <w:trPr>
          <w:cantSplit/>
          <w:trHeight w:val="944"/>
        </w:trPr>
        <w:tc>
          <w:tcPr>
            <w:tcW w:w="4297" w:type="dxa"/>
            <w:vAlign w:val="center"/>
          </w:tcPr>
          <w:p w14:paraId="3458A226" w14:textId="77777777" w:rsidR="00E93A0E" w:rsidRPr="003B730D" w:rsidRDefault="00E93A0E" w:rsidP="00C138F4">
            <w:pPr>
              <w:pStyle w:val="TOC3"/>
            </w:pPr>
            <w:r w:rsidRPr="00A00C1A">
              <w:t>POLLY KAM</w:t>
            </w:r>
          </w:p>
        </w:tc>
        <w:tc>
          <w:tcPr>
            <w:tcW w:w="1931" w:type="dxa"/>
          </w:tcPr>
          <w:p w14:paraId="47516D5C" w14:textId="77777777" w:rsidR="00E93A0E" w:rsidRPr="003B730D" w:rsidRDefault="00E93A0E" w:rsidP="00C138F4">
            <w:pPr>
              <w:pStyle w:val="TOC3"/>
            </w:pPr>
          </w:p>
        </w:tc>
        <w:tc>
          <w:tcPr>
            <w:tcW w:w="4032" w:type="dxa"/>
          </w:tcPr>
          <w:p w14:paraId="19DD4F4C" w14:textId="77777777" w:rsidR="00E93A0E" w:rsidRPr="003B730D" w:rsidRDefault="00E93A0E" w:rsidP="00C138F4">
            <w:pPr>
              <w:pStyle w:val="TOC3"/>
            </w:pPr>
          </w:p>
        </w:tc>
      </w:tr>
      <w:tr w:rsidR="00E93A0E" w:rsidRPr="003B730D" w14:paraId="43845469" w14:textId="77777777" w:rsidTr="00C138F4">
        <w:trPr>
          <w:cantSplit/>
          <w:trHeight w:val="89"/>
        </w:trPr>
        <w:tc>
          <w:tcPr>
            <w:tcW w:w="10260" w:type="dxa"/>
            <w:gridSpan w:val="3"/>
            <w:shd w:val="clear" w:color="auto" w:fill="0D0D0D" w:themeFill="text1" w:themeFillTint="F2"/>
            <w:vAlign w:val="center"/>
          </w:tcPr>
          <w:p w14:paraId="28E064B6" w14:textId="77777777" w:rsidR="00E93A0E" w:rsidRDefault="00E93A0E" w:rsidP="00C138F4">
            <w:pPr>
              <w:pStyle w:val="TOC3"/>
            </w:pPr>
          </w:p>
        </w:tc>
      </w:tr>
      <w:tr w:rsidR="00E93A0E" w:rsidRPr="003C1591" w14:paraId="156E5545" w14:textId="77777777" w:rsidTr="00C138F4">
        <w:trPr>
          <w:cantSplit/>
          <w:trHeight w:val="648"/>
        </w:trPr>
        <w:tc>
          <w:tcPr>
            <w:tcW w:w="10260" w:type="dxa"/>
            <w:gridSpan w:val="3"/>
            <w:vAlign w:val="center"/>
          </w:tcPr>
          <w:p w14:paraId="46A7261F" w14:textId="77777777" w:rsidR="00E93A0E" w:rsidRPr="003C1591" w:rsidRDefault="00E93A0E" w:rsidP="00C138F4">
            <w:pPr>
              <w:pStyle w:val="TOC3"/>
            </w:pPr>
            <w:r>
              <w:t xml:space="preserve">Others Sections Sign-Off </w:t>
            </w:r>
          </w:p>
        </w:tc>
      </w:tr>
      <w:tr w:rsidR="00E93A0E" w:rsidRPr="00A00C1A" w14:paraId="73226A24" w14:textId="77777777" w:rsidTr="00C138F4">
        <w:trPr>
          <w:cantSplit/>
          <w:trHeight w:val="557"/>
        </w:trPr>
        <w:tc>
          <w:tcPr>
            <w:tcW w:w="4297" w:type="dxa"/>
            <w:vAlign w:val="center"/>
          </w:tcPr>
          <w:p w14:paraId="44CA0205" w14:textId="77777777" w:rsidR="00E93A0E" w:rsidRPr="003C1591" w:rsidRDefault="00E93A0E" w:rsidP="00C138F4">
            <w:pPr>
              <w:pStyle w:val="TOC3"/>
              <w:rPr>
                <w:b w:val="0"/>
                <w:u w:val="single"/>
              </w:rPr>
            </w:pPr>
            <w:r w:rsidRPr="003C1591">
              <w:rPr>
                <w:b w:val="0"/>
                <w:u w:val="single"/>
              </w:rPr>
              <w:t>Name</w:t>
            </w:r>
            <w:r w:rsidRPr="003C1591">
              <w:rPr>
                <w:b w:val="0"/>
              </w:rPr>
              <w:t xml:space="preserve"> (Print or Type)</w:t>
            </w:r>
          </w:p>
        </w:tc>
        <w:tc>
          <w:tcPr>
            <w:tcW w:w="1931" w:type="dxa"/>
            <w:vAlign w:val="center"/>
          </w:tcPr>
          <w:p w14:paraId="14BC5E60" w14:textId="77777777" w:rsidR="00E93A0E" w:rsidRPr="003C1591" w:rsidRDefault="00E93A0E" w:rsidP="00C138F4">
            <w:pPr>
              <w:pStyle w:val="TOC3"/>
              <w:rPr>
                <w:b w:val="0"/>
              </w:rPr>
            </w:pPr>
            <w:r w:rsidRPr="003C1591">
              <w:rPr>
                <w:b w:val="0"/>
              </w:rPr>
              <w:t>Date</w:t>
            </w:r>
          </w:p>
        </w:tc>
        <w:tc>
          <w:tcPr>
            <w:tcW w:w="4032" w:type="dxa"/>
            <w:vAlign w:val="center"/>
          </w:tcPr>
          <w:p w14:paraId="197D3336" w14:textId="77777777" w:rsidR="00E93A0E" w:rsidRPr="003C1591" w:rsidRDefault="00E93A0E" w:rsidP="00C138F4">
            <w:pPr>
              <w:pStyle w:val="TOC3"/>
              <w:rPr>
                <w:b w:val="0"/>
              </w:rPr>
            </w:pPr>
            <w:r w:rsidRPr="003C1591">
              <w:rPr>
                <w:b w:val="0"/>
              </w:rPr>
              <w:t>Signature</w:t>
            </w:r>
          </w:p>
        </w:tc>
      </w:tr>
      <w:tr w:rsidR="00E93A0E" w:rsidRPr="003B730D" w14:paraId="3B5573A1" w14:textId="77777777" w:rsidTr="00C138F4">
        <w:trPr>
          <w:cantSplit/>
          <w:trHeight w:val="845"/>
        </w:trPr>
        <w:tc>
          <w:tcPr>
            <w:tcW w:w="4297" w:type="dxa"/>
            <w:vAlign w:val="center"/>
          </w:tcPr>
          <w:p w14:paraId="0A4EEAE1" w14:textId="77777777" w:rsidR="00E93A0E" w:rsidRPr="003B730D" w:rsidRDefault="00E93A0E" w:rsidP="00C138F4">
            <w:pPr>
              <w:pStyle w:val="TOC3"/>
            </w:pPr>
            <w:r>
              <w:t>CHOI KA WING</w:t>
            </w:r>
          </w:p>
        </w:tc>
        <w:tc>
          <w:tcPr>
            <w:tcW w:w="1931" w:type="dxa"/>
          </w:tcPr>
          <w:p w14:paraId="109580B3" w14:textId="77777777" w:rsidR="00E93A0E" w:rsidRPr="003B730D" w:rsidRDefault="00E93A0E" w:rsidP="00C138F4">
            <w:pPr>
              <w:pStyle w:val="TOC3"/>
              <w:rPr>
                <w:highlight w:val="yellow"/>
              </w:rPr>
            </w:pPr>
          </w:p>
        </w:tc>
        <w:tc>
          <w:tcPr>
            <w:tcW w:w="4032" w:type="dxa"/>
          </w:tcPr>
          <w:p w14:paraId="52770707" w14:textId="77777777" w:rsidR="00E93A0E" w:rsidRPr="003B730D" w:rsidRDefault="00E93A0E" w:rsidP="00C138F4">
            <w:pPr>
              <w:pStyle w:val="TOC3"/>
            </w:pPr>
          </w:p>
        </w:tc>
      </w:tr>
      <w:tr w:rsidR="00E93A0E" w:rsidRPr="003B730D" w14:paraId="6EFE5589" w14:textId="77777777" w:rsidTr="00C138F4">
        <w:trPr>
          <w:cantSplit/>
          <w:trHeight w:val="89"/>
        </w:trPr>
        <w:tc>
          <w:tcPr>
            <w:tcW w:w="10260" w:type="dxa"/>
            <w:gridSpan w:val="3"/>
            <w:shd w:val="clear" w:color="auto" w:fill="0D0D0D" w:themeFill="text1" w:themeFillTint="F2"/>
            <w:vAlign w:val="center"/>
          </w:tcPr>
          <w:p w14:paraId="5841CA64" w14:textId="77777777" w:rsidR="00E93A0E" w:rsidRDefault="00E93A0E" w:rsidP="00C138F4">
            <w:pPr>
              <w:pStyle w:val="TOC3"/>
            </w:pPr>
          </w:p>
        </w:tc>
      </w:tr>
      <w:tr w:rsidR="00E93A0E" w:rsidRPr="003C1591" w14:paraId="45CD8AED" w14:textId="77777777" w:rsidTr="00C138F4">
        <w:trPr>
          <w:cantSplit/>
          <w:trHeight w:val="648"/>
        </w:trPr>
        <w:tc>
          <w:tcPr>
            <w:tcW w:w="10260" w:type="dxa"/>
            <w:gridSpan w:val="3"/>
            <w:vAlign w:val="center"/>
          </w:tcPr>
          <w:p w14:paraId="2E246899" w14:textId="77777777" w:rsidR="00E93A0E" w:rsidRPr="003C1591" w:rsidRDefault="00E93A0E" w:rsidP="00C138F4">
            <w:pPr>
              <w:pStyle w:val="TOC3"/>
            </w:pPr>
            <w:r w:rsidRPr="003C1591">
              <w:t xml:space="preserve">Project Director  </w:t>
            </w:r>
          </w:p>
        </w:tc>
      </w:tr>
      <w:tr w:rsidR="00E93A0E" w:rsidRPr="00A00C1A" w14:paraId="07AB3F9B" w14:textId="77777777" w:rsidTr="00C138F4">
        <w:trPr>
          <w:cantSplit/>
          <w:trHeight w:val="557"/>
        </w:trPr>
        <w:tc>
          <w:tcPr>
            <w:tcW w:w="4297" w:type="dxa"/>
            <w:vAlign w:val="center"/>
          </w:tcPr>
          <w:p w14:paraId="79577BAA" w14:textId="77777777" w:rsidR="00E93A0E" w:rsidRPr="003C1591" w:rsidRDefault="00E93A0E" w:rsidP="00C138F4">
            <w:pPr>
              <w:pStyle w:val="TOC3"/>
              <w:rPr>
                <w:b w:val="0"/>
                <w:u w:val="single"/>
              </w:rPr>
            </w:pPr>
            <w:r w:rsidRPr="003C1591">
              <w:rPr>
                <w:b w:val="0"/>
                <w:u w:val="single"/>
              </w:rPr>
              <w:t>Name</w:t>
            </w:r>
            <w:r w:rsidRPr="003C1591">
              <w:rPr>
                <w:b w:val="0"/>
              </w:rPr>
              <w:t xml:space="preserve"> (Print or Type)</w:t>
            </w:r>
          </w:p>
        </w:tc>
        <w:tc>
          <w:tcPr>
            <w:tcW w:w="1931" w:type="dxa"/>
            <w:vAlign w:val="center"/>
          </w:tcPr>
          <w:p w14:paraId="2C30133C" w14:textId="77777777" w:rsidR="00E93A0E" w:rsidRPr="003C1591" w:rsidRDefault="00E93A0E" w:rsidP="00C138F4">
            <w:pPr>
              <w:pStyle w:val="TOC3"/>
              <w:rPr>
                <w:b w:val="0"/>
              </w:rPr>
            </w:pPr>
            <w:r w:rsidRPr="003C1591">
              <w:rPr>
                <w:b w:val="0"/>
              </w:rPr>
              <w:t>Date</w:t>
            </w:r>
          </w:p>
        </w:tc>
        <w:tc>
          <w:tcPr>
            <w:tcW w:w="4032" w:type="dxa"/>
            <w:vAlign w:val="center"/>
          </w:tcPr>
          <w:p w14:paraId="4B5E9C9E" w14:textId="77777777" w:rsidR="00E93A0E" w:rsidRPr="003C1591" w:rsidRDefault="00E93A0E" w:rsidP="00C138F4">
            <w:pPr>
              <w:pStyle w:val="TOC3"/>
              <w:rPr>
                <w:b w:val="0"/>
              </w:rPr>
            </w:pPr>
            <w:r w:rsidRPr="003C1591">
              <w:rPr>
                <w:b w:val="0"/>
              </w:rPr>
              <w:t>Signature</w:t>
            </w:r>
          </w:p>
        </w:tc>
      </w:tr>
      <w:tr w:rsidR="00E93A0E" w:rsidRPr="003B730D" w14:paraId="48817E62" w14:textId="77777777" w:rsidTr="00C138F4">
        <w:trPr>
          <w:cantSplit/>
          <w:trHeight w:val="935"/>
        </w:trPr>
        <w:tc>
          <w:tcPr>
            <w:tcW w:w="4297" w:type="dxa"/>
            <w:vAlign w:val="center"/>
          </w:tcPr>
          <w:p w14:paraId="4FB3C77E" w14:textId="77777777" w:rsidR="00E93A0E" w:rsidRPr="003C1591" w:rsidRDefault="00E93A0E" w:rsidP="00C138F4">
            <w:pPr>
              <w:pStyle w:val="TOC3"/>
            </w:pPr>
            <w:r w:rsidRPr="003C1591">
              <w:t>LOUIS MAH</w:t>
            </w:r>
          </w:p>
        </w:tc>
        <w:tc>
          <w:tcPr>
            <w:tcW w:w="1931" w:type="dxa"/>
          </w:tcPr>
          <w:p w14:paraId="3EF910BA" w14:textId="77777777" w:rsidR="00E93A0E" w:rsidRPr="003B730D" w:rsidRDefault="00E93A0E" w:rsidP="00C138F4">
            <w:pPr>
              <w:pStyle w:val="TOC3"/>
              <w:rPr>
                <w:highlight w:val="yellow"/>
              </w:rPr>
            </w:pPr>
          </w:p>
        </w:tc>
        <w:tc>
          <w:tcPr>
            <w:tcW w:w="4032" w:type="dxa"/>
          </w:tcPr>
          <w:p w14:paraId="7403953F" w14:textId="77777777" w:rsidR="00E93A0E" w:rsidRPr="003B730D" w:rsidRDefault="00E93A0E" w:rsidP="00C138F4">
            <w:pPr>
              <w:pStyle w:val="TOC3"/>
            </w:pPr>
          </w:p>
        </w:tc>
      </w:tr>
      <w:tr w:rsidR="00E93A0E" w:rsidRPr="003B730D" w14:paraId="143D72B1" w14:textId="77777777" w:rsidTr="00C138F4">
        <w:trPr>
          <w:cantSplit/>
          <w:trHeight w:val="89"/>
        </w:trPr>
        <w:tc>
          <w:tcPr>
            <w:tcW w:w="10260" w:type="dxa"/>
            <w:gridSpan w:val="3"/>
            <w:shd w:val="clear" w:color="auto" w:fill="0D0D0D" w:themeFill="text1" w:themeFillTint="F2"/>
            <w:vAlign w:val="center"/>
          </w:tcPr>
          <w:p w14:paraId="2ADA500B" w14:textId="77777777" w:rsidR="00E93A0E" w:rsidRDefault="00E93A0E" w:rsidP="00C138F4">
            <w:pPr>
              <w:pStyle w:val="TOC3"/>
            </w:pPr>
          </w:p>
        </w:tc>
      </w:tr>
    </w:tbl>
    <w:p w14:paraId="1465A8BA" w14:textId="77777777" w:rsidR="00E93A0E" w:rsidRDefault="00E93A0E" w:rsidP="00E93A0E">
      <w:pPr>
        <w:jc w:val="center"/>
        <w:rPr>
          <w:rFonts w:eastAsia="Microsoft YaHei"/>
        </w:rPr>
      </w:pPr>
    </w:p>
    <w:p w14:paraId="1B06926F" w14:textId="77777777" w:rsidR="00E93A0E" w:rsidRPr="005B5BF5" w:rsidRDefault="00E93A0E" w:rsidP="00C15BC6">
      <w:pPr>
        <w:jc w:val="center"/>
        <w:rPr>
          <w:rFonts w:ascii="Palatino Linotype" w:eastAsia="Microsoft YaHei" w:hAnsi="Palatino Linotype"/>
        </w:rPr>
      </w:pPr>
    </w:p>
    <w:sectPr w:rsidR="00E93A0E" w:rsidRPr="005B5BF5" w:rsidSect="00572028">
      <w:headerReference w:type="default" r:id="rId20"/>
      <w:footerReference w:type="default" r:id="rId21"/>
      <w:pgSz w:w="12240" w:h="15840"/>
      <w:pgMar w:top="720" w:right="720" w:bottom="720" w:left="720" w:header="720" w:footer="794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6" w:author="Edward Leung" w:date="2017-01-17T15:37:00Z" w:initials="Edward">
    <w:p w14:paraId="4F9C8325" w14:textId="11BF012D" w:rsidR="00F14386" w:rsidRDefault="00F14386">
      <w:pPr>
        <w:pStyle w:val="CommentText"/>
      </w:pPr>
      <w:r>
        <w:rPr>
          <w:rStyle w:val="CommentReference"/>
        </w:rPr>
        <w:annotationRef/>
      </w:r>
      <w:r>
        <w:t xml:space="preserve">How to consider EOD for text file? (Carl follow up) </w:t>
      </w:r>
    </w:p>
  </w:comment>
  <w:comment w:id="24" w:author="Edward Leung" w:date="2017-01-17T15:54:00Z" w:initials="Edward">
    <w:p w14:paraId="2503C8C0" w14:textId="2600755C" w:rsidR="00F14386" w:rsidRDefault="00F14386">
      <w:pPr>
        <w:pStyle w:val="CommentText"/>
      </w:pPr>
      <w:r>
        <w:rPr>
          <w:rStyle w:val="CommentReference"/>
        </w:rPr>
        <w:annotationRef/>
      </w:r>
      <w:r>
        <w:t>Revise arrow directions</w:t>
      </w:r>
    </w:p>
    <w:p w14:paraId="3634E34B" w14:textId="7AA31E57" w:rsidR="00F14386" w:rsidRDefault="00F14386">
      <w:pPr>
        <w:pStyle w:val="CommentText"/>
      </w:pPr>
      <w:r>
        <w:t>Clarify arrow colors (red=real time / yellow = EOD)</w:t>
      </w:r>
    </w:p>
  </w:comment>
  <w:comment w:id="96" w:author="Edward Leung" w:date="2017-01-17T14:59:00Z" w:initials="Edward">
    <w:p w14:paraId="6359EA22" w14:textId="77777777" w:rsidR="00F14386" w:rsidRDefault="00F14386">
      <w:pPr>
        <w:pStyle w:val="CommentText"/>
      </w:pPr>
      <w:r>
        <w:rPr>
          <w:rStyle w:val="CommentReference"/>
        </w:rPr>
        <w:annotationRef/>
      </w:r>
      <w:r>
        <w:t>Yellow color cells are required per Polly’s request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F9C8325" w15:done="0"/>
  <w15:commentEx w15:paraId="3634E34B" w15:done="0"/>
  <w15:commentEx w15:paraId="6359EA22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E04BC6A" w14:textId="77777777" w:rsidR="005B707B" w:rsidRDefault="005B707B" w:rsidP="008D7BAB">
      <w:pPr>
        <w:spacing w:after="0" w:line="240" w:lineRule="auto"/>
      </w:pPr>
      <w:r>
        <w:separator/>
      </w:r>
    </w:p>
  </w:endnote>
  <w:endnote w:type="continuationSeparator" w:id="0">
    <w:p w14:paraId="2A35CFB1" w14:textId="77777777" w:rsidR="005B707B" w:rsidRDefault="005B707B" w:rsidP="008D7B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old">
    <w:altName w:val="Times New Roman"/>
    <w:panose1 w:val="020B070402020202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C7582C3" w14:textId="77777777" w:rsidR="00F14386" w:rsidRPr="0061154C" w:rsidRDefault="00F14386" w:rsidP="008D7BAB">
    <w:pPr>
      <w:ind w:right="440"/>
      <w:rPr>
        <w:rFonts w:ascii="Palatino Linotype" w:hAnsi="Palatino Linotype"/>
        <w:sz w:val="18"/>
      </w:rPr>
    </w:pPr>
    <w:r>
      <w:rPr>
        <w:rFonts w:ascii="Palatino Linotype" w:hAnsi="Palatino Linotype"/>
        <w:sz w:val="18"/>
      </w:rPr>
      <w:t>Impact Analysis Report</w:t>
    </w:r>
    <w:r w:rsidRPr="0061154C">
      <w:rPr>
        <w:rFonts w:ascii="Palatino Linotype" w:hAnsi="Palatino Linotype"/>
        <w:sz w:val="18"/>
      </w:rPr>
      <w:tab/>
    </w:r>
    <w:sdt>
      <w:sdtPr>
        <w:rPr>
          <w:rFonts w:ascii="Palatino Linotype" w:hAnsi="Palatino Linotype"/>
          <w:sz w:val="18"/>
        </w:rPr>
        <w:id w:val="-537577735"/>
        <w:docPartObj>
          <w:docPartGallery w:val="Page Numbers (Bottom of Page)"/>
          <w:docPartUnique/>
        </w:docPartObj>
      </w:sdtPr>
      <w:sdtContent>
        <w:sdt>
          <w:sdtPr>
            <w:rPr>
              <w:rFonts w:ascii="Palatino Linotype" w:hAnsi="Palatino Linotype"/>
              <w:sz w:val="18"/>
            </w:rPr>
            <w:id w:val="1299413360"/>
            <w:docPartObj>
              <w:docPartGallery w:val="Page Numbers (Top of Page)"/>
              <w:docPartUnique/>
            </w:docPartObj>
          </w:sdtPr>
          <w:sdtContent>
            <w:r w:rsidRPr="0061154C">
              <w:rPr>
                <w:rFonts w:ascii="Palatino Linotype" w:hAnsi="Palatino Linotype"/>
                <w:sz w:val="18"/>
              </w:rPr>
              <w:t xml:space="preserve">Page </w:t>
            </w:r>
            <w:r w:rsidRPr="0061154C">
              <w:rPr>
                <w:rFonts w:ascii="Palatino Linotype" w:hAnsi="Palatino Linotype"/>
                <w:b/>
                <w:bCs/>
                <w:sz w:val="20"/>
                <w:szCs w:val="24"/>
              </w:rPr>
              <w:fldChar w:fldCharType="begin"/>
            </w:r>
            <w:r w:rsidRPr="0061154C">
              <w:rPr>
                <w:rFonts w:ascii="Palatino Linotype" w:hAnsi="Palatino Linotype"/>
                <w:b/>
                <w:bCs/>
                <w:sz w:val="18"/>
              </w:rPr>
              <w:instrText xml:space="preserve"> PAGE </w:instrText>
            </w:r>
            <w:r w:rsidRPr="0061154C">
              <w:rPr>
                <w:rFonts w:ascii="Palatino Linotype" w:hAnsi="Palatino Linotype"/>
                <w:b/>
                <w:bCs/>
                <w:sz w:val="20"/>
                <w:szCs w:val="24"/>
              </w:rPr>
              <w:fldChar w:fldCharType="separate"/>
            </w:r>
            <w:r w:rsidR="00893C63">
              <w:rPr>
                <w:rFonts w:ascii="Palatino Linotype" w:hAnsi="Palatino Linotype"/>
                <w:b/>
                <w:bCs/>
                <w:noProof/>
                <w:sz w:val="18"/>
              </w:rPr>
              <w:t>18</w:t>
            </w:r>
            <w:r w:rsidRPr="0061154C">
              <w:rPr>
                <w:rFonts w:ascii="Palatino Linotype" w:hAnsi="Palatino Linotype"/>
                <w:b/>
                <w:bCs/>
                <w:sz w:val="20"/>
                <w:szCs w:val="24"/>
              </w:rPr>
              <w:fldChar w:fldCharType="end"/>
            </w:r>
            <w:r w:rsidRPr="0061154C">
              <w:rPr>
                <w:rFonts w:ascii="Palatino Linotype" w:hAnsi="Palatino Linotype"/>
                <w:sz w:val="18"/>
              </w:rPr>
              <w:t xml:space="preserve"> of </w:t>
            </w:r>
            <w:r w:rsidRPr="0061154C">
              <w:rPr>
                <w:rFonts w:ascii="Palatino Linotype" w:hAnsi="Palatino Linotype"/>
                <w:b/>
                <w:bCs/>
                <w:sz w:val="20"/>
                <w:szCs w:val="24"/>
              </w:rPr>
              <w:fldChar w:fldCharType="begin"/>
            </w:r>
            <w:r w:rsidRPr="0061154C">
              <w:rPr>
                <w:rFonts w:ascii="Palatino Linotype" w:hAnsi="Palatino Linotype"/>
                <w:b/>
                <w:bCs/>
                <w:sz w:val="18"/>
              </w:rPr>
              <w:instrText xml:space="preserve"> NUMPAGES  </w:instrText>
            </w:r>
            <w:r w:rsidRPr="0061154C">
              <w:rPr>
                <w:rFonts w:ascii="Palatino Linotype" w:hAnsi="Palatino Linotype"/>
                <w:b/>
                <w:bCs/>
                <w:sz w:val="20"/>
                <w:szCs w:val="24"/>
              </w:rPr>
              <w:fldChar w:fldCharType="separate"/>
            </w:r>
            <w:r w:rsidR="00893C63">
              <w:rPr>
                <w:rFonts w:ascii="Palatino Linotype" w:hAnsi="Palatino Linotype"/>
                <w:b/>
                <w:bCs/>
                <w:noProof/>
                <w:sz w:val="18"/>
              </w:rPr>
              <w:t>27</w:t>
            </w:r>
            <w:r w:rsidRPr="0061154C">
              <w:rPr>
                <w:rFonts w:ascii="Palatino Linotype" w:hAnsi="Palatino Linotype"/>
                <w:b/>
                <w:bCs/>
                <w:sz w:val="20"/>
                <w:szCs w:val="24"/>
              </w:rPr>
              <w:fldChar w:fldCharType="end"/>
            </w:r>
          </w:sdtContent>
        </w:sdt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47C50CF" w14:textId="77777777" w:rsidR="005B707B" w:rsidRDefault="005B707B" w:rsidP="008D7BAB">
      <w:pPr>
        <w:spacing w:after="0" w:line="240" w:lineRule="auto"/>
      </w:pPr>
      <w:r>
        <w:separator/>
      </w:r>
    </w:p>
  </w:footnote>
  <w:footnote w:type="continuationSeparator" w:id="0">
    <w:p w14:paraId="6B4A12CA" w14:textId="77777777" w:rsidR="005B707B" w:rsidRDefault="005B707B" w:rsidP="008D7B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496376A" w14:textId="77777777" w:rsidR="00F14386" w:rsidRDefault="00F14386">
    <w:r>
      <w:tab/>
    </w:r>
    <w:r>
      <w:tab/>
      <w:t xml:space="preserve">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E86047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E177EA"/>
    <w:multiLevelType w:val="hybridMultilevel"/>
    <w:tmpl w:val="FE78F80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9B35BE"/>
    <w:multiLevelType w:val="hybridMultilevel"/>
    <w:tmpl w:val="54CEEE8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8A013E"/>
    <w:multiLevelType w:val="hybridMultilevel"/>
    <w:tmpl w:val="AAB67730"/>
    <w:lvl w:ilvl="0" w:tplc="0A70CFB2">
      <w:start w:val="9"/>
      <w:numFmt w:val="bullet"/>
      <w:lvlText w:val="-"/>
      <w:lvlJc w:val="left"/>
      <w:pPr>
        <w:ind w:left="1440" w:hanging="360"/>
      </w:pPr>
      <w:rPr>
        <w:rFonts w:ascii="Palatino Linotype" w:eastAsiaTheme="minorEastAsia" w:hAnsi="Palatino Linotyp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E922BE6"/>
    <w:multiLevelType w:val="hybridMultilevel"/>
    <w:tmpl w:val="0BB6854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3E3627"/>
    <w:multiLevelType w:val="hybridMultilevel"/>
    <w:tmpl w:val="48426BF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9C300A"/>
    <w:multiLevelType w:val="hybridMultilevel"/>
    <w:tmpl w:val="54CEEE8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2C55CB"/>
    <w:multiLevelType w:val="hybridMultilevel"/>
    <w:tmpl w:val="48426BF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74A7D3E"/>
    <w:multiLevelType w:val="multilevel"/>
    <w:tmpl w:val="107E01A2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1289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6B10191E"/>
    <w:multiLevelType w:val="hybridMultilevel"/>
    <w:tmpl w:val="479ECF6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CC22787"/>
    <w:multiLevelType w:val="hybridMultilevel"/>
    <w:tmpl w:val="479ECF6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8AC36EB"/>
    <w:multiLevelType w:val="hybridMultilevel"/>
    <w:tmpl w:val="F8F216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A4B72F5"/>
    <w:multiLevelType w:val="hybridMultilevel"/>
    <w:tmpl w:val="F8F216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D0866E7"/>
    <w:multiLevelType w:val="hybridMultilevel"/>
    <w:tmpl w:val="9260F432"/>
    <w:lvl w:ilvl="0" w:tplc="0A70CFB2">
      <w:start w:val="9"/>
      <w:numFmt w:val="bullet"/>
      <w:lvlText w:val="-"/>
      <w:lvlJc w:val="left"/>
      <w:pPr>
        <w:ind w:left="720" w:hanging="360"/>
      </w:pPr>
      <w:rPr>
        <w:rFonts w:ascii="Palatino Linotype" w:eastAsiaTheme="minorEastAsia" w:hAnsi="Palatino Linotype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13"/>
  </w:num>
  <w:num w:numId="4">
    <w:abstractNumId w:val="4"/>
  </w:num>
  <w:num w:numId="5">
    <w:abstractNumId w:val="2"/>
  </w:num>
  <w:num w:numId="6">
    <w:abstractNumId w:val="9"/>
  </w:num>
  <w:num w:numId="7">
    <w:abstractNumId w:val="10"/>
  </w:num>
  <w:num w:numId="8">
    <w:abstractNumId w:val="8"/>
  </w:num>
  <w:num w:numId="9">
    <w:abstractNumId w:val="6"/>
  </w:num>
  <w:num w:numId="10">
    <w:abstractNumId w:val="1"/>
  </w:num>
  <w:num w:numId="11">
    <w:abstractNumId w:val="5"/>
  </w:num>
  <w:num w:numId="12">
    <w:abstractNumId w:val="7"/>
  </w:num>
  <w:num w:numId="13">
    <w:abstractNumId w:val="12"/>
  </w:num>
  <w:num w:numId="14">
    <w:abstractNumId w:val="3"/>
  </w:num>
  <w:num w:numId="15">
    <w:abstractNumId w:val="11"/>
  </w:num>
  <w:numIdMacAtCleanup w:val="3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Edward Leung">
    <w15:presenceInfo w15:providerId="None" w15:userId="Edward Leung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activeWritingStyle w:appName="MSWord" w:lang="en-US" w:vendorID="64" w:dllVersion="131078" w:nlCheck="1" w:checkStyle="0"/>
  <w:activeWritingStyle w:appName="MSWord" w:lang="en-GB" w:vendorID="64" w:dllVersion="131078" w:nlCheck="1" w:checkStyle="1"/>
  <w:activeWritingStyle w:appName="MSWord" w:lang="en-AU" w:vendorID="64" w:dllVersion="131078" w:nlCheck="1" w:checkStyle="1"/>
  <w:trackRevision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4D2D"/>
    <w:rsid w:val="000003EB"/>
    <w:rsid w:val="00001CE2"/>
    <w:rsid w:val="00011B9A"/>
    <w:rsid w:val="00013276"/>
    <w:rsid w:val="00014400"/>
    <w:rsid w:val="000150CA"/>
    <w:rsid w:val="0002435C"/>
    <w:rsid w:val="0002474D"/>
    <w:rsid w:val="000311B3"/>
    <w:rsid w:val="00032923"/>
    <w:rsid w:val="00033D38"/>
    <w:rsid w:val="0003433B"/>
    <w:rsid w:val="0003555D"/>
    <w:rsid w:val="0004002D"/>
    <w:rsid w:val="00040256"/>
    <w:rsid w:val="0004266B"/>
    <w:rsid w:val="000521C1"/>
    <w:rsid w:val="000539B7"/>
    <w:rsid w:val="000545D9"/>
    <w:rsid w:val="00054706"/>
    <w:rsid w:val="00055F21"/>
    <w:rsid w:val="00056942"/>
    <w:rsid w:val="00057C82"/>
    <w:rsid w:val="00061C86"/>
    <w:rsid w:val="00062201"/>
    <w:rsid w:val="00064A43"/>
    <w:rsid w:val="0007158E"/>
    <w:rsid w:val="0007169F"/>
    <w:rsid w:val="00071D7E"/>
    <w:rsid w:val="00071E11"/>
    <w:rsid w:val="00073D81"/>
    <w:rsid w:val="000812BA"/>
    <w:rsid w:val="00082F25"/>
    <w:rsid w:val="00084668"/>
    <w:rsid w:val="00084986"/>
    <w:rsid w:val="00094593"/>
    <w:rsid w:val="0009688C"/>
    <w:rsid w:val="000B1039"/>
    <w:rsid w:val="000B19F9"/>
    <w:rsid w:val="000B3BC1"/>
    <w:rsid w:val="000B3F72"/>
    <w:rsid w:val="000B556C"/>
    <w:rsid w:val="000C1FD3"/>
    <w:rsid w:val="000C28AB"/>
    <w:rsid w:val="000C3C9A"/>
    <w:rsid w:val="000C5B6E"/>
    <w:rsid w:val="000C5C50"/>
    <w:rsid w:val="000C6662"/>
    <w:rsid w:val="000E0320"/>
    <w:rsid w:val="000E1B41"/>
    <w:rsid w:val="000E544B"/>
    <w:rsid w:val="000E7CAB"/>
    <w:rsid w:val="000F0D8D"/>
    <w:rsid w:val="000F1EF2"/>
    <w:rsid w:val="000F5510"/>
    <w:rsid w:val="000F67A7"/>
    <w:rsid w:val="000F72C3"/>
    <w:rsid w:val="00100E58"/>
    <w:rsid w:val="0010707D"/>
    <w:rsid w:val="001072F8"/>
    <w:rsid w:val="00110074"/>
    <w:rsid w:val="001105AA"/>
    <w:rsid w:val="001116BB"/>
    <w:rsid w:val="00112404"/>
    <w:rsid w:val="00114446"/>
    <w:rsid w:val="001160A9"/>
    <w:rsid w:val="001228F0"/>
    <w:rsid w:val="00130821"/>
    <w:rsid w:val="00134FC6"/>
    <w:rsid w:val="00141BDA"/>
    <w:rsid w:val="0014239B"/>
    <w:rsid w:val="00145009"/>
    <w:rsid w:val="00150130"/>
    <w:rsid w:val="001505BA"/>
    <w:rsid w:val="00151A88"/>
    <w:rsid w:val="001553FA"/>
    <w:rsid w:val="0015743C"/>
    <w:rsid w:val="001627BD"/>
    <w:rsid w:val="00165C2D"/>
    <w:rsid w:val="0016619E"/>
    <w:rsid w:val="001739F6"/>
    <w:rsid w:val="00174181"/>
    <w:rsid w:val="0017505A"/>
    <w:rsid w:val="00175D3F"/>
    <w:rsid w:val="001814AB"/>
    <w:rsid w:val="001828B5"/>
    <w:rsid w:val="001835EC"/>
    <w:rsid w:val="00185972"/>
    <w:rsid w:val="00187054"/>
    <w:rsid w:val="00187C32"/>
    <w:rsid w:val="001956B1"/>
    <w:rsid w:val="00197D38"/>
    <w:rsid w:val="00197E65"/>
    <w:rsid w:val="001A09AF"/>
    <w:rsid w:val="001A2DB4"/>
    <w:rsid w:val="001A649B"/>
    <w:rsid w:val="001A6C6D"/>
    <w:rsid w:val="001A7383"/>
    <w:rsid w:val="001B187D"/>
    <w:rsid w:val="001B2197"/>
    <w:rsid w:val="001B2684"/>
    <w:rsid w:val="001B33F1"/>
    <w:rsid w:val="001C0BEE"/>
    <w:rsid w:val="001C3974"/>
    <w:rsid w:val="001C3F48"/>
    <w:rsid w:val="001C5938"/>
    <w:rsid w:val="001C685A"/>
    <w:rsid w:val="001C7649"/>
    <w:rsid w:val="001C78A6"/>
    <w:rsid w:val="001C7EF0"/>
    <w:rsid w:val="001D3F9D"/>
    <w:rsid w:val="001D79DF"/>
    <w:rsid w:val="001F0E39"/>
    <w:rsid w:val="001F2FE6"/>
    <w:rsid w:val="001F5555"/>
    <w:rsid w:val="001F5740"/>
    <w:rsid w:val="001F5AA7"/>
    <w:rsid w:val="0020279C"/>
    <w:rsid w:val="002041D0"/>
    <w:rsid w:val="0020580B"/>
    <w:rsid w:val="00205F6F"/>
    <w:rsid w:val="00206DA5"/>
    <w:rsid w:val="002108A2"/>
    <w:rsid w:val="00210C44"/>
    <w:rsid w:val="00211DF8"/>
    <w:rsid w:val="00211F60"/>
    <w:rsid w:val="002126E1"/>
    <w:rsid w:val="00213671"/>
    <w:rsid w:val="00214D23"/>
    <w:rsid w:val="00215F58"/>
    <w:rsid w:val="00222F78"/>
    <w:rsid w:val="00223F51"/>
    <w:rsid w:val="002255C5"/>
    <w:rsid w:val="002265DC"/>
    <w:rsid w:val="002329C1"/>
    <w:rsid w:val="00232BAE"/>
    <w:rsid w:val="002341FA"/>
    <w:rsid w:val="0023542D"/>
    <w:rsid w:val="00240CA9"/>
    <w:rsid w:val="0024148A"/>
    <w:rsid w:val="002429D9"/>
    <w:rsid w:val="00253316"/>
    <w:rsid w:val="00253B83"/>
    <w:rsid w:val="002563E9"/>
    <w:rsid w:val="0025730F"/>
    <w:rsid w:val="002610D6"/>
    <w:rsid w:val="002615BD"/>
    <w:rsid w:val="0026235D"/>
    <w:rsid w:val="0026300D"/>
    <w:rsid w:val="002639FA"/>
    <w:rsid w:val="00263AE3"/>
    <w:rsid w:val="002643F7"/>
    <w:rsid w:val="002701F5"/>
    <w:rsid w:val="0027234F"/>
    <w:rsid w:val="00274118"/>
    <w:rsid w:val="00276ED5"/>
    <w:rsid w:val="002813FF"/>
    <w:rsid w:val="00290061"/>
    <w:rsid w:val="00290451"/>
    <w:rsid w:val="00292044"/>
    <w:rsid w:val="00293283"/>
    <w:rsid w:val="00293F4C"/>
    <w:rsid w:val="002942E7"/>
    <w:rsid w:val="002945A1"/>
    <w:rsid w:val="0029730E"/>
    <w:rsid w:val="00297F55"/>
    <w:rsid w:val="002A1938"/>
    <w:rsid w:val="002A5A14"/>
    <w:rsid w:val="002A7F92"/>
    <w:rsid w:val="002B0E38"/>
    <w:rsid w:val="002B2329"/>
    <w:rsid w:val="002B3713"/>
    <w:rsid w:val="002C33B6"/>
    <w:rsid w:val="002C510D"/>
    <w:rsid w:val="002D0F8F"/>
    <w:rsid w:val="002D633D"/>
    <w:rsid w:val="002E0FED"/>
    <w:rsid w:val="002E24CF"/>
    <w:rsid w:val="002E2CFC"/>
    <w:rsid w:val="002E65DE"/>
    <w:rsid w:val="002F7EA2"/>
    <w:rsid w:val="00301446"/>
    <w:rsid w:val="003041E1"/>
    <w:rsid w:val="00304DFA"/>
    <w:rsid w:val="00307FFB"/>
    <w:rsid w:val="003177F2"/>
    <w:rsid w:val="00320B3E"/>
    <w:rsid w:val="003267F8"/>
    <w:rsid w:val="00331A36"/>
    <w:rsid w:val="00332BA8"/>
    <w:rsid w:val="003344D1"/>
    <w:rsid w:val="00337895"/>
    <w:rsid w:val="00343B23"/>
    <w:rsid w:val="003448E7"/>
    <w:rsid w:val="00345D44"/>
    <w:rsid w:val="003524C0"/>
    <w:rsid w:val="0035262A"/>
    <w:rsid w:val="0035350A"/>
    <w:rsid w:val="00360F6C"/>
    <w:rsid w:val="0036222B"/>
    <w:rsid w:val="00367588"/>
    <w:rsid w:val="00373224"/>
    <w:rsid w:val="00375475"/>
    <w:rsid w:val="00380544"/>
    <w:rsid w:val="003805C9"/>
    <w:rsid w:val="00383250"/>
    <w:rsid w:val="00390376"/>
    <w:rsid w:val="00396E19"/>
    <w:rsid w:val="003A06EA"/>
    <w:rsid w:val="003A3B25"/>
    <w:rsid w:val="003A772F"/>
    <w:rsid w:val="003B0A82"/>
    <w:rsid w:val="003B2E24"/>
    <w:rsid w:val="003B6170"/>
    <w:rsid w:val="003B642F"/>
    <w:rsid w:val="003C1591"/>
    <w:rsid w:val="003C54CD"/>
    <w:rsid w:val="003C553D"/>
    <w:rsid w:val="003C5DC6"/>
    <w:rsid w:val="003C68E7"/>
    <w:rsid w:val="003C730A"/>
    <w:rsid w:val="003D0F35"/>
    <w:rsid w:val="003D4291"/>
    <w:rsid w:val="003D4F62"/>
    <w:rsid w:val="003D5002"/>
    <w:rsid w:val="003D621F"/>
    <w:rsid w:val="003D63F9"/>
    <w:rsid w:val="003D6766"/>
    <w:rsid w:val="003E02E8"/>
    <w:rsid w:val="003E5413"/>
    <w:rsid w:val="003E54C1"/>
    <w:rsid w:val="003F1E80"/>
    <w:rsid w:val="003F48AD"/>
    <w:rsid w:val="004035A7"/>
    <w:rsid w:val="00404CDF"/>
    <w:rsid w:val="00410A6A"/>
    <w:rsid w:val="0041222E"/>
    <w:rsid w:val="00420047"/>
    <w:rsid w:val="004221A1"/>
    <w:rsid w:val="004256BF"/>
    <w:rsid w:val="00440B34"/>
    <w:rsid w:val="00441697"/>
    <w:rsid w:val="0044500B"/>
    <w:rsid w:val="00445748"/>
    <w:rsid w:val="004516FA"/>
    <w:rsid w:val="004530BB"/>
    <w:rsid w:val="004533E2"/>
    <w:rsid w:val="00457418"/>
    <w:rsid w:val="00460F4D"/>
    <w:rsid w:val="0046117C"/>
    <w:rsid w:val="00464332"/>
    <w:rsid w:val="0046512D"/>
    <w:rsid w:val="004666E3"/>
    <w:rsid w:val="004808FB"/>
    <w:rsid w:val="0048416A"/>
    <w:rsid w:val="00485B40"/>
    <w:rsid w:val="00496CB4"/>
    <w:rsid w:val="004A11E7"/>
    <w:rsid w:val="004A4443"/>
    <w:rsid w:val="004A4D08"/>
    <w:rsid w:val="004A54AF"/>
    <w:rsid w:val="004B011B"/>
    <w:rsid w:val="004B58AC"/>
    <w:rsid w:val="004B6EB7"/>
    <w:rsid w:val="004B7C17"/>
    <w:rsid w:val="004C1D64"/>
    <w:rsid w:val="004C32AC"/>
    <w:rsid w:val="004C60AE"/>
    <w:rsid w:val="004D02D2"/>
    <w:rsid w:val="004D7C59"/>
    <w:rsid w:val="004E004E"/>
    <w:rsid w:val="004E1819"/>
    <w:rsid w:val="004E3805"/>
    <w:rsid w:val="004E7CEC"/>
    <w:rsid w:val="004F4B87"/>
    <w:rsid w:val="0050001A"/>
    <w:rsid w:val="00501756"/>
    <w:rsid w:val="005060B2"/>
    <w:rsid w:val="00506802"/>
    <w:rsid w:val="0051008E"/>
    <w:rsid w:val="00513841"/>
    <w:rsid w:val="0051478A"/>
    <w:rsid w:val="00514A26"/>
    <w:rsid w:val="00524C81"/>
    <w:rsid w:val="00525FEB"/>
    <w:rsid w:val="00526E94"/>
    <w:rsid w:val="005273BA"/>
    <w:rsid w:val="00531F6B"/>
    <w:rsid w:val="00534BCC"/>
    <w:rsid w:val="00535F8B"/>
    <w:rsid w:val="00536533"/>
    <w:rsid w:val="005436E9"/>
    <w:rsid w:val="00543F74"/>
    <w:rsid w:val="00550D22"/>
    <w:rsid w:val="00550E2A"/>
    <w:rsid w:val="00552E87"/>
    <w:rsid w:val="0055391A"/>
    <w:rsid w:val="00553FC1"/>
    <w:rsid w:val="00556B07"/>
    <w:rsid w:val="00561E24"/>
    <w:rsid w:val="005656B9"/>
    <w:rsid w:val="00570F80"/>
    <w:rsid w:val="00572028"/>
    <w:rsid w:val="00573151"/>
    <w:rsid w:val="00583496"/>
    <w:rsid w:val="00583D6E"/>
    <w:rsid w:val="0058426D"/>
    <w:rsid w:val="00585026"/>
    <w:rsid w:val="00585914"/>
    <w:rsid w:val="00587B46"/>
    <w:rsid w:val="00591E8F"/>
    <w:rsid w:val="005932CF"/>
    <w:rsid w:val="00594EE3"/>
    <w:rsid w:val="005A0AD3"/>
    <w:rsid w:val="005A3C22"/>
    <w:rsid w:val="005A5979"/>
    <w:rsid w:val="005A7A11"/>
    <w:rsid w:val="005B0B55"/>
    <w:rsid w:val="005B21C6"/>
    <w:rsid w:val="005B4A05"/>
    <w:rsid w:val="005B5BF5"/>
    <w:rsid w:val="005B707B"/>
    <w:rsid w:val="005B71CB"/>
    <w:rsid w:val="005B7E2E"/>
    <w:rsid w:val="005C1C00"/>
    <w:rsid w:val="005C3C95"/>
    <w:rsid w:val="005C5247"/>
    <w:rsid w:val="005D372D"/>
    <w:rsid w:val="005D7940"/>
    <w:rsid w:val="005E2989"/>
    <w:rsid w:val="005E595D"/>
    <w:rsid w:val="005E691D"/>
    <w:rsid w:val="005F0B2F"/>
    <w:rsid w:val="005F24C9"/>
    <w:rsid w:val="005F3D2E"/>
    <w:rsid w:val="0060272F"/>
    <w:rsid w:val="00605BBE"/>
    <w:rsid w:val="00610E0A"/>
    <w:rsid w:val="0061154C"/>
    <w:rsid w:val="00611DDF"/>
    <w:rsid w:val="00613BEA"/>
    <w:rsid w:val="0061417B"/>
    <w:rsid w:val="00620528"/>
    <w:rsid w:val="00624334"/>
    <w:rsid w:val="00631187"/>
    <w:rsid w:val="00633EF1"/>
    <w:rsid w:val="00634DA5"/>
    <w:rsid w:val="00635A9B"/>
    <w:rsid w:val="00636DED"/>
    <w:rsid w:val="006435BF"/>
    <w:rsid w:val="0064399A"/>
    <w:rsid w:val="00643BBE"/>
    <w:rsid w:val="00644FA5"/>
    <w:rsid w:val="006523DB"/>
    <w:rsid w:val="00652878"/>
    <w:rsid w:val="00674CC8"/>
    <w:rsid w:val="006777EB"/>
    <w:rsid w:val="00677EFA"/>
    <w:rsid w:val="00685D77"/>
    <w:rsid w:val="00686EE6"/>
    <w:rsid w:val="00687EBC"/>
    <w:rsid w:val="006914C4"/>
    <w:rsid w:val="00693050"/>
    <w:rsid w:val="00696326"/>
    <w:rsid w:val="006971BB"/>
    <w:rsid w:val="006975D4"/>
    <w:rsid w:val="00697D2F"/>
    <w:rsid w:val="006A0B8D"/>
    <w:rsid w:val="006A1E7D"/>
    <w:rsid w:val="006A384D"/>
    <w:rsid w:val="006A6CF2"/>
    <w:rsid w:val="006B326D"/>
    <w:rsid w:val="006C0768"/>
    <w:rsid w:val="006C49E4"/>
    <w:rsid w:val="006D05DE"/>
    <w:rsid w:val="006D14A8"/>
    <w:rsid w:val="006E0353"/>
    <w:rsid w:val="006E058E"/>
    <w:rsid w:val="006E1324"/>
    <w:rsid w:val="006E16D0"/>
    <w:rsid w:val="006E26E7"/>
    <w:rsid w:val="006E5C28"/>
    <w:rsid w:val="006E7CA3"/>
    <w:rsid w:val="006F0DC3"/>
    <w:rsid w:val="006F1A85"/>
    <w:rsid w:val="006F1C31"/>
    <w:rsid w:val="006F3F31"/>
    <w:rsid w:val="006F4289"/>
    <w:rsid w:val="006F647B"/>
    <w:rsid w:val="00705894"/>
    <w:rsid w:val="007077C0"/>
    <w:rsid w:val="00711BEE"/>
    <w:rsid w:val="00712F2B"/>
    <w:rsid w:val="00714511"/>
    <w:rsid w:val="007203BE"/>
    <w:rsid w:val="0072240A"/>
    <w:rsid w:val="00724B90"/>
    <w:rsid w:val="007252F4"/>
    <w:rsid w:val="007306B9"/>
    <w:rsid w:val="007327D1"/>
    <w:rsid w:val="00736E29"/>
    <w:rsid w:val="007434E2"/>
    <w:rsid w:val="0074360E"/>
    <w:rsid w:val="0074368E"/>
    <w:rsid w:val="0075116C"/>
    <w:rsid w:val="00755B47"/>
    <w:rsid w:val="00756556"/>
    <w:rsid w:val="007639E2"/>
    <w:rsid w:val="00763C0E"/>
    <w:rsid w:val="00763C76"/>
    <w:rsid w:val="0077575D"/>
    <w:rsid w:val="00775D52"/>
    <w:rsid w:val="00780736"/>
    <w:rsid w:val="007813E9"/>
    <w:rsid w:val="00781BDB"/>
    <w:rsid w:val="00784AAD"/>
    <w:rsid w:val="00786115"/>
    <w:rsid w:val="00790C2E"/>
    <w:rsid w:val="00792F13"/>
    <w:rsid w:val="00794A24"/>
    <w:rsid w:val="00797C72"/>
    <w:rsid w:val="007A0C66"/>
    <w:rsid w:val="007A4BB5"/>
    <w:rsid w:val="007A608F"/>
    <w:rsid w:val="007A712D"/>
    <w:rsid w:val="007B2581"/>
    <w:rsid w:val="007B2731"/>
    <w:rsid w:val="007B3E48"/>
    <w:rsid w:val="007C0923"/>
    <w:rsid w:val="007C10F6"/>
    <w:rsid w:val="007C20D2"/>
    <w:rsid w:val="007C7962"/>
    <w:rsid w:val="007D3CD5"/>
    <w:rsid w:val="007D4BBF"/>
    <w:rsid w:val="007D58F0"/>
    <w:rsid w:val="007E402B"/>
    <w:rsid w:val="007E670F"/>
    <w:rsid w:val="007E6F0F"/>
    <w:rsid w:val="007F0094"/>
    <w:rsid w:val="007F00B4"/>
    <w:rsid w:val="007F4153"/>
    <w:rsid w:val="007F489F"/>
    <w:rsid w:val="007F7BFB"/>
    <w:rsid w:val="00800475"/>
    <w:rsid w:val="00800DCB"/>
    <w:rsid w:val="0080120B"/>
    <w:rsid w:val="008028C8"/>
    <w:rsid w:val="0080334F"/>
    <w:rsid w:val="00804D2D"/>
    <w:rsid w:val="008052C6"/>
    <w:rsid w:val="00806F32"/>
    <w:rsid w:val="0081166A"/>
    <w:rsid w:val="00815EE4"/>
    <w:rsid w:val="008201C1"/>
    <w:rsid w:val="008210D2"/>
    <w:rsid w:val="00823568"/>
    <w:rsid w:val="00827046"/>
    <w:rsid w:val="008276C0"/>
    <w:rsid w:val="00831E13"/>
    <w:rsid w:val="00834B73"/>
    <w:rsid w:val="0083570E"/>
    <w:rsid w:val="008454B2"/>
    <w:rsid w:val="0085386B"/>
    <w:rsid w:val="00854929"/>
    <w:rsid w:val="00855EF9"/>
    <w:rsid w:val="00866A3A"/>
    <w:rsid w:val="0086733C"/>
    <w:rsid w:val="00867FB0"/>
    <w:rsid w:val="0087400A"/>
    <w:rsid w:val="008740E7"/>
    <w:rsid w:val="008763D0"/>
    <w:rsid w:val="00883926"/>
    <w:rsid w:val="00883F68"/>
    <w:rsid w:val="00886A12"/>
    <w:rsid w:val="00890CFC"/>
    <w:rsid w:val="00891BF5"/>
    <w:rsid w:val="00893C45"/>
    <w:rsid w:val="00893C63"/>
    <w:rsid w:val="0089710A"/>
    <w:rsid w:val="008A15B6"/>
    <w:rsid w:val="008A592D"/>
    <w:rsid w:val="008A6339"/>
    <w:rsid w:val="008B0458"/>
    <w:rsid w:val="008B0BC9"/>
    <w:rsid w:val="008B41E9"/>
    <w:rsid w:val="008B6881"/>
    <w:rsid w:val="008C0E5A"/>
    <w:rsid w:val="008C5348"/>
    <w:rsid w:val="008C6A14"/>
    <w:rsid w:val="008D47BB"/>
    <w:rsid w:val="008D5A79"/>
    <w:rsid w:val="008D5F0D"/>
    <w:rsid w:val="008D7BAB"/>
    <w:rsid w:val="008E1233"/>
    <w:rsid w:val="008E7E47"/>
    <w:rsid w:val="008F4F6E"/>
    <w:rsid w:val="008F7FE4"/>
    <w:rsid w:val="00900BAC"/>
    <w:rsid w:val="009059CA"/>
    <w:rsid w:val="00911DAD"/>
    <w:rsid w:val="0091249D"/>
    <w:rsid w:val="00912794"/>
    <w:rsid w:val="009160E8"/>
    <w:rsid w:val="00916F2B"/>
    <w:rsid w:val="00920B25"/>
    <w:rsid w:val="0092108B"/>
    <w:rsid w:val="009220B9"/>
    <w:rsid w:val="00924599"/>
    <w:rsid w:val="00931B0F"/>
    <w:rsid w:val="00932519"/>
    <w:rsid w:val="00932A3D"/>
    <w:rsid w:val="0093385D"/>
    <w:rsid w:val="009407C0"/>
    <w:rsid w:val="00942BDD"/>
    <w:rsid w:val="0094747A"/>
    <w:rsid w:val="00947B39"/>
    <w:rsid w:val="00950414"/>
    <w:rsid w:val="00950EAD"/>
    <w:rsid w:val="00952401"/>
    <w:rsid w:val="0095415B"/>
    <w:rsid w:val="00956FCB"/>
    <w:rsid w:val="0096672E"/>
    <w:rsid w:val="00966BA7"/>
    <w:rsid w:val="009706A7"/>
    <w:rsid w:val="00971815"/>
    <w:rsid w:val="00971B22"/>
    <w:rsid w:val="00972ED7"/>
    <w:rsid w:val="009757B4"/>
    <w:rsid w:val="00980E73"/>
    <w:rsid w:val="009811F4"/>
    <w:rsid w:val="00981365"/>
    <w:rsid w:val="00985BCD"/>
    <w:rsid w:val="00985C73"/>
    <w:rsid w:val="00986506"/>
    <w:rsid w:val="00996003"/>
    <w:rsid w:val="009974AC"/>
    <w:rsid w:val="009A0562"/>
    <w:rsid w:val="009A06C8"/>
    <w:rsid w:val="009A0FED"/>
    <w:rsid w:val="009A1CF4"/>
    <w:rsid w:val="009A3EE4"/>
    <w:rsid w:val="009A41AC"/>
    <w:rsid w:val="009B1BDD"/>
    <w:rsid w:val="009B3118"/>
    <w:rsid w:val="009B54C6"/>
    <w:rsid w:val="009C4A4C"/>
    <w:rsid w:val="009C63B6"/>
    <w:rsid w:val="009C7CD2"/>
    <w:rsid w:val="009D24E5"/>
    <w:rsid w:val="009D2A78"/>
    <w:rsid w:val="009D3C34"/>
    <w:rsid w:val="009D54C9"/>
    <w:rsid w:val="009D5EF3"/>
    <w:rsid w:val="009D63ED"/>
    <w:rsid w:val="009D7245"/>
    <w:rsid w:val="009E1640"/>
    <w:rsid w:val="009E2274"/>
    <w:rsid w:val="009E2AF3"/>
    <w:rsid w:val="009E6C66"/>
    <w:rsid w:val="009F032D"/>
    <w:rsid w:val="009F0B6D"/>
    <w:rsid w:val="009F3B2E"/>
    <w:rsid w:val="009F4F8F"/>
    <w:rsid w:val="009F6AD1"/>
    <w:rsid w:val="009F7B37"/>
    <w:rsid w:val="00A000E8"/>
    <w:rsid w:val="00A00C1A"/>
    <w:rsid w:val="00A02678"/>
    <w:rsid w:val="00A02A7C"/>
    <w:rsid w:val="00A039EF"/>
    <w:rsid w:val="00A03FFE"/>
    <w:rsid w:val="00A042CF"/>
    <w:rsid w:val="00A1630B"/>
    <w:rsid w:val="00A23C57"/>
    <w:rsid w:val="00A247A0"/>
    <w:rsid w:val="00A2646E"/>
    <w:rsid w:val="00A31AF2"/>
    <w:rsid w:val="00A33D4B"/>
    <w:rsid w:val="00A35195"/>
    <w:rsid w:val="00A37790"/>
    <w:rsid w:val="00A41558"/>
    <w:rsid w:val="00A427C1"/>
    <w:rsid w:val="00A4312C"/>
    <w:rsid w:val="00A44698"/>
    <w:rsid w:val="00A46AFC"/>
    <w:rsid w:val="00A50170"/>
    <w:rsid w:val="00A505A5"/>
    <w:rsid w:val="00A577E2"/>
    <w:rsid w:val="00A65409"/>
    <w:rsid w:val="00A6702D"/>
    <w:rsid w:val="00A73B85"/>
    <w:rsid w:val="00A73CE8"/>
    <w:rsid w:val="00A76384"/>
    <w:rsid w:val="00A821B3"/>
    <w:rsid w:val="00A825E8"/>
    <w:rsid w:val="00A853A8"/>
    <w:rsid w:val="00A86042"/>
    <w:rsid w:val="00A91B89"/>
    <w:rsid w:val="00A9319A"/>
    <w:rsid w:val="00A931CD"/>
    <w:rsid w:val="00A94877"/>
    <w:rsid w:val="00A9505C"/>
    <w:rsid w:val="00A96ED7"/>
    <w:rsid w:val="00AA2394"/>
    <w:rsid w:val="00AA4C3A"/>
    <w:rsid w:val="00AA55D3"/>
    <w:rsid w:val="00AA64B6"/>
    <w:rsid w:val="00AB0671"/>
    <w:rsid w:val="00AB7EEB"/>
    <w:rsid w:val="00AC06EE"/>
    <w:rsid w:val="00AC1B94"/>
    <w:rsid w:val="00AC1FD3"/>
    <w:rsid w:val="00AC2B55"/>
    <w:rsid w:val="00AD14B8"/>
    <w:rsid w:val="00AD2CA8"/>
    <w:rsid w:val="00AD2DF9"/>
    <w:rsid w:val="00AD39B4"/>
    <w:rsid w:val="00AD3E37"/>
    <w:rsid w:val="00AD54D9"/>
    <w:rsid w:val="00AE5DAD"/>
    <w:rsid w:val="00AF64DB"/>
    <w:rsid w:val="00AF7D3E"/>
    <w:rsid w:val="00B0177F"/>
    <w:rsid w:val="00B03190"/>
    <w:rsid w:val="00B035A0"/>
    <w:rsid w:val="00B05F37"/>
    <w:rsid w:val="00B06FE6"/>
    <w:rsid w:val="00B10815"/>
    <w:rsid w:val="00B11A43"/>
    <w:rsid w:val="00B13649"/>
    <w:rsid w:val="00B14715"/>
    <w:rsid w:val="00B16A1F"/>
    <w:rsid w:val="00B17226"/>
    <w:rsid w:val="00B25E3A"/>
    <w:rsid w:val="00B30116"/>
    <w:rsid w:val="00B303EF"/>
    <w:rsid w:val="00B30C10"/>
    <w:rsid w:val="00B3373D"/>
    <w:rsid w:val="00B402F8"/>
    <w:rsid w:val="00B43ADA"/>
    <w:rsid w:val="00B46FD1"/>
    <w:rsid w:val="00B501E3"/>
    <w:rsid w:val="00B52C05"/>
    <w:rsid w:val="00B539C5"/>
    <w:rsid w:val="00B54094"/>
    <w:rsid w:val="00B54929"/>
    <w:rsid w:val="00B549E4"/>
    <w:rsid w:val="00B56091"/>
    <w:rsid w:val="00B5661F"/>
    <w:rsid w:val="00B62D92"/>
    <w:rsid w:val="00B633C8"/>
    <w:rsid w:val="00B64BE6"/>
    <w:rsid w:val="00B71F87"/>
    <w:rsid w:val="00B80109"/>
    <w:rsid w:val="00B80A8D"/>
    <w:rsid w:val="00B8471F"/>
    <w:rsid w:val="00B86B48"/>
    <w:rsid w:val="00B943B4"/>
    <w:rsid w:val="00B96480"/>
    <w:rsid w:val="00B966A6"/>
    <w:rsid w:val="00B9683E"/>
    <w:rsid w:val="00B97187"/>
    <w:rsid w:val="00BA16B1"/>
    <w:rsid w:val="00BA3500"/>
    <w:rsid w:val="00BA4DED"/>
    <w:rsid w:val="00BA6945"/>
    <w:rsid w:val="00BA6F9A"/>
    <w:rsid w:val="00BB1F3F"/>
    <w:rsid w:val="00BC4C23"/>
    <w:rsid w:val="00BC6B82"/>
    <w:rsid w:val="00BD530A"/>
    <w:rsid w:val="00BE0107"/>
    <w:rsid w:val="00BE0E2F"/>
    <w:rsid w:val="00BE606A"/>
    <w:rsid w:val="00BF019D"/>
    <w:rsid w:val="00BF0849"/>
    <w:rsid w:val="00BF23AE"/>
    <w:rsid w:val="00BF2BA2"/>
    <w:rsid w:val="00BF381B"/>
    <w:rsid w:val="00BF4040"/>
    <w:rsid w:val="00BF600D"/>
    <w:rsid w:val="00C03BAB"/>
    <w:rsid w:val="00C103F0"/>
    <w:rsid w:val="00C12065"/>
    <w:rsid w:val="00C12C58"/>
    <w:rsid w:val="00C138F4"/>
    <w:rsid w:val="00C13E18"/>
    <w:rsid w:val="00C1402B"/>
    <w:rsid w:val="00C15BC6"/>
    <w:rsid w:val="00C20B6E"/>
    <w:rsid w:val="00C211C1"/>
    <w:rsid w:val="00C24A1C"/>
    <w:rsid w:val="00C25D74"/>
    <w:rsid w:val="00C274A2"/>
    <w:rsid w:val="00C275EE"/>
    <w:rsid w:val="00C30275"/>
    <w:rsid w:val="00C3197D"/>
    <w:rsid w:val="00C322D9"/>
    <w:rsid w:val="00C32682"/>
    <w:rsid w:val="00C33666"/>
    <w:rsid w:val="00C350F1"/>
    <w:rsid w:val="00C5062F"/>
    <w:rsid w:val="00C603B0"/>
    <w:rsid w:val="00C60EDF"/>
    <w:rsid w:val="00C70162"/>
    <w:rsid w:val="00C71D6D"/>
    <w:rsid w:val="00C74C5C"/>
    <w:rsid w:val="00C75A29"/>
    <w:rsid w:val="00C8275C"/>
    <w:rsid w:val="00C8347C"/>
    <w:rsid w:val="00C8718A"/>
    <w:rsid w:val="00C87905"/>
    <w:rsid w:val="00C90F0F"/>
    <w:rsid w:val="00C92AEC"/>
    <w:rsid w:val="00C93F64"/>
    <w:rsid w:val="00C952E6"/>
    <w:rsid w:val="00C9681A"/>
    <w:rsid w:val="00CA10DF"/>
    <w:rsid w:val="00CA287F"/>
    <w:rsid w:val="00CA3249"/>
    <w:rsid w:val="00CA68D2"/>
    <w:rsid w:val="00CA6BF5"/>
    <w:rsid w:val="00CB3F23"/>
    <w:rsid w:val="00CB4D07"/>
    <w:rsid w:val="00CC1ACF"/>
    <w:rsid w:val="00CD0AEF"/>
    <w:rsid w:val="00CD0E8E"/>
    <w:rsid w:val="00CD2477"/>
    <w:rsid w:val="00CD55B3"/>
    <w:rsid w:val="00CD6BBF"/>
    <w:rsid w:val="00CE227B"/>
    <w:rsid w:val="00CE433F"/>
    <w:rsid w:val="00CE65B9"/>
    <w:rsid w:val="00CE7296"/>
    <w:rsid w:val="00CF4839"/>
    <w:rsid w:val="00CF7BCF"/>
    <w:rsid w:val="00D02A13"/>
    <w:rsid w:val="00D07909"/>
    <w:rsid w:val="00D13F30"/>
    <w:rsid w:val="00D16331"/>
    <w:rsid w:val="00D16925"/>
    <w:rsid w:val="00D21579"/>
    <w:rsid w:val="00D21CB5"/>
    <w:rsid w:val="00D22817"/>
    <w:rsid w:val="00D22FDC"/>
    <w:rsid w:val="00D307AD"/>
    <w:rsid w:val="00D31C7E"/>
    <w:rsid w:val="00D322EB"/>
    <w:rsid w:val="00D36D25"/>
    <w:rsid w:val="00D412F4"/>
    <w:rsid w:val="00D4247B"/>
    <w:rsid w:val="00D477DC"/>
    <w:rsid w:val="00D50213"/>
    <w:rsid w:val="00D51498"/>
    <w:rsid w:val="00D55A98"/>
    <w:rsid w:val="00D576B8"/>
    <w:rsid w:val="00D57CDA"/>
    <w:rsid w:val="00D601D3"/>
    <w:rsid w:val="00D613C2"/>
    <w:rsid w:val="00D61A7E"/>
    <w:rsid w:val="00D64D69"/>
    <w:rsid w:val="00D67929"/>
    <w:rsid w:val="00D67CF1"/>
    <w:rsid w:val="00D67F9B"/>
    <w:rsid w:val="00D70EEE"/>
    <w:rsid w:val="00D71F77"/>
    <w:rsid w:val="00D7723D"/>
    <w:rsid w:val="00D81441"/>
    <w:rsid w:val="00D82E2D"/>
    <w:rsid w:val="00D831B9"/>
    <w:rsid w:val="00D85558"/>
    <w:rsid w:val="00D87112"/>
    <w:rsid w:val="00D93973"/>
    <w:rsid w:val="00D957D7"/>
    <w:rsid w:val="00D9617D"/>
    <w:rsid w:val="00D96F01"/>
    <w:rsid w:val="00DA11E9"/>
    <w:rsid w:val="00DA1C3D"/>
    <w:rsid w:val="00DA283A"/>
    <w:rsid w:val="00DA3046"/>
    <w:rsid w:val="00DA53EB"/>
    <w:rsid w:val="00DB10C2"/>
    <w:rsid w:val="00DC1AF8"/>
    <w:rsid w:val="00DC7527"/>
    <w:rsid w:val="00DD1429"/>
    <w:rsid w:val="00DD2C6E"/>
    <w:rsid w:val="00DD2E0B"/>
    <w:rsid w:val="00DD3705"/>
    <w:rsid w:val="00DD3E03"/>
    <w:rsid w:val="00DD45AE"/>
    <w:rsid w:val="00DD46B2"/>
    <w:rsid w:val="00DD4BC9"/>
    <w:rsid w:val="00DE3347"/>
    <w:rsid w:val="00DE3F18"/>
    <w:rsid w:val="00DE67A1"/>
    <w:rsid w:val="00DF1E99"/>
    <w:rsid w:val="00DF48E4"/>
    <w:rsid w:val="00DF50F5"/>
    <w:rsid w:val="00DF5223"/>
    <w:rsid w:val="00E023BE"/>
    <w:rsid w:val="00E0285B"/>
    <w:rsid w:val="00E11A8B"/>
    <w:rsid w:val="00E132B9"/>
    <w:rsid w:val="00E254F5"/>
    <w:rsid w:val="00E26087"/>
    <w:rsid w:val="00E26165"/>
    <w:rsid w:val="00E276EA"/>
    <w:rsid w:val="00E27AA9"/>
    <w:rsid w:val="00E31DA9"/>
    <w:rsid w:val="00E32A25"/>
    <w:rsid w:val="00E32E1E"/>
    <w:rsid w:val="00E32E65"/>
    <w:rsid w:val="00E35731"/>
    <w:rsid w:val="00E4346F"/>
    <w:rsid w:val="00E439C3"/>
    <w:rsid w:val="00E45849"/>
    <w:rsid w:val="00E46AE1"/>
    <w:rsid w:val="00E5095C"/>
    <w:rsid w:val="00E56B8A"/>
    <w:rsid w:val="00E57C5D"/>
    <w:rsid w:val="00E651BD"/>
    <w:rsid w:val="00E666CF"/>
    <w:rsid w:val="00E66B1C"/>
    <w:rsid w:val="00E67B49"/>
    <w:rsid w:val="00E713D3"/>
    <w:rsid w:val="00E713E6"/>
    <w:rsid w:val="00E7328B"/>
    <w:rsid w:val="00E73C38"/>
    <w:rsid w:val="00E74614"/>
    <w:rsid w:val="00E750F1"/>
    <w:rsid w:val="00E7687B"/>
    <w:rsid w:val="00E819A7"/>
    <w:rsid w:val="00E81A2B"/>
    <w:rsid w:val="00E84073"/>
    <w:rsid w:val="00E86913"/>
    <w:rsid w:val="00E90907"/>
    <w:rsid w:val="00E90B74"/>
    <w:rsid w:val="00E9372F"/>
    <w:rsid w:val="00E93A0E"/>
    <w:rsid w:val="00E94B24"/>
    <w:rsid w:val="00E97E9D"/>
    <w:rsid w:val="00EA2DF5"/>
    <w:rsid w:val="00EA34BE"/>
    <w:rsid w:val="00EA4D25"/>
    <w:rsid w:val="00EB4239"/>
    <w:rsid w:val="00EC4864"/>
    <w:rsid w:val="00EC509D"/>
    <w:rsid w:val="00EC5212"/>
    <w:rsid w:val="00EC6571"/>
    <w:rsid w:val="00EC71D1"/>
    <w:rsid w:val="00ED20B9"/>
    <w:rsid w:val="00ED2924"/>
    <w:rsid w:val="00ED4745"/>
    <w:rsid w:val="00EE0B58"/>
    <w:rsid w:val="00EE1043"/>
    <w:rsid w:val="00EE1681"/>
    <w:rsid w:val="00EE3F96"/>
    <w:rsid w:val="00EE65A2"/>
    <w:rsid w:val="00EE7915"/>
    <w:rsid w:val="00EF0B14"/>
    <w:rsid w:val="00EF1B65"/>
    <w:rsid w:val="00EF1D40"/>
    <w:rsid w:val="00EF2027"/>
    <w:rsid w:val="00EF22E2"/>
    <w:rsid w:val="00EF42DF"/>
    <w:rsid w:val="00EF6794"/>
    <w:rsid w:val="00EF78F2"/>
    <w:rsid w:val="00F00B90"/>
    <w:rsid w:val="00F01B89"/>
    <w:rsid w:val="00F03D7F"/>
    <w:rsid w:val="00F0610A"/>
    <w:rsid w:val="00F103F4"/>
    <w:rsid w:val="00F14386"/>
    <w:rsid w:val="00F14F99"/>
    <w:rsid w:val="00F22373"/>
    <w:rsid w:val="00F22EF1"/>
    <w:rsid w:val="00F230C4"/>
    <w:rsid w:val="00F25CBE"/>
    <w:rsid w:val="00F3012D"/>
    <w:rsid w:val="00F345E8"/>
    <w:rsid w:val="00F34EF0"/>
    <w:rsid w:val="00F412BA"/>
    <w:rsid w:val="00F415C1"/>
    <w:rsid w:val="00F41F74"/>
    <w:rsid w:val="00F47646"/>
    <w:rsid w:val="00F506A6"/>
    <w:rsid w:val="00F52D7F"/>
    <w:rsid w:val="00F63A83"/>
    <w:rsid w:val="00F66936"/>
    <w:rsid w:val="00F71512"/>
    <w:rsid w:val="00F733F1"/>
    <w:rsid w:val="00F74281"/>
    <w:rsid w:val="00F75917"/>
    <w:rsid w:val="00F77BD5"/>
    <w:rsid w:val="00F80D13"/>
    <w:rsid w:val="00F81512"/>
    <w:rsid w:val="00F90F72"/>
    <w:rsid w:val="00F94FE7"/>
    <w:rsid w:val="00FA19F5"/>
    <w:rsid w:val="00FA37CD"/>
    <w:rsid w:val="00FB081B"/>
    <w:rsid w:val="00FB3A8D"/>
    <w:rsid w:val="00FB78F8"/>
    <w:rsid w:val="00FC0185"/>
    <w:rsid w:val="00FC2BE7"/>
    <w:rsid w:val="00FC4B63"/>
    <w:rsid w:val="00FC66B9"/>
    <w:rsid w:val="00FD0EA3"/>
    <w:rsid w:val="00FD2ACC"/>
    <w:rsid w:val="00FD369F"/>
    <w:rsid w:val="00FD4597"/>
    <w:rsid w:val="00FD566A"/>
    <w:rsid w:val="00FE04D9"/>
    <w:rsid w:val="00FE5D12"/>
    <w:rsid w:val="00FE7B17"/>
    <w:rsid w:val="00FE7C5E"/>
    <w:rsid w:val="00FF036B"/>
    <w:rsid w:val="00FF1343"/>
    <w:rsid w:val="00FF3928"/>
    <w:rsid w:val="00FF4ADD"/>
    <w:rsid w:val="00FF4F2D"/>
    <w:rsid w:val="00FF537D"/>
    <w:rsid w:val="00FF5B79"/>
    <w:rsid w:val="00FF6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7F4C8C"/>
  <w15:docId w15:val="{D2B07730-6FBD-4BDB-B810-DA38FC119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A5979"/>
    <w:rPr>
      <w:rFonts w:ascii="Microsoft YaHei" w:hAnsi="Microsoft YaHei"/>
    </w:rPr>
  </w:style>
  <w:style w:type="paragraph" w:styleId="Heading1">
    <w:name w:val="heading 1"/>
    <w:aliases w:val="H1,HD1"/>
    <w:basedOn w:val="Normal"/>
    <w:next w:val="Normal"/>
    <w:link w:val="Heading1Char"/>
    <w:uiPriority w:val="9"/>
    <w:qFormat/>
    <w:rsid w:val="009D5EF3"/>
    <w:pPr>
      <w:keepNext/>
      <w:keepLines/>
      <w:numPr>
        <w:numId w:val="2"/>
      </w:numPr>
      <w:spacing w:before="480" w:after="240"/>
      <w:jc w:val="both"/>
      <w:outlineLvl w:val="0"/>
    </w:pPr>
    <w:rPr>
      <w:rFonts w:ascii="Palatino Linotype" w:eastAsia="SimSun" w:hAnsi="Palatino Linotype" w:cs="Microsoft YaHei"/>
      <w:b/>
      <w:bCs/>
      <w:color w:val="365F91" w:themeColor="accent1" w:themeShade="BF"/>
      <w:sz w:val="28"/>
      <w:szCs w:val="28"/>
      <w:lang w:eastAsia="zh-CN"/>
    </w:rPr>
  </w:style>
  <w:style w:type="paragraph" w:styleId="Heading2">
    <w:name w:val="heading 2"/>
    <w:aliases w:val="HD2"/>
    <w:basedOn w:val="Normal"/>
    <w:next w:val="Normal"/>
    <w:link w:val="Heading2Char"/>
    <w:uiPriority w:val="9"/>
    <w:unhideWhenUsed/>
    <w:qFormat/>
    <w:rsid w:val="00D22FDC"/>
    <w:pPr>
      <w:keepNext/>
      <w:keepLines/>
      <w:numPr>
        <w:ilvl w:val="1"/>
        <w:numId w:val="2"/>
      </w:numPr>
      <w:spacing w:before="200" w:after="120"/>
      <w:jc w:val="both"/>
      <w:outlineLvl w:val="1"/>
    </w:pPr>
    <w:rPr>
      <w:rFonts w:ascii="Palatino Linotype" w:hAnsi="Palatino Linotype" w:cs="Microsoft YaHei"/>
      <w:b/>
      <w:bCs/>
      <w:color w:val="4F81BD" w:themeColor="accent1"/>
      <w:sz w:val="26"/>
      <w:szCs w:val="26"/>
      <w:lang w:eastAsia="zh-HK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64BE6"/>
    <w:pPr>
      <w:keepNext/>
      <w:keepLines/>
      <w:numPr>
        <w:ilvl w:val="2"/>
        <w:numId w:val="2"/>
      </w:numPr>
      <w:spacing w:before="200" w:after="0"/>
      <w:outlineLvl w:val="2"/>
    </w:pPr>
    <w:rPr>
      <w:rFonts w:ascii="Palatino Linotype" w:eastAsiaTheme="majorEastAsia" w:hAnsi="Palatino Linotype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412F4"/>
    <w:pPr>
      <w:keepNext/>
      <w:keepLines/>
      <w:numPr>
        <w:ilvl w:val="3"/>
        <w:numId w:val="2"/>
      </w:numPr>
      <w:spacing w:before="200" w:after="0"/>
      <w:ind w:left="864"/>
      <w:outlineLvl w:val="3"/>
    </w:pPr>
    <w:rPr>
      <w:rFonts w:eastAsiaTheme="majorEastAsia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qFormat/>
    <w:rsid w:val="00D412F4"/>
    <w:pPr>
      <w:numPr>
        <w:ilvl w:val="4"/>
        <w:numId w:val="2"/>
      </w:numPr>
      <w:spacing w:before="240" w:after="60" w:line="240" w:lineRule="auto"/>
      <w:outlineLvl w:val="4"/>
    </w:pPr>
    <w:rPr>
      <w:rFonts w:eastAsia="Times New Roman" w:cs="Times New Roman"/>
      <w:b/>
      <w:bCs/>
      <w:i/>
      <w:iCs/>
      <w:szCs w:val="26"/>
      <w:lang w:val="fr-FR" w:eastAsia="fr-FR"/>
    </w:rPr>
  </w:style>
  <w:style w:type="paragraph" w:styleId="Heading6">
    <w:name w:val="heading 6"/>
    <w:basedOn w:val="Normal"/>
    <w:next w:val="Normal"/>
    <w:link w:val="Heading6Char"/>
    <w:uiPriority w:val="9"/>
    <w:qFormat/>
    <w:rsid w:val="009A3EE4"/>
    <w:pPr>
      <w:numPr>
        <w:ilvl w:val="5"/>
        <w:numId w:val="2"/>
      </w:numPr>
      <w:spacing w:before="240" w:after="60" w:line="240" w:lineRule="auto"/>
      <w:outlineLvl w:val="5"/>
    </w:pPr>
    <w:rPr>
      <w:rFonts w:ascii="Times New Roman" w:eastAsia="Times New Roman" w:hAnsi="Times New Roman" w:cs="Times New Roman"/>
      <w:b/>
      <w:bCs/>
      <w:sz w:val="24"/>
      <w:lang w:val="fr-FR" w:eastAsia="fr-FR"/>
    </w:rPr>
  </w:style>
  <w:style w:type="paragraph" w:styleId="Heading7">
    <w:name w:val="heading 7"/>
    <w:basedOn w:val="Normal"/>
    <w:next w:val="Normal"/>
    <w:link w:val="Heading7Char"/>
    <w:uiPriority w:val="9"/>
    <w:qFormat/>
    <w:rsid w:val="009A3EE4"/>
    <w:pPr>
      <w:numPr>
        <w:ilvl w:val="6"/>
        <w:numId w:val="2"/>
      </w:numPr>
      <w:spacing w:before="240" w:after="60" w:line="240" w:lineRule="auto"/>
      <w:outlineLvl w:val="6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paragraph" w:styleId="Heading8">
    <w:name w:val="heading 8"/>
    <w:basedOn w:val="Normal"/>
    <w:next w:val="Normal"/>
    <w:link w:val="Heading8Char"/>
    <w:uiPriority w:val="9"/>
    <w:qFormat/>
    <w:rsid w:val="009A3EE4"/>
    <w:pPr>
      <w:numPr>
        <w:ilvl w:val="7"/>
        <w:numId w:val="2"/>
      </w:numPr>
      <w:spacing w:before="240" w:after="60" w:line="240" w:lineRule="auto"/>
      <w:outlineLvl w:val="7"/>
    </w:pPr>
    <w:rPr>
      <w:rFonts w:ascii="Times New Roman" w:eastAsia="Times New Roman" w:hAnsi="Times New Roman" w:cs="Times New Roman"/>
      <w:i/>
      <w:iCs/>
      <w:sz w:val="24"/>
      <w:szCs w:val="24"/>
      <w:lang w:val="fr-FR" w:eastAsia="fr-FR"/>
    </w:rPr>
  </w:style>
  <w:style w:type="paragraph" w:styleId="Heading9">
    <w:name w:val="heading 9"/>
    <w:basedOn w:val="Normal"/>
    <w:next w:val="Normal"/>
    <w:link w:val="Heading9Char"/>
    <w:uiPriority w:val="9"/>
    <w:qFormat/>
    <w:rsid w:val="009A3EE4"/>
    <w:pPr>
      <w:numPr>
        <w:ilvl w:val="8"/>
        <w:numId w:val="2"/>
      </w:numPr>
      <w:spacing w:before="240" w:after="60" w:line="240" w:lineRule="auto"/>
      <w:outlineLvl w:val="8"/>
    </w:pPr>
    <w:rPr>
      <w:rFonts w:ascii="Arial" w:eastAsia="Times New Roman" w:hAnsi="Arial" w:cs="Times New Roman"/>
      <w:sz w:val="24"/>
      <w:lang w:val="fr-FR"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aliases w:val="h,TP header,Header1,page-header,ph,even,ITT i,ho,header odd,Header - HPS Document,Header - HPS Document Char"/>
    <w:basedOn w:val="Normal"/>
    <w:link w:val="HeaderChar"/>
    <w:unhideWhenUsed/>
    <w:rsid w:val="008D7B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aliases w:val="h Char,TP header Char,Header1 Char,page-header Char,ph Char,even Char,ITT i Char,ho Char,header odd Char,Header - HPS Document Char1,Header - HPS Document Char Char"/>
    <w:basedOn w:val="DefaultParagraphFont"/>
    <w:link w:val="Header"/>
    <w:rsid w:val="008D7BAB"/>
  </w:style>
  <w:style w:type="paragraph" w:styleId="Footer">
    <w:name w:val="footer"/>
    <w:basedOn w:val="Normal"/>
    <w:link w:val="FooterChar"/>
    <w:uiPriority w:val="99"/>
    <w:unhideWhenUsed/>
    <w:rsid w:val="008D7B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7BAB"/>
  </w:style>
  <w:style w:type="paragraph" w:styleId="BalloonText">
    <w:name w:val="Balloon Text"/>
    <w:basedOn w:val="Normal"/>
    <w:link w:val="BalloonTextChar"/>
    <w:uiPriority w:val="99"/>
    <w:semiHidden/>
    <w:unhideWhenUsed/>
    <w:rsid w:val="009A05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0562"/>
    <w:rPr>
      <w:rFonts w:ascii="Tahoma" w:hAnsi="Tahoma" w:cs="Tahoma"/>
      <w:sz w:val="16"/>
      <w:szCs w:val="16"/>
    </w:rPr>
  </w:style>
  <w:style w:type="paragraph" w:customStyle="1" w:styleId="sysTitle">
    <w:name w:val="sys Title"/>
    <w:basedOn w:val="Normal"/>
    <w:uiPriority w:val="99"/>
    <w:semiHidden/>
    <w:rsid w:val="009A0562"/>
    <w:pPr>
      <w:framePr w:w="4649" w:h="1247" w:hRule="exact" w:hSpace="142" w:vSpace="142" w:wrap="notBeside" w:vAnchor="page" w:hAnchor="page" w:x="1532" w:y="3687"/>
      <w:spacing w:line="360" w:lineRule="auto"/>
      <w:jc w:val="both"/>
    </w:pPr>
    <w:rPr>
      <w:rFonts w:ascii="Times New Roman" w:eastAsia="PMingLiU" w:hAnsi="Times New Roman" w:cs="Times New Roman"/>
      <w:noProof/>
      <w:szCs w:val="24"/>
      <w:lang w:eastAsia="zh-HK"/>
    </w:rPr>
  </w:style>
  <w:style w:type="character" w:styleId="Strong">
    <w:name w:val="Strong"/>
    <w:uiPriority w:val="22"/>
    <w:qFormat/>
    <w:rsid w:val="009A0562"/>
    <w:rPr>
      <w:rFonts w:cs="Times New Roman"/>
      <w:b/>
      <w:bCs/>
    </w:rPr>
  </w:style>
  <w:style w:type="paragraph" w:customStyle="1" w:styleId="DocStatistics">
    <w:name w:val="Doc Statistics"/>
    <w:basedOn w:val="Normal"/>
    <w:rsid w:val="009A0562"/>
    <w:pPr>
      <w:tabs>
        <w:tab w:val="right" w:pos="2410"/>
      </w:tabs>
      <w:spacing w:after="0" w:line="240" w:lineRule="auto"/>
      <w:ind w:left="2552" w:hanging="2552"/>
    </w:pPr>
    <w:rPr>
      <w:rFonts w:ascii="Arial" w:eastAsia="Times New Roman" w:hAnsi="Arial" w:cs="Times New Roman"/>
      <w:smallCaps/>
      <w:szCs w:val="20"/>
      <w:lang w:val="en-GB" w:eastAsia="en-US"/>
    </w:rPr>
  </w:style>
  <w:style w:type="table" w:styleId="TableGrid">
    <w:name w:val="Table Grid"/>
    <w:basedOn w:val="TableNormal"/>
    <w:uiPriority w:val="39"/>
    <w:rsid w:val="007224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aliases w:val="Use Case List Paragraph"/>
    <w:basedOn w:val="Normal"/>
    <w:link w:val="ListParagraphChar"/>
    <w:uiPriority w:val="34"/>
    <w:qFormat/>
    <w:rsid w:val="00C103F0"/>
    <w:pPr>
      <w:ind w:left="720"/>
      <w:contextualSpacing/>
    </w:pPr>
  </w:style>
  <w:style w:type="character" w:customStyle="1" w:styleId="Heading1Char">
    <w:name w:val="Heading 1 Char"/>
    <w:aliases w:val="H1 Char,HD1 Char"/>
    <w:basedOn w:val="DefaultParagraphFont"/>
    <w:link w:val="Heading1"/>
    <w:uiPriority w:val="9"/>
    <w:rsid w:val="009D5EF3"/>
    <w:rPr>
      <w:rFonts w:ascii="Palatino Linotype" w:eastAsia="SimSun" w:hAnsi="Palatino Linotype" w:cs="Microsoft YaHei"/>
      <w:b/>
      <w:bCs/>
      <w:color w:val="365F91" w:themeColor="accent1" w:themeShade="BF"/>
      <w:sz w:val="28"/>
      <w:szCs w:val="28"/>
      <w:lang w:eastAsia="zh-CN"/>
    </w:rPr>
  </w:style>
  <w:style w:type="character" w:customStyle="1" w:styleId="Heading2Char">
    <w:name w:val="Heading 2 Char"/>
    <w:aliases w:val="HD2 Char"/>
    <w:basedOn w:val="DefaultParagraphFont"/>
    <w:link w:val="Heading2"/>
    <w:uiPriority w:val="9"/>
    <w:rsid w:val="00D22FDC"/>
    <w:rPr>
      <w:rFonts w:ascii="Palatino Linotype" w:hAnsi="Palatino Linotype" w:cs="Microsoft YaHei"/>
      <w:b/>
      <w:bCs/>
      <w:color w:val="4F81BD" w:themeColor="accent1"/>
      <w:sz w:val="26"/>
      <w:szCs w:val="26"/>
      <w:lang w:eastAsia="zh-HK"/>
    </w:rPr>
  </w:style>
  <w:style w:type="character" w:customStyle="1" w:styleId="Heading3Char">
    <w:name w:val="Heading 3 Char"/>
    <w:basedOn w:val="DefaultParagraphFont"/>
    <w:link w:val="Heading3"/>
    <w:uiPriority w:val="9"/>
    <w:rsid w:val="00B64BE6"/>
    <w:rPr>
      <w:rFonts w:ascii="Palatino Linotype" w:eastAsiaTheme="majorEastAsia" w:hAnsi="Palatino Linotype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D412F4"/>
    <w:rPr>
      <w:rFonts w:ascii="Microsoft YaHei" w:eastAsiaTheme="majorEastAsia" w:hAnsi="Microsoft YaHei" w:cstheme="majorBidi"/>
      <w:b/>
      <w:bCs/>
      <w:i/>
      <w:iCs/>
    </w:rPr>
  </w:style>
  <w:style w:type="paragraph" w:customStyle="1" w:styleId="TableText">
    <w:name w:val="Table Text"/>
    <w:basedOn w:val="Normal"/>
    <w:link w:val="TableTextChar"/>
    <w:rsid w:val="00C103F0"/>
    <w:pPr>
      <w:keepLines/>
      <w:overflowPunct w:val="0"/>
      <w:autoSpaceDE w:val="0"/>
      <w:autoSpaceDN w:val="0"/>
      <w:adjustRightInd w:val="0"/>
      <w:spacing w:after="60" w:line="280" w:lineRule="atLeast"/>
      <w:ind w:left="57" w:right="57"/>
      <w:textAlignment w:val="baseline"/>
    </w:pPr>
    <w:rPr>
      <w:rFonts w:ascii="Calibri" w:eastAsia="Times New Roman" w:hAnsi="Calibri" w:cs="Times New Roman"/>
      <w:sz w:val="20"/>
      <w:szCs w:val="20"/>
      <w:lang w:val="en-GB" w:eastAsia="en-US"/>
    </w:rPr>
  </w:style>
  <w:style w:type="character" w:customStyle="1" w:styleId="TableTextChar">
    <w:name w:val="Table Text Char"/>
    <w:link w:val="TableText"/>
    <w:locked/>
    <w:rsid w:val="00C103F0"/>
    <w:rPr>
      <w:rFonts w:ascii="Calibri" w:eastAsia="Times New Roman" w:hAnsi="Calibri" w:cs="Times New Roman"/>
      <w:sz w:val="20"/>
      <w:szCs w:val="20"/>
      <w:lang w:val="en-GB" w:eastAsia="en-US"/>
    </w:rPr>
  </w:style>
  <w:style w:type="paragraph" w:customStyle="1" w:styleId="TableHeader">
    <w:name w:val="Table Header"/>
    <w:basedOn w:val="TableText"/>
    <w:rsid w:val="00C103F0"/>
    <w:pPr>
      <w:keepLines w:val="0"/>
      <w:overflowPunct/>
      <w:adjustRightInd/>
      <w:spacing w:before="40" w:after="40" w:line="240" w:lineRule="auto"/>
      <w:ind w:left="0" w:right="0"/>
      <w:textAlignment w:val="auto"/>
    </w:pPr>
    <w:rPr>
      <w:rFonts w:ascii="Arial Bold" w:hAnsi="Arial Bold" w:cs="Arial Bold"/>
      <w:b/>
      <w:bCs/>
      <w:sz w:val="24"/>
      <w:szCs w:val="24"/>
      <w:lang w:val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06802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07158E"/>
    <w:pPr>
      <w:spacing w:after="0"/>
    </w:pPr>
    <w:rPr>
      <w:rFonts w:ascii="Palatino Linotype" w:hAnsi="Palatino Linotype"/>
    </w:rPr>
  </w:style>
  <w:style w:type="paragraph" w:styleId="TOC2">
    <w:name w:val="toc 2"/>
    <w:basedOn w:val="Normal"/>
    <w:next w:val="Normal"/>
    <w:autoRedefine/>
    <w:uiPriority w:val="39"/>
    <w:unhideWhenUsed/>
    <w:rsid w:val="0050680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3C1591"/>
    <w:pPr>
      <w:tabs>
        <w:tab w:val="right" w:leader="dot" w:pos="10790"/>
      </w:tabs>
      <w:spacing w:after="100"/>
    </w:pPr>
    <w:rPr>
      <w:rFonts w:eastAsia="Microsoft YaHei" w:cs="Microsoft YaHei"/>
      <w:b/>
      <w:noProof/>
      <w:lang w:eastAsia="zh-CN"/>
    </w:rPr>
  </w:style>
  <w:style w:type="character" w:styleId="Hyperlink">
    <w:name w:val="Hyperlink"/>
    <w:basedOn w:val="DefaultParagraphFont"/>
    <w:uiPriority w:val="99"/>
    <w:unhideWhenUsed/>
    <w:rsid w:val="00506802"/>
    <w:rPr>
      <w:color w:val="0000FF" w:themeColor="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D412F4"/>
    <w:rPr>
      <w:rFonts w:ascii="Microsoft YaHei" w:eastAsia="Times New Roman" w:hAnsi="Microsoft YaHei" w:cs="Times New Roman"/>
      <w:b/>
      <w:bCs/>
      <w:i/>
      <w:iCs/>
      <w:szCs w:val="26"/>
      <w:lang w:val="fr-FR" w:eastAsia="fr-FR"/>
    </w:rPr>
  </w:style>
  <w:style w:type="character" w:customStyle="1" w:styleId="Heading6Char">
    <w:name w:val="Heading 6 Char"/>
    <w:basedOn w:val="DefaultParagraphFont"/>
    <w:link w:val="Heading6"/>
    <w:uiPriority w:val="9"/>
    <w:rsid w:val="009A3EE4"/>
    <w:rPr>
      <w:rFonts w:ascii="Times New Roman" w:eastAsia="Times New Roman" w:hAnsi="Times New Roman" w:cs="Times New Roman"/>
      <w:b/>
      <w:bCs/>
      <w:sz w:val="24"/>
      <w:lang w:val="fr-FR" w:eastAsia="fr-FR"/>
    </w:rPr>
  </w:style>
  <w:style w:type="character" w:customStyle="1" w:styleId="Heading7Char">
    <w:name w:val="Heading 7 Char"/>
    <w:basedOn w:val="DefaultParagraphFont"/>
    <w:link w:val="Heading7"/>
    <w:uiPriority w:val="9"/>
    <w:rsid w:val="009A3EE4"/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character" w:customStyle="1" w:styleId="Heading8Char">
    <w:name w:val="Heading 8 Char"/>
    <w:basedOn w:val="DefaultParagraphFont"/>
    <w:link w:val="Heading8"/>
    <w:uiPriority w:val="9"/>
    <w:rsid w:val="009A3EE4"/>
    <w:rPr>
      <w:rFonts w:ascii="Times New Roman" w:eastAsia="Times New Roman" w:hAnsi="Times New Roman" w:cs="Times New Roman"/>
      <w:i/>
      <w:iCs/>
      <w:sz w:val="24"/>
      <w:szCs w:val="24"/>
      <w:lang w:val="fr-FR" w:eastAsia="fr-FR"/>
    </w:rPr>
  </w:style>
  <w:style w:type="character" w:customStyle="1" w:styleId="Heading9Char">
    <w:name w:val="Heading 9 Char"/>
    <w:basedOn w:val="DefaultParagraphFont"/>
    <w:link w:val="Heading9"/>
    <w:uiPriority w:val="9"/>
    <w:rsid w:val="009A3EE4"/>
    <w:rPr>
      <w:rFonts w:ascii="Arial" w:eastAsia="Times New Roman" w:hAnsi="Arial" w:cs="Times New Roman"/>
      <w:sz w:val="24"/>
      <w:lang w:val="fr-FR" w:eastAsia="fr-FR"/>
    </w:rPr>
  </w:style>
  <w:style w:type="paragraph" w:customStyle="1" w:styleId="KommentierterInhalt">
    <w:name w:val="Kommentierter Inhalt"/>
    <w:basedOn w:val="Normal"/>
    <w:next w:val="Normal"/>
    <w:rsid w:val="009A3EE4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" w:eastAsia="Times New Roman" w:hAnsi="Arial" w:cs="Times New Roman"/>
      <w:i/>
      <w:color w:val="0000FF"/>
      <w:szCs w:val="20"/>
      <w:lang w:eastAsia="en-US"/>
    </w:rPr>
  </w:style>
  <w:style w:type="paragraph" w:styleId="ListBullet">
    <w:name w:val="List Bullet"/>
    <w:basedOn w:val="Normal"/>
    <w:rsid w:val="009A3EE4"/>
    <w:pPr>
      <w:numPr>
        <w:numId w:val="1"/>
      </w:numPr>
      <w:spacing w:after="0" w:line="240" w:lineRule="auto"/>
      <w:contextualSpacing/>
    </w:pPr>
    <w:rPr>
      <w:rFonts w:ascii="Arial" w:eastAsia="Times New Roman" w:hAnsi="Arial" w:cs="Times New Roman"/>
      <w:sz w:val="24"/>
      <w:szCs w:val="20"/>
      <w:lang w:val="fr-FR" w:eastAsia="fr-FR"/>
    </w:rPr>
  </w:style>
  <w:style w:type="paragraph" w:styleId="Caption">
    <w:name w:val="caption"/>
    <w:basedOn w:val="Normal"/>
    <w:next w:val="Normal"/>
    <w:uiPriority w:val="35"/>
    <w:unhideWhenUsed/>
    <w:qFormat/>
    <w:rsid w:val="00DA283A"/>
    <w:pPr>
      <w:spacing w:line="240" w:lineRule="auto"/>
      <w:ind w:left="144"/>
    </w:pPr>
    <w:rPr>
      <w:rFonts w:ascii="Arial" w:eastAsia="PMingLiU" w:hAnsi="Arial" w:cs="Times New Roman"/>
      <w:b/>
      <w:bCs/>
      <w:sz w:val="20"/>
      <w:szCs w:val="20"/>
      <w:lang w:val="en-GB" w:eastAsia="zh-CN"/>
    </w:rPr>
  </w:style>
  <w:style w:type="paragraph" w:customStyle="1" w:styleId="Default">
    <w:name w:val="Default"/>
    <w:rsid w:val="006E0353"/>
    <w:pPr>
      <w:autoSpaceDE w:val="0"/>
      <w:autoSpaceDN w:val="0"/>
      <w:adjustRightInd w:val="0"/>
      <w:spacing w:after="0" w:line="240" w:lineRule="auto"/>
    </w:pPr>
    <w:rPr>
      <w:rFonts w:ascii="Arial" w:eastAsia="PMingLiU" w:hAnsi="Arial" w:cs="Arial"/>
      <w:color w:val="000000"/>
      <w:sz w:val="24"/>
      <w:szCs w:val="24"/>
      <w:lang w:val="en-GB" w:eastAsia="zh-CN"/>
    </w:rPr>
  </w:style>
  <w:style w:type="paragraph" w:styleId="TOC4">
    <w:name w:val="toc 4"/>
    <w:basedOn w:val="Normal"/>
    <w:next w:val="Normal"/>
    <w:autoRedefine/>
    <w:uiPriority w:val="39"/>
    <w:unhideWhenUsed/>
    <w:rsid w:val="00071D7E"/>
    <w:pPr>
      <w:spacing w:after="100"/>
      <w:ind w:left="660"/>
    </w:pPr>
  </w:style>
  <w:style w:type="paragraph" w:customStyle="1" w:styleId="TableHead">
    <w:name w:val="Table Head"/>
    <w:basedOn w:val="Normal"/>
    <w:link w:val="TableHeadChar"/>
    <w:qFormat/>
    <w:rsid w:val="00D21579"/>
    <w:pPr>
      <w:spacing w:after="0" w:line="240" w:lineRule="auto"/>
    </w:pPr>
    <w:rPr>
      <w:rFonts w:ascii="Times New Roman" w:eastAsia="SimSun" w:hAnsi="Times New Roman"/>
      <w:color w:val="FFFFFF" w:themeColor="background1"/>
      <w:lang w:eastAsia="zh-CN"/>
    </w:rPr>
  </w:style>
  <w:style w:type="character" w:customStyle="1" w:styleId="TableHeadChar">
    <w:name w:val="Table Head Char"/>
    <w:basedOn w:val="DefaultParagraphFont"/>
    <w:link w:val="TableHead"/>
    <w:rsid w:val="00D21579"/>
    <w:rPr>
      <w:rFonts w:ascii="Times New Roman" w:eastAsia="SimSun" w:hAnsi="Times New Roman"/>
      <w:color w:val="FFFFFF" w:themeColor="background1"/>
      <w:lang w:eastAsia="zh-CN"/>
    </w:rPr>
  </w:style>
  <w:style w:type="paragraph" w:styleId="BodyText2">
    <w:name w:val="Body Text 2"/>
    <w:basedOn w:val="Normal"/>
    <w:link w:val="BodyText2Char"/>
    <w:rsid w:val="004E1819"/>
    <w:pPr>
      <w:spacing w:after="120" w:line="480" w:lineRule="auto"/>
    </w:pPr>
    <w:rPr>
      <w:rFonts w:ascii="Times New Roman" w:eastAsia="Times New Roman" w:hAnsi="Times New Roman" w:cs="Times New Roman"/>
      <w:sz w:val="24"/>
      <w:szCs w:val="24"/>
      <w:lang w:val="en-AU" w:eastAsia="en-US"/>
    </w:rPr>
  </w:style>
  <w:style w:type="character" w:customStyle="1" w:styleId="BodyText2Char">
    <w:name w:val="Body Text 2 Char"/>
    <w:basedOn w:val="DefaultParagraphFont"/>
    <w:link w:val="BodyText2"/>
    <w:rsid w:val="004E1819"/>
    <w:rPr>
      <w:rFonts w:ascii="Times New Roman" w:eastAsia="Times New Roman" w:hAnsi="Times New Roman" w:cs="Times New Roman"/>
      <w:sz w:val="24"/>
      <w:szCs w:val="24"/>
      <w:lang w:val="en-AU" w:eastAsia="en-US"/>
    </w:rPr>
  </w:style>
  <w:style w:type="paragraph" w:customStyle="1" w:styleId="ShapeTypeStyle">
    <w:name w:val="Shape Type Style"/>
    <w:basedOn w:val="Normal"/>
    <w:next w:val="Normal"/>
    <w:qFormat/>
    <w:rsid w:val="00D36D25"/>
    <w:pPr>
      <w:spacing w:before="200" w:line="240" w:lineRule="auto"/>
      <w:jc w:val="center"/>
    </w:pPr>
    <w:rPr>
      <w:rFonts w:ascii="Arial" w:eastAsia="PMingLiU" w:hAnsi="Arial" w:cs="Times New Roman"/>
      <w:b/>
      <w:color w:val="215868"/>
      <w:sz w:val="24"/>
      <w:lang w:val="en-GB" w:eastAsia="zh-CN"/>
    </w:rPr>
  </w:style>
  <w:style w:type="paragraph" w:customStyle="1" w:styleId="TableStyle">
    <w:name w:val="Table Style"/>
    <w:basedOn w:val="Normal"/>
    <w:next w:val="Normal"/>
    <w:qFormat/>
    <w:rsid w:val="00D36D25"/>
    <w:pPr>
      <w:spacing w:after="0" w:line="240" w:lineRule="auto"/>
    </w:pPr>
    <w:rPr>
      <w:rFonts w:ascii="Arial" w:eastAsia="PMingLiU" w:hAnsi="Arial" w:cs="Times New Roman"/>
      <w:sz w:val="20"/>
      <w:lang w:val="en-GB" w:eastAsia="zh-CN"/>
    </w:rPr>
  </w:style>
  <w:style w:type="character" w:customStyle="1" w:styleId="ListParagraphChar">
    <w:name w:val="List Paragraph Char"/>
    <w:aliases w:val="Use Case List Paragraph Char"/>
    <w:basedOn w:val="DefaultParagraphFont"/>
    <w:link w:val="ListParagraph"/>
    <w:uiPriority w:val="34"/>
    <w:locked/>
    <w:rsid w:val="0064399A"/>
    <w:rPr>
      <w:rFonts w:ascii="Microsoft YaHei" w:hAnsi="Microsoft YaHei"/>
    </w:rPr>
  </w:style>
  <w:style w:type="paragraph" w:styleId="Revision">
    <w:name w:val="Revision"/>
    <w:hidden/>
    <w:uiPriority w:val="99"/>
    <w:semiHidden/>
    <w:rsid w:val="002C33B6"/>
    <w:pPr>
      <w:spacing w:after="0" w:line="240" w:lineRule="auto"/>
    </w:pPr>
    <w:rPr>
      <w:rFonts w:ascii="Microsoft YaHei" w:hAnsi="Microsoft YaHei"/>
    </w:rPr>
  </w:style>
  <w:style w:type="character" w:styleId="CommentReference">
    <w:name w:val="annotation reference"/>
    <w:basedOn w:val="DefaultParagraphFont"/>
    <w:uiPriority w:val="99"/>
    <w:semiHidden/>
    <w:unhideWhenUsed/>
    <w:rsid w:val="00A931C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931C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931CD"/>
    <w:rPr>
      <w:rFonts w:ascii="Microsoft YaHei" w:hAnsi="Microsoft YaHe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931C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931CD"/>
    <w:rPr>
      <w:rFonts w:ascii="Microsoft YaHei" w:hAnsi="Microsoft YaHei"/>
      <w:b/>
      <w:bCs/>
      <w:sz w:val="20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3805C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3805C9"/>
    <w:rPr>
      <w:rFonts w:ascii="Microsoft YaHei" w:hAnsi="Microsoft YaHe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10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2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2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36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1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29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7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96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34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56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1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84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23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9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35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07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8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8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4.png"/><Relationship Id="rId18" Type="http://schemas.openxmlformats.org/officeDocument/2006/relationships/image" Target="media/image9.emf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emf"/><Relationship Id="rId2" Type="http://schemas.openxmlformats.org/officeDocument/2006/relationships/numbering" Target="numbering.xml"/><Relationship Id="rId16" Type="http://schemas.openxmlformats.org/officeDocument/2006/relationships/image" Target="media/image7.emf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emf"/><Relationship Id="rId23" Type="http://schemas.microsoft.com/office/2011/relationships/people" Target="people.xml"/><Relationship Id="rId10" Type="http://schemas.openxmlformats.org/officeDocument/2006/relationships/image" Target="media/image1.png"/><Relationship Id="rId19" Type="http://schemas.openxmlformats.org/officeDocument/2006/relationships/image" Target="media/image10.emf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image" Target="media/image5.emf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5A0743-95C2-4C05-9360-99DBBBC323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27</Pages>
  <Words>3409</Words>
  <Characters>19433</Characters>
  <Application>Microsoft Office Word</Application>
  <DocSecurity>0</DocSecurity>
  <Lines>161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Atos</Company>
  <LinksUpToDate>false</LinksUpToDate>
  <CharactersWithSpaces>22797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Siu, Wing Fung, David</dc:creator>
  <cp:keywords/>
  <dc:description/>
  <cp:lastModifiedBy>Edward Leung</cp:lastModifiedBy>
  <cp:revision>7</cp:revision>
  <dcterms:created xsi:type="dcterms:W3CDTF">2017-01-17T06:30:00Z</dcterms:created>
  <dcterms:modified xsi:type="dcterms:W3CDTF">2017-01-17T09:02:00Z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