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CE1C1" w14:textId="77777777" w:rsidR="00347B3C" w:rsidRPr="006229D3" w:rsidRDefault="00347B3C" w:rsidP="00347B3C">
      <w:pPr>
        <w:rPr>
          <w:rFonts w:asciiTheme="minorHAnsi" w:hAnsiTheme="minorHAnsi"/>
        </w:rPr>
      </w:pPr>
    </w:p>
    <w:p w14:paraId="700DA1AC" w14:textId="77777777" w:rsidR="00F01913" w:rsidRPr="006229D3" w:rsidRDefault="00F01913" w:rsidP="00F01913">
      <w:pPr>
        <w:rPr>
          <w:rFonts w:asciiTheme="minorHAnsi" w:hAnsiTheme="minorHAnsi"/>
        </w:rPr>
      </w:pPr>
    </w:p>
    <w:p w14:paraId="5600275D" w14:textId="77777777" w:rsidR="00F01913" w:rsidRPr="006229D3" w:rsidRDefault="00F01913" w:rsidP="00F01913">
      <w:pPr>
        <w:spacing w:after="0"/>
        <w:jc w:val="center"/>
        <w:rPr>
          <w:rFonts w:asciiTheme="minorHAnsi" w:hAnsiTheme="minorHAnsi"/>
          <w:sz w:val="36"/>
        </w:rPr>
      </w:pPr>
    </w:p>
    <w:p w14:paraId="5EF2F991" w14:textId="77777777" w:rsidR="00825CC4" w:rsidRPr="006229D3" w:rsidRDefault="00A851BF" w:rsidP="00825CC4">
      <w:pPr>
        <w:jc w:val="center"/>
        <w:rPr>
          <w:rFonts w:asciiTheme="minorHAnsi" w:hAnsiTheme="minorHAnsi"/>
          <w:b/>
          <w:sz w:val="36"/>
        </w:rPr>
      </w:pPr>
      <w:r w:rsidRPr="006229D3">
        <w:rPr>
          <w:rFonts w:asciiTheme="minorHAnsi" w:hAnsiTheme="minorHAnsi"/>
          <w:b/>
          <w:sz w:val="36"/>
        </w:rPr>
        <w:t>ESB IMPLEMENTATION SERVICE</w:t>
      </w:r>
    </w:p>
    <w:p w14:paraId="2A5D2743" w14:textId="77777777" w:rsidR="00A851BF" w:rsidRPr="006229D3" w:rsidRDefault="00A851BF" w:rsidP="00825CC4">
      <w:pPr>
        <w:jc w:val="center"/>
        <w:rPr>
          <w:rFonts w:asciiTheme="minorHAnsi" w:hAnsiTheme="minorHAnsi"/>
          <w:b/>
          <w:sz w:val="36"/>
        </w:rPr>
      </w:pPr>
      <w:r w:rsidRPr="006229D3">
        <w:rPr>
          <w:rFonts w:asciiTheme="minorHAnsi" w:hAnsiTheme="minorHAnsi"/>
          <w:b/>
          <w:sz w:val="36"/>
        </w:rPr>
        <w:t>POS POLLING</w:t>
      </w:r>
    </w:p>
    <w:p w14:paraId="52B80B48" w14:textId="77777777" w:rsidR="00A851BF" w:rsidRPr="006229D3" w:rsidRDefault="00A851BF" w:rsidP="00A851BF">
      <w:pPr>
        <w:jc w:val="center"/>
        <w:rPr>
          <w:rFonts w:asciiTheme="minorHAnsi" w:hAnsiTheme="minorHAnsi"/>
          <w:b/>
          <w:sz w:val="36"/>
        </w:rPr>
      </w:pPr>
    </w:p>
    <w:p w14:paraId="7995B01B" w14:textId="77777777" w:rsidR="00825CC4" w:rsidRPr="006229D3" w:rsidRDefault="00825CC4" w:rsidP="00A851BF">
      <w:pPr>
        <w:jc w:val="center"/>
        <w:rPr>
          <w:rFonts w:asciiTheme="minorHAnsi" w:hAnsiTheme="minorHAnsi"/>
          <w:b/>
          <w:sz w:val="36"/>
        </w:rPr>
      </w:pPr>
      <w:r w:rsidRPr="006229D3">
        <w:rPr>
          <w:rFonts w:asciiTheme="minorHAnsi" w:hAnsiTheme="minorHAnsi"/>
          <w:b/>
          <w:sz w:val="36"/>
        </w:rPr>
        <w:t>FOR</w:t>
      </w:r>
    </w:p>
    <w:p w14:paraId="7E91EBAC" w14:textId="77777777" w:rsidR="00A851BF" w:rsidRPr="006229D3" w:rsidRDefault="00A851BF" w:rsidP="00825CC4">
      <w:pPr>
        <w:jc w:val="center"/>
        <w:rPr>
          <w:rFonts w:asciiTheme="minorHAnsi" w:hAnsiTheme="minorHAnsi"/>
          <w:b/>
          <w:sz w:val="36"/>
        </w:rPr>
      </w:pPr>
    </w:p>
    <w:p w14:paraId="3F0B2D08" w14:textId="77777777" w:rsidR="00825CC4" w:rsidRPr="006229D3" w:rsidRDefault="00A851BF" w:rsidP="00825CC4">
      <w:pPr>
        <w:jc w:val="center"/>
        <w:rPr>
          <w:rFonts w:asciiTheme="minorHAnsi" w:hAnsiTheme="minorHAnsi"/>
          <w:b/>
          <w:sz w:val="36"/>
        </w:rPr>
      </w:pPr>
      <w:r w:rsidRPr="006229D3">
        <w:rPr>
          <w:rFonts w:asciiTheme="minorHAnsi" w:hAnsiTheme="minorHAnsi"/>
          <w:b/>
          <w:sz w:val="36"/>
        </w:rPr>
        <w:t xml:space="preserve">MAXIM’S CATERERS </w:t>
      </w:r>
      <w:r w:rsidR="00825CC4" w:rsidRPr="006229D3">
        <w:rPr>
          <w:rFonts w:asciiTheme="minorHAnsi" w:hAnsiTheme="minorHAnsi"/>
          <w:b/>
          <w:sz w:val="36"/>
        </w:rPr>
        <w:t>LTD</w:t>
      </w:r>
    </w:p>
    <w:p w14:paraId="55AF7D37" w14:textId="77777777" w:rsidR="00825CC4" w:rsidRPr="006229D3" w:rsidRDefault="00825CC4" w:rsidP="00825CC4">
      <w:pPr>
        <w:jc w:val="center"/>
        <w:rPr>
          <w:rFonts w:asciiTheme="minorHAnsi" w:hAnsiTheme="minorHAnsi"/>
          <w:b/>
          <w:sz w:val="36"/>
        </w:rPr>
      </w:pPr>
    </w:p>
    <w:p w14:paraId="486395CD" w14:textId="77777777" w:rsidR="00825CC4" w:rsidRPr="006229D3" w:rsidRDefault="00825CC4" w:rsidP="00825CC4">
      <w:pPr>
        <w:jc w:val="center"/>
        <w:rPr>
          <w:rFonts w:asciiTheme="minorHAnsi" w:hAnsiTheme="minorHAnsi"/>
          <w:b/>
          <w:sz w:val="36"/>
        </w:rPr>
      </w:pPr>
    </w:p>
    <w:tbl>
      <w:tblPr>
        <w:tblpPr w:leftFromText="180" w:rightFromText="180" w:vertAnchor="text" w:horzAnchor="margin" w:tblpXSpec="right" w:tblpY="65"/>
        <w:tblOverlap w:val="never"/>
        <w:tblW w:w="7020" w:type="dxa"/>
        <w:tblLook w:val="04A0" w:firstRow="1" w:lastRow="0" w:firstColumn="1" w:lastColumn="0" w:noHBand="0" w:noVBand="1"/>
      </w:tblPr>
      <w:tblGrid>
        <w:gridCol w:w="3240"/>
        <w:gridCol w:w="3780"/>
      </w:tblGrid>
      <w:tr w:rsidR="00825CC4" w:rsidRPr="00E0769F" w14:paraId="22FFAF1A" w14:textId="77777777" w:rsidTr="006229D3">
        <w:trPr>
          <w:trHeight w:val="1070"/>
        </w:trPr>
        <w:tc>
          <w:tcPr>
            <w:tcW w:w="3240" w:type="dxa"/>
            <w:vAlign w:val="bottom"/>
          </w:tcPr>
          <w:p w14:paraId="2F76A5C0" w14:textId="77777777" w:rsidR="00825CC4" w:rsidRPr="006229D3" w:rsidRDefault="00825CC4" w:rsidP="00825CC4">
            <w:pPr>
              <w:rPr>
                <w:rFonts w:asciiTheme="minorHAnsi" w:hAnsiTheme="minorHAnsi"/>
                <w:color w:val="000000"/>
                <w:sz w:val="20"/>
              </w:rPr>
            </w:pPr>
          </w:p>
        </w:tc>
        <w:tc>
          <w:tcPr>
            <w:tcW w:w="3780" w:type="dxa"/>
          </w:tcPr>
          <w:p w14:paraId="75C18D24" w14:textId="77777777" w:rsidR="00825CC4" w:rsidRPr="006229D3" w:rsidRDefault="00825CC4" w:rsidP="00825CC4">
            <w:pPr>
              <w:jc w:val="right"/>
              <w:rPr>
                <w:rFonts w:asciiTheme="minorHAnsi" w:hAnsiTheme="minorHAnsi"/>
                <w:b/>
                <w:color w:val="000000"/>
              </w:rPr>
            </w:pPr>
            <w:r w:rsidRPr="006229D3">
              <w:rPr>
                <w:rFonts w:asciiTheme="minorHAnsi" w:hAnsiTheme="minorHAnsi"/>
                <w:b/>
                <w:color w:val="000000"/>
              </w:rPr>
              <w:t xml:space="preserve">Prepared by: </w:t>
            </w:r>
          </w:p>
          <w:p w14:paraId="1D50887B" w14:textId="77777777" w:rsidR="00825CC4" w:rsidRPr="006229D3" w:rsidRDefault="00825CC4" w:rsidP="00A851BF">
            <w:pPr>
              <w:ind w:hanging="126"/>
              <w:jc w:val="right"/>
              <w:rPr>
                <w:rFonts w:asciiTheme="minorHAnsi" w:hAnsiTheme="minorHAnsi"/>
                <w:b/>
                <w:color w:val="000000"/>
              </w:rPr>
            </w:pPr>
            <w:proofErr w:type="spellStart"/>
            <w:r w:rsidRPr="006229D3">
              <w:rPr>
                <w:rFonts w:asciiTheme="minorHAnsi" w:hAnsiTheme="minorHAnsi"/>
                <w:b/>
                <w:color w:val="000000"/>
              </w:rPr>
              <w:t>Jardine</w:t>
            </w:r>
            <w:proofErr w:type="spellEnd"/>
            <w:r w:rsidRPr="006229D3">
              <w:rPr>
                <w:rFonts w:asciiTheme="minorHAnsi" w:hAnsiTheme="minorHAnsi"/>
                <w:b/>
                <w:color w:val="000000"/>
              </w:rPr>
              <w:t xml:space="preserve"> </w:t>
            </w:r>
            <w:proofErr w:type="spellStart"/>
            <w:r w:rsidRPr="006229D3">
              <w:rPr>
                <w:rFonts w:asciiTheme="minorHAnsi" w:hAnsiTheme="minorHAnsi"/>
                <w:b/>
                <w:color w:val="000000"/>
              </w:rPr>
              <w:t>OneSolution</w:t>
            </w:r>
            <w:proofErr w:type="spellEnd"/>
            <w:r w:rsidRPr="006229D3">
              <w:rPr>
                <w:rFonts w:asciiTheme="minorHAnsi" w:hAnsiTheme="minorHAnsi"/>
                <w:b/>
                <w:color w:val="000000"/>
              </w:rPr>
              <w:t xml:space="preserve"> (HK) Ltd</w:t>
            </w:r>
          </w:p>
          <w:p w14:paraId="35908776" w14:textId="4A8E7382" w:rsidR="00825CC4" w:rsidRPr="006229D3" w:rsidRDefault="00825CC4" w:rsidP="00825CC4">
            <w:pPr>
              <w:jc w:val="right"/>
              <w:rPr>
                <w:rFonts w:asciiTheme="minorHAnsi" w:hAnsiTheme="minorHAnsi"/>
                <w:color w:val="000000"/>
              </w:rPr>
            </w:pPr>
            <w:r w:rsidRPr="006229D3">
              <w:rPr>
                <w:rFonts w:asciiTheme="minorHAnsi" w:hAnsiTheme="minorHAnsi"/>
                <w:color w:val="000000"/>
              </w:rPr>
              <w:t xml:space="preserve">Date: </w:t>
            </w:r>
            <w:r w:rsidR="00E255C4">
              <w:rPr>
                <w:rFonts w:asciiTheme="minorHAnsi" w:hAnsiTheme="minorHAnsi"/>
                <w:color w:val="000000"/>
              </w:rPr>
              <w:t>13</w:t>
            </w:r>
            <w:r w:rsidR="006229D3">
              <w:rPr>
                <w:rFonts w:asciiTheme="minorHAnsi" w:hAnsiTheme="minorHAnsi"/>
                <w:color w:val="000000"/>
              </w:rPr>
              <w:t xml:space="preserve"> September</w:t>
            </w:r>
            <w:r w:rsidRPr="006229D3">
              <w:rPr>
                <w:rFonts w:asciiTheme="minorHAnsi" w:hAnsiTheme="minorHAnsi"/>
                <w:color w:val="000000"/>
              </w:rPr>
              <w:t xml:space="preserve"> 2016</w:t>
            </w:r>
          </w:p>
          <w:p w14:paraId="04A99D3A" w14:textId="7869F81E" w:rsidR="00825CC4" w:rsidRPr="006229D3" w:rsidRDefault="00825CC4" w:rsidP="00825CC4">
            <w:pPr>
              <w:jc w:val="right"/>
              <w:rPr>
                <w:rFonts w:asciiTheme="minorHAnsi" w:hAnsiTheme="minorHAnsi"/>
                <w:color w:val="000000"/>
              </w:rPr>
            </w:pPr>
            <w:r w:rsidRPr="006229D3">
              <w:rPr>
                <w:rFonts w:asciiTheme="minorHAnsi" w:hAnsiTheme="minorHAnsi"/>
                <w:color w:val="000000"/>
              </w:rPr>
              <w:t xml:space="preserve">Version: </w:t>
            </w:r>
            <w:r w:rsidR="00A045AC">
              <w:rPr>
                <w:rFonts w:asciiTheme="minorHAnsi" w:hAnsiTheme="minorHAnsi"/>
                <w:color w:val="000000"/>
              </w:rPr>
              <w:t>2.0</w:t>
            </w:r>
          </w:p>
          <w:p w14:paraId="7A016800" w14:textId="77777777" w:rsidR="00825CC4" w:rsidRPr="006229D3" w:rsidRDefault="00825CC4" w:rsidP="00825CC4">
            <w:pPr>
              <w:jc w:val="right"/>
              <w:rPr>
                <w:rFonts w:asciiTheme="minorHAnsi" w:hAnsiTheme="minorHAnsi"/>
                <w:color w:val="000000"/>
                <w:sz w:val="20"/>
              </w:rPr>
            </w:pPr>
            <w:r w:rsidRPr="006229D3">
              <w:rPr>
                <w:rFonts w:asciiTheme="minorHAnsi" w:hAnsiTheme="minorHAnsi"/>
                <w:b/>
                <w:color w:val="000000"/>
                <w:sz w:val="20"/>
              </w:rPr>
              <w:t xml:space="preserve">               </w:t>
            </w:r>
          </w:p>
        </w:tc>
      </w:tr>
    </w:tbl>
    <w:p w14:paraId="45ED4FE3" w14:textId="77777777" w:rsidR="00825CC4" w:rsidRPr="006229D3" w:rsidRDefault="00825CC4" w:rsidP="00825CC4">
      <w:pPr>
        <w:jc w:val="center"/>
        <w:rPr>
          <w:rFonts w:asciiTheme="minorHAnsi" w:hAnsiTheme="minorHAnsi"/>
          <w:b/>
          <w:sz w:val="36"/>
        </w:rPr>
      </w:pPr>
    </w:p>
    <w:p w14:paraId="3C1E9055" w14:textId="77777777" w:rsidR="00F01913" w:rsidRPr="006229D3" w:rsidRDefault="00825CC4" w:rsidP="00825CC4">
      <w:pPr>
        <w:rPr>
          <w:rFonts w:asciiTheme="minorHAnsi" w:hAnsiTheme="minorHAnsi"/>
          <w:sz w:val="36"/>
        </w:rPr>
      </w:pPr>
      <w:r w:rsidRPr="006229D3">
        <w:rPr>
          <w:rFonts w:asciiTheme="minorHAnsi" w:hAnsiTheme="minorHAnsi"/>
          <w:noProof/>
          <w:lang w:val="en-GB" w:eastAsia="zh-CN"/>
        </w:rPr>
        <w:drawing>
          <wp:anchor distT="0" distB="0" distL="114300" distR="114300" simplePos="0" relativeHeight="251685376" behindDoc="0" locked="0" layoutInCell="1" allowOverlap="1" wp14:anchorId="77419BA3" wp14:editId="2AFCB633">
            <wp:simplePos x="0" y="0"/>
            <wp:positionH relativeFrom="column">
              <wp:posOffset>71755</wp:posOffset>
            </wp:positionH>
            <wp:positionV relativeFrom="paragraph">
              <wp:posOffset>2552700</wp:posOffset>
            </wp:positionV>
            <wp:extent cx="6257925" cy="1170305"/>
            <wp:effectExtent l="19050" t="0" r="28575" b="10795"/>
            <wp:wrapNone/>
            <wp:docPr id="35"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9" cstate="print"/>
                    <a:srcRect/>
                    <a:stretch>
                      <a:fillRect/>
                    </a:stretch>
                  </pic:blipFill>
                  <pic:spPr bwMode="auto">
                    <a:xfrm>
                      <a:off x="0" y="0"/>
                      <a:ext cx="6257925" cy="1170305"/>
                    </a:xfrm>
                    <a:prstGeom prst="rect">
                      <a:avLst/>
                    </a:prstGeom>
                    <a:noFill/>
                    <a:ln w="9525">
                      <a:noFill/>
                      <a:miter lim="800000"/>
                      <a:headEnd/>
                      <a:tailEnd/>
                    </a:ln>
                    <a:effectLst>
                      <a:outerShdw dist="35921" dir="2700000" algn="ctr" rotWithShape="0">
                        <a:srgbClr val="808080"/>
                      </a:outerShdw>
                    </a:effectLst>
                  </pic:spPr>
                </pic:pic>
              </a:graphicData>
            </a:graphic>
          </wp:anchor>
        </w:drawing>
      </w:r>
      <w:r w:rsidRPr="006229D3">
        <w:rPr>
          <w:rFonts w:asciiTheme="minorHAnsi" w:hAnsiTheme="minorHAnsi"/>
        </w:rPr>
        <w:br w:type="page"/>
      </w:r>
      <w:r w:rsidRPr="006229D3">
        <w:rPr>
          <w:rFonts w:asciiTheme="minorHAnsi" w:hAnsiTheme="minorHAnsi"/>
          <w:noProof/>
          <w:lang w:val="en-GB" w:eastAsia="zh-CN"/>
        </w:rPr>
        <w:drawing>
          <wp:anchor distT="0" distB="0" distL="114300" distR="114300" simplePos="0" relativeHeight="251684352" behindDoc="0" locked="0" layoutInCell="1" allowOverlap="1" wp14:anchorId="3BE69147" wp14:editId="176026F7">
            <wp:simplePos x="0" y="0"/>
            <wp:positionH relativeFrom="column">
              <wp:posOffset>69344</wp:posOffset>
            </wp:positionH>
            <wp:positionV relativeFrom="paragraph">
              <wp:posOffset>1779495</wp:posOffset>
            </wp:positionV>
            <wp:extent cx="2176040" cy="648182"/>
            <wp:effectExtent l="19050" t="0" r="0" b="0"/>
            <wp:wrapNone/>
            <wp:docPr id="3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8685" cy="647700"/>
                    </a:xfrm>
                    <a:prstGeom prst="rect">
                      <a:avLst/>
                    </a:prstGeom>
                    <a:noFill/>
                    <a:ln>
                      <a:noFill/>
                    </a:ln>
                  </pic:spPr>
                </pic:pic>
              </a:graphicData>
            </a:graphic>
          </wp:anchor>
        </w:drawing>
      </w:r>
    </w:p>
    <w:p w14:paraId="7B93D0B0" w14:textId="77777777" w:rsidR="00A851BF" w:rsidRPr="006229D3" w:rsidRDefault="00A851BF" w:rsidP="00F01913">
      <w:pPr>
        <w:pBdr>
          <w:bottom w:val="single" w:sz="4" w:space="1" w:color="auto"/>
        </w:pBdr>
        <w:shd w:val="clear" w:color="auto" w:fill="FFFFFF" w:themeFill="background1"/>
        <w:snapToGrid w:val="0"/>
        <w:spacing w:after="0"/>
        <w:jc w:val="center"/>
        <w:rPr>
          <w:rFonts w:asciiTheme="minorHAnsi" w:hAnsiTheme="minorHAnsi"/>
          <w:b/>
          <w:color w:val="365F91" w:themeColor="accent1" w:themeShade="BF"/>
          <w:sz w:val="28"/>
        </w:rPr>
      </w:pPr>
    </w:p>
    <w:p w14:paraId="70B9D889" w14:textId="77777777" w:rsidR="00ED22BC" w:rsidRPr="006229D3" w:rsidRDefault="00ED22BC" w:rsidP="00F01913">
      <w:pPr>
        <w:pBdr>
          <w:bottom w:val="single" w:sz="4" w:space="1" w:color="auto"/>
        </w:pBdr>
        <w:shd w:val="clear" w:color="auto" w:fill="FFFFFF" w:themeFill="background1"/>
        <w:snapToGrid w:val="0"/>
        <w:spacing w:after="0"/>
        <w:jc w:val="center"/>
        <w:rPr>
          <w:rFonts w:asciiTheme="minorHAnsi" w:hAnsiTheme="minorHAnsi"/>
          <w:b/>
          <w:color w:val="365F91" w:themeColor="accent1" w:themeShade="BF"/>
          <w:sz w:val="28"/>
        </w:rPr>
      </w:pPr>
      <w:r w:rsidRPr="006229D3">
        <w:rPr>
          <w:rFonts w:asciiTheme="minorHAnsi" w:hAnsiTheme="minorHAnsi"/>
          <w:b/>
          <w:color w:val="365F91" w:themeColor="accent1" w:themeShade="BF"/>
          <w:sz w:val="28"/>
        </w:rPr>
        <w:t>Confidentiality</w:t>
      </w:r>
    </w:p>
    <w:p w14:paraId="24B4EF7D" w14:textId="77777777" w:rsidR="001B1A04" w:rsidRPr="006229D3" w:rsidRDefault="001B1A04" w:rsidP="001B1A04">
      <w:pPr>
        <w:shd w:val="clear" w:color="auto" w:fill="FFFFFF" w:themeFill="background1"/>
        <w:snapToGrid w:val="0"/>
        <w:spacing w:after="0"/>
        <w:jc w:val="center"/>
        <w:rPr>
          <w:rFonts w:asciiTheme="minorHAnsi" w:hAnsiTheme="minorHAnsi"/>
          <w:b/>
          <w:color w:val="365F91" w:themeColor="accent1" w:themeShade="BF"/>
          <w:sz w:val="28"/>
        </w:rPr>
      </w:pPr>
    </w:p>
    <w:tbl>
      <w:tblPr>
        <w:tblW w:w="4917" w:type="pct"/>
        <w:tblInd w:w="108" w:type="dxa"/>
        <w:tblBorders>
          <w:top w:val="thinThickSmallGap" w:sz="12" w:space="0" w:color="5F5F5F"/>
          <w:left w:val="thinThickSmallGap" w:sz="12" w:space="0" w:color="5F5F5F"/>
          <w:bottom w:val="thinThickSmallGap" w:sz="12" w:space="0" w:color="5F5F5F"/>
          <w:right w:val="thinThickSmallGap" w:sz="12" w:space="0" w:color="5F5F5F"/>
          <w:insideH w:val="thinThickSmallGap" w:sz="12" w:space="0" w:color="333333"/>
          <w:insideV w:val="thinThickSmallGap" w:sz="12" w:space="0" w:color="333333"/>
        </w:tblBorders>
        <w:tblLook w:val="0000" w:firstRow="0" w:lastRow="0" w:firstColumn="0" w:lastColumn="0" w:noHBand="0" w:noVBand="0"/>
      </w:tblPr>
      <w:tblGrid>
        <w:gridCol w:w="8820"/>
      </w:tblGrid>
      <w:tr w:rsidR="001B1A04" w:rsidRPr="00E0769F" w14:paraId="5C333C4D" w14:textId="77777777" w:rsidTr="006229D3">
        <w:tc>
          <w:tcPr>
            <w:tcW w:w="5000" w:type="pct"/>
            <w:tcBorders>
              <w:top w:val="thinThickSmallGap" w:sz="12" w:space="0" w:color="5F5F5F"/>
              <w:left w:val="thinThickSmallGap" w:sz="12" w:space="0" w:color="5F5F5F"/>
              <w:bottom w:val="thinThickSmallGap" w:sz="12" w:space="0" w:color="5F5F5F"/>
              <w:right w:val="thinThickSmallGap" w:sz="12" w:space="0" w:color="5F5F5F"/>
            </w:tcBorders>
          </w:tcPr>
          <w:p w14:paraId="4C5461A8" w14:textId="77777777" w:rsidR="00ED22BC" w:rsidRPr="006229D3" w:rsidRDefault="00ED22BC" w:rsidP="005039F6">
            <w:pPr>
              <w:pStyle w:val="NormalIndent"/>
              <w:tabs>
                <w:tab w:val="left" w:pos="360"/>
              </w:tabs>
              <w:snapToGrid w:val="0"/>
              <w:spacing w:before="120" w:after="120" w:line="240" w:lineRule="exact"/>
              <w:ind w:left="0"/>
              <w:rPr>
                <w:rFonts w:asciiTheme="minorHAnsi" w:hAnsiTheme="minorHAnsi"/>
                <w:b/>
                <w:color w:val="auto"/>
                <w:sz w:val="24"/>
              </w:rPr>
            </w:pPr>
            <w:r w:rsidRPr="006229D3">
              <w:rPr>
                <w:rFonts w:asciiTheme="minorHAnsi" w:hAnsiTheme="minorHAnsi"/>
                <w:color w:val="auto"/>
                <w:sz w:val="24"/>
              </w:rPr>
              <w:t xml:space="preserve">The information contained herein is confidential and proprietary to </w:t>
            </w:r>
            <w:proofErr w:type="spellStart"/>
            <w:r w:rsidRPr="006229D3">
              <w:rPr>
                <w:rFonts w:asciiTheme="minorHAnsi" w:hAnsiTheme="minorHAnsi"/>
                <w:b/>
                <w:color w:val="auto"/>
                <w:sz w:val="24"/>
              </w:rPr>
              <w:t>Jardine</w:t>
            </w:r>
            <w:proofErr w:type="spellEnd"/>
            <w:r w:rsidRPr="006229D3">
              <w:rPr>
                <w:rFonts w:asciiTheme="minorHAnsi" w:hAnsiTheme="minorHAnsi"/>
                <w:b/>
                <w:color w:val="auto"/>
                <w:sz w:val="24"/>
              </w:rPr>
              <w:t xml:space="preserve"> </w:t>
            </w:r>
            <w:proofErr w:type="spellStart"/>
            <w:r w:rsidRPr="006229D3">
              <w:rPr>
                <w:rFonts w:asciiTheme="minorHAnsi" w:hAnsiTheme="minorHAnsi"/>
                <w:b/>
                <w:color w:val="auto"/>
                <w:sz w:val="24"/>
              </w:rPr>
              <w:t>OneSolution</w:t>
            </w:r>
            <w:proofErr w:type="spellEnd"/>
            <w:r w:rsidRPr="006229D3">
              <w:rPr>
                <w:rFonts w:asciiTheme="minorHAnsi" w:hAnsiTheme="minorHAnsi"/>
                <w:b/>
                <w:color w:val="auto"/>
                <w:sz w:val="24"/>
              </w:rPr>
              <w:t xml:space="preserve"> (HK) Limited (JOS)</w:t>
            </w:r>
            <w:r w:rsidRPr="006229D3">
              <w:rPr>
                <w:rFonts w:asciiTheme="minorHAnsi" w:hAnsiTheme="minorHAnsi"/>
                <w:color w:val="auto"/>
                <w:sz w:val="24"/>
              </w:rPr>
              <w:t xml:space="preserve"> and </w:t>
            </w:r>
            <w:r w:rsidR="005039F6" w:rsidRPr="006229D3">
              <w:rPr>
                <w:rFonts w:asciiTheme="minorHAnsi" w:hAnsiTheme="minorHAnsi"/>
                <w:b/>
                <w:color w:val="auto"/>
                <w:sz w:val="24"/>
              </w:rPr>
              <w:t>Maxim’s Caterers Limited</w:t>
            </w:r>
            <w:r w:rsidR="00481E59" w:rsidRPr="006229D3">
              <w:rPr>
                <w:rFonts w:asciiTheme="minorHAnsi" w:hAnsiTheme="minorHAnsi"/>
                <w:b/>
                <w:color w:val="auto"/>
                <w:sz w:val="24"/>
              </w:rPr>
              <w:t xml:space="preserve"> </w:t>
            </w:r>
            <w:r w:rsidRPr="006229D3">
              <w:rPr>
                <w:rFonts w:asciiTheme="minorHAnsi" w:hAnsiTheme="minorHAnsi"/>
                <w:b/>
                <w:color w:val="auto"/>
                <w:sz w:val="24"/>
              </w:rPr>
              <w:t>(</w:t>
            </w:r>
            <w:r w:rsidR="005039F6" w:rsidRPr="006229D3">
              <w:rPr>
                <w:rFonts w:asciiTheme="minorHAnsi" w:hAnsiTheme="minorHAnsi"/>
                <w:b/>
                <w:color w:val="auto"/>
                <w:sz w:val="24"/>
              </w:rPr>
              <w:t>Maxim</w:t>
            </w:r>
            <w:r w:rsidR="00A851BF" w:rsidRPr="006229D3">
              <w:rPr>
                <w:rFonts w:asciiTheme="minorHAnsi" w:hAnsiTheme="minorHAnsi"/>
                <w:b/>
                <w:color w:val="auto"/>
                <w:sz w:val="24"/>
              </w:rPr>
              <w:t>’</w:t>
            </w:r>
            <w:r w:rsidR="005039F6" w:rsidRPr="006229D3">
              <w:rPr>
                <w:rFonts w:asciiTheme="minorHAnsi" w:hAnsiTheme="minorHAnsi"/>
                <w:b/>
                <w:color w:val="auto"/>
                <w:sz w:val="24"/>
              </w:rPr>
              <w:t>s</w:t>
            </w:r>
            <w:r w:rsidRPr="006229D3">
              <w:rPr>
                <w:rFonts w:asciiTheme="minorHAnsi" w:hAnsiTheme="minorHAnsi"/>
                <w:b/>
                <w:color w:val="auto"/>
                <w:sz w:val="24"/>
              </w:rPr>
              <w:t>)</w:t>
            </w:r>
            <w:r w:rsidRPr="006229D3">
              <w:rPr>
                <w:rFonts w:asciiTheme="minorHAnsi" w:hAnsiTheme="minorHAnsi"/>
                <w:color w:val="auto"/>
                <w:sz w:val="24"/>
              </w:rPr>
              <w:t xml:space="preserve">.  It shall not be reproduced, or disclosed to others except by written permission from </w:t>
            </w:r>
            <w:r w:rsidRPr="006229D3">
              <w:rPr>
                <w:rFonts w:asciiTheme="minorHAnsi" w:hAnsiTheme="minorHAnsi"/>
                <w:b/>
                <w:color w:val="auto"/>
                <w:sz w:val="24"/>
              </w:rPr>
              <w:t xml:space="preserve">JOS and </w:t>
            </w:r>
            <w:r w:rsidR="005039F6" w:rsidRPr="006229D3">
              <w:rPr>
                <w:rFonts w:asciiTheme="minorHAnsi" w:hAnsiTheme="minorHAnsi"/>
                <w:b/>
                <w:color w:val="auto"/>
                <w:sz w:val="24"/>
              </w:rPr>
              <w:t>Maxim</w:t>
            </w:r>
            <w:r w:rsidR="00A851BF" w:rsidRPr="006229D3">
              <w:rPr>
                <w:rFonts w:asciiTheme="minorHAnsi" w:hAnsiTheme="minorHAnsi"/>
                <w:b/>
                <w:color w:val="auto"/>
                <w:sz w:val="24"/>
              </w:rPr>
              <w:t>’</w:t>
            </w:r>
            <w:r w:rsidR="005039F6" w:rsidRPr="006229D3">
              <w:rPr>
                <w:rFonts w:asciiTheme="minorHAnsi" w:hAnsiTheme="minorHAnsi"/>
                <w:b/>
                <w:color w:val="auto"/>
                <w:sz w:val="24"/>
              </w:rPr>
              <w:t>s</w:t>
            </w:r>
            <w:r w:rsidRPr="006229D3">
              <w:rPr>
                <w:rFonts w:asciiTheme="minorHAnsi" w:hAnsiTheme="minorHAnsi"/>
                <w:b/>
                <w:color w:val="auto"/>
                <w:sz w:val="24"/>
              </w:rPr>
              <w:t>.</w:t>
            </w:r>
            <w:r w:rsidRPr="006229D3">
              <w:rPr>
                <w:rFonts w:asciiTheme="minorHAnsi" w:hAnsiTheme="minorHAnsi"/>
                <w:color w:val="auto"/>
                <w:sz w:val="24"/>
              </w:rPr>
              <w:t xml:space="preserve">  The recipient of this document, by its retention and use, agrees to protect the information therein from unauthorized disclosure, loss, theft, and compromise.</w:t>
            </w:r>
          </w:p>
        </w:tc>
      </w:tr>
    </w:tbl>
    <w:p w14:paraId="349D40BF" w14:textId="77777777" w:rsidR="001B1A04" w:rsidRPr="006229D3" w:rsidRDefault="001B1A04" w:rsidP="001B1A04">
      <w:pPr>
        <w:shd w:val="clear" w:color="auto" w:fill="FFFFFF" w:themeFill="background1"/>
        <w:snapToGrid w:val="0"/>
        <w:spacing w:after="0"/>
        <w:rPr>
          <w:rFonts w:asciiTheme="minorHAnsi" w:hAnsiTheme="minorHAnsi"/>
          <w:sz w:val="24"/>
        </w:rPr>
      </w:pPr>
    </w:p>
    <w:p w14:paraId="0FC9B303" w14:textId="77777777" w:rsidR="00141C70" w:rsidRPr="006229D3" w:rsidRDefault="00141C70" w:rsidP="001F2809">
      <w:pPr>
        <w:pBdr>
          <w:bottom w:val="single" w:sz="4" w:space="1" w:color="auto"/>
        </w:pBdr>
        <w:shd w:val="clear" w:color="auto" w:fill="FFFFFF" w:themeFill="background1"/>
        <w:snapToGrid w:val="0"/>
        <w:spacing w:after="0"/>
        <w:jc w:val="center"/>
        <w:rPr>
          <w:rFonts w:asciiTheme="minorHAnsi" w:hAnsiTheme="minorHAnsi"/>
          <w:b/>
          <w:color w:val="365F91" w:themeColor="accent1" w:themeShade="BF"/>
          <w:sz w:val="28"/>
        </w:rPr>
      </w:pPr>
    </w:p>
    <w:p w14:paraId="47E5227A" w14:textId="77777777" w:rsidR="00ED22BC" w:rsidRPr="006229D3" w:rsidRDefault="00ED22BC" w:rsidP="001F2809">
      <w:pPr>
        <w:pBdr>
          <w:bottom w:val="single" w:sz="4" w:space="1" w:color="auto"/>
        </w:pBdr>
        <w:shd w:val="clear" w:color="auto" w:fill="FFFFFF" w:themeFill="background1"/>
        <w:snapToGrid w:val="0"/>
        <w:spacing w:after="0"/>
        <w:jc w:val="center"/>
        <w:rPr>
          <w:rFonts w:asciiTheme="minorHAnsi" w:hAnsiTheme="minorHAnsi"/>
          <w:b/>
          <w:color w:val="365F91" w:themeColor="accent1" w:themeShade="BF"/>
          <w:sz w:val="28"/>
        </w:rPr>
      </w:pPr>
      <w:r w:rsidRPr="006229D3">
        <w:rPr>
          <w:rFonts w:asciiTheme="minorHAnsi" w:hAnsiTheme="minorHAnsi"/>
          <w:b/>
          <w:color w:val="365F91" w:themeColor="accent1" w:themeShade="BF"/>
          <w:sz w:val="28"/>
        </w:rPr>
        <w:t>Change Control</w:t>
      </w:r>
    </w:p>
    <w:p w14:paraId="3C68787D" w14:textId="77777777" w:rsidR="001B1A04" w:rsidRPr="006229D3" w:rsidRDefault="001B1A04" w:rsidP="001B1A04">
      <w:pPr>
        <w:shd w:val="clear" w:color="auto" w:fill="FFFFFF" w:themeFill="background1"/>
        <w:snapToGrid w:val="0"/>
        <w:spacing w:after="0"/>
        <w:jc w:val="center"/>
        <w:rPr>
          <w:rFonts w:asciiTheme="minorHAnsi" w:hAnsiTheme="minorHAnsi"/>
          <w:b/>
          <w:color w:val="365F91" w:themeColor="accent1" w:themeShade="BF"/>
          <w:sz w:val="28"/>
        </w:rPr>
      </w:pPr>
    </w:p>
    <w:tbl>
      <w:tblPr>
        <w:tblW w:w="4917" w:type="pct"/>
        <w:tblInd w:w="108" w:type="dxa"/>
        <w:tblBorders>
          <w:top w:val="thinThickSmallGap" w:sz="12" w:space="0" w:color="5F5F5F"/>
          <w:left w:val="thinThickSmallGap" w:sz="12" w:space="0" w:color="5F5F5F"/>
          <w:bottom w:val="thinThickSmallGap" w:sz="12" w:space="0" w:color="5F5F5F"/>
          <w:right w:val="thinThickSmallGap" w:sz="12" w:space="0" w:color="5F5F5F"/>
          <w:insideH w:val="single" w:sz="8" w:space="0" w:color="808080"/>
          <w:insideV w:val="single" w:sz="8" w:space="0" w:color="808080"/>
        </w:tblBorders>
        <w:tblLook w:val="0000" w:firstRow="0" w:lastRow="0" w:firstColumn="0" w:lastColumn="0" w:noHBand="0" w:noVBand="0"/>
      </w:tblPr>
      <w:tblGrid>
        <w:gridCol w:w="1751"/>
        <w:gridCol w:w="1801"/>
        <w:gridCol w:w="1424"/>
        <w:gridCol w:w="1048"/>
        <w:gridCol w:w="2796"/>
      </w:tblGrid>
      <w:tr w:rsidR="002E7D9F" w:rsidRPr="00E0769F" w14:paraId="153CB0AF" w14:textId="77777777" w:rsidTr="008041EC">
        <w:tc>
          <w:tcPr>
            <w:tcW w:w="993" w:type="pct"/>
            <w:tcBorders>
              <w:top w:val="thinThickSmallGap" w:sz="12" w:space="0" w:color="5F5F5F"/>
              <w:left w:val="thinThickSmallGap" w:sz="12" w:space="0" w:color="5F5F5F"/>
              <w:bottom w:val="single" w:sz="8" w:space="0" w:color="808080"/>
              <w:right w:val="single" w:sz="8" w:space="0" w:color="808080"/>
            </w:tcBorders>
          </w:tcPr>
          <w:p w14:paraId="0EE328E8" w14:textId="77777777" w:rsidR="00ED22BC" w:rsidRPr="006229D3" w:rsidRDefault="00ED22BC">
            <w:pPr>
              <w:snapToGrid w:val="0"/>
              <w:spacing w:after="0" w:line="280" w:lineRule="exact"/>
              <w:ind w:left="72"/>
              <w:rPr>
                <w:rFonts w:asciiTheme="minorHAnsi" w:hAnsiTheme="minorHAnsi"/>
                <w:b/>
              </w:rPr>
            </w:pPr>
            <w:r w:rsidRPr="006229D3">
              <w:rPr>
                <w:rFonts w:asciiTheme="minorHAnsi" w:hAnsiTheme="minorHAnsi"/>
                <w:b/>
              </w:rPr>
              <w:t>Document Title</w:t>
            </w:r>
          </w:p>
        </w:tc>
        <w:tc>
          <w:tcPr>
            <w:tcW w:w="1021" w:type="pct"/>
            <w:tcBorders>
              <w:top w:val="thinThickSmallGap" w:sz="12" w:space="0" w:color="5F5F5F"/>
              <w:left w:val="single" w:sz="8" w:space="0" w:color="808080"/>
              <w:bottom w:val="single" w:sz="8" w:space="0" w:color="808080"/>
              <w:right w:val="single" w:sz="8" w:space="0" w:color="808080"/>
            </w:tcBorders>
          </w:tcPr>
          <w:p w14:paraId="3BA5096C" w14:textId="77777777" w:rsidR="00CB2C6A" w:rsidRPr="006229D3" w:rsidRDefault="00ED22BC" w:rsidP="00A851BF">
            <w:pPr>
              <w:snapToGrid w:val="0"/>
              <w:spacing w:after="0" w:line="280" w:lineRule="exact"/>
              <w:ind w:hanging="665"/>
              <w:jc w:val="center"/>
              <w:rPr>
                <w:rFonts w:asciiTheme="minorHAnsi" w:hAnsiTheme="minorHAnsi"/>
                <w:b/>
              </w:rPr>
            </w:pPr>
            <w:r w:rsidRPr="006229D3">
              <w:rPr>
                <w:rFonts w:asciiTheme="minorHAnsi" w:hAnsiTheme="minorHAnsi"/>
                <w:b/>
              </w:rPr>
              <w:t>Date</w:t>
            </w:r>
          </w:p>
        </w:tc>
        <w:tc>
          <w:tcPr>
            <w:tcW w:w="807" w:type="pct"/>
            <w:tcBorders>
              <w:top w:val="thinThickSmallGap" w:sz="12" w:space="0" w:color="5F5F5F"/>
              <w:left w:val="single" w:sz="8" w:space="0" w:color="808080"/>
              <w:bottom w:val="single" w:sz="8" w:space="0" w:color="808080"/>
              <w:right w:val="single" w:sz="8" w:space="0" w:color="808080"/>
            </w:tcBorders>
          </w:tcPr>
          <w:p w14:paraId="45675677" w14:textId="77777777" w:rsidR="00ED22BC" w:rsidRPr="006229D3" w:rsidRDefault="006E52F3" w:rsidP="00A851BF">
            <w:pPr>
              <w:snapToGrid w:val="0"/>
              <w:spacing w:after="0" w:line="280" w:lineRule="exact"/>
              <w:ind w:left="50"/>
              <w:rPr>
                <w:rFonts w:asciiTheme="minorHAnsi" w:hAnsiTheme="minorHAnsi"/>
                <w:b/>
              </w:rPr>
            </w:pPr>
            <w:r w:rsidRPr="006229D3">
              <w:rPr>
                <w:rFonts w:asciiTheme="minorHAnsi" w:hAnsiTheme="minorHAnsi"/>
                <w:b/>
              </w:rPr>
              <w:t>Prepared By</w:t>
            </w:r>
          </w:p>
        </w:tc>
        <w:tc>
          <w:tcPr>
            <w:tcW w:w="594" w:type="pct"/>
            <w:tcBorders>
              <w:top w:val="thinThickSmallGap" w:sz="12" w:space="0" w:color="5F5F5F"/>
              <w:left w:val="single" w:sz="8" w:space="0" w:color="808080"/>
              <w:bottom w:val="single" w:sz="8" w:space="0" w:color="808080"/>
              <w:right w:val="single" w:sz="8" w:space="0" w:color="808080"/>
            </w:tcBorders>
          </w:tcPr>
          <w:p w14:paraId="286CF217" w14:textId="77777777" w:rsidR="00ED22BC" w:rsidRPr="006229D3" w:rsidRDefault="00ED22BC" w:rsidP="00A851BF">
            <w:pPr>
              <w:snapToGrid w:val="0"/>
              <w:spacing w:after="0" w:line="280" w:lineRule="exact"/>
              <w:ind w:left="21"/>
              <w:rPr>
                <w:rFonts w:asciiTheme="minorHAnsi" w:hAnsiTheme="minorHAnsi"/>
                <w:b/>
              </w:rPr>
            </w:pPr>
            <w:r w:rsidRPr="006229D3">
              <w:rPr>
                <w:rFonts w:asciiTheme="minorHAnsi" w:hAnsiTheme="minorHAnsi"/>
                <w:b/>
              </w:rPr>
              <w:t>Version</w:t>
            </w:r>
          </w:p>
        </w:tc>
        <w:tc>
          <w:tcPr>
            <w:tcW w:w="1585" w:type="pct"/>
            <w:tcBorders>
              <w:top w:val="thinThickSmallGap" w:sz="12" w:space="0" w:color="5F5F5F"/>
              <w:left w:val="single" w:sz="8" w:space="0" w:color="808080"/>
              <w:bottom w:val="single" w:sz="8" w:space="0" w:color="808080"/>
              <w:right w:val="thinThickSmallGap" w:sz="12" w:space="0" w:color="5F5F5F"/>
            </w:tcBorders>
          </w:tcPr>
          <w:p w14:paraId="7690348B" w14:textId="77777777" w:rsidR="00ED22BC" w:rsidRPr="006229D3" w:rsidRDefault="00ED22BC" w:rsidP="00A851BF">
            <w:pPr>
              <w:snapToGrid w:val="0"/>
              <w:spacing w:after="0" w:line="280" w:lineRule="exact"/>
              <w:ind w:left="22"/>
              <w:rPr>
                <w:rFonts w:asciiTheme="minorHAnsi" w:hAnsiTheme="minorHAnsi"/>
                <w:b/>
              </w:rPr>
            </w:pPr>
            <w:r w:rsidRPr="006229D3">
              <w:rPr>
                <w:rFonts w:asciiTheme="minorHAnsi" w:hAnsiTheme="minorHAnsi"/>
                <w:b/>
              </w:rPr>
              <w:t>Comment</w:t>
            </w:r>
          </w:p>
        </w:tc>
      </w:tr>
      <w:tr w:rsidR="002E7D9F" w:rsidRPr="00E0769F" w14:paraId="3C253133" w14:textId="77777777" w:rsidTr="008041EC">
        <w:tc>
          <w:tcPr>
            <w:tcW w:w="993" w:type="pct"/>
            <w:tcBorders>
              <w:top w:val="single" w:sz="8" w:space="0" w:color="808080"/>
              <w:left w:val="thinThickSmallGap" w:sz="12" w:space="0" w:color="5F5F5F"/>
              <w:bottom w:val="single" w:sz="8" w:space="0" w:color="808080"/>
              <w:right w:val="single" w:sz="8" w:space="0" w:color="808080"/>
            </w:tcBorders>
          </w:tcPr>
          <w:p w14:paraId="5452EA89" w14:textId="77777777" w:rsidR="00ED22BC" w:rsidRPr="006229D3" w:rsidRDefault="00481E59" w:rsidP="00013F62">
            <w:pPr>
              <w:spacing w:after="0"/>
              <w:ind w:left="72"/>
              <w:jc w:val="left"/>
              <w:rPr>
                <w:rFonts w:asciiTheme="minorHAnsi" w:hAnsiTheme="minorHAnsi"/>
                <w:sz w:val="20"/>
              </w:rPr>
            </w:pPr>
            <w:r w:rsidRPr="006229D3">
              <w:rPr>
                <w:rFonts w:asciiTheme="minorHAnsi" w:hAnsiTheme="minorHAnsi"/>
                <w:sz w:val="20"/>
              </w:rPr>
              <w:t>1</w:t>
            </w:r>
            <w:r w:rsidRPr="006229D3">
              <w:rPr>
                <w:rFonts w:asciiTheme="minorHAnsi" w:hAnsiTheme="minorHAnsi"/>
                <w:sz w:val="20"/>
                <w:vertAlign w:val="superscript"/>
              </w:rPr>
              <w:t>st</w:t>
            </w:r>
            <w:r w:rsidRPr="006229D3">
              <w:rPr>
                <w:rFonts w:asciiTheme="minorHAnsi" w:hAnsiTheme="minorHAnsi"/>
                <w:sz w:val="20"/>
              </w:rPr>
              <w:t xml:space="preserve"> Proposal</w:t>
            </w:r>
          </w:p>
        </w:tc>
        <w:tc>
          <w:tcPr>
            <w:tcW w:w="1021" w:type="pct"/>
            <w:tcBorders>
              <w:top w:val="single" w:sz="8" w:space="0" w:color="808080"/>
              <w:left w:val="single" w:sz="8" w:space="0" w:color="808080"/>
              <w:bottom w:val="single" w:sz="8" w:space="0" w:color="808080"/>
              <w:right w:val="single" w:sz="8" w:space="0" w:color="808080"/>
            </w:tcBorders>
          </w:tcPr>
          <w:p w14:paraId="0BFC761F" w14:textId="77777777" w:rsidR="00ED22BC" w:rsidRPr="006229D3" w:rsidRDefault="0023100D" w:rsidP="00A851BF">
            <w:pPr>
              <w:snapToGrid w:val="0"/>
              <w:spacing w:after="0" w:line="280" w:lineRule="exact"/>
              <w:ind w:hanging="683"/>
              <w:jc w:val="center"/>
              <w:rPr>
                <w:rFonts w:asciiTheme="minorHAnsi" w:hAnsiTheme="minorHAnsi"/>
                <w:sz w:val="20"/>
              </w:rPr>
            </w:pPr>
            <w:r w:rsidRPr="006229D3">
              <w:rPr>
                <w:rFonts w:asciiTheme="minorHAnsi" w:hAnsiTheme="minorHAnsi"/>
                <w:sz w:val="20"/>
              </w:rPr>
              <w:t>22 August 2016</w:t>
            </w:r>
          </w:p>
        </w:tc>
        <w:tc>
          <w:tcPr>
            <w:tcW w:w="807" w:type="pct"/>
            <w:tcBorders>
              <w:top w:val="single" w:sz="8" w:space="0" w:color="808080"/>
              <w:left w:val="single" w:sz="8" w:space="0" w:color="808080"/>
              <w:bottom w:val="single" w:sz="8" w:space="0" w:color="808080"/>
              <w:right w:val="single" w:sz="8" w:space="0" w:color="808080"/>
            </w:tcBorders>
          </w:tcPr>
          <w:p w14:paraId="6F4C2966" w14:textId="77777777" w:rsidR="00ED22BC" w:rsidRPr="006229D3" w:rsidRDefault="00481E59" w:rsidP="00A851BF">
            <w:pPr>
              <w:snapToGrid w:val="0"/>
              <w:spacing w:after="0" w:line="280" w:lineRule="exact"/>
              <w:ind w:left="50"/>
              <w:rPr>
                <w:rFonts w:asciiTheme="minorHAnsi" w:hAnsiTheme="minorHAnsi"/>
                <w:sz w:val="20"/>
              </w:rPr>
            </w:pPr>
            <w:r w:rsidRPr="006229D3">
              <w:rPr>
                <w:rFonts w:asciiTheme="minorHAnsi" w:hAnsiTheme="minorHAnsi"/>
                <w:sz w:val="20"/>
              </w:rPr>
              <w:t>Eric Lau</w:t>
            </w:r>
          </w:p>
        </w:tc>
        <w:tc>
          <w:tcPr>
            <w:tcW w:w="594" w:type="pct"/>
            <w:tcBorders>
              <w:top w:val="single" w:sz="8" w:space="0" w:color="808080"/>
              <w:left w:val="single" w:sz="8" w:space="0" w:color="808080"/>
              <w:bottom w:val="single" w:sz="8" w:space="0" w:color="808080"/>
              <w:right w:val="single" w:sz="8" w:space="0" w:color="808080"/>
            </w:tcBorders>
          </w:tcPr>
          <w:p w14:paraId="57DD195A" w14:textId="77777777" w:rsidR="00ED22BC" w:rsidRPr="006229D3" w:rsidRDefault="002C069B" w:rsidP="00A851BF">
            <w:pPr>
              <w:snapToGrid w:val="0"/>
              <w:spacing w:after="0" w:line="280" w:lineRule="exact"/>
              <w:ind w:left="21"/>
              <w:rPr>
                <w:rFonts w:asciiTheme="minorHAnsi" w:hAnsiTheme="minorHAnsi"/>
                <w:sz w:val="20"/>
              </w:rPr>
            </w:pPr>
            <w:r w:rsidRPr="006229D3">
              <w:rPr>
                <w:rFonts w:asciiTheme="minorHAnsi" w:hAnsiTheme="minorHAnsi"/>
                <w:sz w:val="20"/>
              </w:rPr>
              <w:t>1.0</w:t>
            </w:r>
          </w:p>
        </w:tc>
        <w:tc>
          <w:tcPr>
            <w:tcW w:w="1585" w:type="pct"/>
            <w:tcBorders>
              <w:top w:val="single" w:sz="8" w:space="0" w:color="808080"/>
              <w:left w:val="single" w:sz="8" w:space="0" w:color="808080"/>
              <w:bottom w:val="single" w:sz="8" w:space="0" w:color="808080"/>
              <w:right w:val="thinThickSmallGap" w:sz="12" w:space="0" w:color="5F5F5F"/>
            </w:tcBorders>
          </w:tcPr>
          <w:p w14:paraId="58226FBB" w14:textId="77777777" w:rsidR="00ED22BC" w:rsidRPr="006229D3" w:rsidRDefault="00ED22BC" w:rsidP="00A851BF">
            <w:pPr>
              <w:snapToGrid w:val="0"/>
              <w:spacing w:after="0"/>
              <w:rPr>
                <w:rFonts w:asciiTheme="minorHAnsi" w:hAnsiTheme="minorHAnsi"/>
                <w:sz w:val="20"/>
              </w:rPr>
            </w:pPr>
          </w:p>
        </w:tc>
      </w:tr>
      <w:tr w:rsidR="002E7D9F" w:rsidRPr="00E0769F" w14:paraId="54E5DA27" w14:textId="77777777" w:rsidTr="008041EC">
        <w:tc>
          <w:tcPr>
            <w:tcW w:w="993" w:type="pct"/>
            <w:tcBorders>
              <w:top w:val="single" w:sz="8" w:space="0" w:color="808080"/>
              <w:left w:val="thinThickSmallGap" w:sz="12" w:space="0" w:color="5F5F5F"/>
              <w:bottom w:val="single" w:sz="8" w:space="0" w:color="808080"/>
              <w:right w:val="single" w:sz="8" w:space="0" w:color="808080"/>
            </w:tcBorders>
          </w:tcPr>
          <w:p w14:paraId="79DD4A50" w14:textId="356D057F" w:rsidR="00B0548E" w:rsidRPr="006229D3" w:rsidRDefault="006229D3" w:rsidP="00B0548E">
            <w:pPr>
              <w:spacing w:after="0"/>
              <w:ind w:left="72"/>
              <w:jc w:val="left"/>
              <w:rPr>
                <w:rFonts w:asciiTheme="minorHAnsi" w:hAnsiTheme="minorHAnsi"/>
                <w:sz w:val="20"/>
              </w:rPr>
            </w:pPr>
            <w:r>
              <w:rPr>
                <w:rFonts w:asciiTheme="minorHAnsi" w:hAnsiTheme="minorHAnsi"/>
                <w:sz w:val="20"/>
              </w:rPr>
              <w:t>2</w:t>
            </w:r>
            <w:r w:rsidRPr="008041EC">
              <w:rPr>
                <w:rFonts w:asciiTheme="minorHAnsi" w:hAnsiTheme="minorHAnsi"/>
                <w:sz w:val="20"/>
                <w:vertAlign w:val="superscript"/>
              </w:rPr>
              <w:t>nd</w:t>
            </w:r>
            <w:r>
              <w:rPr>
                <w:rFonts w:asciiTheme="minorHAnsi" w:hAnsiTheme="minorHAnsi"/>
                <w:sz w:val="20"/>
              </w:rPr>
              <w:t xml:space="preserve"> Proposal</w:t>
            </w:r>
          </w:p>
        </w:tc>
        <w:tc>
          <w:tcPr>
            <w:tcW w:w="1021" w:type="pct"/>
            <w:tcBorders>
              <w:top w:val="single" w:sz="8" w:space="0" w:color="808080"/>
              <w:left w:val="single" w:sz="8" w:space="0" w:color="808080"/>
              <w:bottom w:val="single" w:sz="8" w:space="0" w:color="808080"/>
              <w:right w:val="single" w:sz="8" w:space="0" w:color="808080"/>
            </w:tcBorders>
          </w:tcPr>
          <w:p w14:paraId="3978E8A2" w14:textId="14608712" w:rsidR="00B0548E" w:rsidRPr="006229D3" w:rsidRDefault="00A045AC" w:rsidP="008041EC">
            <w:pPr>
              <w:snapToGrid w:val="0"/>
              <w:spacing w:after="0" w:line="280" w:lineRule="exact"/>
              <w:ind w:left="0"/>
              <w:jc w:val="left"/>
              <w:rPr>
                <w:rFonts w:asciiTheme="minorHAnsi" w:hAnsiTheme="minorHAnsi"/>
                <w:sz w:val="20"/>
              </w:rPr>
            </w:pPr>
            <w:r>
              <w:rPr>
                <w:rFonts w:asciiTheme="minorHAnsi" w:hAnsiTheme="minorHAnsi"/>
                <w:sz w:val="20"/>
              </w:rPr>
              <w:t>13</w:t>
            </w:r>
            <w:r w:rsidR="006229D3">
              <w:rPr>
                <w:rFonts w:asciiTheme="minorHAnsi" w:hAnsiTheme="minorHAnsi"/>
                <w:sz w:val="20"/>
              </w:rPr>
              <w:t xml:space="preserve"> September 2016</w:t>
            </w:r>
          </w:p>
        </w:tc>
        <w:tc>
          <w:tcPr>
            <w:tcW w:w="807" w:type="pct"/>
            <w:tcBorders>
              <w:top w:val="single" w:sz="8" w:space="0" w:color="808080"/>
              <w:left w:val="single" w:sz="8" w:space="0" w:color="808080"/>
              <w:bottom w:val="single" w:sz="8" w:space="0" w:color="808080"/>
              <w:right w:val="single" w:sz="8" w:space="0" w:color="808080"/>
            </w:tcBorders>
          </w:tcPr>
          <w:p w14:paraId="6E815535" w14:textId="0FC3AC64" w:rsidR="00B0548E" w:rsidRPr="006229D3" w:rsidRDefault="006229D3" w:rsidP="00A851BF">
            <w:pPr>
              <w:snapToGrid w:val="0"/>
              <w:spacing w:after="0" w:line="280" w:lineRule="exact"/>
              <w:ind w:left="50"/>
              <w:rPr>
                <w:rFonts w:asciiTheme="minorHAnsi" w:hAnsiTheme="minorHAnsi"/>
                <w:sz w:val="20"/>
              </w:rPr>
            </w:pPr>
            <w:r w:rsidRPr="006229D3">
              <w:rPr>
                <w:rFonts w:asciiTheme="minorHAnsi" w:hAnsiTheme="minorHAnsi"/>
                <w:sz w:val="20"/>
              </w:rPr>
              <w:t>Eric Lau</w:t>
            </w:r>
          </w:p>
        </w:tc>
        <w:tc>
          <w:tcPr>
            <w:tcW w:w="594" w:type="pct"/>
            <w:tcBorders>
              <w:top w:val="single" w:sz="8" w:space="0" w:color="808080"/>
              <w:left w:val="single" w:sz="8" w:space="0" w:color="808080"/>
              <w:bottom w:val="single" w:sz="8" w:space="0" w:color="808080"/>
              <w:right w:val="single" w:sz="8" w:space="0" w:color="808080"/>
            </w:tcBorders>
          </w:tcPr>
          <w:p w14:paraId="72AEC198" w14:textId="34C5BD8F" w:rsidR="00B0548E" w:rsidRPr="006229D3" w:rsidRDefault="00A045AC">
            <w:pPr>
              <w:snapToGrid w:val="0"/>
              <w:spacing w:after="0" w:line="280" w:lineRule="exact"/>
              <w:ind w:left="21"/>
              <w:rPr>
                <w:rFonts w:asciiTheme="minorHAnsi" w:hAnsiTheme="minorHAnsi"/>
                <w:sz w:val="20"/>
              </w:rPr>
            </w:pPr>
            <w:r>
              <w:rPr>
                <w:rFonts w:asciiTheme="minorHAnsi" w:hAnsiTheme="minorHAnsi"/>
                <w:sz w:val="20"/>
              </w:rPr>
              <w:t>2.0</w:t>
            </w:r>
          </w:p>
        </w:tc>
        <w:tc>
          <w:tcPr>
            <w:tcW w:w="1585" w:type="pct"/>
            <w:tcBorders>
              <w:top w:val="single" w:sz="8" w:space="0" w:color="808080"/>
              <w:left w:val="single" w:sz="8" w:space="0" w:color="808080"/>
              <w:bottom w:val="single" w:sz="8" w:space="0" w:color="808080"/>
              <w:right w:val="thinThickSmallGap" w:sz="12" w:space="0" w:color="5F5F5F"/>
            </w:tcBorders>
          </w:tcPr>
          <w:p w14:paraId="3545E16D" w14:textId="43249DDE" w:rsidR="00B0548E" w:rsidRPr="006229D3" w:rsidRDefault="00540833" w:rsidP="008041EC">
            <w:pPr>
              <w:snapToGrid w:val="0"/>
              <w:spacing w:after="0"/>
              <w:ind w:left="0"/>
              <w:jc w:val="left"/>
              <w:rPr>
                <w:rFonts w:asciiTheme="minorHAnsi" w:hAnsiTheme="minorHAnsi"/>
                <w:sz w:val="20"/>
              </w:rPr>
            </w:pPr>
            <w:r>
              <w:rPr>
                <w:rFonts w:asciiTheme="minorHAnsi" w:hAnsiTheme="minorHAnsi"/>
                <w:sz w:val="20"/>
              </w:rPr>
              <w:t>Revise Scope of Work, update architecture and contract team sections.</w:t>
            </w:r>
          </w:p>
        </w:tc>
      </w:tr>
      <w:tr w:rsidR="002E7D9F" w:rsidRPr="00E0769F" w14:paraId="0CCAF980" w14:textId="77777777" w:rsidTr="008041EC">
        <w:tc>
          <w:tcPr>
            <w:tcW w:w="993" w:type="pct"/>
            <w:tcBorders>
              <w:top w:val="single" w:sz="8" w:space="0" w:color="808080"/>
              <w:left w:val="thinThickSmallGap" w:sz="12" w:space="0" w:color="5F5F5F"/>
              <w:bottom w:val="single" w:sz="8" w:space="0" w:color="808080"/>
              <w:right w:val="single" w:sz="8" w:space="0" w:color="808080"/>
            </w:tcBorders>
          </w:tcPr>
          <w:p w14:paraId="10EEF5EB" w14:textId="77777777" w:rsidR="00447661" w:rsidRPr="006229D3" w:rsidRDefault="00447661" w:rsidP="00447661">
            <w:pPr>
              <w:spacing w:after="0"/>
              <w:ind w:left="72"/>
              <w:jc w:val="left"/>
              <w:rPr>
                <w:rFonts w:asciiTheme="minorHAnsi" w:hAnsiTheme="minorHAnsi"/>
                <w:sz w:val="20"/>
              </w:rPr>
            </w:pPr>
          </w:p>
        </w:tc>
        <w:tc>
          <w:tcPr>
            <w:tcW w:w="1021" w:type="pct"/>
            <w:tcBorders>
              <w:top w:val="single" w:sz="8" w:space="0" w:color="808080"/>
              <w:left w:val="single" w:sz="8" w:space="0" w:color="808080"/>
              <w:bottom w:val="single" w:sz="8" w:space="0" w:color="808080"/>
              <w:right w:val="single" w:sz="8" w:space="0" w:color="808080"/>
            </w:tcBorders>
          </w:tcPr>
          <w:p w14:paraId="3A5CF37D" w14:textId="77777777" w:rsidR="00447661" w:rsidRPr="006229D3" w:rsidRDefault="00447661" w:rsidP="00A851BF">
            <w:pPr>
              <w:snapToGrid w:val="0"/>
              <w:spacing w:after="0" w:line="280" w:lineRule="exact"/>
              <w:rPr>
                <w:rFonts w:asciiTheme="minorHAnsi" w:hAnsiTheme="minorHAnsi"/>
                <w:sz w:val="20"/>
              </w:rPr>
            </w:pPr>
          </w:p>
        </w:tc>
        <w:tc>
          <w:tcPr>
            <w:tcW w:w="807" w:type="pct"/>
            <w:tcBorders>
              <w:top w:val="single" w:sz="8" w:space="0" w:color="808080"/>
              <w:left w:val="single" w:sz="8" w:space="0" w:color="808080"/>
              <w:bottom w:val="single" w:sz="8" w:space="0" w:color="808080"/>
              <w:right w:val="single" w:sz="8" w:space="0" w:color="808080"/>
            </w:tcBorders>
          </w:tcPr>
          <w:p w14:paraId="1AF5E851" w14:textId="77777777" w:rsidR="00447661" w:rsidRPr="006229D3" w:rsidRDefault="00447661" w:rsidP="00A851BF">
            <w:pPr>
              <w:snapToGrid w:val="0"/>
              <w:spacing w:after="0" w:line="280" w:lineRule="exact"/>
              <w:ind w:left="50"/>
              <w:rPr>
                <w:rFonts w:asciiTheme="minorHAnsi" w:hAnsiTheme="minorHAnsi"/>
                <w:sz w:val="20"/>
              </w:rPr>
            </w:pPr>
          </w:p>
        </w:tc>
        <w:tc>
          <w:tcPr>
            <w:tcW w:w="594" w:type="pct"/>
            <w:tcBorders>
              <w:top w:val="single" w:sz="8" w:space="0" w:color="808080"/>
              <w:left w:val="single" w:sz="8" w:space="0" w:color="808080"/>
              <w:bottom w:val="single" w:sz="8" w:space="0" w:color="808080"/>
              <w:right w:val="single" w:sz="8" w:space="0" w:color="808080"/>
            </w:tcBorders>
          </w:tcPr>
          <w:p w14:paraId="66DE2019" w14:textId="77777777" w:rsidR="00447661" w:rsidRPr="006229D3" w:rsidRDefault="00447661" w:rsidP="00A851BF">
            <w:pPr>
              <w:snapToGrid w:val="0"/>
              <w:spacing w:after="0" w:line="280" w:lineRule="exact"/>
              <w:ind w:left="21"/>
              <w:rPr>
                <w:rFonts w:asciiTheme="minorHAnsi" w:hAnsiTheme="minorHAnsi"/>
                <w:sz w:val="20"/>
              </w:rPr>
            </w:pPr>
          </w:p>
        </w:tc>
        <w:tc>
          <w:tcPr>
            <w:tcW w:w="1585" w:type="pct"/>
            <w:tcBorders>
              <w:top w:val="single" w:sz="8" w:space="0" w:color="808080"/>
              <w:left w:val="single" w:sz="8" w:space="0" w:color="808080"/>
              <w:bottom w:val="single" w:sz="8" w:space="0" w:color="808080"/>
              <w:right w:val="thinThickSmallGap" w:sz="12" w:space="0" w:color="5F5F5F"/>
            </w:tcBorders>
          </w:tcPr>
          <w:p w14:paraId="72825385" w14:textId="77777777" w:rsidR="00447661" w:rsidRPr="006229D3" w:rsidRDefault="00447661" w:rsidP="00A851BF">
            <w:pPr>
              <w:snapToGrid w:val="0"/>
              <w:spacing w:after="0"/>
              <w:ind w:left="0"/>
              <w:rPr>
                <w:rFonts w:asciiTheme="minorHAnsi" w:hAnsiTheme="minorHAnsi"/>
                <w:sz w:val="20"/>
              </w:rPr>
            </w:pPr>
          </w:p>
        </w:tc>
      </w:tr>
      <w:tr w:rsidR="002E7D9F" w:rsidRPr="00E0769F" w14:paraId="0F52BB60" w14:textId="77777777" w:rsidTr="008041EC">
        <w:tc>
          <w:tcPr>
            <w:tcW w:w="993" w:type="pct"/>
            <w:tcBorders>
              <w:top w:val="single" w:sz="8" w:space="0" w:color="808080"/>
              <w:left w:val="thinThickSmallGap" w:sz="12" w:space="0" w:color="5F5F5F"/>
              <w:bottom w:val="single" w:sz="8" w:space="0" w:color="808080"/>
              <w:right w:val="single" w:sz="8" w:space="0" w:color="808080"/>
            </w:tcBorders>
          </w:tcPr>
          <w:p w14:paraId="61D2516E" w14:textId="77777777" w:rsidR="00213A2B" w:rsidRPr="006229D3" w:rsidRDefault="00213A2B" w:rsidP="00282BA3">
            <w:pPr>
              <w:spacing w:after="0"/>
              <w:ind w:left="72"/>
              <w:jc w:val="left"/>
              <w:rPr>
                <w:rFonts w:asciiTheme="minorHAnsi" w:hAnsiTheme="minorHAnsi"/>
                <w:sz w:val="20"/>
              </w:rPr>
            </w:pPr>
          </w:p>
        </w:tc>
        <w:tc>
          <w:tcPr>
            <w:tcW w:w="1021" w:type="pct"/>
            <w:tcBorders>
              <w:top w:val="single" w:sz="8" w:space="0" w:color="808080"/>
              <w:left w:val="single" w:sz="8" w:space="0" w:color="808080"/>
              <w:bottom w:val="single" w:sz="8" w:space="0" w:color="808080"/>
              <w:right w:val="single" w:sz="8" w:space="0" w:color="808080"/>
            </w:tcBorders>
          </w:tcPr>
          <w:p w14:paraId="5C8AD010" w14:textId="77777777" w:rsidR="00213A2B" w:rsidRPr="006229D3" w:rsidRDefault="00213A2B" w:rsidP="00A851BF">
            <w:pPr>
              <w:snapToGrid w:val="0"/>
              <w:spacing w:after="0" w:line="280" w:lineRule="exact"/>
              <w:rPr>
                <w:rFonts w:asciiTheme="minorHAnsi" w:hAnsiTheme="minorHAnsi"/>
                <w:sz w:val="20"/>
              </w:rPr>
            </w:pPr>
          </w:p>
        </w:tc>
        <w:tc>
          <w:tcPr>
            <w:tcW w:w="807" w:type="pct"/>
            <w:tcBorders>
              <w:top w:val="single" w:sz="8" w:space="0" w:color="808080"/>
              <w:left w:val="single" w:sz="8" w:space="0" w:color="808080"/>
              <w:bottom w:val="single" w:sz="8" w:space="0" w:color="808080"/>
              <w:right w:val="single" w:sz="8" w:space="0" w:color="808080"/>
            </w:tcBorders>
          </w:tcPr>
          <w:p w14:paraId="545CCD41" w14:textId="77777777" w:rsidR="00213A2B" w:rsidRPr="006229D3" w:rsidRDefault="00213A2B" w:rsidP="00A851BF">
            <w:pPr>
              <w:snapToGrid w:val="0"/>
              <w:spacing w:after="0" w:line="280" w:lineRule="exact"/>
              <w:ind w:left="50"/>
              <w:rPr>
                <w:rFonts w:asciiTheme="minorHAnsi" w:hAnsiTheme="minorHAnsi"/>
                <w:sz w:val="20"/>
              </w:rPr>
            </w:pPr>
          </w:p>
        </w:tc>
        <w:tc>
          <w:tcPr>
            <w:tcW w:w="594" w:type="pct"/>
            <w:tcBorders>
              <w:top w:val="single" w:sz="8" w:space="0" w:color="808080"/>
              <w:left w:val="single" w:sz="8" w:space="0" w:color="808080"/>
              <w:bottom w:val="single" w:sz="8" w:space="0" w:color="808080"/>
              <w:right w:val="single" w:sz="8" w:space="0" w:color="808080"/>
            </w:tcBorders>
          </w:tcPr>
          <w:p w14:paraId="073B0F7B" w14:textId="77777777" w:rsidR="00213A2B" w:rsidRPr="006229D3" w:rsidRDefault="00213A2B" w:rsidP="00A851BF">
            <w:pPr>
              <w:snapToGrid w:val="0"/>
              <w:spacing w:after="0" w:line="280" w:lineRule="exact"/>
              <w:ind w:left="21"/>
              <w:rPr>
                <w:rFonts w:asciiTheme="minorHAnsi" w:hAnsiTheme="minorHAnsi"/>
                <w:sz w:val="20"/>
              </w:rPr>
            </w:pPr>
          </w:p>
        </w:tc>
        <w:tc>
          <w:tcPr>
            <w:tcW w:w="1585" w:type="pct"/>
            <w:tcBorders>
              <w:top w:val="single" w:sz="8" w:space="0" w:color="808080"/>
              <w:left w:val="single" w:sz="8" w:space="0" w:color="808080"/>
              <w:bottom w:val="single" w:sz="8" w:space="0" w:color="808080"/>
              <w:right w:val="thinThickSmallGap" w:sz="12" w:space="0" w:color="5F5F5F"/>
            </w:tcBorders>
          </w:tcPr>
          <w:p w14:paraId="7FCDA57D" w14:textId="77777777" w:rsidR="00213A2B" w:rsidRPr="006229D3" w:rsidRDefault="00213A2B" w:rsidP="00A851BF">
            <w:pPr>
              <w:snapToGrid w:val="0"/>
              <w:spacing w:after="0" w:line="280" w:lineRule="exact"/>
              <w:rPr>
                <w:rFonts w:asciiTheme="minorHAnsi" w:hAnsiTheme="minorHAnsi"/>
                <w:sz w:val="24"/>
              </w:rPr>
            </w:pPr>
          </w:p>
        </w:tc>
      </w:tr>
      <w:tr w:rsidR="002E7D9F" w:rsidRPr="00E0769F" w14:paraId="5E46F269" w14:textId="77777777" w:rsidTr="008041EC">
        <w:tc>
          <w:tcPr>
            <w:tcW w:w="993" w:type="pct"/>
            <w:tcBorders>
              <w:top w:val="single" w:sz="8" w:space="0" w:color="808080"/>
              <w:left w:val="thinThickSmallGap" w:sz="12" w:space="0" w:color="5F5F5F"/>
              <w:bottom w:val="single" w:sz="8" w:space="0" w:color="808080"/>
              <w:right w:val="single" w:sz="8" w:space="0" w:color="808080"/>
            </w:tcBorders>
          </w:tcPr>
          <w:p w14:paraId="73EB1B3A" w14:textId="77777777" w:rsidR="00282BA3" w:rsidRPr="006229D3" w:rsidRDefault="00282BA3" w:rsidP="00282BA3">
            <w:pPr>
              <w:spacing w:after="0"/>
              <w:ind w:left="72"/>
              <w:jc w:val="left"/>
              <w:rPr>
                <w:rFonts w:asciiTheme="minorHAnsi" w:hAnsiTheme="minorHAnsi"/>
                <w:sz w:val="20"/>
              </w:rPr>
            </w:pPr>
          </w:p>
        </w:tc>
        <w:tc>
          <w:tcPr>
            <w:tcW w:w="1021" w:type="pct"/>
            <w:tcBorders>
              <w:top w:val="single" w:sz="8" w:space="0" w:color="808080"/>
              <w:left w:val="single" w:sz="8" w:space="0" w:color="808080"/>
              <w:bottom w:val="single" w:sz="8" w:space="0" w:color="808080"/>
              <w:right w:val="single" w:sz="8" w:space="0" w:color="808080"/>
            </w:tcBorders>
          </w:tcPr>
          <w:p w14:paraId="1D80799B" w14:textId="77777777" w:rsidR="00282BA3" w:rsidRPr="006229D3" w:rsidRDefault="00282BA3" w:rsidP="00A851BF">
            <w:pPr>
              <w:snapToGrid w:val="0"/>
              <w:spacing w:after="0" w:line="280" w:lineRule="exact"/>
              <w:rPr>
                <w:rFonts w:asciiTheme="minorHAnsi" w:hAnsiTheme="minorHAnsi"/>
                <w:sz w:val="20"/>
              </w:rPr>
            </w:pPr>
          </w:p>
        </w:tc>
        <w:tc>
          <w:tcPr>
            <w:tcW w:w="807" w:type="pct"/>
            <w:tcBorders>
              <w:top w:val="single" w:sz="8" w:space="0" w:color="808080"/>
              <w:left w:val="single" w:sz="8" w:space="0" w:color="808080"/>
              <w:bottom w:val="single" w:sz="8" w:space="0" w:color="808080"/>
              <w:right w:val="single" w:sz="8" w:space="0" w:color="808080"/>
            </w:tcBorders>
          </w:tcPr>
          <w:p w14:paraId="64C5FAC2" w14:textId="77777777" w:rsidR="00282BA3" w:rsidRPr="006229D3" w:rsidRDefault="00282BA3" w:rsidP="00A851BF">
            <w:pPr>
              <w:snapToGrid w:val="0"/>
              <w:spacing w:after="0" w:line="280" w:lineRule="exact"/>
              <w:ind w:left="50"/>
              <w:rPr>
                <w:rFonts w:asciiTheme="minorHAnsi" w:hAnsiTheme="minorHAnsi"/>
                <w:sz w:val="20"/>
              </w:rPr>
            </w:pPr>
          </w:p>
        </w:tc>
        <w:tc>
          <w:tcPr>
            <w:tcW w:w="594" w:type="pct"/>
            <w:tcBorders>
              <w:top w:val="single" w:sz="8" w:space="0" w:color="808080"/>
              <w:left w:val="single" w:sz="8" w:space="0" w:color="808080"/>
              <w:bottom w:val="single" w:sz="8" w:space="0" w:color="808080"/>
              <w:right w:val="single" w:sz="8" w:space="0" w:color="808080"/>
            </w:tcBorders>
          </w:tcPr>
          <w:p w14:paraId="1A31E14F" w14:textId="77777777" w:rsidR="00282BA3" w:rsidRPr="006229D3" w:rsidRDefault="00282BA3" w:rsidP="00A851BF">
            <w:pPr>
              <w:snapToGrid w:val="0"/>
              <w:spacing w:after="0" w:line="280" w:lineRule="exact"/>
              <w:ind w:left="21"/>
              <w:rPr>
                <w:rFonts w:asciiTheme="minorHAnsi" w:hAnsiTheme="minorHAnsi"/>
                <w:sz w:val="20"/>
              </w:rPr>
            </w:pPr>
          </w:p>
        </w:tc>
        <w:tc>
          <w:tcPr>
            <w:tcW w:w="1585" w:type="pct"/>
            <w:tcBorders>
              <w:top w:val="single" w:sz="8" w:space="0" w:color="808080"/>
              <w:left w:val="single" w:sz="8" w:space="0" w:color="808080"/>
              <w:bottom w:val="single" w:sz="8" w:space="0" w:color="808080"/>
              <w:right w:val="thinThickSmallGap" w:sz="12" w:space="0" w:color="5F5F5F"/>
            </w:tcBorders>
          </w:tcPr>
          <w:p w14:paraId="069D5EB5" w14:textId="77777777" w:rsidR="00282BA3" w:rsidRPr="006229D3" w:rsidRDefault="00282BA3" w:rsidP="00A851BF">
            <w:pPr>
              <w:snapToGrid w:val="0"/>
              <w:spacing w:after="0" w:line="280" w:lineRule="exact"/>
              <w:rPr>
                <w:rFonts w:asciiTheme="minorHAnsi" w:hAnsiTheme="minorHAnsi"/>
                <w:sz w:val="24"/>
              </w:rPr>
            </w:pPr>
          </w:p>
        </w:tc>
      </w:tr>
      <w:tr w:rsidR="002E7D9F" w:rsidRPr="00E0769F" w14:paraId="4A8800F4" w14:textId="77777777" w:rsidTr="008041EC">
        <w:tc>
          <w:tcPr>
            <w:tcW w:w="993" w:type="pct"/>
            <w:tcBorders>
              <w:top w:val="single" w:sz="8" w:space="0" w:color="808080"/>
              <w:left w:val="thinThickSmallGap" w:sz="12" w:space="0" w:color="5F5F5F"/>
              <w:bottom w:val="thinThickSmallGap" w:sz="12" w:space="0" w:color="5F5F5F"/>
              <w:right w:val="single" w:sz="8" w:space="0" w:color="808080"/>
            </w:tcBorders>
          </w:tcPr>
          <w:p w14:paraId="62CE89DF" w14:textId="77777777" w:rsidR="00282BA3" w:rsidRPr="006229D3" w:rsidRDefault="00282BA3">
            <w:pPr>
              <w:snapToGrid w:val="0"/>
              <w:spacing w:after="0" w:line="280" w:lineRule="exact"/>
              <w:ind w:left="72"/>
              <w:rPr>
                <w:rFonts w:asciiTheme="minorHAnsi" w:hAnsiTheme="minorHAnsi"/>
                <w:sz w:val="24"/>
              </w:rPr>
            </w:pPr>
          </w:p>
        </w:tc>
        <w:tc>
          <w:tcPr>
            <w:tcW w:w="1021" w:type="pct"/>
            <w:tcBorders>
              <w:top w:val="single" w:sz="8" w:space="0" w:color="808080"/>
              <w:left w:val="single" w:sz="8" w:space="0" w:color="808080"/>
              <w:bottom w:val="thinThickSmallGap" w:sz="12" w:space="0" w:color="5F5F5F"/>
              <w:right w:val="single" w:sz="8" w:space="0" w:color="808080"/>
            </w:tcBorders>
          </w:tcPr>
          <w:p w14:paraId="288C2726" w14:textId="77777777" w:rsidR="00282BA3" w:rsidRPr="006229D3" w:rsidRDefault="00282BA3" w:rsidP="00A851BF">
            <w:pPr>
              <w:snapToGrid w:val="0"/>
              <w:spacing w:after="0" w:line="280" w:lineRule="exact"/>
              <w:rPr>
                <w:rFonts w:asciiTheme="minorHAnsi" w:hAnsiTheme="minorHAnsi"/>
                <w:sz w:val="24"/>
              </w:rPr>
            </w:pPr>
          </w:p>
        </w:tc>
        <w:tc>
          <w:tcPr>
            <w:tcW w:w="807" w:type="pct"/>
            <w:tcBorders>
              <w:top w:val="single" w:sz="8" w:space="0" w:color="808080"/>
              <w:left w:val="single" w:sz="8" w:space="0" w:color="808080"/>
              <w:bottom w:val="thinThickSmallGap" w:sz="12" w:space="0" w:color="5F5F5F"/>
              <w:right w:val="single" w:sz="8" w:space="0" w:color="808080"/>
            </w:tcBorders>
          </w:tcPr>
          <w:p w14:paraId="23C6AF4E" w14:textId="77777777" w:rsidR="00282BA3" w:rsidRPr="006229D3" w:rsidRDefault="00282BA3" w:rsidP="00A851BF">
            <w:pPr>
              <w:snapToGrid w:val="0"/>
              <w:spacing w:after="0" w:line="280" w:lineRule="exact"/>
              <w:ind w:left="50"/>
              <w:rPr>
                <w:rFonts w:asciiTheme="minorHAnsi" w:hAnsiTheme="minorHAnsi"/>
                <w:sz w:val="24"/>
              </w:rPr>
            </w:pPr>
          </w:p>
        </w:tc>
        <w:tc>
          <w:tcPr>
            <w:tcW w:w="594" w:type="pct"/>
            <w:tcBorders>
              <w:top w:val="single" w:sz="8" w:space="0" w:color="808080"/>
              <w:left w:val="single" w:sz="8" w:space="0" w:color="808080"/>
              <w:bottom w:val="thinThickSmallGap" w:sz="12" w:space="0" w:color="5F5F5F"/>
              <w:right w:val="single" w:sz="8" w:space="0" w:color="808080"/>
            </w:tcBorders>
          </w:tcPr>
          <w:p w14:paraId="183FF64A" w14:textId="77777777" w:rsidR="00282BA3" w:rsidRPr="006229D3" w:rsidRDefault="00282BA3" w:rsidP="00A851BF">
            <w:pPr>
              <w:snapToGrid w:val="0"/>
              <w:spacing w:after="0" w:line="280" w:lineRule="exact"/>
              <w:ind w:left="21"/>
              <w:rPr>
                <w:rFonts w:asciiTheme="minorHAnsi" w:hAnsiTheme="minorHAnsi"/>
                <w:sz w:val="24"/>
              </w:rPr>
            </w:pPr>
          </w:p>
        </w:tc>
        <w:tc>
          <w:tcPr>
            <w:tcW w:w="1585" w:type="pct"/>
            <w:tcBorders>
              <w:top w:val="single" w:sz="8" w:space="0" w:color="808080"/>
              <w:left w:val="single" w:sz="8" w:space="0" w:color="808080"/>
              <w:bottom w:val="thinThickSmallGap" w:sz="12" w:space="0" w:color="5F5F5F"/>
              <w:right w:val="thinThickSmallGap" w:sz="12" w:space="0" w:color="5F5F5F"/>
            </w:tcBorders>
          </w:tcPr>
          <w:p w14:paraId="68D83C23" w14:textId="77777777" w:rsidR="00282BA3" w:rsidRPr="006229D3" w:rsidRDefault="00282BA3" w:rsidP="00A851BF">
            <w:pPr>
              <w:snapToGrid w:val="0"/>
              <w:spacing w:after="0" w:line="280" w:lineRule="exact"/>
              <w:rPr>
                <w:rFonts w:asciiTheme="minorHAnsi" w:hAnsiTheme="minorHAnsi"/>
                <w:sz w:val="24"/>
              </w:rPr>
            </w:pPr>
          </w:p>
        </w:tc>
      </w:tr>
    </w:tbl>
    <w:p w14:paraId="5E995C3E" w14:textId="77777777" w:rsidR="00ED22BC" w:rsidRPr="006229D3" w:rsidRDefault="00ED22BC">
      <w:pPr>
        <w:snapToGrid w:val="0"/>
        <w:spacing w:after="0"/>
        <w:rPr>
          <w:rFonts w:asciiTheme="minorHAnsi" w:hAnsiTheme="minorHAnsi"/>
          <w:sz w:val="24"/>
        </w:rPr>
      </w:pPr>
    </w:p>
    <w:p w14:paraId="3C749AEE" w14:textId="77777777" w:rsidR="00141C70" w:rsidRPr="006229D3" w:rsidRDefault="00141C70" w:rsidP="001F2809">
      <w:pPr>
        <w:pBdr>
          <w:bottom w:val="single" w:sz="4" w:space="1" w:color="auto"/>
        </w:pBdr>
        <w:shd w:val="clear" w:color="auto" w:fill="FFFFFF" w:themeFill="background1"/>
        <w:snapToGrid w:val="0"/>
        <w:spacing w:after="0"/>
        <w:jc w:val="center"/>
        <w:rPr>
          <w:rFonts w:asciiTheme="minorHAnsi" w:hAnsiTheme="minorHAnsi"/>
          <w:b/>
          <w:color w:val="365F91" w:themeColor="accent1" w:themeShade="BF"/>
          <w:sz w:val="28"/>
        </w:rPr>
      </w:pPr>
    </w:p>
    <w:p w14:paraId="60685F38" w14:textId="77777777" w:rsidR="00141C70" w:rsidRPr="006229D3" w:rsidRDefault="00141C70" w:rsidP="001F2809">
      <w:pPr>
        <w:pBdr>
          <w:bottom w:val="single" w:sz="4" w:space="1" w:color="auto"/>
        </w:pBdr>
        <w:shd w:val="clear" w:color="auto" w:fill="FFFFFF" w:themeFill="background1"/>
        <w:snapToGrid w:val="0"/>
        <w:spacing w:after="0"/>
        <w:jc w:val="center"/>
        <w:rPr>
          <w:rFonts w:asciiTheme="minorHAnsi" w:hAnsiTheme="minorHAnsi"/>
          <w:b/>
          <w:color w:val="365F91" w:themeColor="accent1" w:themeShade="BF"/>
          <w:sz w:val="28"/>
        </w:rPr>
      </w:pPr>
    </w:p>
    <w:p w14:paraId="1F19E17B" w14:textId="77777777" w:rsidR="00A851BF" w:rsidRPr="006229D3" w:rsidRDefault="00A851BF" w:rsidP="001F2809">
      <w:pPr>
        <w:pBdr>
          <w:bottom w:val="single" w:sz="4" w:space="1" w:color="auto"/>
        </w:pBdr>
        <w:shd w:val="clear" w:color="auto" w:fill="FFFFFF" w:themeFill="background1"/>
        <w:snapToGrid w:val="0"/>
        <w:spacing w:after="0"/>
        <w:jc w:val="center"/>
        <w:rPr>
          <w:rFonts w:asciiTheme="minorHAnsi" w:hAnsiTheme="minorHAnsi"/>
          <w:b/>
          <w:color w:val="365F91" w:themeColor="accent1" w:themeShade="BF"/>
          <w:sz w:val="28"/>
        </w:rPr>
      </w:pPr>
    </w:p>
    <w:p w14:paraId="3EEBE202" w14:textId="77777777" w:rsidR="00ED22BC" w:rsidRPr="006229D3" w:rsidRDefault="00A11605" w:rsidP="001F2809">
      <w:pPr>
        <w:pBdr>
          <w:bottom w:val="single" w:sz="4" w:space="1" w:color="auto"/>
        </w:pBdr>
        <w:shd w:val="clear" w:color="auto" w:fill="FFFFFF" w:themeFill="background1"/>
        <w:snapToGrid w:val="0"/>
        <w:spacing w:after="0"/>
        <w:jc w:val="center"/>
        <w:rPr>
          <w:rFonts w:asciiTheme="minorHAnsi" w:hAnsiTheme="minorHAnsi"/>
          <w:b/>
          <w:color w:val="365F91" w:themeColor="accent1" w:themeShade="BF"/>
          <w:sz w:val="28"/>
        </w:rPr>
      </w:pPr>
      <w:r w:rsidRPr="006229D3">
        <w:rPr>
          <w:rFonts w:asciiTheme="minorHAnsi" w:hAnsiTheme="minorHAnsi"/>
          <w:b/>
          <w:color w:val="365F91" w:themeColor="accent1" w:themeShade="BF"/>
          <w:sz w:val="28"/>
        </w:rPr>
        <w:t xml:space="preserve">JOS </w:t>
      </w:r>
      <w:r w:rsidR="00ED22BC" w:rsidRPr="006229D3">
        <w:rPr>
          <w:rFonts w:asciiTheme="minorHAnsi" w:hAnsiTheme="minorHAnsi"/>
          <w:b/>
          <w:color w:val="365F91" w:themeColor="accent1" w:themeShade="BF"/>
          <w:sz w:val="28"/>
        </w:rPr>
        <w:t>Contact</w:t>
      </w:r>
    </w:p>
    <w:p w14:paraId="7A4A34A6" w14:textId="77777777" w:rsidR="00ED22BC" w:rsidRPr="006229D3" w:rsidRDefault="00A851BF" w:rsidP="00A851BF">
      <w:pPr>
        <w:snapToGrid w:val="0"/>
        <w:spacing w:before="120" w:after="120"/>
        <w:ind w:hanging="396"/>
        <w:rPr>
          <w:rFonts w:asciiTheme="minorHAnsi" w:hAnsiTheme="minorHAnsi"/>
          <w:sz w:val="24"/>
        </w:rPr>
      </w:pPr>
      <w:r w:rsidRPr="006229D3">
        <w:rPr>
          <w:rFonts w:asciiTheme="minorHAnsi" w:hAnsiTheme="minorHAnsi"/>
          <w:sz w:val="24"/>
        </w:rPr>
        <w:t>For</w:t>
      </w:r>
      <w:r w:rsidR="00ED22BC" w:rsidRPr="006229D3">
        <w:rPr>
          <w:rFonts w:asciiTheme="minorHAnsi" w:hAnsiTheme="minorHAnsi"/>
          <w:sz w:val="24"/>
        </w:rPr>
        <w:t xml:space="preserve"> information on this proposal, please contact:</w:t>
      </w:r>
    </w:p>
    <w:tbl>
      <w:tblPr>
        <w:tblW w:w="5058" w:type="dxa"/>
        <w:tblLook w:val="0000" w:firstRow="0" w:lastRow="0" w:firstColumn="0" w:lastColumn="0" w:noHBand="0" w:noVBand="0"/>
      </w:tblPr>
      <w:tblGrid>
        <w:gridCol w:w="1188"/>
        <w:gridCol w:w="3870"/>
      </w:tblGrid>
      <w:tr w:rsidR="00C1139C" w:rsidRPr="00E0769F" w14:paraId="1A4ED03B" w14:textId="77777777" w:rsidTr="006229D3">
        <w:trPr>
          <w:trHeight w:val="633"/>
        </w:trPr>
        <w:tc>
          <w:tcPr>
            <w:tcW w:w="1188" w:type="dxa"/>
          </w:tcPr>
          <w:p w14:paraId="0BD2C0EA" w14:textId="2105DD9C" w:rsidR="00C1139C" w:rsidRPr="006229D3" w:rsidRDefault="00C1139C" w:rsidP="00C1139C">
            <w:pPr>
              <w:tabs>
                <w:tab w:val="left" w:pos="1062"/>
              </w:tabs>
              <w:snapToGrid w:val="0"/>
              <w:spacing w:after="0" w:line="300" w:lineRule="exact"/>
              <w:ind w:left="162"/>
              <w:rPr>
                <w:rFonts w:asciiTheme="minorHAnsi" w:hAnsiTheme="minorHAnsi"/>
                <w:sz w:val="24"/>
                <w:highlight w:val="yellow"/>
              </w:rPr>
            </w:pPr>
            <w:r w:rsidRPr="006229D3">
              <w:rPr>
                <w:rFonts w:asciiTheme="minorHAnsi" w:hAnsiTheme="minorHAnsi"/>
                <w:sz w:val="24"/>
              </w:rPr>
              <w:t xml:space="preserve">Name: </w:t>
            </w:r>
          </w:p>
          <w:p w14:paraId="2F3F872F" w14:textId="79136829" w:rsidR="00C1139C" w:rsidRPr="006229D3" w:rsidRDefault="00C1139C" w:rsidP="00C1139C">
            <w:pPr>
              <w:tabs>
                <w:tab w:val="left" w:pos="1062"/>
              </w:tabs>
              <w:snapToGrid w:val="0"/>
              <w:spacing w:after="0" w:line="300" w:lineRule="exact"/>
              <w:ind w:left="162"/>
              <w:rPr>
                <w:rFonts w:asciiTheme="minorHAnsi" w:hAnsiTheme="minorHAnsi"/>
                <w:sz w:val="24"/>
              </w:rPr>
            </w:pPr>
            <w:r w:rsidRPr="006229D3">
              <w:rPr>
                <w:rFonts w:asciiTheme="minorHAnsi" w:hAnsiTheme="minorHAnsi"/>
                <w:sz w:val="24"/>
              </w:rPr>
              <w:t>Title:</w:t>
            </w:r>
          </w:p>
          <w:p w14:paraId="3331D610" w14:textId="77777777" w:rsidR="00C1139C" w:rsidRPr="006229D3" w:rsidRDefault="00C1139C" w:rsidP="00C1139C">
            <w:pPr>
              <w:tabs>
                <w:tab w:val="left" w:pos="1062"/>
              </w:tabs>
              <w:snapToGrid w:val="0"/>
              <w:spacing w:after="0" w:line="300" w:lineRule="exact"/>
              <w:ind w:left="162"/>
              <w:rPr>
                <w:rFonts w:asciiTheme="minorHAnsi" w:hAnsiTheme="minorHAnsi"/>
                <w:sz w:val="24"/>
                <w:highlight w:val="yellow"/>
              </w:rPr>
            </w:pPr>
            <w:r w:rsidRPr="006229D3">
              <w:rPr>
                <w:rFonts w:asciiTheme="minorHAnsi" w:hAnsiTheme="minorHAnsi"/>
                <w:sz w:val="24"/>
              </w:rPr>
              <w:t>Office:</w:t>
            </w:r>
          </w:p>
          <w:p w14:paraId="19EE024D" w14:textId="77777777" w:rsidR="00C1139C" w:rsidRPr="006229D3" w:rsidRDefault="00C1139C" w:rsidP="00C1139C">
            <w:pPr>
              <w:tabs>
                <w:tab w:val="left" w:pos="1062"/>
              </w:tabs>
              <w:snapToGrid w:val="0"/>
              <w:spacing w:after="0" w:line="300" w:lineRule="exact"/>
              <w:ind w:left="162"/>
              <w:rPr>
                <w:rFonts w:asciiTheme="minorHAnsi" w:hAnsiTheme="minorHAnsi"/>
                <w:sz w:val="24"/>
                <w:highlight w:val="yellow"/>
              </w:rPr>
            </w:pPr>
            <w:r w:rsidRPr="006229D3">
              <w:rPr>
                <w:rFonts w:asciiTheme="minorHAnsi" w:hAnsiTheme="minorHAnsi"/>
                <w:sz w:val="24"/>
              </w:rPr>
              <w:t>Mobile:</w:t>
            </w:r>
          </w:p>
          <w:p w14:paraId="5ADAF952" w14:textId="77777777" w:rsidR="00C1139C" w:rsidRPr="006229D3" w:rsidRDefault="00C1139C" w:rsidP="00C1139C">
            <w:pPr>
              <w:tabs>
                <w:tab w:val="left" w:pos="1062"/>
              </w:tabs>
              <w:snapToGrid w:val="0"/>
              <w:spacing w:after="0" w:line="300" w:lineRule="exact"/>
              <w:ind w:left="162"/>
              <w:rPr>
                <w:rFonts w:asciiTheme="minorHAnsi" w:hAnsiTheme="minorHAnsi"/>
                <w:sz w:val="24"/>
              </w:rPr>
            </w:pPr>
            <w:r w:rsidRPr="006229D3">
              <w:rPr>
                <w:rFonts w:asciiTheme="minorHAnsi" w:hAnsiTheme="minorHAnsi"/>
                <w:sz w:val="24"/>
              </w:rPr>
              <w:t>Email:</w:t>
            </w:r>
            <w:r w:rsidRPr="006229D3">
              <w:rPr>
                <w:rFonts w:asciiTheme="minorHAnsi" w:hAnsiTheme="minorHAnsi"/>
                <w:sz w:val="24"/>
              </w:rPr>
              <w:tab/>
            </w:r>
          </w:p>
        </w:tc>
        <w:tc>
          <w:tcPr>
            <w:tcW w:w="3870" w:type="dxa"/>
          </w:tcPr>
          <w:p w14:paraId="1D9BA538" w14:textId="77777777" w:rsidR="002C069B" w:rsidRPr="006229D3" w:rsidRDefault="002C069B" w:rsidP="002C069B">
            <w:pPr>
              <w:tabs>
                <w:tab w:val="left" w:pos="1062"/>
              </w:tabs>
              <w:snapToGrid w:val="0"/>
              <w:spacing w:after="0" w:line="300" w:lineRule="exact"/>
              <w:ind w:left="162"/>
              <w:rPr>
                <w:rFonts w:asciiTheme="minorHAnsi" w:hAnsiTheme="minorHAnsi"/>
                <w:sz w:val="24"/>
              </w:rPr>
            </w:pPr>
            <w:r w:rsidRPr="006229D3">
              <w:rPr>
                <w:rFonts w:asciiTheme="minorHAnsi" w:hAnsiTheme="minorHAnsi"/>
                <w:sz w:val="24"/>
              </w:rPr>
              <w:t>Mr Eric Lau</w:t>
            </w:r>
          </w:p>
          <w:p w14:paraId="771E146E" w14:textId="77777777" w:rsidR="002C069B" w:rsidRPr="006229D3" w:rsidRDefault="00F738AA" w:rsidP="002C069B">
            <w:pPr>
              <w:tabs>
                <w:tab w:val="left" w:pos="1062"/>
              </w:tabs>
              <w:snapToGrid w:val="0"/>
              <w:spacing w:after="0" w:line="300" w:lineRule="exact"/>
              <w:ind w:left="162"/>
              <w:rPr>
                <w:rFonts w:asciiTheme="minorHAnsi" w:hAnsiTheme="minorHAnsi"/>
                <w:sz w:val="24"/>
              </w:rPr>
            </w:pPr>
            <w:r w:rsidRPr="006229D3">
              <w:rPr>
                <w:rFonts w:asciiTheme="minorHAnsi" w:hAnsiTheme="minorHAnsi"/>
                <w:sz w:val="24"/>
              </w:rPr>
              <w:t>Senior</w:t>
            </w:r>
            <w:r w:rsidR="002C069B" w:rsidRPr="006229D3">
              <w:rPr>
                <w:rFonts w:asciiTheme="minorHAnsi" w:hAnsiTheme="minorHAnsi"/>
                <w:sz w:val="24"/>
              </w:rPr>
              <w:t xml:space="preserve"> </w:t>
            </w:r>
            <w:r w:rsidR="005C6E51" w:rsidRPr="006229D3">
              <w:rPr>
                <w:rFonts w:asciiTheme="minorHAnsi" w:hAnsiTheme="minorHAnsi"/>
                <w:sz w:val="24"/>
              </w:rPr>
              <w:t>Sales</w:t>
            </w:r>
            <w:r w:rsidR="002C069B" w:rsidRPr="006229D3">
              <w:rPr>
                <w:rFonts w:asciiTheme="minorHAnsi" w:hAnsiTheme="minorHAnsi"/>
                <w:sz w:val="24"/>
              </w:rPr>
              <w:t xml:space="preserve"> Manager</w:t>
            </w:r>
          </w:p>
          <w:p w14:paraId="5802BDEA" w14:textId="77777777" w:rsidR="002C069B" w:rsidRPr="006229D3" w:rsidRDefault="002C069B" w:rsidP="002C069B">
            <w:pPr>
              <w:tabs>
                <w:tab w:val="left" w:pos="1062"/>
              </w:tabs>
              <w:snapToGrid w:val="0"/>
              <w:spacing w:after="0" w:line="300" w:lineRule="exact"/>
              <w:ind w:left="162"/>
              <w:rPr>
                <w:rFonts w:asciiTheme="minorHAnsi" w:hAnsiTheme="minorHAnsi"/>
                <w:sz w:val="24"/>
              </w:rPr>
            </w:pPr>
            <w:r w:rsidRPr="006229D3">
              <w:rPr>
                <w:rFonts w:asciiTheme="minorHAnsi" w:hAnsiTheme="minorHAnsi"/>
                <w:sz w:val="24"/>
              </w:rPr>
              <w:t>2856 8075</w:t>
            </w:r>
          </w:p>
          <w:p w14:paraId="7C3CA0E2" w14:textId="77777777" w:rsidR="002C069B" w:rsidRPr="006229D3" w:rsidRDefault="002C069B" w:rsidP="002C069B">
            <w:pPr>
              <w:tabs>
                <w:tab w:val="left" w:pos="1062"/>
              </w:tabs>
              <w:snapToGrid w:val="0"/>
              <w:spacing w:after="0" w:line="300" w:lineRule="exact"/>
              <w:ind w:left="162"/>
              <w:rPr>
                <w:rFonts w:asciiTheme="minorHAnsi" w:hAnsiTheme="minorHAnsi"/>
                <w:sz w:val="24"/>
              </w:rPr>
            </w:pPr>
            <w:r w:rsidRPr="006229D3">
              <w:rPr>
                <w:rFonts w:asciiTheme="minorHAnsi" w:hAnsiTheme="minorHAnsi"/>
                <w:sz w:val="24"/>
              </w:rPr>
              <w:t xml:space="preserve">9666 7554 </w:t>
            </w:r>
          </w:p>
          <w:p w14:paraId="3CF4E700" w14:textId="77777777" w:rsidR="00C1139C" w:rsidRPr="006229D3" w:rsidRDefault="002C069B" w:rsidP="002C069B">
            <w:pPr>
              <w:tabs>
                <w:tab w:val="left" w:pos="1062"/>
              </w:tabs>
              <w:snapToGrid w:val="0"/>
              <w:spacing w:after="0" w:line="300" w:lineRule="exact"/>
              <w:ind w:left="162"/>
              <w:rPr>
                <w:rFonts w:asciiTheme="minorHAnsi" w:hAnsiTheme="minorHAnsi"/>
                <w:sz w:val="24"/>
              </w:rPr>
            </w:pPr>
            <w:r w:rsidRPr="006229D3">
              <w:rPr>
                <w:rFonts w:asciiTheme="minorHAnsi" w:hAnsiTheme="minorHAnsi"/>
                <w:sz w:val="24"/>
              </w:rPr>
              <w:t>eric.lau@jos.com.hk</w:t>
            </w:r>
          </w:p>
        </w:tc>
      </w:tr>
      <w:tr w:rsidR="00C1139C" w:rsidRPr="00E0769F" w14:paraId="2A03AA9F" w14:textId="77777777" w:rsidTr="006229D3">
        <w:trPr>
          <w:trHeight w:val="80"/>
        </w:trPr>
        <w:tc>
          <w:tcPr>
            <w:tcW w:w="1188" w:type="dxa"/>
          </w:tcPr>
          <w:p w14:paraId="5C972A1E" w14:textId="77777777" w:rsidR="00C1139C" w:rsidRPr="006229D3" w:rsidRDefault="00C1139C">
            <w:pPr>
              <w:tabs>
                <w:tab w:val="left" w:pos="1062"/>
              </w:tabs>
              <w:snapToGrid w:val="0"/>
              <w:spacing w:after="0" w:line="300" w:lineRule="exact"/>
              <w:ind w:left="162"/>
              <w:rPr>
                <w:rFonts w:asciiTheme="minorHAnsi" w:hAnsiTheme="minorHAnsi"/>
                <w:sz w:val="24"/>
              </w:rPr>
            </w:pPr>
          </w:p>
        </w:tc>
        <w:tc>
          <w:tcPr>
            <w:tcW w:w="3870" w:type="dxa"/>
          </w:tcPr>
          <w:p w14:paraId="2E37B411" w14:textId="77777777" w:rsidR="00C1139C" w:rsidRPr="006229D3" w:rsidRDefault="00C1139C">
            <w:pPr>
              <w:tabs>
                <w:tab w:val="left" w:pos="1062"/>
              </w:tabs>
              <w:snapToGrid w:val="0"/>
              <w:spacing w:after="0" w:line="300" w:lineRule="exact"/>
              <w:ind w:left="162"/>
              <w:rPr>
                <w:rFonts w:asciiTheme="minorHAnsi" w:hAnsiTheme="minorHAnsi"/>
                <w:sz w:val="24"/>
              </w:rPr>
            </w:pPr>
          </w:p>
        </w:tc>
      </w:tr>
    </w:tbl>
    <w:p w14:paraId="69B5634F" w14:textId="77777777" w:rsidR="009943EA" w:rsidRPr="006229D3" w:rsidRDefault="009943EA" w:rsidP="00813F75">
      <w:pPr>
        <w:spacing w:after="360"/>
        <w:rPr>
          <w:rFonts w:asciiTheme="minorHAnsi" w:hAnsiTheme="minorHAnsi"/>
          <w:sz w:val="24"/>
        </w:rPr>
      </w:pPr>
    </w:p>
    <w:p w14:paraId="6EAFCDD3" w14:textId="77777777" w:rsidR="009943EA" w:rsidRPr="006229D3" w:rsidRDefault="009943EA" w:rsidP="00813F75">
      <w:pPr>
        <w:spacing w:after="360"/>
        <w:rPr>
          <w:rFonts w:asciiTheme="minorHAnsi" w:hAnsiTheme="minorHAnsi"/>
          <w:sz w:val="24"/>
        </w:rPr>
      </w:pPr>
    </w:p>
    <w:p w14:paraId="697808B8" w14:textId="77777777" w:rsidR="009943EA" w:rsidRPr="006229D3" w:rsidRDefault="009943EA" w:rsidP="00813F75">
      <w:pPr>
        <w:spacing w:after="360"/>
        <w:rPr>
          <w:rFonts w:asciiTheme="minorHAnsi" w:hAnsiTheme="minorHAnsi"/>
          <w:sz w:val="24"/>
        </w:rPr>
        <w:sectPr w:rsidR="009943EA" w:rsidRPr="006229D3" w:rsidSect="00E0769F">
          <w:headerReference w:type="default" r:id="rId11"/>
          <w:footerReference w:type="default" r:id="rId12"/>
          <w:pgSz w:w="11909" w:h="16834" w:code="9"/>
          <w:pgMar w:top="1188" w:right="1440" w:bottom="1170" w:left="1440" w:header="432" w:footer="288" w:gutter="0"/>
          <w:pgNumType w:start="2"/>
          <w:cols w:sep="1" w:space="480"/>
          <w:docGrid w:linePitch="360" w:charSpace="124"/>
        </w:sectPr>
      </w:pPr>
    </w:p>
    <w:p w14:paraId="3CF3586E" w14:textId="77777777" w:rsidR="00825CC4" w:rsidRPr="008C503D" w:rsidRDefault="00825CC4" w:rsidP="00825CC4">
      <w:pPr>
        <w:rPr>
          <w:rFonts w:asciiTheme="minorHAnsi" w:hAnsiTheme="minorHAnsi" w:cstheme="minorHAnsi"/>
          <w:b/>
          <w:sz w:val="28"/>
          <w:szCs w:val="28"/>
        </w:rPr>
      </w:pPr>
      <w:r w:rsidRPr="00F7343C">
        <w:rPr>
          <w:rFonts w:asciiTheme="minorHAnsi" w:hAnsiTheme="minorHAnsi" w:cstheme="minorHAnsi"/>
          <w:b/>
          <w:sz w:val="28"/>
          <w:szCs w:val="28"/>
        </w:rPr>
        <w:lastRenderedPageBreak/>
        <w:t>Table of Content</w:t>
      </w:r>
    </w:p>
    <w:p w14:paraId="3E8E8D1F" w14:textId="06F001DB" w:rsidR="00A76260" w:rsidRDefault="00825CC4">
      <w:pPr>
        <w:pStyle w:val="TOC1"/>
        <w:rPr>
          <w:rFonts w:asciiTheme="minorHAnsi" w:eastAsiaTheme="minorEastAsia" w:hAnsiTheme="minorHAnsi" w:cstheme="minorBidi"/>
          <w:noProof/>
          <w:szCs w:val="22"/>
          <w:lang w:val="en-US" w:eastAsia="zh-TW"/>
        </w:rPr>
      </w:pPr>
      <w:r w:rsidRPr="00F7343C">
        <w:rPr>
          <w:rFonts w:asciiTheme="minorHAnsi" w:hAnsiTheme="minorHAnsi" w:cstheme="minorHAnsi"/>
        </w:rPr>
        <w:fldChar w:fldCharType="begin"/>
      </w:r>
      <w:r w:rsidRPr="00E0769F">
        <w:rPr>
          <w:rFonts w:asciiTheme="minorHAnsi" w:hAnsiTheme="minorHAnsi" w:cstheme="minorHAnsi"/>
        </w:rPr>
        <w:instrText xml:space="preserve"> TOC \o "1-2" \h \z \u </w:instrText>
      </w:r>
      <w:r w:rsidRPr="00F7343C">
        <w:rPr>
          <w:rFonts w:asciiTheme="minorHAnsi" w:hAnsiTheme="minorHAnsi" w:cstheme="minorHAnsi"/>
        </w:rPr>
        <w:fldChar w:fldCharType="separate"/>
      </w:r>
      <w:hyperlink w:anchor="_Toc461010476" w:history="1">
        <w:r w:rsidR="00A76260" w:rsidRPr="00C72AAB">
          <w:rPr>
            <w:rStyle w:val="Hyperlink"/>
            <w:noProof/>
          </w:rPr>
          <w:t>1</w:t>
        </w:r>
        <w:r w:rsidR="00A76260">
          <w:rPr>
            <w:rFonts w:asciiTheme="minorHAnsi" w:eastAsiaTheme="minorEastAsia" w:hAnsiTheme="minorHAnsi" w:cstheme="minorBidi"/>
            <w:noProof/>
            <w:szCs w:val="22"/>
            <w:lang w:val="en-US" w:eastAsia="zh-TW"/>
          </w:rPr>
          <w:tab/>
        </w:r>
        <w:r w:rsidR="00A76260" w:rsidRPr="00C72AAB">
          <w:rPr>
            <w:rStyle w:val="Hyperlink"/>
            <w:noProof/>
          </w:rPr>
          <w:t>System Architecture</w:t>
        </w:r>
        <w:r w:rsidR="00A76260">
          <w:rPr>
            <w:noProof/>
            <w:webHidden/>
          </w:rPr>
          <w:tab/>
        </w:r>
        <w:r w:rsidR="00A76260">
          <w:rPr>
            <w:noProof/>
            <w:webHidden/>
          </w:rPr>
          <w:fldChar w:fldCharType="begin"/>
        </w:r>
        <w:r w:rsidR="00A76260">
          <w:rPr>
            <w:noProof/>
            <w:webHidden/>
          </w:rPr>
          <w:instrText xml:space="preserve"> PAGEREF _Toc461010476 \h </w:instrText>
        </w:r>
        <w:r w:rsidR="00A76260">
          <w:rPr>
            <w:noProof/>
            <w:webHidden/>
          </w:rPr>
        </w:r>
        <w:r w:rsidR="00A76260">
          <w:rPr>
            <w:noProof/>
            <w:webHidden/>
          </w:rPr>
          <w:fldChar w:fldCharType="separate"/>
        </w:r>
        <w:r w:rsidR="007A395C">
          <w:rPr>
            <w:noProof/>
            <w:webHidden/>
          </w:rPr>
          <w:t>5</w:t>
        </w:r>
        <w:r w:rsidR="00A76260">
          <w:rPr>
            <w:noProof/>
            <w:webHidden/>
          </w:rPr>
          <w:fldChar w:fldCharType="end"/>
        </w:r>
      </w:hyperlink>
    </w:p>
    <w:p w14:paraId="7DC8A391" w14:textId="0F840125" w:rsidR="00A76260" w:rsidRDefault="00007A6B">
      <w:pPr>
        <w:pStyle w:val="TOC1"/>
        <w:rPr>
          <w:rFonts w:asciiTheme="minorHAnsi" w:eastAsiaTheme="minorEastAsia" w:hAnsiTheme="minorHAnsi" w:cstheme="minorBidi"/>
          <w:noProof/>
          <w:szCs w:val="22"/>
          <w:lang w:val="en-US" w:eastAsia="zh-TW"/>
        </w:rPr>
      </w:pPr>
      <w:hyperlink w:anchor="_Toc461010477" w:history="1">
        <w:r w:rsidR="00A76260" w:rsidRPr="00C72AAB">
          <w:rPr>
            <w:rStyle w:val="Hyperlink"/>
            <w:noProof/>
          </w:rPr>
          <w:t>2</w:t>
        </w:r>
        <w:r w:rsidR="00A76260">
          <w:rPr>
            <w:rFonts w:asciiTheme="minorHAnsi" w:eastAsiaTheme="minorEastAsia" w:hAnsiTheme="minorHAnsi" w:cstheme="minorBidi"/>
            <w:noProof/>
            <w:szCs w:val="22"/>
            <w:lang w:val="en-US" w:eastAsia="zh-TW"/>
          </w:rPr>
          <w:tab/>
        </w:r>
        <w:r w:rsidR="00A76260" w:rsidRPr="00C72AAB">
          <w:rPr>
            <w:rStyle w:val="Hyperlink"/>
            <w:rFonts w:cstheme="minorHAnsi"/>
            <w:noProof/>
          </w:rPr>
          <w:t>System Network Architecture</w:t>
        </w:r>
        <w:r w:rsidR="00A76260">
          <w:rPr>
            <w:noProof/>
            <w:webHidden/>
          </w:rPr>
          <w:tab/>
        </w:r>
        <w:r w:rsidR="00A76260">
          <w:rPr>
            <w:noProof/>
            <w:webHidden/>
          </w:rPr>
          <w:fldChar w:fldCharType="begin"/>
        </w:r>
        <w:r w:rsidR="00A76260">
          <w:rPr>
            <w:noProof/>
            <w:webHidden/>
          </w:rPr>
          <w:instrText xml:space="preserve"> PAGEREF _Toc461010477 \h </w:instrText>
        </w:r>
        <w:r w:rsidR="00A76260">
          <w:rPr>
            <w:noProof/>
            <w:webHidden/>
          </w:rPr>
        </w:r>
        <w:r w:rsidR="00A76260">
          <w:rPr>
            <w:noProof/>
            <w:webHidden/>
          </w:rPr>
          <w:fldChar w:fldCharType="separate"/>
        </w:r>
        <w:r w:rsidR="007A395C">
          <w:rPr>
            <w:noProof/>
            <w:webHidden/>
          </w:rPr>
          <w:t>6</w:t>
        </w:r>
        <w:r w:rsidR="00A76260">
          <w:rPr>
            <w:noProof/>
            <w:webHidden/>
          </w:rPr>
          <w:fldChar w:fldCharType="end"/>
        </w:r>
      </w:hyperlink>
    </w:p>
    <w:p w14:paraId="1537F28E" w14:textId="7D1F4376" w:rsidR="00A76260" w:rsidRDefault="00007A6B">
      <w:pPr>
        <w:pStyle w:val="TOC1"/>
        <w:rPr>
          <w:rFonts w:asciiTheme="minorHAnsi" w:eastAsiaTheme="minorEastAsia" w:hAnsiTheme="minorHAnsi" w:cstheme="minorBidi"/>
          <w:noProof/>
          <w:szCs w:val="22"/>
          <w:lang w:val="en-US" w:eastAsia="zh-TW"/>
        </w:rPr>
      </w:pPr>
      <w:hyperlink w:anchor="_Toc461010478" w:history="1">
        <w:r w:rsidR="00A76260" w:rsidRPr="00C72AAB">
          <w:rPr>
            <w:rStyle w:val="Hyperlink"/>
            <w:noProof/>
          </w:rPr>
          <w:t>3</w:t>
        </w:r>
        <w:r w:rsidR="00A76260">
          <w:rPr>
            <w:rFonts w:asciiTheme="minorHAnsi" w:eastAsiaTheme="minorEastAsia" w:hAnsiTheme="minorHAnsi" w:cstheme="minorBidi"/>
            <w:noProof/>
            <w:szCs w:val="22"/>
            <w:lang w:val="en-US" w:eastAsia="zh-TW"/>
          </w:rPr>
          <w:tab/>
        </w:r>
        <w:r w:rsidR="00A76260" w:rsidRPr="00C72AAB">
          <w:rPr>
            <w:rStyle w:val="Hyperlink"/>
            <w:noProof/>
          </w:rPr>
          <w:t>POS Polling Processing</w:t>
        </w:r>
        <w:r w:rsidR="00A76260">
          <w:rPr>
            <w:noProof/>
            <w:webHidden/>
          </w:rPr>
          <w:tab/>
        </w:r>
        <w:r w:rsidR="00A76260">
          <w:rPr>
            <w:noProof/>
            <w:webHidden/>
          </w:rPr>
          <w:fldChar w:fldCharType="begin"/>
        </w:r>
        <w:r w:rsidR="00A76260">
          <w:rPr>
            <w:noProof/>
            <w:webHidden/>
          </w:rPr>
          <w:instrText xml:space="preserve"> PAGEREF _Toc461010478 \h </w:instrText>
        </w:r>
        <w:r w:rsidR="00A76260">
          <w:rPr>
            <w:noProof/>
            <w:webHidden/>
          </w:rPr>
        </w:r>
        <w:r w:rsidR="00A76260">
          <w:rPr>
            <w:noProof/>
            <w:webHidden/>
          </w:rPr>
          <w:fldChar w:fldCharType="separate"/>
        </w:r>
        <w:r w:rsidR="007A395C">
          <w:rPr>
            <w:noProof/>
            <w:webHidden/>
          </w:rPr>
          <w:t>7</w:t>
        </w:r>
        <w:r w:rsidR="00A76260">
          <w:rPr>
            <w:noProof/>
            <w:webHidden/>
          </w:rPr>
          <w:fldChar w:fldCharType="end"/>
        </w:r>
      </w:hyperlink>
    </w:p>
    <w:p w14:paraId="1E60F540" w14:textId="708D09EF" w:rsidR="00A76260" w:rsidRDefault="00007A6B">
      <w:pPr>
        <w:pStyle w:val="TOC2"/>
        <w:rPr>
          <w:rFonts w:asciiTheme="minorHAnsi" w:eastAsiaTheme="minorEastAsia" w:hAnsiTheme="minorHAnsi" w:cstheme="minorBidi"/>
          <w:szCs w:val="22"/>
          <w:lang w:val="en-US" w:eastAsia="zh-TW"/>
        </w:rPr>
      </w:pPr>
      <w:hyperlink w:anchor="_Toc461010479" w:history="1">
        <w:r w:rsidR="00A76260" w:rsidRPr="00C72AAB">
          <w:rPr>
            <w:rStyle w:val="Hyperlink"/>
          </w:rPr>
          <w:t>3.1</w:t>
        </w:r>
        <w:r w:rsidR="00A76260">
          <w:rPr>
            <w:rFonts w:asciiTheme="minorHAnsi" w:eastAsiaTheme="minorEastAsia" w:hAnsiTheme="minorHAnsi" w:cstheme="minorBidi"/>
            <w:szCs w:val="22"/>
            <w:lang w:val="en-US" w:eastAsia="zh-TW"/>
          </w:rPr>
          <w:tab/>
        </w:r>
        <w:r w:rsidR="00A76260" w:rsidRPr="00C72AAB">
          <w:rPr>
            <w:rStyle w:val="Hyperlink"/>
          </w:rPr>
          <w:t>Sales Data Polling</w:t>
        </w:r>
        <w:r w:rsidR="00A76260">
          <w:rPr>
            <w:webHidden/>
          </w:rPr>
          <w:tab/>
        </w:r>
        <w:r w:rsidR="00A76260">
          <w:rPr>
            <w:webHidden/>
          </w:rPr>
          <w:fldChar w:fldCharType="begin"/>
        </w:r>
        <w:r w:rsidR="00A76260">
          <w:rPr>
            <w:webHidden/>
          </w:rPr>
          <w:instrText xml:space="preserve"> PAGEREF _Toc461010479 \h </w:instrText>
        </w:r>
        <w:r w:rsidR="00A76260">
          <w:rPr>
            <w:webHidden/>
          </w:rPr>
        </w:r>
        <w:r w:rsidR="00A76260">
          <w:rPr>
            <w:webHidden/>
          </w:rPr>
          <w:fldChar w:fldCharType="separate"/>
        </w:r>
        <w:r w:rsidR="007A395C">
          <w:rPr>
            <w:webHidden/>
          </w:rPr>
          <w:t>7</w:t>
        </w:r>
        <w:r w:rsidR="00A76260">
          <w:rPr>
            <w:webHidden/>
          </w:rPr>
          <w:fldChar w:fldCharType="end"/>
        </w:r>
      </w:hyperlink>
    </w:p>
    <w:p w14:paraId="08AD4C8E" w14:textId="2D7CA8AC" w:rsidR="00A76260" w:rsidRDefault="00007A6B">
      <w:pPr>
        <w:pStyle w:val="TOC2"/>
        <w:rPr>
          <w:rFonts w:asciiTheme="minorHAnsi" w:eastAsiaTheme="minorEastAsia" w:hAnsiTheme="minorHAnsi" w:cstheme="minorBidi"/>
          <w:szCs w:val="22"/>
          <w:lang w:val="en-US" w:eastAsia="zh-TW"/>
        </w:rPr>
      </w:pPr>
      <w:hyperlink w:anchor="_Toc461010480" w:history="1">
        <w:r w:rsidR="00A76260" w:rsidRPr="00C72AAB">
          <w:rPr>
            <w:rStyle w:val="Hyperlink"/>
          </w:rPr>
          <w:t>3.2</w:t>
        </w:r>
        <w:r w:rsidR="00A76260">
          <w:rPr>
            <w:rFonts w:asciiTheme="minorHAnsi" w:eastAsiaTheme="minorEastAsia" w:hAnsiTheme="minorHAnsi" w:cstheme="minorBidi"/>
            <w:szCs w:val="22"/>
            <w:lang w:val="en-US" w:eastAsia="zh-TW"/>
          </w:rPr>
          <w:tab/>
        </w:r>
        <w:r w:rsidR="00A76260" w:rsidRPr="00C72AAB">
          <w:rPr>
            <w:rStyle w:val="Hyperlink"/>
          </w:rPr>
          <w:t>Pricing Data and other Master Data Processing</w:t>
        </w:r>
        <w:r w:rsidR="00A76260">
          <w:rPr>
            <w:webHidden/>
          </w:rPr>
          <w:tab/>
        </w:r>
        <w:r w:rsidR="00A76260">
          <w:rPr>
            <w:webHidden/>
          </w:rPr>
          <w:fldChar w:fldCharType="begin"/>
        </w:r>
        <w:r w:rsidR="00A76260">
          <w:rPr>
            <w:webHidden/>
          </w:rPr>
          <w:instrText xml:space="preserve"> PAGEREF _Toc461010480 \h </w:instrText>
        </w:r>
        <w:r w:rsidR="00A76260">
          <w:rPr>
            <w:webHidden/>
          </w:rPr>
        </w:r>
        <w:r w:rsidR="00A76260">
          <w:rPr>
            <w:webHidden/>
          </w:rPr>
          <w:fldChar w:fldCharType="separate"/>
        </w:r>
        <w:r w:rsidR="007A395C">
          <w:rPr>
            <w:webHidden/>
          </w:rPr>
          <w:t>7</w:t>
        </w:r>
        <w:r w:rsidR="00A76260">
          <w:rPr>
            <w:webHidden/>
          </w:rPr>
          <w:fldChar w:fldCharType="end"/>
        </w:r>
      </w:hyperlink>
    </w:p>
    <w:p w14:paraId="7B5E8ED1" w14:textId="032D2238" w:rsidR="00A76260" w:rsidRDefault="00007A6B">
      <w:pPr>
        <w:pStyle w:val="TOC2"/>
        <w:rPr>
          <w:rFonts w:asciiTheme="minorHAnsi" w:eastAsiaTheme="minorEastAsia" w:hAnsiTheme="minorHAnsi" w:cstheme="minorBidi"/>
          <w:szCs w:val="22"/>
          <w:lang w:val="en-US" w:eastAsia="zh-TW"/>
        </w:rPr>
      </w:pPr>
      <w:hyperlink w:anchor="_Toc461010481" w:history="1">
        <w:r w:rsidR="00A76260" w:rsidRPr="00C72AAB">
          <w:rPr>
            <w:rStyle w:val="Hyperlink"/>
          </w:rPr>
          <w:t>3.3</w:t>
        </w:r>
        <w:r w:rsidR="00A76260">
          <w:rPr>
            <w:rFonts w:asciiTheme="minorHAnsi" w:eastAsiaTheme="minorEastAsia" w:hAnsiTheme="minorHAnsi" w:cstheme="minorBidi"/>
            <w:szCs w:val="22"/>
            <w:lang w:val="en-US" w:eastAsia="zh-TW"/>
          </w:rPr>
          <w:tab/>
        </w:r>
        <w:r w:rsidR="00A76260" w:rsidRPr="00C72AAB">
          <w:rPr>
            <w:rStyle w:val="Hyperlink"/>
          </w:rPr>
          <w:t>Master Data or Configuration Data Processing</w:t>
        </w:r>
        <w:r w:rsidR="00A76260">
          <w:rPr>
            <w:webHidden/>
          </w:rPr>
          <w:tab/>
        </w:r>
        <w:r w:rsidR="00A76260">
          <w:rPr>
            <w:webHidden/>
          </w:rPr>
          <w:fldChar w:fldCharType="begin"/>
        </w:r>
        <w:r w:rsidR="00A76260">
          <w:rPr>
            <w:webHidden/>
          </w:rPr>
          <w:instrText xml:space="preserve"> PAGEREF _Toc461010481 \h </w:instrText>
        </w:r>
        <w:r w:rsidR="00A76260">
          <w:rPr>
            <w:webHidden/>
          </w:rPr>
        </w:r>
        <w:r w:rsidR="00A76260">
          <w:rPr>
            <w:webHidden/>
          </w:rPr>
          <w:fldChar w:fldCharType="separate"/>
        </w:r>
        <w:r w:rsidR="007A395C">
          <w:rPr>
            <w:webHidden/>
          </w:rPr>
          <w:t>8</w:t>
        </w:r>
        <w:r w:rsidR="00A76260">
          <w:rPr>
            <w:webHidden/>
          </w:rPr>
          <w:fldChar w:fldCharType="end"/>
        </w:r>
      </w:hyperlink>
    </w:p>
    <w:p w14:paraId="7599E0B5" w14:textId="2D4202DA" w:rsidR="00A76260" w:rsidRDefault="00007A6B">
      <w:pPr>
        <w:pStyle w:val="TOC1"/>
        <w:rPr>
          <w:rFonts w:asciiTheme="minorHAnsi" w:eastAsiaTheme="minorEastAsia" w:hAnsiTheme="minorHAnsi" w:cstheme="minorBidi"/>
          <w:noProof/>
          <w:szCs w:val="22"/>
          <w:lang w:val="en-US" w:eastAsia="zh-TW"/>
        </w:rPr>
      </w:pPr>
      <w:hyperlink w:anchor="_Toc461010482" w:history="1">
        <w:r w:rsidR="00A76260" w:rsidRPr="00C72AAB">
          <w:rPr>
            <w:rStyle w:val="Hyperlink"/>
            <w:noProof/>
          </w:rPr>
          <w:t>4</w:t>
        </w:r>
        <w:r w:rsidR="00A76260">
          <w:rPr>
            <w:rFonts w:asciiTheme="minorHAnsi" w:eastAsiaTheme="minorEastAsia" w:hAnsiTheme="minorHAnsi" w:cstheme="minorBidi"/>
            <w:noProof/>
            <w:szCs w:val="22"/>
            <w:lang w:val="en-US" w:eastAsia="zh-TW"/>
          </w:rPr>
          <w:tab/>
        </w:r>
        <w:r w:rsidR="00A76260" w:rsidRPr="00C72AAB">
          <w:rPr>
            <w:rStyle w:val="Hyperlink"/>
            <w:noProof/>
          </w:rPr>
          <w:t>Existing System Processing</w:t>
        </w:r>
        <w:r w:rsidR="00A76260">
          <w:rPr>
            <w:noProof/>
            <w:webHidden/>
          </w:rPr>
          <w:tab/>
        </w:r>
        <w:r w:rsidR="00A76260">
          <w:rPr>
            <w:noProof/>
            <w:webHidden/>
          </w:rPr>
          <w:fldChar w:fldCharType="begin"/>
        </w:r>
        <w:r w:rsidR="00A76260">
          <w:rPr>
            <w:noProof/>
            <w:webHidden/>
          </w:rPr>
          <w:instrText xml:space="preserve"> PAGEREF _Toc461010482 \h </w:instrText>
        </w:r>
        <w:r w:rsidR="00A76260">
          <w:rPr>
            <w:noProof/>
            <w:webHidden/>
          </w:rPr>
        </w:r>
        <w:r w:rsidR="00A76260">
          <w:rPr>
            <w:noProof/>
            <w:webHidden/>
          </w:rPr>
          <w:fldChar w:fldCharType="separate"/>
        </w:r>
        <w:r w:rsidR="007A395C">
          <w:rPr>
            <w:noProof/>
            <w:webHidden/>
          </w:rPr>
          <w:t>9</w:t>
        </w:r>
        <w:r w:rsidR="00A76260">
          <w:rPr>
            <w:noProof/>
            <w:webHidden/>
          </w:rPr>
          <w:fldChar w:fldCharType="end"/>
        </w:r>
      </w:hyperlink>
    </w:p>
    <w:p w14:paraId="2B4E7877" w14:textId="4D438BB0" w:rsidR="00A76260" w:rsidRDefault="00007A6B">
      <w:pPr>
        <w:pStyle w:val="TOC1"/>
        <w:rPr>
          <w:rFonts w:asciiTheme="minorHAnsi" w:eastAsiaTheme="minorEastAsia" w:hAnsiTheme="minorHAnsi" w:cstheme="minorBidi"/>
          <w:noProof/>
          <w:szCs w:val="22"/>
          <w:lang w:val="en-US" w:eastAsia="zh-TW"/>
        </w:rPr>
      </w:pPr>
      <w:hyperlink w:anchor="_Toc461010483" w:history="1">
        <w:r w:rsidR="00A76260" w:rsidRPr="00C72AAB">
          <w:rPr>
            <w:rStyle w:val="Hyperlink"/>
            <w:noProof/>
          </w:rPr>
          <w:t>5</w:t>
        </w:r>
        <w:r w:rsidR="00A76260">
          <w:rPr>
            <w:rFonts w:asciiTheme="minorHAnsi" w:eastAsiaTheme="minorEastAsia" w:hAnsiTheme="minorHAnsi" w:cstheme="minorBidi"/>
            <w:noProof/>
            <w:szCs w:val="22"/>
            <w:lang w:val="en-US" w:eastAsia="zh-TW"/>
          </w:rPr>
          <w:tab/>
        </w:r>
        <w:r w:rsidR="00A76260" w:rsidRPr="00C72AAB">
          <w:rPr>
            <w:rStyle w:val="Hyperlink"/>
            <w:noProof/>
          </w:rPr>
          <w:t>Scope of Work</w:t>
        </w:r>
        <w:r w:rsidR="00A76260">
          <w:rPr>
            <w:noProof/>
            <w:webHidden/>
          </w:rPr>
          <w:tab/>
        </w:r>
        <w:r w:rsidR="00A76260">
          <w:rPr>
            <w:noProof/>
            <w:webHidden/>
          </w:rPr>
          <w:fldChar w:fldCharType="begin"/>
        </w:r>
        <w:r w:rsidR="00A76260">
          <w:rPr>
            <w:noProof/>
            <w:webHidden/>
          </w:rPr>
          <w:instrText xml:space="preserve"> PAGEREF _Toc461010483 \h </w:instrText>
        </w:r>
        <w:r w:rsidR="00A76260">
          <w:rPr>
            <w:noProof/>
            <w:webHidden/>
          </w:rPr>
        </w:r>
        <w:r w:rsidR="00A76260">
          <w:rPr>
            <w:noProof/>
            <w:webHidden/>
          </w:rPr>
          <w:fldChar w:fldCharType="separate"/>
        </w:r>
        <w:r w:rsidR="007A395C">
          <w:rPr>
            <w:noProof/>
            <w:webHidden/>
          </w:rPr>
          <w:t>9</w:t>
        </w:r>
        <w:r w:rsidR="00A76260">
          <w:rPr>
            <w:noProof/>
            <w:webHidden/>
          </w:rPr>
          <w:fldChar w:fldCharType="end"/>
        </w:r>
      </w:hyperlink>
    </w:p>
    <w:p w14:paraId="7C7038AE" w14:textId="7E7A0E87" w:rsidR="00A76260" w:rsidRDefault="00007A6B">
      <w:pPr>
        <w:pStyle w:val="TOC1"/>
        <w:rPr>
          <w:rFonts w:asciiTheme="minorHAnsi" w:eastAsiaTheme="minorEastAsia" w:hAnsiTheme="minorHAnsi" w:cstheme="minorBidi"/>
          <w:noProof/>
          <w:szCs w:val="22"/>
          <w:lang w:val="en-US" w:eastAsia="zh-TW"/>
        </w:rPr>
      </w:pPr>
      <w:hyperlink w:anchor="_Toc461010484" w:history="1">
        <w:r w:rsidR="00A76260" w:rsidRPr="00C72AAB">
          <w:rPr>
            <w:rStyle w:val="Hyperlink"/>
            <w:noProof/>
          </w:rPr>
          <w:t>6</w:t>
        </w:r>
        <w:r w:rsidR="00A76260">
          <w:rPr>
            <w:rFonts w:asciiTheme="minorHAnsi" w:eastAsiaTheme="minorEastAsia" w:hAnsiTheme="minorHAnsi" w:cstheme="minorBidi"/>
            <w:noProof/>
            <w:szCs w:val="22"/>
            <w:lang w:val="en-US" w:eastAsia="zh-TW"/>
          </w:rPr>
          <w:tab/>
        </w:r>
        <w:r w:rsidR="00A76260" w:rsidRPr="00C72AAB">
          <w:rPr>
            <w:rStyle w:val="Hyperlink"/>
            <w:noProof/>
          </w:rPr>
          <w:t>Key Assumptions</w:t>
        </w:r>
        <w:r w:rsidR="00A76260">
          <w:rPr>
            <w:noProof/>
            <w:webHidden/>
          </w:rPr>
          <w:tab/>
        </w:r>
        <w:r w:rsidR="00A76260">
          <w:rPr>
            <w:noProof/>
            <w:webHidden/>
          </w:rPr>
          <w:fldChar w:fldCharType="begin"/>
        </w:r>
        <w:r w:rsidR="00A76260">
          <w:rPr>
            <w:noProof/>
            <w:webHidden/>
          </w:rPr>
          <w:instrText xml:space="preserve"> PAGEREF _Toc461010484 \h </w:instrText>
        </w:r>
        <w:r w:rsidR="00A76260">
          <w:rPr>
            <w:noProof/>
            <w:webHidden/>
          </w:rPr>
        </w:r>
        <w:r w:rsidR="00A76260">
          <w:rPr>
            <w:noProof/>
            <w:webHidden/>
          </w:rPr>
          <w:fldChar w:fldCharType="separate"/>
        </w:r>
        <w:r w:rsidR="007A395C">
          <w:rPr>
            <w:noProof/>
            <w:webHidden/>
          </w:rPr>
          <w:t>13</w:t>
        </w:r>
        <w:r w:rsidR="00A76260">
          <w:rPr>
            <w:noProof/>
            <w:webHidden/>
          </w:rPr>
          <w:fldChar w:fldCharType="end"/>
        </w:r>
      </w:hyperlink>
    </w:p>
    <w:p w14:paraId="783B680A" w14:textId="5027978F" w:rsidR="00A76260" w:rsidRDefault="00007A6B">
      <w:pPr>
        <w:pStyle w:val="TOC1"/>
        <w:rPr>
          <w:rFonts w:asciiTheme="minorHAnsi" w:eastAsiaTheme="minorEastAsia" w:hAnsiTheme="minorHAnsi" w:cstheme="minorBidi"/>
          <w:noProof/>
          <w:szCs w:val="22"/>
          <w:lang w:val="en-US" w:eastAsia="zh-TW"/>
        </w:rPr>
      </w:pPr>
      <w:hyperlink w:anchor="_Toc461010485" w:history="1">
        <w:r w:rsidR="00A76260" w:rsidRPr="00C72AAB">
          <w:rPr>
            <w:rStyle w:val="Hyperlink"/>
            <w:noProof/>
          </w:rPr>
          <w:t>7</w:t>
        </w:r>
        <w:r w:rsidR="00A76260">
          <w:rPr>
            <w:rFonts w:asciiTheme="minorHAnsi" w:eastAsiaTheme="minorEastAsia" w:hAnsiTheme="minorHAnsi" w:cstheme="minorBidi"/>
            <w:noProof/>
            <w:szCs w:val="22"/>
            <w:lang w:val="en-US" w:eastAsia="zh-TW"/>
          </w:rPr>
          <w:tab/>
        </w:r>
        <w:r w:rsidR="00A76260" w:rsidRPr="00C72AAB">
          <w:rPr>
            <w:rStyle w:val="Hyperlink"/>
            <w:noProof/>
          </w:rPr>
          <w:t>Project Management</w:t>
        </w:r>
        <w:r w:rsidR="00A76260">
          <w:rPr>
            <w:noProof/>
            <w:webHidden/>
          </w:rPr>
          <w:tab/>
        </w:r>
        <w:r w:rsidR="00A76260">
          <w:rPr>
            <w:noProof/>
            <w:webHidden/>
          </w:rPr>
          <w:fldChar w:fldCharType="begin"/>
        </w:r>
        <w:r w:rsidR="00A76260">
          <w:rPr>
            <w:noProof/>
            <w:webHidden/>
          </w:rPr>
          <w:instrText xml:space="preserve"> PAGEREF _Toc461010485 \h </w:instrText>
        </w:r>
        <w:r w:rsidR="00A76260">
          <w:rPr>
            <w:noProof/>
            <w:webHidden/>
          </w:rPr>
        </w:r>
        <w:r w:rsidR="00A76260">
          <w:rPr>
            <w:noProof/>
            <w:webHidden/>
          </w:rPr>
          <w:fldChar w:fldCharType="separate"/>
        </w:r>
        <w:r w:rsidR="007A395C">
          <w:rPr>
            <w:noProof/>
            <w:webHidden/>
          </w:rPr>
          <w:t>14</w:t>
        </w:r>
        <w:r w:rsidR="00A76260">
          <w:rPr>
            <w:noProof/>
            <w:webHidden/>
          </w:rPr>
          <w:fldChar w:fldCharType="end"/>
        </w:r>
      </w:hyperlink>
    </w:p>
    <w:p w14:paraId="1A133927" w14:textId="43811943" w:rsidR="00A76260" w:rsidRDefault="00007A6B">
      <w:pPr>
        <w:pStyle w:val="TOC2"/>
        <w:rPr>
          <w:rFonts w:asciiTheme="minorHAnsi" w:eastAsiaTheme="minorEastAsia" w:hAnsiTheme="minorHAnsi" w:cstheme="minorBidi"/>
          <w:szCs w:val="22"/>
          <w:lang w:val="en-US" w:eastAsia="zh-TW"/>
        </w:rPr>
      </w:pPr>
      <w:hyperlink w:anchor="_Toc461010486" w:history="1">
        <w:r w:rsidR="00A76260" w:rsidRPr="00C72AAB">
          <w:rPr>
            <w:rStyle w:val="Hyperlink"/>
          </w:rPr>
          <w:t>7.1</w:t>
        </w:r>
        <w:r w:rsidR="00A76260">
          <w:rPr>
            <w:rFonts w:asciiTheme="minorHAnsi" w:eastAsiaTheme="minorEastAsia" w:hAnsiTheme="minorHAnsi" w:cstheme="minorBidi"/>
            <w:szCs w:val="22"/>
            <w:lang w:val="en-US" w:eastAsia="zh-TW"/>
          </w:rPr>
          <w:tab/>
        </w:r>
        <w:r w:rsidR="00A76260" w:rsidRPr="00C72AAB">
          <w:rPr>
            <w:rStyle w:val="Hyperlink"/>
            <w:rFonts w:cstheme="minorHAnsi"/>
          </w:rPr>
          <w:t>Approach</w:t>
        </w:r>
        <w:r w:rsidR="00A76260">
          <w:rPr>
            <w:webHidden/>
          </w:rPr>
          <w:tab/>
        </w:r>
        <w:r w:rsidR="00A76260">
          <w:rPr>
            <w:webHidden/>
          </w:rPr>
          <w:fldChar w:fldCharType="begin"/>
        </w:r>
        <w:r w:rsidR="00A76260">
          <w:rPr>
            <w:webHidden/>
          </w:rPr>
          <w:instrText xml:space="preserve"> PAGEREF _Toc461010486 \h </w:instrText>
        </w:r>
        <w:r w:rsidR="00A76260">
          <w:rPr>
            <w:webHidden/>
          </w:rPr>
        </w:r>
        <w:r w:rsidR="00A76260">
          <w:rPr>
            <w:webHidden/>
          </w:rPr>
          <w:fldChar w:fldCharType="separate"/>
        </w:r>
        <w:r w:rsidR="007A395C">
          <w:rPr>
            <w:webHidden/>
          </w:rPr>
          <w:t>14</w:t>
        </w:r>
        <w:r w:rsidR="00A76260">
          <w:rPr>
            <w:webHidden/>
          </w:rPr>
          <w:fldChar w:fldCharType="end"/>
        </w:r>
      </w:hyperlink>
    </w:p>
    <w:p w14:paraId="6E8447D6" w14:textId="774E1B1A" w:rsidR="00A76260" w:rsidRDefault="00007A6B">
      <w:pPr>
        <w:pStyle w:val="TOC2"/>
        <w:rPr>
          <w:rFonts w:asciiTheme="minorHAnsi" w:eastAsiaTheme="minorEastAsia" w:hAnsiTheme="minorHAnsi" w:cstheme="minorBidi"/>
          <w:szCs w:val="22"/>
          <w:lang w:val="en-US" w:eastAsia="zh-TW"/>
        </w:rPr>
      </w:pPr>
      <w:hyperlink w:anchor="_Toc461010487" w:history="1">
        <w:r w:rsidR="00A76260" w:rsidRPr="00C72AAB">
          <w:rPr>
            <w:rStyle w:val="Hyperlink"/>
          </w:rPr>
          <w:t>7.2</w:t>
        </w:r>
        <w:r w:rsidR="00A76260">
          <w:rPr>
            <w:rFonts w:asciiTheme="minorHAnsi" w:eastAsiaTheme="minorEastAsia" w:hAnsiTheme="minorHAnsi" w:cstheme="minorBidi"/>
            <w:szCs w:val="22"/>
            <w:lang w:val="en-US" w:eastAsia="zh-TW"/>
          </w:rPr>
          <w:tab/>
        </w:r>
        <w:r w:rsidR="00A76260" w:rsidRPr="00C72AAB">
          <w:rPr>
            <w:rStyle w:val="Hyperlink"/>
            <w:rFonts w:cstheme="minorHAnsi"/>
          </w:rPr>
          <w:t>Communication and Reporting</w:t>
        </w:r>
        <w:r w:rsidR="00A76260">
          <w:rPr>
            <w:webHidden/>
          </w:rPr>
          <w:tab/>
        </w:r>
        <w:r w:rsidR="00A76260">
          <w:rPr>
            <w:webHidden/>
          </w:rPr>
          <w:fldChar w:fldCharType="begin"/>
        </w:r>
        <w:r w:rsidR="00A76260">
          <w:rPr>
            <w:webHidden/>
          </w:rPr>
          <w:instrText xml:space="preserve"> PAGEREF _Toc461010487 \h </w:instrText>
        </w:r>
        <w:r w:rsidR="00A76260">
          <w:rPr>
            <w:webHidden/>
          </w:rPr>
        </w:r>
        <w:r w:rsidR="00A76260">
          <w:rPr>
            <w:webHidden/>
          </w:rPr>
          <w:fldChar w:fldCharType="separate"/>
        </w:r>
        <w:r w:rsidR="007A395C">
          <w:rPr>
            <w:webHidden/>
          </w:rPr>
          <w:t>14</w:t>
        </w:r>
        <w:r w:rsidR="00A76260">
          <w:rPr>
            <w:webHidden/>
          </w:rPr>
          <w:fldChar w:fldCharType="end"/>
        </w:r>
      </w:hyperlink>
    </w:p>
    <w:p w14:paraId="63C4BF32" w14:textId="6847F3A0" w:rsidR="00A76260" w:rsidRDefault="00007A6B">
      <w:pPr>
        <w:pStyle w:val="TOC1"/>
        <w:rPr>
          <w:rFonts w:asciiTheme="minorHAnsi" w:eastAsiaTheme="minorEastAsia" w:hAnsiTheme="minorHAnsi" w:cstheme="minorBidi"/>
          <w:noProof/>
          <w:szCs w:val="22"/>
          <w:lang w:val="en-US" w:eastAsia="zh-TW"/>
        </w:rPr>
      </w:pPr>
      <w:hyperlink w:anchor="_Toc461010488" w:history="1">
        <w:r w:rsidR="00A76260" w:rsidRPr="00C72AAB">
          <w:rPr>
            <w:rStyle w:val="Hyperlink"/>
            <w:noProof/>
          </w:rPr>
          <w:t>8</w:t>
        </w:r>
        <w:r w:rsidR="00A76260">
          <w:rPr>
            <w:rFonts w:asciiTheme="minorHAnsi" w:eastAsiaTheme="minorEastAsia" w:hAnsiTheme="minorHAnsi" w:cstheme="minorBidi"/>
            <w:noProof/>
            <w:szCs w:val="22"/>
            <w:lang w:val="en-US" w:eastAsia="zh-TW"/>
          </w:rPr>
          <w:tab/>
        </w:r>
        <w:r w:rsidR="00A76260" w:rsidRPr="00C72AAB">
          <w:rPr>
            <w:rStyle w:val="Hyperlink"/>
            <w:noProof/>
          </w:rPr>
          <w:t>Project Duration</w:t>
        </w:r>
        <w:r w:rsidR="00A76260">
          <w:rPr>
            <w:noProof/>
            <w:webHidden/>
          </w:rPr>
          <w:tab/>
        </w:r>
        <w:r w:rsidR="00A76260">
          <w:rPr>
            <w:noProof/>
            <w:webHidden/>
          </w:rPr>
          <w:fldChar w:fldCharType="begin"/>
        </w:r>
        <w:r w:rsidR="00A76260">
          <w:rPr>
            <w:noProof/>
            <w:webHidden/>
          </w:rPr>
          <w:instrText xml:space="preserve"> PAGEREF _Toc461010488 \h </w:instrText>
        </w:r>
        <w:r w:rsidR="00A76260">
          <w:rPr>
            <w:noProof/>
            <w:webHidden/>
          </w:rPr>
        </w:r>
        <w:r w:rsidR="00A76260">
          <w:rPr>
            <w:noProof/>
            <w:webHidden/>
          </w:rPr>
          <w:fldChar w:fldCharType="separate"/>
        </w:r>
        <w:r w:rsidR="007A395C">
          <w:rPr>
            <w:noProof/>
            <w:webHidden/>
          </w:rPr>
          <w:t>16</w:t>
        </w:r>
        <w:r w:rsidR="00A76260">
          <w:rPr>
            <w:noProof/>
            <w:webHidden/>
          </w:rPr>
          <w:fldChar w:fldCharType="end"/>
        </w:r>
      </w:hyperlink>
    </w:p>
    <w:p w14:paraId="0DE7D515" w14:textId="46A26FC8" w:rsidR="00A76260" w:rsidRDefault="00007A6B">
      <w:pPr>
        <w:pStyle w:val="TOC1"/>
        <w:rPr>
          <w:rFonts w:asciiTheme="minorHAnsi" w:eastAsiaTheme="minorEastAsia" w:hAnsiTheme="minorHAnsi" w:cstheme="minorBidi"/>
          <w:noProof/>
          <w:szCs w:val="22"/>
          <w:lang w:val="en-US" w:eastAsia="zh-TW"/>
        </w:rPr>
      </w:pPr>
      <w:hyperlink w:anchor="_Toc461010489" w:history="1">
        <w:r w:rsidR="00A76260" w:rsidRPr="00C72AAB">
          <w:rPr>
            <w:rStyle w:val="Hyperlink"/>
            <w:noProof/>
          </w:rPr>
          <w:t>9</w:t>
        </w:r>
        <w:r w:rsidR="00A76260">
          <w:rPr>
            <w:rFonts w:asciiTheme="minorHAnsi" w:eastAsiaTheme="minorEastAsia" w:hAnsiTheme="minorHAnsi" w:cstheme="minorBidi"/>
            <w:noProof/>
            <w:szCs w:val="22"/>
            <w:lang w:val="en-US" w:eastAsia="zh-TW"/>
          </w:rPr>
          <w:tab/>
        </w:r>
        <w:r w:rsidR="00A76260" w:rsidRPr="00C72AAB">
          <w:rPr>
            <w:rStyle w:val="Hyperlink"/>
            <w:noProof/>
          </w:rPr>
          <w:t>Project Price</w:t>
        </w:r>
        <w:r w:rsidR="00A76260">
          <w:rPr>
            <w:noProof/>
            <w:webHidden/>
          </w:rPr>
          <w:tab/>
        </w:r>
        <w:r w:rsidR="00A76260">
          <w:rPr>
            <w:noProof/>
            <w:webHidden/>
          </w:rPr>
          <w:fldChar w:fldCharType="begin"/>
        </w:r>
        <w:r w:rsidR="00A76260">
          <w:rPr>
            <w:noProof/>
            <w:webHidden/>
          </w:rPr>
          <w:instrText xml:space="preserve"> PAGEREF _Toc461010489 \h </w:instrText>
        </w:r>
        <w:r w:rsidR="00A76260">
          <w:rPr>
            <w:noProof/>
            <w:webHidden/>
          </w:rPr>
        </w:r>
        <w:r w:rsidR="00A76260">
          <w:rPr>
            <w:noProof/>
            <w:webHidden/>
          </w:rPr>
          <w:fldChar w:fldCharType="separate"/>
        </w:r>
        <w:r w:rsidR="007A395C">
          <w:rPr>
            <w:noProof/>
            <w:webHidden/>
          </w:rPr>
          <w:t>16</w:t>
        </w:r>
        <w:r w:rsidR="00A76260">
          <w:rPr>
            <w:noProof/>
            <w:webHidden/>
          </w:rPr>
          <w:fldChar w:fldCharType="end"/>
        </w:r>
      </w:hyperlink>
    </w:p>
    <w:p w14:paraId="11E63A08" w14:textId="41968BB6" w:rsidR="00A76260" w:rsidRDefault="00007A6B">
      <w:pPr>
        <w:pStyle w:val="TOC1"/>
        <w:rPr>
          <w:rFonts w:asciiTheme="minorHAnsi" w:eastAsiaTheme="minorEastAsia" w:hAnsiTheme="minorHAnsi" w:cstheme="minorBidi"/>
          <w:noProof/>
          <w:szCs w:val="22"/>
          <w:lang w:val="en-US" w:eastAsia="zh-TW"/>
        </w:rPr>
      </w:pPr>
      <w:hyperlink w:anchor="_Toc461010490" w:history="1">
        <w:r w:rsidR="00A76260" w:rsidRPr="00C72AAB">
          <w:rPr>
            <w:rStyle w:val="Hyperlink"/>
            <w:noProof/>
          </w:rPr>
          <w:t>10</w:t>
        </w:r>
        <w:r w:rsidR="00A76260">
          <w:rPr>
            <w:rFonts w:asciiTheme="minorHAnsi" w:eastAsiaTheme="minorEastAsia" w:hAnsiTheme="minorHAnsi" w:cstheme="minorBidi"/>
            <w:noProof/>
            <w:szCs w:val="22"/>
            <w:lang w:val="en-US" w:eastAsia="zh-TW"/>
          </w:rPr>
          <w:tab/>
        </w:r>
        <w:r w:rsidR="00A76260" w:rsidRPr="00C72AAB">
          <w:rPr>
            <w:rStyle w:val="Hyperlink"/>
            <w:noProof/>
          </w:rPr>
          <w:t>Contract Terms</w:t>
        </w:r>
        <w:r w:rsidR="00A76260">
          <w:rPr>
            <w:noProof/>
            <w:webHidden/>
          </w:rPr>
          <w:tab/>
        </w:r>
        <w:r w:rsidR="00A76260">
          <w:rPr>
            <w:noProof/>
            <w:webHidden/>
          </w:rPr>
          <w:fldChar w:fldCharType="begin"/>
        </w:r>
        <w:r w:rsidR="00A76260">
          <w:rPr>
            <w:noProof/>
            <w:webHidden/>
          </w:rPr>
          <w:instrText xml:space="preserve"> PAGEREF _Toc461010490 \h </w:instrText>
        </w:r>
        <w:r w:rsidR="00A76260">
          <w:rPr>
            <w:noProof/>
            <w:webHidden/>
          </w:rPr>
        </w:r>
        <w:r w:rsidR="00A76260">
          <w:rPr>
            <w:noProof/>
            <w:webHidden/>
          </w:rPr>
          <w:fldChar w:fldCharType="separate"/>
        </w:r>
        <w:r w:rsidR="007A395C">
          <w:rPr>
            <w:noProof/>
            <w:webHidden/>
          </w:rPr>
          <w:t>24</w:t>
        </w:r>
        <w:r w:rsidR="00A76260">
          <w:rPr>
            <w:noProof/>
            <w:webHidden/>
          </w:rPr>
          <w:fldChar w:fldCharType="end"/>
        </w:r>
      </w:hyperlink>
    </w:p>
    <w:p w14:paraId="484D0F9C" w14:textId="765BA6E0" w:rsidR="00A76260" w:rsidRDefault="00007A6B">
      <w:pPr>
        <w:pStyle w:val="TOC1"/>
        <w:rPr>
          <w:rFonts w:asciiTheme="minorHAnsi" w:eastAsiaTheme="minorEastAsia" w:hAnsiTheme="minorHAnsi" w:cstheme="minorBidi"/>
          <w:noProof/>
          <w:szCs w:val="22"/>
          <w:lang w:val="en-US" w:eastAsia="zh-TW"/>
        </w:rPr>
      </w:pPr>
      <w:hyperlink w:anchor="_Toc461010491" w:history="1">
        <w:r w:rsidR="00A76260" w:rsidRPr="00C72AAB">
          <w:rPr>
            <w:rStyle w:val="Hyperlink"/>
            <w:noProof/>
          </w:rPr>
          <w:t>11</w:t>
        </w:r>
        <w:r w:rsidR="00A76260">
          <w:rPr>
            <w:rFonts w:asciiTheme="minorHAnsi" w:eastAsiaTheme="minorEastAsia" w:hAnsiTheme="minorHAnsi" w:cstheme="minorBidi"/>
            <w:noProof/>
            <w:szCs w:val="22"/>
            <w:lang w:val="en-US" w:eastAsia="zh-TW"/>
          </w:rPr>
          <w:tab/>
        </w:r>
        <w:r w:rsidR="00A76260" w:rsidRPr="00C72AAB">
          <w:rPr>
            <w:rStyle w:val="Hyperlink"/>
            <w:noProof/>
          </w:rPr>
          <w:t>Acceptance Sign-off</w:t>
        </w:r>
        <w:r w:rsidR="00A76260">
          <w:rPr>
            <w:noProof/>
            <w:webHidden/>
          </w:rPr>
          <w:tab/>
        </w:r>
        <w:r w:rsidR="00A76260">
          <w:rPr>
            <w:noProof/>
            <w:webHidden/>
          </w:rPr>
          <w:fldChar w:fldCharType="begin"/>
        </w:r>
        <w:r w:rsidR="00A76260">
          <w:rPr>
            <w:noProof/>
            <w:webHidden/>
          </w:rPr>
          <w:instrText xml:space="preserve"> PAGEREF _Toc461010491 \h </w:instrText>
        </w:r>
        <w:r w:rsidR="00A76260">
          <w:rPr>
            <w:noProof/>
            <w:webHidden/>
          </w:rPr>
        </w:r>
        <w:r w:rsidR="00A76260">
          <w:rPr>
            <w:noProof/>
            <w:webHidden/>
          </w:rPr>
          <w:fldChar w:fldCharType="separate"/>
        </w:r>
        <w:r w:rsidR="007A395C">
          <w:rPr>
            <w:noProof/>
            <w:webHidden/>
          </w:rPr>
          <w:t>18</w:t>
        </w:r>
        <w:r w:rsidR="00A76260">
          <w:rPr>
            <w:noProof/>
            <w:webHidden/>
          </w:rPr>
          <w:fldChar w:fldCharType="end"/>
        </w:r>
      </w:hyperlink>
    </w:p>
    <w:p w14:paraId="4F5CB12F" w14:textId="477AAB18" w:rsidR="00A76260" w:rsidRDefault="00007A6B">
      <w:pPr>
        <w:pStyle w:val="TOC1"/>
        <w:rPr>
          <w:rFonts w:asciiTheme="minorHAnsi" w:eastAsiaTheme="minorEastAsia" w:hAnsiTheme="minorHAnsi" w:cstheme="minorBidi"/>
          <w:noProof/>
          <w:szCs w:val="22"/>
          <w:lang w:val="en-US" w:eastAsia="zh-TW"/>
        </w:rPr>
      </w:pPr>
      <w:hyperlink w:anchor="_Toc461010492" w:history="1">
        <w:r w:rsidR="00A76260" w:rsidRPr="00C72AAB">
          <w:rPr>
            <w:rStyle w:val="Hyperlink"/>
            <w:noProof/>
          </w:rPr>
          <w:t xml:space="preserve">Appendix </w:t>
        </w:r>
        <w:r w:rsidR="00A76260" w:rsidRPr="00C72AAB">
          <w:rPr>
            <w:rStyle w:val="Hyperlink"/>
            <w:rFonts w:cstheme="minorHAnsi"/>
            <w:noProof/>
          </w:rPr>
          <w:t>A</w:t>
        </w:r>
        <w:r w:rsidR="00A76260" w:rsidRPr="00C72AAB">
          <w:rPr>
            <w:rStyle w:val="Hyperlink"/>
            <w:noProof/>
          </w:rPr>
          <w:t xml:space="preserve"> – Hardware Requirements</w:t>
        </w:r>
        <w:r w:rsidR="00A76260">
          <w:rPr>
            <w:noProof/>
            <w:webHidden/>
          </w:rPr>
          <w:tab/>
        </w:r>
        <w:r w:rsidR="00A76260">
          <w:rPr>
            <w:noProof/>
            <w:webHidden/>
          </w:rPr>
          <w:fldChar w:fldCharType="begin"/>
        </w:r>
        <w:r w:rsidR="00A76260">
          <w:rPr>
            <w:noProof/>
            <w:webHidden/>
          </w:rPr>
          <w:instrText xml:space="preserve"> PAGEREF _Toc461010492 \h </w:instrText>
        </w:r>
        <w:r w:rsidR="00A76260">
          <w:rPr>
            <w:noProof/>
            <w:webHidden/>
          </w:rPr>
        </w:r>
        <w:r w:rsidR="00A76260">
          <w:rPr>
            <w:noProof/>
            <w:webHidden/>
          </w:rPr>
          <w:fldChar w:fldCharType="separate"/>
        </w:r>
        <w:r w:rsidR="007A395C">
          <w:rPr>
            <w:noProof/>
            <w:webHidden/>
          </w:rPr>
          <w:t>27</w:t>
        </w:r>
        <w:r w:rsidR="00A76260">
          <w:rPr>
            <w:noProof/>
            <w:webHidden/>
          </w:rPr>
          <w:fldChar w:fldCharType="end"/>
        </w:r>
      </w:hyperlink>
    </w:p>
    <w:p w14:paraId="320625ED" w14:textId="480299BA" w:rsidR="00A76260" w:rsidRDefault="00007A6B">
      <w:pPr>
        <w:pStyle w:val="TOC1"/>
        <w:rPr>
          <w:rFonts w:asciiTheme="minorHAnsi" w:eastAsiaTheme="minorEastAsia" w:hAnsiTheme="minorHAnsi" w:cstheme="minorBidi"/>
          <w:noProof/>
          <w:szCs w:val="22"/>
          <w:lang w:val="en-US" w:eastAsia="zh-TW"/>
        </w:rPr>
      </w:pPr>
      <w:hyperlink w:anchor="_Toc461010493" w:history="1">
        <w:r w:rsidR="00A76260" w:rsidRPr="00C72AAB">
          <w:rPr>
            <w:rStyle w:val="Hyperlink"/>
            <w:noProof/>
          </w:rPr>
          <w:t xml:space="preserve">Appendix </w:t>
        </w:r>
        <w:r w:rsidR="00A76260" w:rsidRPr="00C72AAB">
          <w:rPr>
            <w:rStyle w:val="Hyperlink"/>
            <w:rFonts w:cstheme="minorHAnsi"/>
            <w:noProof/>
          </w:rPr>
          <w:t>B</w:t>
        </w:r>
        <w:r w:rsidR="00A76260" w:rsidRPr="00C72AAB">
          <w:rPr>
            <w:rStyle w:val="Hyperlink"/>
            <w:noProof/>
          </w:rPr>
          <w:t xml:space="preserve"> – High-level Project Plan</w:t>
        </w:r>
        <w:r w:rsidR="00A76260">
          <w:rPr>
            <w:noProof/>
            <w:webHidden/>
          </w:rPr>
          <w:tab/>
        </w:r>
        <w:r w:rsidR="00A76260">
          <w:rPr>
            <w:noProof/>
            <w:webHidden/>
          </w:rPr>
          <w:fldChar w:fldCharType="begin"/>
        </w:r>
        <w:r w:rsidR="00A76260">
          <w:rPr>
            <w:noProof/>
            <w:webHidden/>
          </w:rPr>
          <w:instrText xml:space="preserve"> PAGEREF _Toc461010493 \h </w:instrText>
        </w:r>
        <w:r w:rsidR="00A76260">
          <w:rPr>
            <w:noProof/>
            <w:webHidden/>
          </w:rPr>
        </w:r>
        <w:r w:rsidR="00A76260">
          <w:rPr>
            <w:noProof/>
            <w:webHidden/>
          </w:rPr>
          <w:fldChar w:fldCharType="separate"/>
        </w:r>
        <w:r w:rsidR="007A395C">
          <w:rPr>
            <w:noProof/>
            <w:webHidden/>
          </w:rPr>
          <w:t>29</w:t>
        </w:r>
        <w:r w:rsidR="00A76260">
          <w:rPr>
            <w:noProof/>
            <w:webHidden/>
          </w:rPr>
          <w:fldChar w:fldCharType="end"/>
        </w:r>
      </w:hyperlink>
    </w:p>
    <w:p w14:paraId="30E9C45F" w14:textId="26D03E87" w:rsidR="00A76260" w:rsidRDefault="00007A6B">
      <w:pPr>
        <w:pStyle w:val="TOC1"/>
        <w:rPr>
          <w:rFonts w:asciiTheme="minorHAnsi" w:eastAsiaTheme="minorEastAsia" w:hAnsiTheme="minorHAnsi" w:cstheme="minorBidi"/>
          <w:noProof/>
          <w:szCs w:val="22"/>
          <w:lang w:val="en-US" w:eastAsia="zh-TW"/>
        </w:rPr>
      </w:pPr>
      <w:hyperlink w:anchor="_Toc461010494" w:history="1">
        <w:r w:rsidR="00A76260" w:rsidRPr="00C72AAB">
          <w:rPr>
            <w:rStyle w:val="Hyperlink"/>
            <w:noProof/>
          </w:rPr>
          <w:t xml:space="preserve">Appendix </w:t>
        </w:r>
        <w:r w:rsidR="00A76260" w:rsidRPr="00C72AAB">
          <w:rPr>
            <w:rStyle w:val="Hyperlink"/>
            <w:rFonts w:cstheme="minorHAnsi"/>
            <w:noProof/>
          </w:rPr>
          <w:t>C</w:t>
        </w:r>
        <w:r w:rsidR="00A76260" w:rsidRPr="00C72AAB">
          <w:rPr>
            <w:rStyle w:val="Hyperlink"/>
            <w:noProof/>
          </w:rPr>
          <w:t xml:space="preserve"> – Project Team Structure</w:t>
        </w:r>
        <w:r w:rsidR="00A76260">
          <w:rPr>
            <w:noProof/>
            <w:webHidden/>
          </w:rPr>
          <w:tab/>
        </w:r>
        <w:r w:rsidR="00A76260">
          <w:rPr>
            <w:noProof/>
            <w:webHidden/>
          </w:rPr>
          <w:fldChar w:fldCharType="begin"/>
        </w:r>
        <w:r w:rsidR="00A76260">
          <w:rPr>
            <w:noProof/>
            <w:webHidden/>
          </w:rPr>
          <w:instrText xml:space="preserve"> PAGEREF _Toc461010494 \h </w:instrText>
        </w:r>
        <w:r w:rsidR="00A76260">
          <w:rPr>
            <w:noProof/>
            <w:webHidden/>
          </w:rPr>
        </w:r>
        <w:r w:rsidR="00A76260">
          <w:rPr>
            <w:noProof/>
            <w:webHidden/>
          </w:rPr>
          <w:fldChar w:fldCharType="separate"/>
        </w:r>
        <w:r w:rsidR="007A395C">
          <w:rPr>
            <w:noProof/>
            <w:webHidden/>
          </w:rPr>
          <w:t>29</w:t>
        </w:r>
        <w:r w:rsidR="00A76260">
          <w:rPr>
            <w:noProof/>
            <w:webHidden/>
          </w:rPr>
          <w:fldChar w:fldCharType="end"/>
        </w:r>
      </w:hyperlink>
    </w:p>
    <w:p w14:paraId="131F5119" w14:textId="1DFB7F3C" w:rsidR="00A76260" w:rsidRDefault="00007A6B">
      <w:pPr>
        <w:pStyle w:val="TOC1"/>
        <w:rPr>
          <w:rFonts w:asciiTheme="minorHAnsi" w:eastAsiaTheme="minorEastAsia" w:hAnsiTheme="minorHAnsi" w:cstheme="minorBidi"/>
          <w:noProof/>
          <w:szCs w:val="22"/>
          <w:lang w:val="en-US" w:eastAsia="zh-TW"/>
        </w:rPr>
      </w:pPr>
      <w:hyperlink w:anchor="_Toc461010495" w:history="1">
        <w:r w:rsidR="00A76260" w:rsidRPr="00C72AAB">
          <w:rPr>
            <w:rStyle w:val="Hyperlink"/>
            <w:noProof/>
          </w:rPr>
          <w:t xml:space="preserve">Appendix </w:t>
        </w:r>
        <w:r w:rsidR="00A76260" w:rsidRPr="00C72AAB">
          <w:rPr>
            <w:rStyle w:val="Hyperlink"/>
            <w:rFonts w:cstheme="minorHAnsi"/>
            <w:noProof/>
          </w:rPr>
          <w:t>D</w:t>
        </w:r>
        <w:r w:rsidR="00A76260" w:rsidRPr="00C72AAB">
          <w:rPr>
            <w:rStyle w:val="Hyperlink"/>
            <w:noProof/>
          </w:rPr>
          <w:t xml:space="preserve"> – Effort Estimation</w:t>
        </w:r>
        <w:r w:rsidR="00A76260">
          <w:rPr>
            <w:noProof/>
            <w:webHidden/>
          </w:rPr>
          <w:tab/>
        </w:r>
        <w:r w:rsidR="00A76260">
          <w:rPr>
            <w:noProof/>
            <w:webHidden/>
          </w:rPr>
          <w:fldChar w:fldCharType="begin"/>
        </w:r>
        <w:r w:rsidR="00A76260">
          <w:rPr>
            <w:noProof/>
            <w:webHidden/>
          </w:rPr>
          <w:instrText xml:space="preserve"> PAGEREF _Toc461010495 \h </w:instrText>
        </w:r>
        <w:r w:rsidR="00A76260">
          <w:rPr>
            <w:noProof/>
            <w:webHidden/>
          </w:rPr>
        </w:r>
        <w:r w:rsidR="00A76260">
          <w:rPr>
            <w:noProof/>
            <w:webHidden/>
          </w:rPr>
          <w:fldChar w:fldCharType="separate"/>
        </w:r>
        <w:r w:rsidR="007A395C">
          <w:rPr>
            <w:noProof/>
            <w:webHidden/>
          </w:rPr>
          <w:t>32</w:t>
        </w:r>
        <w:r w:rsidR="00A76260">
          <w:rPr>
            <w:noProof/>
            <w:webHidden/>
          </w:rPr>
          <w:fldChar w:fldCharType="end"/>
        </w:r>
      </w:hyperlink>
    </w:p>
    <w:p w14:paraId="138873EB" w14:textId="13A86149" w:rsidR="009112B2" w:rsidRPr="006229D3" w:rsidRDefault="00825CC4">
      <w:pPr>
        <w:spacing w:after="0"/>
        <w:ind w:left="0"/>
        <w:jc w:val="left"/>
        <w:rPr>
          <w:rFonts w:asciiTheme="minorHAnsi" w:hAnsiTheme="minorHAnsi"/>
          <w:b/>
          <w:color w:val="1F497D" w:themeColor="text2"/>
          <w:sz w:val="32"/>
        </w:rPr>
      </w:pPr>
      <w:r w:rsidRPr="00F7343C">
        <w:rPr>
          <w:rFonts w:asciiTheme="minorHAnsi" w:hAnsiTheme="minorHAnsi" w:cstheme="minorHAnsi"/>
        </w:rPr>
        <w:fldChar w:fldCharType="end"/>
      </w:r>
      <w:r w:rsidR="009112B2" w:rsidRPr="006229D3">
        <w:rPr>
          <w:rFonts w:asciiTheme="minorHAnsi" w:hAnsiTheme="minorHAnsi"/>
        </w:rPr>
        <w:br w:type="page"/>
      </w:r>
    </w:p>
    <w:p w14:paraId="74D3BFA1" w14:textId="77777777" w:rsidR="009112B2" w:rsidRPr="006229D3" w:rsidRDefault="0023100D" w:rsidP="006F4C32">
      <w:pPr>
        <w:pStyle w:val="Heading1"/>
        <w:numPr>
          <w:ilvl w:val="0"/>
          <w:numId w:val="8"/>
        </w:numPr>
        <w:rPr>
          <w:rFonts w:asciiTheme="minorHAnsi" w:hAnsiTheme="minorHAnsi"/>
        </w:rPr>
      </w:pPr>
      <w:bookmarkStart w:id="0" w:name="_Toc459619182"/>
      <w:bookmarkStart w:id="1" w:name="_Toc459622292"/>
      <w:bookmarkStart w:id="2" w:name="_Toc461010476"/>
      <w:r w:rsidRPr="006229D3">
        <w:rPr>
          <w:rFonts w:asciiTheme="minorHAnsi" w:hAnsiTheme="minorHAnsi"/>
        </w:rPr>
        <w:lastRenderedPageBreak/>
        <w:t>System Architecture</w:t>
      </w:r>
      <w:bookmarkEnd w:id="0"/>
      <w:bookmarkEnd w:id="1"/>
      <w:bookmarkEnd w:id="2"/>
    </w:p>
    <w:p w14:paraId="7A6B8BB4" w14:textId="77777777" w:rsidR="0023100D" w:rsidRPr="000F4DA1" w:rsidRDefault="0023100D" w:rsidP="0023100D">
      <w:pPr>
        <w:rPr>
          <w:rFonts w:asciiTheme="minorHAnsi" w:hAnsiTheme="minorHAnsi" w:cstheme="minorHAnsi"/>
        </w:rPr>
      </w:pPr>
      <w:r w:rsidRPr="00F7343C">
        <w:rPr>
          <w:rFonts w:asciiTheme="minorHAnsi" w:hAnsiTheme="minorHAnsi" w:cstheme="minorHAnsi"/>
        </w:rPr>
        <w:t>Below describe the logical components for the POS Polling us</w:t>
      </w:r>
      <w:r w:rsidRPr="008C503D">
        <w:rPr>
          <w:rFonts w:asciiTheme="minorHAnsi" w:hAnsiTheme="minorHAnsi" w:cstheme="minorHAnsi"/>
        </w:rPr>
        <w:t>ing the Enterprise Service Bus</w:t>
      </w:r>
      <w:r w:rsidR="00596E91" w:rsidRPr="008C503D">
        <w:rPr>
          <w:rFonts w:asciiTheme="minorHAnsi" w:hAnsiTheme="minorHAnsi" w:cstheme="minorHAnsi"/>
        </w:rPr>
        <w:t xml:space="preserve"> (ESB)</w:t>
      </w:r>
      <w:r w:rsidRPr="000F4DA1">
        <w:rPr>
          <w:rFonts w:asciiTheme="minorHAnsi" w:hAnsiTheme="minorHAnsi" w:cstheme="minorHAnsi"/>
        </w:rPr>
        <w:t xml:space="preserve">. </w:t>
      </w:r>
    </w:p>
    <w:p w14:paraId="0ADB814A" w14:textId="75CCDC46" w:rsidR="0023100D" w:rsidRPr="00F7343C" w:rsidRDefault="00233EE5" w:rsidP="0025538B">
      <w:pPr>
        <w:jc w:val="center"/>
        <w:rPr>
          <w:rFonts w:asciiTheme="minorHAnsi" w:hAnsiTheme="minorHAnsi" w:cstheme="minorHAnsi"/>
        </w:rPr>
      </w:pPr>
      <w:r>
        <w:rPr>
          <w:noProof/>
          <w:lang w:val="en-GB" w:eastAsia="zh-CN"/>
        </w:rPr>
        <w:drawing>
          <wp:inline distT="0" distB="0" distL="0" distR="0" wp14:anchorId="7065D7B5" wp14:editId="28BD4E28">
            <wp:extent cx="5998845" cy="389826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8845" cy="3898265"/>
                    </a:xfrm>
                    <a:prstGeom prst="rect">
                      <a:avLst/>
                    </a:prstGeom>
                  </pic:spPr>
                </pic:pic>
              </a:graphicData>
            </a:graphic>
          </wp:inline>
        </w:drawing>
      </w:r>
    </w:p>
    <w:p w14:paraId="21FBA1F7" w14:textId="77777777" w:rsidR="0023100D" w:rsidRPr="000F4DA1" w:rsidRDefault="0023100D" w:rsidP="009D46D7">
      <w:pPr>
        <w:jc w:val="center"/>
        <w:rPr>
          <w:rFonts w:asciiTheme="minorHAnsi" w:hAnsiTheme="minorHAnsi" w:cstheme="minorHAnsi"/>
        </w:rPr>
      </w:pPr>
      <w:r w:rsidRPr="000F4DA1">
        <w:rPr>
          <w:rFonts w:asciiTheme="minorHAnsi" w:hAnsiTheme="minorHAnsi" w:cstheme="minorHAnsi"/>
          <w:b/>
        </w:rPr>
        <w:t>Diagram</w:t>
      </w:r>
      <w:r w:rsidR="009D46D7" w:rsidRPr="000F4DA1">
        <w:rPr>
          <w:rFonts w:asciiTheme="minorHAnsi" w:hAnsiTheme="minorHAnsi" w:cstheme="minorHAnsi"/>
          <w:b/>
        </w:rPr>
        <w:t xml:space="preserve"> -</w:t>
      </w:r>
      <w:r w:rsidR="009D46D7" w:rsidRPr="000F4DA1">
        <w:rPr>
          <w:rFonts w:asciiTheme="minorHAnsi" w:hAnsiTheme="minorHAnsi" w:cstheme="minorHAnsi"/>
          <w:b/>
          <w:color w:val="FF0000"/>
        </w:rPr>
        <w:t xml:space="preserve"> </w:t>
      </w:r>
      <w:r w:rsidRPr="000F4DA1">
        <w:rPr>
          <w:rFonts w:asciiTheme="minorHAnsi" w:hAnsiTheme="minorHAnsi" w:cstheme="minorHAnsi"/>
        </w:rPr>
        <w:t>System Architecture for the POS Polling using Enterprise Service Bus</w:t>
      </w:r>
    </w:p>
    <w:p w14:paraId="74D017FA" w14:textId="77777777" w:rsidR="0023100D" w:rsidRPr="00E0769F" w:rsidRDefault="0023100D" w:rsidP="0023100D">
      <w:pPr>
        <w:rPr>
          <w:rFonts w:asciiTheme="minorHAnsi" w:hAnsiTheme="minorHAnsi" w:cstheme="minorHAnsi"/>
        </w:rPr>
      </w:pPr>
      <w:r w:rsidRPr="009131A2">
        <w:rPr>
          <w:rFonts w:asciiTheme="minorHAnsi" w:hAnsiTheme="minorHAnsi" w:cstheme="minorHAnsi"/>
        </w:rPr>
        <w:t xml:space="preserve">Currently, POS system is sending/receiving data through database linked-servers.  In the ESB implementation, Oracle Service Bus (OSB) with Customized ESB Layer will be introduced to replace the polling functionality of POS </w:t>
      </w:r>
      <w:r w:rsidR="00596E91" w:rsidRPr="009131A2">
        <w:rPr>
          <w:rFonts w:asciiTheme="minorHAnsi" w:hAnsiTheme="minorHAnsi" w:cstheme="minorHAnsi"/>
        </w:rPr>
        <w:t>p</w:t>
      </w:r>
      <w:r w:rsidRPr="009131A2">
        <w:rPr>
          <w:rFonts w:asciiTheme="minorHAnsi" w:hAnsiTheme="minorHAnsi" w:cstheme="minorHAnsi"/>
        </w:rPr>
        <w:t>olling server</w:t>
      </w:r>
      <w:r w:rsidR="00596E91" w:rsidRPr="009131A2">
        <w:rPr>
          <w:rFonts w:asciiTheme="minorHAnsi" w:hAnsiTheme="minorHAnsi" w:cstheme="minorHAnsi"/>
        </w:rPr>
        <w:t>s</w:t>
      </w:r>
      <w:r w:rsidRPr="00C92F0C">
        <w:rPr>
          <w:rFonts w:asciiTheme="minorHAnsi" w:hAnsiTheme="minorHAnsi" w:cstheme="minorHAnsi"/>
        </w:rPr>
        <w:t xml:space="preserve"> in IT51, IT52 and IT53 for synchronizing data between local database of the POS system in outlets and the back-office systems. Basically, the existing data synchronization (polling / pushing) logic in POS </w:t>
      </w:r>
      <w:r w:rsidR="00596E91" w:rsidRPr="00E0769F">
        <w:rPr>
          <w:rFonts w:asciiTheme="minorHAnsi" w:hAnsiTheme="minorHAnsi" w:cstheme="minorHAnsi"/>
        </w:rPr>
        <w:t>p</w:t>
      </w:r>
      <w:r w:rsidRPr="00E0769F">
        <w:rPr>
          <w:rFonts w:asciiTheme="minorHAnsi" w:hAnsiTheme="minorHAnsi" w:cstheme="minorHAnsi"/>
        </w:rPr>
        <w:t xml:space="preserve">olling server will be ported to the Oracle ESB using java. As such, OSB server will schedule the </w:t>
      </w:r>
      <w:r w:rsidR="00596E91" w:rsidRPr="00E0769F">
        <w:rPr>
          <w:rFonts w:asciiTheme="minorHAnsi" w:hAnsiTheme="minorHAnsi" w:cstheme="minorHAnsi"/>
        </w:rPr>
        <w:t>d</w:t>
      </w:r>
      <w:r w:rsidRPr="00E0769F">
        <w:rPr>
          <w:rFonts w:asciiTheme="minorHAnsi" w:hAnsiTheme="minorHAnsi" w:cstheme="minorHAnsi"/>
        </w:rPr>
        <w:t xml:space="preserve">ata </w:t>
      </w:r>
      <w:r w:rsidR="00596E91" w:rsidRPr="00E0769F">
        <w:rPr>
          <w:rFonts w:asciiTheme="minorHAnsi" w:hAnsiTheme="minorHAnsi" w:cstheme="minorHAnsi"/>
        </w:rPr>
        <w:t>po</w:t>
      </w:r>
      <w:r w:rsidRPr="00E0769F">
        <w:rPr>
          <w:rFonts w:asciiTheme="minorHAnsi" w:hAnsiTheme="minorHAnsi" w:cstheme="minorHAnsi"/>
        </w:rPr>
        <w:t xml:space="preserve">lling and </w:t>
      </w:r>
      <w:r w:rsidR="00596E91" w:rsidRPr="00E0769F">
        <w:rPr>
          <w:rFonts w:asciiTheme="minorHAnsi" w:hAnsiTheme="minorHAnsi" w:cstheme="minorHAnsi"/>
        </w:rPr>
        <w:t>d</w:t>
      </w:r>
      <w:r w:rsidRPr="00E0769F">
        <w:rPr>
          <w:rFonts w:asciiTheme="minorHAnsi" w:hAnsiTheme="minorHAnsi" w:cstheme="minorHAnsi"/>
        </w:rPr>
        <w:t xml:space="preserve">ata </w:t>
      </w:r>
      <w:r w:rsidR="00596E91" w:rsidRPr="00E0769F">
        <w:rPr>
          <w:rFonts w:asciiTheme="minorHAnsi" w:hAnsiTheme="minorHAnsi" w:cstheme="minorHAnsi"/>
        </w:rPr>
        <w:t>p</w:t>
      </w:r>
      <w:r w:rsidRPr="00E0769F">
        <w:rPr>
          <w:rFonts w:asciiTheme="minorHAnsi" w:hAnsiTheme="minorHAnsi" w:cstheme="minorHAnsi"/>
        </w:rPr>
        <w:t>ushing periodically for data synchronization.</w:t>
      </w:r>
    </w:p>
    <w:p w14:paraId="6E34D1CC" w14:textId="21AFA3E1" w:rsidR="0023100D" w:rsidRPr="006229D3" w:rsidRDefault="0023100D" w:rsidP="0023100D">
      <w:pPr>
        <w:rPr>
          <w:rFonts w:asciiTheme="minorHAnsi" w:hAnsiTheme="minorHAnsi"/>
          <w:lang w:val="en-GB"/>
        </w:rPr>
      </w:pPr>
      <w:r w:rsidRPr="00E0769F">
        <w:rPr>
          <w:rFonts w:asciiTheme="minorHAnsi" w:hAnsiTheme="minorHAnsi" w:cstheme="minorHAnsi"/>
        </w:rPr>
        <w:t>Depend</w:t>
      </w:r>
      <w:r w:rsidR="00596E91" w:rsidRPr="00E0769F">
        <w:rPr>
          <w:rFonts w:asciiTheme="minorHAnsi" w:hAnsiTheme="minorHAnsi" w:cstheme="minorHAnsi"/>
        </w:rPr>
        <w:t>s</w:t>
      </w:r>
      <w:r w:rsidRPr="00E0769F">
        <w:rPr>
          <w:rFonts w:asciiTheme="minorHAnsi" w:hAnsiTheme="minorHAnsi" w:cstheme="minorHAnsi"/>
        </w:rPr>
        <w:t xml:space="preserve"> on the configuration, Oracle ESB layer will use the JDBC to connect the database of the POS system in outlet</w:t>
      </w:r>
      <w:r w:rsidR="007E738D" w:rsidRPr="00E0769F">
        <w:rPr>
          <w:rFonts w:asciiTheme="minorHAnsi" w:hAnsiTheme="minorHAnsi" w:cstheme="minorHAnsi"/>
        </w:rPr>
        <w:t>s</w:t>
      </w:r>
      <w:r w:rsidRPr="00E0769F">
        <w:rPr>
          <w:rFonts w:asciiTheme="minorHAnsi" w:hAnsiTheme="minorHAnsi" w:cstheme="minorHAnsi"/>
        </w:rPr>
        <w:t xml:space="preserve"> </w:t>
      </w:r>
      <w:r w:rsidR="00322C19" w:rsidRPr="00E0769F">
        <w:rPr>
          <w:rFonts w:asciiTheme="minorHAnsi" w:hAnsiTheme="minorHAnsi" w:cstheme="minorHAnsi"/>
        </w:rPr>
        <w:t>by pre-configured connection information in order to collect</w:t>
      </w:r>
      <w:r w:rsidRPr="00E0769F">
        <w:rPr>
          <w:rFonts w:asciiTheme="minorHAnsi" w:hAnsiTheme="minorHAnsi" w:cstheme="minorHAnsi"/>
        </w:rPr>
        <w:t xml:space="preserve"> sales data or updating pricing or master data. According to the existing polling logic found in IT51 server, when there is any connection error, Oracle ESB Layer will log the error and retry the data synchronization again. If the maximum retries reached, system will stop the synchronization for th</w:t>
      </w:r>
      <w:r w:rsidR="007E738D" w:rsidRPr="00E0769F">
        <w:rPr>
          <w:rFonts w:asciiTheme="minorHAnsi" w:hAnsiTheme="minorHAnsi" w:cstheme="minorHAnsi"/>
        </w:rPr>
        <w:t>at</w:t>
      </w:r>
      <w:r w:rsidRPr="00E0769F">
        <w:rPr>
          <w:rFonts w:asciiTheme="minorHAnsi" w:hAnsiTheme="minorHAnsi" w:cstheme="minorHAnsi"/>
        </w:rPr>
        <w:t xml:space="preserve"> particular POS system and generate alert for the synchronization failure. </w:t>
      </w:r>
      <w:r w:rsidR="00322C19" w:rsidRPr="00E0769F">
        <w:rPr>
          <w:rFonts w:asciiTheme="minorHAnsi" w:hAnsiTheme="minorHAnsi" w:cstheme="minorHAnsi"/>
          <w:lang w:val="en-GB"/>
        </w:rPr>
        <w:t xml:space="preserve">The </w:t>
      </w:r>
      <w:r w:rsidR="00310033" w:rsidRPr="00E0769F">
        <w:rPr>
          <w:rFonts w:asciiTheme="minorHAnsi" w:hAnsiTheme="minorHAnsi" w:cstheme="minorHAnsi"/>
          <w:lang w:val="en-GB"/>
        </w:rPr>
        <w:t xml:space="preserve">POS </w:t>
      </w:r>
      <w:r w:rsidR="00322C19" w:rsidRPr="00E0769F">
        <w:rPr>
          <w:rFonts w:asciiTheme="minorHAnsi" w:hAnsiTheme="minorHAnsi" w:cstheme="minorHAnsi"/>
          <w:lang w:val="en-GB"/>
        </w:rPr>
        <w:t>connection information shall be</w:t>
      </w:r>
      <w:r w:rsidR="00AF6946" w:rsidRPr="00E0769F">
        <w:rPr>
          <w:rFonts w:asciiTheme="minorHAnsi" w:hAnsiTheme="minorHAnsi" w:cstheme="minorHAnsi"/>
          <w:lang w:val="en-GB"/>
        </w:rPr>
        <w:t xml:space="preserve"> retained as system configuration and can be</w:t>
      </w:r>
      <w:r w:rsidR="00322C19" w:rsidRPr="00E0769F">
        <w:rPr>
          <w:rFonts w:asciiTheme="minorHAnsi" w:hAnsiTheme="minorHAnsi" w:cstheme="minorHAnsi"/>
          <w:lang w:val="en-GB"/>
        </w:rPr>
        <w:t xml:space="preserve"> flexibly </w:t>
      </w:r>
      <w:r w:rsidR="00D34B14" w:rsidRPr="00E0769F">
        <w:rPr>
          <w:rFonts w:asciiTheme="minorHAnsi" w:hAnsiTheme="minorHAnsi" w:cstheme="minorHAnsi"/>
          <w:lang w:val="en-GB"/>
        </w:rPr>
        <w:t>maintained</w:t>
      </w:r>
      <w:r w:rsidR="00322C19" w:rsidRPr="00E0769F">
        <w:rPr>
          <w:rFonts w:asciiTheme="minorHAnsi" w:hAnsiTheme="minorHAnsi" w:cstheme="minorHAnsi"/>
          <w:lang w:val="en-GB"/>
        </w:rPr>
        <w:t xml:space="preserve"> </w:t>
      </w:r>
      <w:r w:rsidR="00D34B14" w:rsidRPr="00E0769F">
        <w:rPr>
          <w:rFonts w:asciiTheme="minorHAnsi" w:hAnsiTheme="minorHAnsi" w:cstheme="minorHAnsi"/>
          <w:lang w:val="en-GB"/>
        </w:rPr>
        <w:t>by Maxim</w:t>
      </w:r>
      <w:r w:rsidR="00322C19" w:rsidRPr="00E0769F">
        <w:rPr>
          <w:rFonts w:asciiTheme="minorHAnsi" w:hAnsiTheme="minorHAnsi" w:cstheme="minorHAnsi"/>
          <w:lang w:val="en-GB"/>
        </w:rPr>
        <w:t xml:space="preserve"> IT.</w:t>
      </w:r>
    </w:p>
    <w:p w14:paraId="7B61623C" w14:textId="77777777" w:rsidR="0023100D" w:rsidRPr="000F4DA1" w:rsidRDefault="0023100D" w:rsidP="0023100D">
      <w:pPr>
        <w:rPr>
          <w:rFonts w:asciiTheme="minorHAnsi" w:hAnsiTheme="minorHAnsi" w:cstheme="minorHAnsi"/>
        </w:rPr>
      </w:pPr>
      <w:r w:rsidRPr="00F7343C">
        <w:rPr>
          <w:rFonts w:asciiTheme="minorHAnsi" w:hAnsiTheme="minorHAnsi" w:cstheme="minorHAnsi"/>
        </w:rPr>
        <w:lastRenderedPageBreak/>
        <w:t xml:space="preserve">For POS systems using DBF file as the exchange data media, the customized </w:t>
      </w:r>
      <w:r w:rsidRPr="008C503D">
        <w:rPr>
          <w:rFonts w:asciiTheme="minorHAnsi" w:hAnsiTheme="minorHAnsi" w:cstheme="minorHAnsi"/>
        </w:rPr>
        <w:t xml:space="preserve">layer will directly read </w:t>
      </w:r>
      <w:r w:rsidRPr="000F4DA1">
        <w:rPr>
          <w:rFonts w:asciiTheme="minorHAnsi" w:hAnsiTheme="minorHAnsi" w:cstheme="minorHAnsi"/>
        </w:rPr>
        <w:t xml:space="preserve">from / write to the DBF using the JDBC. The handling will be the same for both local database and DBF file.  </w:t>
      </w:r>
    </w:p>
    <w:p w14:paraId="6202A3FC" w14:textId="77777777" w:rsidR="0023100D" w:rsidRPr="00454FEA" w:rsidRDefault="0023100D" w:rsidP="0023100D">
      <w:pPr>
        <w:rPr>
          <w:rFonts w:asciiTheme="minorHAnsi" w:hAnsiTheme="minorHAnsi" w:cstheme="minorHAnsi"/>
        </w:rPr>
      </w:pPr>
      <w:r w:rsidRPr="000F4DA1">
        <w:rPr>
          <w:rFonts w:asciiTheme="minorHAnsi" w:hAnsiTheme="minorHAnsi" w:cstheme="minorHAnsi"/>
        </w:rPr>
        <w:t xml:space="preserve">The new ESB POS Polling can invoke several threads, which can be configured, to poll/push the data to the POS systems concurrently for maximizing </w:t>
      </w:r>
      <w:r w:rsidRPr="00454FEA">
        <w:rPr>
          <w:rFonts w:asciiTheme="minorHAnsi" w:hAnsiTheme="minorHAnsi" w:cstheme="minorHAnsi"/>
        </w:rPr>
        <w:t>performance.</w:t>
      </w:r>
    </w:p>
    <w:p w14:paraId="1A59F50F" w14:textId="77777777" w:rsidR="00DF764B" w:rsidRPr="00E0769F" w:rsidRDefault="00DF764B" w:rsidP="00DF764B">
      <w:pPr>
        <w:pStyle w:val="Heading1"/>
        <w:numPr>
          <w:ilvl w:val="0"/>
          <w:numId w:val="8"/>
        </w:numPr>
        <w:rPr>
          <w:rFonts w:asciiTheme="minorHAnsi" w:hAnsiTheme="minorHAnsi" w:cstheme="minorHAnsi"/>
        </w:rPr>
      </w:pPr>
      <w:bookmarkStart w:id="3" w:name="_Toc461010477"/>
      <w:bookmarkStart w:id="4" w:name="_Toc459619183"/>
      <w:r w:rsidRPr="00E0769F">
        <w:rPr>
          <w:rFonts w:asciiTheme="minorHAnsi" w:hAnsiTheme="minorHAnsi" w:cstheme="minorHAnsi"/>
        </w:rPr>
        <w:t>System Network Architecture</w:t>
      </w:r>
      <w:bookmarkEnd w:id="3"/>
    </w:p>
    <w:p w14:paraId="081AF341" w14:textId="77777777" w:rsidR="00F240A2" w:rsidRDefault="00F240A2" w:rsidP="00E0769F">
      <w:pPr>
        <w:ind w:left="432"/>
        <w:rPr>
          <w:rFonts w:asciiTheme="minorHAnsi" w:hAnsiTheme="minorHAnsi" w:cstheme="minorHAnsi"/>
          <w:color w:val="FF0000"/>
          <w:highlight w:val="yellow"/>
        </w:rPr>
      </w:pPr>
      <w:r>
        <w:rPr>
          <w:noProof/>
          <w:lang w:val="en-GB" w:eastAsia="zh-CN"/>
        </w:rPr>
        <w:drawing>
          <wp:inline distT="0" distB="0" distL="0" distR="0" wp14:anchorId="08F81087" wp14:editId="3ABF0673">
            <wp:extent cx="5998845" cy="27127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8845" cy="2712720"/>
                    </a:xfrm>
                    <a:prstGeom prst="rect">
                      <a:avLst/>
                    </a:prstGeom>
                  </pic:spPr>
                </pic:pic>
              </a:graphicData>
            </a:graphic>
          </wp:inline>
        </w:drawing>
      </w:r>
      <w:r w:rsidRPr="00E0769F">
        <w:rPr>
          <w:rFonts w:asciiTheme="minorHAnsi" w:hAnsiTheme="minorHAnsi" w:cstheme="minorHAnsi"/>
          <w:color w:val="FF0000"/>
          <w:highlight w:val="yellow"/>
        </w:rPr>
        <w:t xml:space="preserve"> </w:t>
      </w:r>
    </w:p>
    <w:p w14:paraId="0CF2BDF0" w14:textId="77777777" w:rsidR="00F240A2" w:rsidRPr="00F240A2" w:rsidRDefault="00F240A2" w:rsidP="00F240A2">
      <w:pPr>
        <w:rPr>
          <w:rFonts w:asciiTheme="minorHAnsi" w:hAnsiTheme="minorHAnsi" w:cstheme="minorHAnsi"/>
        </w:rPr>
      </w:pPr>
      <w:r w:rsidRPr="00F240A2">
        <w:rPr>
          <w:rFonts w:asciiTheme="minorHAnsi" w:hAnsiTheme="minorHAnsi" w:cstheme="minorHAnsi"/>
        </w:rPr>
        <w:t>M1: Physical Machine 1 (or VM)</w:t>
      </w:r>
    </w:p>
    <w:p w14:paraId="576D51F0" w14:textId="77777777" w:rsidR="00F240A2" w:rsidRPr="00F240A2" w:rsidRDefault="00F240A2" w:rsidP="00F240A2">
      <w:pPr>
        <w:rPr>
          <w:rFonts w:asciiTheme="minorHAnsi" w:hAnsiTheme="minorHAnsi" w:cstheme="minorHAnsi"/>
        </w:rPr>
      </w:pPr>
      <w:r w:rsidRPr="00F240A2">
        <w:rPr>
          <w:rFonts w:asciiTheme="minorHAnsi" w:hAnsiTheme="minorHAnsi" w:cstheme="minorHAnsi"/>
        </w:rPr>
        <w:t>M2: Physical Machine 2 (or VM)</w:t>
      </w:r>
    </w:p>
    <w:p w14:paraId="17ED5568" w14:textId="77777777" w:rsidR="00F240A2" w:rsidRPr="00F240A2" w:rsidRDefault="00F240A2" w:rsidP="00F240A2">
      <w:pPr>
        <w:rPr>
          <w:rFonts w:asciiTheme="minorHAnsi" w:hAnsiTheme="minorHAnsi" w:cstheme="minorHAnsi"/>
        </w:rPr>
      </w:pPr>
      <w:r w:rsidRPr="00F240A2">
        <w:rPr>
          <w:rFonts w:asciiTheme="minorHAnsi" w:hAnsiTheme="minorHAnsi" w:cstheme="minorHAnsi"/>
        </w:rPr>
        <w:t>Managed Server 1 + 2 WebLogic Cluster</w:t>
      </w:r>
    </w:p>
    <w:p w14:paraId="06F23BDE" w14:textId="37862BEE" w:rsidR="00F240A2" w:rsidRPr="00F240A2" w:rsidRDefault="00F240A2" w:rsidP="00F240A2">
      <w:pPr>
        <w:rPr>
          <w:rFonts w:asciiTheme="minorHAnsi" w:hAnsiTheme="minorHAnsi" w:cstheme="minorHAnsi"/>
        </w:rPr>
      </w:pPr>
      <w:r w:rsidRPr="00F240A2">
        <w:rPr>
          <w:rFonts w:asciiTheme="minorHAnsi" w:hAnsiTheme="minorHAnsi" w:cstheme="minorHAnsi"/>
        </w:rPr>
        <w:t xml:space="preserve">DB Cluster: Working DB </w:t>
      </w:r>
      <w:ins w:id="5" w:author="Steven Chen" w:date="2016-10-03T19:29:00Z">
        <w:r w:rsidR="007B1A2E">
          <w:rPr>
            <w:rFonts w:asciiTheme="minorHAnsi" w:hAnsiTheme="minorHAnsi" w:cstheme="minorHAnsi"/>
          </w:rPr>
          <w:t xml:space="preserve">(Oracle DB 11g or </w:t>
        </w:r>
        <w:proofErr w:type="gramStart"/>
        <w:r w:rsidR="007B1A2E">
          <w:rPr>
            <w:rFonts w:asciiTheme="minorHAnsi" w:hAnsiTheme="minorHAnsi" w:cstheme="minorHAnsi"/>
          </w:rPr>
          <w:t>Above</w:t>
        </w:r>
        <w:proofErr w:type="gramEnd"/>
        <w:r w:rsidR="007B1A2E">
          <w:rPr>
            <w:rFonts w:asciiTheme="minorHAnsi" w:hAnsiTheme="minorHAnsi" w:cstheme="minorHAnsi"/>
          </w:rPr>
          <w:t xml:space="preserve">) </w:t>
        </w:r>
      </w:ins>
      <w:r w:rsidRPr="00F240A2">
        <w:rPr>
          <w:rFonts w:asciiTheme="minorHAnsi" w:hAnsiTheme="minorHAnsi" w:cstheme="minorHAnsi"/>
        </w:rPr>
        <w:t>for Service Bus Server installed in separate machines or VMs</w:t>
      </w:r>
    </w:p>
    <w:p w14:paraId="15EF7942" w14:textId="77777777" w:rsidR="00F240A2" w:rsidRPr="00F240A2" w:rsidRDefault="00F240A2" w:rsidP="00F240A2">
      <w:pPr>
        <w:rPr>
          <w:rFonts w:asciiTheme="minorHAnsi" w:hAnsiTheme="minorHAnsi" w:cstheme="minorHAnsi"/>
        </w:rPr>
      </w:pPr>
      <w:r>
        <w:rPr>
          <w:rFonts w:asciiTheme="minorHAnsi" w:hAnsiTheme="minorHAnsi" w:cstheme="minorHAnsi"/>
        </w:rPr>
        <w:t>Load Balancer: Apache HTTP Server/DNS</w:t>
      </w:r>
    </w:p>
    <w:p w14:paraId="1F0BA901" w14:textId="77777777" w:rsidR="00F240A2" w:rsidRPr="00F240A2" w:rsidRDefault="00F240A2" w:rsidP="00F240A2">
      <w:pPr>
        <w:rPr>
          <w:rFonts w:asciiTheme="minorHAnsi" w:hAnsiTheme="minorHAnsi" w:cstheme="minorHAnsi"/>
        </w:rPr>
      </w:pPr>
      <w:r w:rsidRPr="00F240A2">
        <w:rPr>
          <w:rFonts w:asciiTheme="minorHAnsi" w:hAnsiTheme="minorHAnsi" w:cstheme="minorHAnsi"/>
        </w:rPr>
        <w:t>Blue: In scope</w:t>
      </w:r>
    </w:p>
    <w:p w14:paraId="1D5F3E8B" w14:textId="77777777" w:rsidR="00DF764B" w:rsidRPr="00E0769F" w:rsidRDefault="00DF764B" w:rsidP="00E0769F">
      <w:pPr>
        <w:ind w:left="432"/>
        <w:rPr>
          <w:rFonts w:asciiTheme="minorHAnsi" w:hAnsiTheme="minorHAnsi" w:cstheme="minorHAnsi"/>
          <w:color w:val="FF0000"/>
        </w:rPr>
      </w:pPr>
    </w:p>
    <w:p w14:paraId="69EF104B" w14:textId="77777777" w:rsidR="00CC06DD" w:rsidRDefault="00CC06DD">
      <w:pPr>
        <w:spacing w:after="0"/>
        <w:ind w:left="0"/>
        <w:jc w:val="left"/>
        <w:rPr>
          <w:rFonts w:asciiTheme="minorHAnsi" w:hAnsiTheme="minorHAnsi" w:cstheme="minorHAnsi"/>
          <w:b/>
          <w:bCs/>
          <w:color w:val="1F497D" w:themeColor="text2"/>
          <w:sz w:val="32"/>
          <w:szCs w:val="28"/>
        </w:rPr>
      </w:pPr>
      <w:r>
        <w:rPr>
          <w:rFonts w:asciiTheme="minorHAnsi" w:hAnsiTheme="minorHAnsi" w:cstheme="minorHAnsi"/>
        </w:rPr>
        <w:br w:type="page"/>
      </w:r>
    </w:p>
    <w:p w14:paraId="1350F71F" w14:textId="77777777" w:rsidR="0023100D" w:rsidRPr="006229D3" w:rsidRDefault="0023100D" w:rsidP="00BA411B">
      <w:pPr>
        <w:pStyle w:val="Heading1"/>
        <w:numPr>
          <w:ilvl w:val="0"/>
          <w:numId w:val="8"/>
        </w:numPr>
        <w:rPr>
          <w:rFonts w:asciiTheme="minorHAnsi" w:hAnsiTheme="minorHAnsi"/>
        </w:rPr>
      </w:pPr>
      <w:bookmarkStart w:id="6" w:name="_Toc459622293"/>
      <w:bookmarkStart w:id="7" w:name="_Toc461010478"/>
      <w:r w:rsidRPr="006229D3">
        <w:rPr>
          <w:rFonts w:asciiTheme="minorHAnsi" w:hAnsiTheme="minorHAnsi"/>
        </w:rPr>
        <w:lastRenderedPageBreak/>
        <w:t>POS Polling Processing</w:t>
      </w:r>
      <w:bookmarkEnd w:id="4"/>
      <w:bookmarkEnd w:id="6"/>
      <w:bookmarkEnd w:id="7"/>
    </w:p>
    <w:p w14:paraId="24252CFE" w14:textId="77777777" w:rsidR="0023100D" w:rsidRPr="008C503D" w:rsidRDefault="0023100D" w:rsidP="0023100D">
      <w:pPr>
        <w:rPr>
          <w:rFonts w:asciiTheme="minorHAnsi" w:hAnsiTheme="minorHAnsi" w:cstheme="minorHAnsi"/>
        </w:rPr>
      </w:pPr>
      <w:r w:rsidRPr="00F7343C">
        <w:rPr>
          <w:rFonts w:asciiTheme="minorHAnsi" w:hAnsiTheme="minorHAnsi" w:cstheme="minorHAnsi"/>
        </w:rPr>
        <w:t xml:space="preserve">This section describes in more detail about how to synchronize sales data or pricing data between the POS systems and back-office systems. </w:t>
      </w:r>
    </w:p>
    <w:p w14:paraId="413BBFC0" w14:textId="77777777" w:rsidR="00257AB6" w:rsidRPr="000F4DA1" w:rsidRDefault="00257AB6" w:rsidP="0023100D">
      <w:pPr>
        <w:rPr>
          <w:rFonts w:asciiTheme="minorHAnsi" w:hAnsiTheme="minorHAnsi" w:cstheme="minorHAnsi"/>
        </w:rPr>
      </w:pPr>
    </w:p>
    <w:p w14:paraId="2C37FA6C" w14:textId="77777777" w:rsidR="0023100D" w:rsidRPr="006229D3" w:rsidRDefault="0023100D" w:rsidP="00257AB6">
      <w:pPr>
        <w:pStyle w:val="Heading2"/>
        <w:spacing w:before="120" w:line="259" w:lineRule="auto"/>
        <w:jc w:val="left"/>
        <w:rPr>
          <w:rFonts w:asciiTheme="minorHAnsi" w:hAnsiTheme="minorHAnsi"/>
          <w:sz w:val="24"/>
        </w:rPr>
      </w:pPr>
      <w:bookmarkStart w:id="8" w:name="_Toc459619184"/>
      <w:bookmarkStart w:id="9" w:name="_Toc459622294"/>
      <w:bookmarkStart w:id="10" w:name="_Toc461010479"/>
      <w:r w:rsidRPr="006229D3">
        <w:rPr>
          <w:rFonts w:asciiTheme="minorHAnsi" w:hAnsiTheme="minorHAnsi"/>
          <w:sz w:val="24"/>
        </w:rPr>
        <w:t>Sales Data Polling</w:t>
      </w:r>
      <w:bookmarkEnd w:id="8"/>
      <w:bookmarkEnd w:id="9"/>
      <w:bookmarkEnd w:id="10"/>
    </w:p>
    <w:p w14:paraId="7A8EDA9F" w14:textId="378CE5D7" w:rsidR="0023100D" w:rsidRPr="009131A2" w:rsidRDefault="0023100D" w:rsidP="0023100D">
      <w:pPr>
        <w:rPr>
          <w:rFonts w:asciiTheme="minorHAnsi" w:hAnsiTheme="minorHAnsi" w:cstheme="minorHAnsi"/>
        </w:rPr>
      </w:pPr>
      <w:r w:rsidRPr="00F7343C">
        <w:rPr>
          <w:rFonts w:asciiTheme="minorHAnsi" w:hAnsiTheme="minorHAnsi" w:cstheme="minorHAnsi"/>
        </w:rPr>
        <w:t>According to the pre-defined po</w:t>
      </w:r>
      <w:r w:rsidRPr="008C503D">
        <w:rPr>
          <w:rFonts w:asciiTheme="minorHAnsi" w:hAnsiTheme="minorHAnsi" w:cstheme="minorHAnsi"/>
        </w:rPr>
        <w:t>lling period, Oracle ESB customized layer</w:t>
      </w:r>
      <w:r w:rsidRPr="000F4DA1">
        <w:rPr>
          <w:rFonts w:asciiTheme="minorHAnsi" w:hAnsiTheme="minorHAnsi" w:cstheme="minorHAnsi"/>
        </w:rPr>
        <w:t xml:space="preserve"> will use JDBC to make connection to the local database of the underlying POS systems (POS system host list will be stored in Oracle ESB server). Refer to the configuration for uploading, system will read the corresponding sales transaction records marked for synchronized (record status should be “P”). Then, system will trigger the </w:t>
      </w:r>
      <w:r w:rsidR="00D34B14" w:rsidRPr="00454FEA">
        <w:rPr>
          <w:rFonts w:asciiTheme="minorHAnsi" w:hAnsiTheme="minorHAnsi" w:cstheme="minorHAnsi"/>
          <w:b/>
        </w:rPr>
        <w:t xml:space="preserve">POS </w:t>
      </w:r>
      <w:r w:rsidR="00D34B14" w:rsidRPr="009131A2">
        <w:rPr>
          <w:rFonts w:asciiTheme="minorHAnsi" w:hAnsiTheme="minorHAnsi" w:cstheme="minorHAnsi"/>
          <w:b/>
        </w:rPr>
        <w:t>Data Assembly</w:t>
      </w:r>
      <w:r w:rsidRPr="009131A2">
        <w:rPr>
          <w:rFonts w:asciiTheme="minorHAnsi" w:hAnsiTheme="minorHAnsi" w:cstheme="minorHAnsi"/>
          <w:b/>
        </w:rPr>
        <w:t xml:space="preserve"> Layer</w:t>
      </w:r>
      <w:r w:rsidRPr="009131A2">
        <w:rPr>
          <w:rFonts w:asciiTheme="minorHAnsi" w:hAnsiTheme="minorHAnsi" w:cstheme="minorHAnsi"/>
        </w:rPr>
        <w:t xml:space="preserve"> to connect to the EDW database with JDBC and update the Sales data staging tables in EDW. </w:t>
      </w:r>
    </w:p>
    <w:p w14:paraId="5565FA59" w14:textId="77777777" w:rsidR="0023100D" w:rsidRPr="009131A2" w:rsidRDefault="0023100D" w:rsidP="0023100D">
      <w:pPr>
        <w:rPr>
          <w:rFonts w:asciiTheme="minorHAnsi" w:hAnsiTheme="minorHAnsi" w:cstheme="minorHAnsi"/>
        </w:rPr>
      </w:pPr>
      <w:r w:rsidRPr="009131A2">
        <w:rPr>
          <w:rFonts w:asciiTheme="minorHAnsi" w:hAnsiTheme="minorHAnsi" w:cstheme="minorHAnsi"/>
        </w:rPr>
        <w:t>As the EDW is already using staging tables for sales analysis or EOD processing, it is expected that EDW system will continue to process the sales data in staging tables as is. Hence, no change is required for the EDW system.</w:t>
      </w:r>
    </w:p>
    <w:p w14:paraId="44421A73" w14:textId="77777777" w:rsidR="0023100D" w:rsidRPr="00C92F0C" w:rsidRDefault="0023100D" w:rsidP="0023100D">
      <w:pPr>
        <w:rPr>
          <w:rFonts w:asciiTheme="minorHAnsi" w:hAnsiTheme="minorHAnsi" w:cstheme="minorHAnsi"/>
        </w:rPr>
      </w:pPr>
      <w:r w:rsidRPr="00C92F0C">
        <w:rPr>
          <w:rFonts w:asciiTheme="minorHAnsi" w:hAnsiTheme="minorHAnsi" w:cstheme="minorHAnsi"/>
        </w:rPr>
        <w:t xml:space="preserve">If there is any error found, Oracle ESB system will log the error and retry the update again until the retry count has been reached. Synchronized error can be investigated through the OSB. </w:t>
      </w:r>
    </w:p>
    <w:p w14:paraId="36FD79C1" w14:textId="77777777" w:rsidR="0023100D" w:rsidRPr="00E0769F" w:rsidRDefault="0023100D" w:rsidP="0023100D">
      <w:pPr>
        <w:rPr>
          <w:rFonts w:asciiTheme="minorHAnsi" w:hAnsiTheme="minorHAnsi" w:cstheme="minorHAnsi"/>
        </w:rPr>
      </w:pPr>
      <w:r w:rsidRPr="00E0769F">
        <w:rPr>
          <w:rFonts w:asciiTheme="minorHAnsi" w:hAnsiTheme="minorHAnsi" w:cstheme="minorHAnsi"/>
        </w:rPr>
        <w:t xml:space="preserve">For the phase implementation, Oracle ESB system will send the sales data of the ESB enabled POS </w:t>
      </w:r>
      <w:r w:rsidR="00257AB6" w:rsidRPr="00E0769F">
        <w:rPr>
          <w:rFonts w:asciiTheme="minorHAnsi" w:hAnsiTheme="minorHAnsi" w:cstheme="minorHAnsi"/>
        </w:rPr>
        <w:t>s</w:t>
      </w:r>
      <w:r w:rsidRPr="00E0769F">
        <w:rPr>
          <w:rFonts w:asciiTheme="minorHAnsi" w:hAnsiTheme="minorHAnsi" w:cstheme="minorHAnsi"/>
        </w:rPr>
        <w:t xml:space="preserve">ystems to both EDW and the existing POS Polling Server database (IT51, IT52 and IT53). Hence, it will not impact the existing process as all sales data can be found in POS </w:t>
      </w:r>
      <w:r w:rsidR="00257AB6" w:rsidRPr="00E0769F">
        <w:rPr>
          <w:rFonts w:asciiTheme="minorHAnsi" w:hAnsiTheme="minorHAnsi" w:cstheme="minorHAnsi"/>
        </w:rPr>
        <w:t>p</w:t>
      </w:r>
      <w:r w:rsidRPr="00E0769F">
        <w:rPr>
          <w:rFonts w:asciiTheme="minorHAnsi" w:hAnsiTheme="minorHAnsi" w:cstheme="minorHAnsi"/>
        </w:rPr>
        <w:t>olling servers.</w:t>
      </w:r>
    </w:p>
    <w:p w14:paraId="3534C1FF" w14:textId="77777777" w:rsidR="00257AB6" w:rsidRPr="00E0769F" w:rsidRDefault="00257AB6" w:rsidP="0023100D">
      <w:pPr>
        <w:rPr>
          <w:rFonts w:asciiTheme="minorHAnsi" w:hAnsiTheme="minorHAnsi" w:cstheme="minorHAnsi"/>
        </w:rPr>
      </w:pPr>
    </w:p>
    <w:p w14:paraId="44032828" w14:textId="77777777" w:rsidR="0023100D" w:rsidRPr="006229D3" w:rsidRDefault="0023100D" w:rsidP="00257AB6">
      <w:pPr>
        <w:pStyle w:val="Heading2"/>
        <w:spacing w:before="120" w:line="259" w:lineRule="auto"/>
        <w:jc w:val="left"/>
        <w:rPr>
          <w:rFonts w:asciiTheme="minorHAnsi" w:hAnsiTheme="minorHAnsi"/>
          <w:sz w:val="24"/>
        </w:rPr>
      </w:pPr>
      <w:bookmarkStart w:id="11" w:name="_Toc459619185"/>
      <w:bookmarkStart w:id="12" w:name="_Toc459622295"/>
      <w:bookmarkStart w:id="13" w:name="_Toc461010480"/>
      <w:r w:rsidRPr="006229D3">
        <w:rPr>
          <w:rFonts w:asciiTheme="minorHAnsi" w:hAnsiTheme="minorHAnsi"/>
          <w:sz w:val="24"/>
        </w:rPr>
        <w:t>Pricing Data and other Master Data Processing</w:t>
      </w:r>
      <w:bookmarkEnd w:id="11"/>
      <w:bookmarkEnd w:id="12"/>
      <w:bookmarkEnd w:id="13"/>
    </w:p>
    <w:p w14:paraId="48285C2D" w14:textId="1A345ECC" w:rsidR="0023100D" w:rsidRPr="00C92F0C" w:rsidRDefault="0023100D" w:rsidP="0023100D">
      <w:pPr>
        <w:rPr>
          <w:rFonts w:asciiTheme="minorHAnsi" w:hAnsiTheme="minorHAnsi" w:cstheme="minorHAnsi"/>
        </w:rPr>
      </w:pPr>
      <w:r w:rsidRPr="00F7343C">
        <w:rPr>
          <w:rFonts w:asciiTheme="minorHAnsi" w:hAnsiTheme="minorHAnsi" w:cstheme="minorHAnsi"/>
        </w:rPr>
        <w:t>Similar to the sales data processing,</w:t>
      </w:r>
      <w:r w:rsidRPr="008C503D">
        <w:rPr>
          <w:rFonts w:asciiTheme="minorHAnsi" w:hAnsiTheme="minorHAnsi" w:cstheme="minorHAnsi"/>
        </w:rPr>
        <w:t xml:space="preserve"> OSB will use </w:t>
      </w:r>
      <w:r w:rsidRPr="008C503D">
        <w:rPr>
          <w:rFonts w:asciiTheme="minorHAnsi" w:hAnsiTheme="minorHAnsi" w:cstheme="minorHAnsi"/>
          <w:b/>
        </w:rPr>
        <w:t xml:space="preserve">DB </w:t>
      </w:r>
      <w:r w:rsidR="00D34B14" w:rsidRPr="000F4DA1">
        <w:rPr>
          <w:rFonts w:asciiTheme="minorHAnsi" w:hAnsiTheme="minorHAnsi" w:cstheme="minorHAnsi"/>
          <w:b/>
        </w:rPr>
        <w:t>Adaptor</w:t>
      </w:r>
      <w:r w:rsidR="00D34B14" w:rsidRPr="000F4DA1">
        <w:rPr>
          <w:rFonts w:asciiTheme="minorHAnsi" w:hAnsiTheme="minorHAnsi" w:cstheme="minorHAnsi"/>
        </w:rPr>
        <w:t xml:space="preserve"> </w:t>
      </w:r>
      <w:r w:rsidRPr="000F4DA1">
        <w:rPr>
          <w:rFonts w:asciiTheme="minorHAnsi" w:hAnsiTheme="minorHAnsi" w:cstheme="minorHAnsi"/>
        </w:rPr>
        <w:t xml:space="preserve">to monitor record changes in </w:t>
      </w:r>
      <w:proofErr w:type="gramStart"/>
      <w:r w:rsidRPr="000F4DA1">
        <w:rPr>
          <w:rFonts w:asciiTheme="minorHAnsi" w:hAnsiTheme="minorHAnsi" w:cstheme="minorHAnsi"/>
        </w:rPr>
        <w:t>Pricing</w:t>
      </w:r>
      <w:proofErr w:type="gramEnd"/>
      <w:r w:rsidRPr="000F4DA1">
        <w:rPr>
          <w:rFonts w:asciiTheme="minorHAnsi" w:hAnsiTheme="minorHAnsi" w:cstheme="minorHAnsi"/>
        </w:rPr>
        <w:t xml:space="preserve"> tables in IT12 database. For example, if the record status for </w:t>
      </w:r>
      <w:proofErr w:type="gramStart"/>
      <w:r w:rsidRPr="000F4DA1">
        <w:rPr>
          <w:rFonts w:asciiTheme="minorHAnsi" w:hAnsiTheme="minorHAnsi" w:cstheme="minorHAnsi"/>
        </w:rPr>
        <w:t>Pricing</w:t>
      </w:r>
      <w:proofErr w:type="gramEnd"/>
      <w:r w:rsidRPr="000F4DA1">
        <w:rPr>
          <w:rFonts w:asciiTheme="minorHAnsi" w:hAnsiTheme="minorHAnsi" w:cstheme="minorHAnsi"/>
        </w:rPr>
        <w:t xml:space="preserve"> record has been marked as “P”, Oracle ESB DB </w:t>
      </w:r>
      <w:r w:rsidRPr="00454FEA">
        <w:rPr>
          <w:rFonts w:asciiTheme="minorHAnsi" w:hAnsiTheme="minorHAnsi" w:cstheme="minorHAnsi"/>
        </w:rPr>
        <w:t>Layer will retrieve the changes through JDBC connection. After that, system will</w:t>
      </w:r>
      <w:r w:rsidRPr="009131A2">
        <w:rPr>
          <w:rFonts w:asciiTheme="minorHAnsi" w:hAnsiTheme="minorHAnsi" w:cstheme="minorHAnsi"/>
        </w:rPr>
        <w:t xml:space="preserve"> trigger the </w:t>
      </w:r>
      <w:r w:rsidR="00D34B14" w:rsidRPr="009131A2">
        <w:rPr>
          <w:rFonts w:asciiTheme="minorHAnsi" w:hAnsiTheme="minorHAnsi" w:cstheme="minorHAnsi"/>
          <w:b/>
        </w:rPr>
        <w:t>Pricing Data Distribution</w:t>
      </w:r>
      <w:r w:rsidRPr="009131A2">
        <w:rPr>
          <w:rFonts w:asciiTheme="minorHAnsi" w:hAnsiTheme="minorHAnsi" w:cstheme="minorHAnsi"/>
          <w:b/>
        </w:rPr>
        <w:t xml:space="preserve"> Layer</w:t>
      </w:r>
      <w:r w:rsidRPr="009131A2">
        <w:rPr>
          <w:rFonts w:asciiTheme="minorHAnsi" w:hAnsiTheme="minorHAnsi" w:cstheme="minorHAnsi"/>
        </w:rPr>
        <w:t xml:space="preserve"> to push the pricing data to the underlying POS systems. Actually, Customized Data Pushing </w:t>
      </w:r>
      <w:r w:rsidRPr="00C92F0C">
        <w:rPr>
          <w:rFonts w:asciiTheme="minorHAnsi" w:hAnsiTheme="minorHAnsi" w:cstheme="minorHAnsi"/>
        </w:rPr>
        <w:t xml:space="preserve">Layer will also use JDBC to connect the local database in the POS system and update the staging table directly. Once staging tables updated, Layer will invoke remote stored procedure in POS system to merge the pricing data to POS system. </w:t>
      </w:r>
    </w:p>
    <w:p w14:paraId="4F64F56D" w14:textId="77777777" w:rsidR="0023100D" w:rsidRPr="00E0769F" w:rsidRDefault="0023100D" w:rsidP="0023100D">
      <w:pPr>
        <w:rPr>
          <w:rFonts w:asciiTheme="minorHAnsi" w:hAnsiTheme="minorHAnsi" w:cstheme="minorHAnsi"/>
        </w:rPr>
      </w:pPr>
      <w:r w:rsidRPr="00C92F0C">
        <w:rPr>
          <w:rFonts w:asciiTheme="minorHAnsi" w:hAnsiTheme="minorHAnsi" w:cstheme="minorHAnsi"/>
        </w:rPr>
        <w:t>The pushing logic in existing stored procedure in IT51 server will be ported to the Data Pushing Layer using Java. For synchronization processing, system is allowed to setup the start/end time for the synchronization. If pricing data had been updated outsides th</w:t>
      </w:r>
      <w:r w:rsidRPr="00E0769F">
        <w:rPr>
          <w:rFonts w:asciiTheme="minorHAnsi" w:hAnsiTheme="minorHAnsi" w:cstheme="minorHAnsi"/>
        </w:rPr>
        <w:t xml:space="preserve">e start/end time, e.g. End of Day, system will store the changes in the Pushing Layer temporarily and push the data to the underlying POS systems after the start time. </w:t>
      </w:r>
    </w:p>
    <w:p w14:paraId="6F283095" w14:textId="66256B0F" w:rsidR="0023100D" w:rsidRPr="00E0769F" w:rsidRDefault="0023100D" w:rsidP="0023100D">
      <w:pPr>
        <w:rPr>
          <w:rFonts w:asciiTheme="minorHAnsi" w:hAnsiTheme="minorHAnsi" w:cstheme="minorHAnsi"/>
        </w:rPr>
      </w:pPr>
      <w:r w:rsidRPr="00E0769F">
        <w:rPr>
          <w:rFonts w:asciiTheme="minorHAnsi" w:hAnsiTheme="minorHAnsi" w:cstheme="minorHAnsi"/>
        </w:rPr>
        <w:t>When there is any error found, e.g. network connection error, Oracle ESB system will log the error and retry the update according to the maximum retry count. If number of retry exceeds the limit, system will stop the synchronization for further investigation</w:t>
      </w:r>
      <w:r w:rsidR="00322C19" w:rsidRPr="00E0769F">
        <w:rPr>
          <w:rFonts w:asciiTheme="minorHAnsi" w:hAnsiTheme="minorHAnsi" w:cstheme="minorHAnsi"/>
        </w:rPr>
        <w:t xml:space="preserve"> whilst alert emails shall be sent to support team for notification</w:t>
      </w:r>
      <w:r w:rsidRPr="00E0769F">
        <w:rPr>
          <w:rFonts w:asciiTheme="minorHAnsi" w:hAnsiTheme="minorHAnsi" w:cstheme="minorHAnsi"/>
        </w:rPr>
        <w:t xml:space="preserve">. </w:t>
      </w:r>
    </w:p>
    <w:p w14:paraId="73DCCA19" w14:textId="77777777" w:rsidR="0023100D" w:rsidRPr="006229D3" w:rsidRDefault="0023100D" w:rsidP="00257AB6">
      <w:pPr>
        <w:pStyle w:val="Heading2"/>
        <w:spacing w:before="120" w:line="259" w:lineRule="auto"/>
        <w:jc w:val="left"/>
        <w:rPr>
          <w:rFonts w:asciiTheme="minorHAnsi" w:hAnsiTheme="minorHAnsi"/>
          <w:sz w:val="24"/>
        </w:rPr>
      </w:pPr>
      <w:bookmarkStart w:id="14" w:name="_Toc459619186"/>
      <w:bookmarkStart w:id="15" w:name="_Toc459622296"/>
      <w:bookmarkStart w:id="16" w:name="_Toc461010481"/>
      <w:r w:rsidRPr="006229D3">
        <w:rPr>
          <w:rFonts w:asciiTheme="minorHAnsi" w:hAnsiTheme="minorHAnsi"/>
          <w:sz w:val="24"/>
        </w:rPr>
        <w:lastRenderedPageBreak/>
        <w:t>Master Data or Configuration Data Processing</w:t>
      </w:r>
      <w:bookmarkEnd w:id="14"/>
      <w:bookmarkEnd w:id="15"/>
      <w:bookmarkEnd w:id="16"/>
    </w:p>
    <w:p w14:paraId="78421897" w14:textId="77777777" w:rsidR="0023100D" w:rsidRPr="000F4DA1" w:rsidRDefault="0023100D" w:rsidP="0023100D">
      <w:pPr>
        <w:spacing w:after="0"/>
        <w:jc w:val="left"/>
        <w:rPr>
          <w:rFonts w:asciiTheme="minorHAnsi" w:hAnsiTheme="minorHAnsi" w:cstheme="minorHAnsi"/>
        </w:rPr>
      </w:pPr>
      <w:r w:rsidRPr="00F7343C">
        <w:rPr>
          <w:rFonts w:asciiTheme="minorHAnsi" w:hAnsiTheme="minorHAnsi" w:cstheme="minorHAnsi"/>
        </w:rPr>
        <w:t>Other than the Pricing data, Master data or Configuration Data, e.g. access right, WIFI code, will be do</w:t>
      </w:r>
      <w:r w:rsidRPr="000F4DA1">
        <w:rPr>
          <w:rFonts w:asciiTheme="minorHAnsi" w:hAnsiTheme="minorHAnsi" w:cstheme="minorHAnsi"/>
        </w:rPr>
        <w:t>wnloaded to the underlying POS system using the same method as the Pricing Data Processing.</w:t>
      </w:r>
    </w:p>
    <w:p w14:paraId="1AB64E45" w14:textId="77777777" w:rsidR="0023100D" w:rsidRPr="000F4DA1" w:rsidRDefault="0023100D">
      <w:pPr>
        <w:spacing w:after="0"/>
        <w:ind w:left="0"/>
        <w:jc w:val="left"/>
        <w:rPr>
          <w:rFonts w:asciiTheme="minorHAnsi" w:hAnsiTheme="minorHAnsi" w:cstheme="minorHAnsi"/>
        </w:rPr>
      </w:pPr>
      <w:r w:rsidRPr="000F4DA1">
        <w:rPr>
          <w:rFonts w:asciiTheme="minorHAnsi" w:hAnsiTheme="minorHAnsi" w:cstheme="minorHAnsi"/>
        </w:rPr>
        <w:br w:type="page"/>
      </w:r>
    </w:p>
    <w:p w14:paraId="5EE578D1" w14:textId="77777777" w:rsidR="0023100D" w:rsidRPr="006229D3" w:rsidRDefault="0023100D" w:rsidP="0023100D">
      <w:pPr>
        <w:pStyle w:val="Heading1"/>
        <w:rPr>
          <w:rFonts w:asciiTheme="minorHAnsi" w:hAnsiTheme="minorHAnsi"/>
        </w:rPr>
      </w:pPr>
      <w:bookmarkStart w:id="17" w:name="_Toc459619187"/>
      <w:bookmarkStart w:id="18" w:name="_Toc459622297"/>
      <w:bookmarkStart w:id="19" w:name="_Toc461010482"/>
      <w:r w:rsidRPr="006229D3">
        <w:rPr>
          <w:rFonts w:asciiTheme="minorHAnsi" w:hAnsiTheme="minorHAnsi"/>
        </w:rPr>
        <w:lastRenderedPageBreak/>
        <w:t>Existing System Processing</w:t>
      </w:r>
      <w:bookmarkEnd w:id="17"/>
      <w:bookmarkEnd w:id="18"/>
      <w:bookmarkEnd w:id="19"/>
    </w:p>
    <w:p w14:paraId="2458DC45" w14:textId="77777777" w:rsidR="0023100D" w:rsidRPr="00454FEA" w:rsidRDefault="0023100D" w:rsidP="0023100D">
      <w:pPr>
        <w:spacing w:after="0"/>
        <w:jc w:val="left"/>
        <w:rPr>
          <w:rFonts w:asciiTheme="minorHAnsi" w:hAnsiTheme="minorHAnsi" w:cstheme="minorHAnsi"/>
        </w:rPr>
      </w:pPr>
      <w:r w:rsidRPr="00F7343C">
        <w:rPr>
          <w:rFonts w:asciiTheme="minorHAnsi" w:hAnsiTheme="minorHAnsi" w:cstheme="minorHAnsi"/>
        </w:rPr>
        <w:t>To simplify the implementation and minimize the impact to the existing services or applications</w:t>
      </w:r>
      <w:r w:rsidR="00257AB6" w:rsidRPr="008C503D">
        <w:rPr>
          <w:rFonts w:asciiTheme="minorHAnsi" w:hAnsiTheme="minorHAnsi" w:cstheme="minorHAnsi"/>
        </w:rPr>
        <w:t xml:space="preserve">, </w:t>
      </w:r>
      <w:r w:rsidRPr="000F4DA1">
        <w:rPr>
          <w:rFonts w:asciiTheme="minorHAnsi" w:hAnsiTheme="minorHAnsi" w:cstheme="minorHAnsi"/>
        </w:rPr>
        <w:t xml:space="preserve">existing POS </w:t>
      </w:r>
      <w:r w:rsidR="00257AB6" w:rsidRPr="000F4DA1">
        <w:rPr>
          <w:rFonts w:asciiTheme="minorHAnsi" w:hAnsiTheme="minorHAnsi" w:cstheme="minorHAnsi"/>
        </w:rPr>
        <w:t>p</w:t>
      </w:r>
      <w:r w:rsidRPr="000F4DA1">
        <w:rPr>
          <w:rFonts w:asciiTheme="minorHAnsi" w:hAnsiTheme="minorHAnsi" w:cstheme="minorHAnsi"/>
        </w:rPr>
        <w:t>olling servers will cont</w:t>
      </w:r>
      <w:r w:rsidRPr="00441D50">
        <w:rPr>
          <w:rFonts w:asciiTheme="minorHAnsi" w:hAnsiTheme="minorHAnsi" w:cstheme="minorHAnsi"/>
        </w:rPr>
        <w:t>inue to provide the functionalities as is, e.g. sales data conversion and centralized storage for the cake orders. In addition, it will continue to poll/push data to the non-ESB enabled POS systems. In short, these functions in existing POS Polling servers</w:t>
      </w:r>
      <w:r w:rsidRPr="00454FEA">
        <w:rPr>
          <w:rFonts w:asciiTheme="minorHAnsi" w:hAnsiTheme="minorHAnsi" w:cstheme="minorHAnsi"/>
        </w:rPr>
        <w:t xml:space="preserve"> will remain unchanged, except NO polling or pushing data from those ESB-enabled POS systems.</w:t>
      </w:r>
    </w:p>
    <w:p w14:paraId="0006FD97" w14:textId="77777777" w:rsidR="0023100D" w:rsidRPr="00454FEA" w:rsidRDefault="0023100D" w:rsidP="0023100D">
      <w:pPr>
        <w:spacing w:after="0"/>
        <w:jc w:val="left"/>
        <w:rPr>
          <w:rFonts w:asciiTheme="minorHAnsi" w:hAnsiTheme="minorHAnsi" w:cstheme="minorHAnsi"/>
        </w:rPr>
      </w:pPr>
    </w:p>
    <w:p w14:paraId="273B3803" w14:textId="77777777" w:rsidR="0023100D" w:rsidRPr="006229D3" w:rsidRDefault="0023100D" w:rsidP="0023100D">
      <w:pPr>
        <w:pStyle w:val="Heading1"/>
        <w:rPr>
          <w:rFonts w:asciiTheme="minorHAnsi" w:hAnsiTheme="minorHAnsi"/>
        </w:rPr>
      </w:pPr>
      <w:bookmarkStart w:id="20" w:name="_Toc459619188"/>
      <w:bookmarkStart w:id="21" w:name="_Toc459622298"/>
      <w:bookmarkStart w:id="22" w:name="_Toc461010483"/>
      <w:r w:rsidRPr="006229D3">
        <w:rPr>
          <w:rFonts w:asciiTheme="minorHAnsi" w:hAnsiTheme="minorHAnsi"/>
        </w:rPr>
        <w:t>Scope of Work</w:t>
      </w:r>
      <w:bookmarkEnd w:id="20"/>
      <w:bookmarkEnd w:id="21"/>
      <w:bookmarkEnd w:id="22"/>
    </w:p>
    <w:p w14:paraId="25E0A0BC" w14:textId="77777777" w:rsidR="0023100D" w:rsidRPr="008C503D" w:rsidRDefault="0023100D" w:rsidP="0023100D">
      <w:pPr>
        <w:rPr>
          <w:rFonts w:asciiTheme="minorHAnsi" w:hAnsiTheme="minorHAnsi" w:cstheme="minorHAnsi"/>
        </w:rPr>
      </w:pPr>
      <w:r w:rsidRPr="00F7343C">
        <w:rPr>
          <w:rFonts w:asciiTheme="minorHAnsi" w:hAnsiTheme="minorHAnsi" w:cstheme="minorHAnsi"/>
        </w:rPr>
        <w:t xml:space="preserve">Below </w:t>
      </w:r>
      <w:r w:rsidR="00257AB6" w:rsidRPr="008C503D">
        <w:rPr>
          <w:rFonts w:asciiTheme="minorHAnsi" w:hAnsiTheme="minorHAnsi" w:cstheme="minorHAnsi"/>
        </w:rPr>
        <w:t xml:space="preserve">is a </w:t>
      </w:r>
      <w:r w:rsidRPr="008C503D">
        <w:rPr>
          <w:rFonts w:asciiTheme="minorHAnsi" w:hAnsiTheme="minorHAnsi" w:cstheme="minorHAnsi"/>
        </w:rPr>
        <w:t>list of customized items for the ESB Polling system.</w:t>
      </w:r>
    </w:p>
    <w:p w14:paraId="35832503" w14:textId="7E377EF7" w:rsidR="0023100D" w:rsidRDefault="00D34B14" w:rsidP="00257AB6">
      <w:pPr>
        <w:pStyle w:val="ListParagraph"/>
        <w:numPr>
          <w:ilvl w:val="0"/>
          <w:numId w:val="25"/>
        </w:numPr>
        <w:spacing w:after="240" w:line="259" w:lineRule="auto"/>
        <w:rPr>
          <w:rFonts w:asciiTheme="minorHAnsi" w:hAnsiTheme="minorHAnsi" w:cstheme="minorHAnsi"/>
        </w:rPr>
      </w:pPr>
      <w:r w:rsidRPr="000F4DA1">
        <w:rPr>
          <w:rFonts w:asciiTheme="minorHAnsi" w:hAnsiTheme="minorHAnsi" w:cstheme="minorHAnsi"/>
          <w:b/>
        </w:rPr>
        <w:t>POS Data Assembly</w:t>
      </w:r>
      <w:r w:rsidR="0023100D" w:rsidRPr="000F4DA1">
        <w:rPr>
          <w:rFonts w:asciiTheme="minorHAnsi" w:hAnsiTheme="minorHAnsi" w:cstheme="minorHAnsi"/>
          <w:b/>
        </w:rPr>
        <w:t xml:space="preserve"> </w:t>
      </w:r>
      <w:r w:rsidR="0023100D" w:rsidRPr="00441D50">
        <w:rPr>
          <w:rFonts w:asciiTheme="minorHAnsi" w:hAnsiTheme="minorHAnsi" w:cstheme="minorHAnsi"/>
          <w:b/>
        </w:rPr>
        <w:t>Layer</w:t>
      </w:r>
      <w:r w:rsidR="0023100D" w:rsidRPr="00441D50">
        <w:rPr>
          <w:rFonts w:asciiTheme="minorHAnsi" w:hAnsiTheme="minorHAnsi" w:cstheme="minorHAnsi"/>
        </w:rPr>
        <w:t xml:space="preserve"> – web application to read the changed sales data from</w:t>
      </w:r>
      <w:r w:rsidR="0023100D" w:rsidRPr="00454FEA">
        <w:rPr>
          <w:rFonts w:asciiTheme="minorHAnsi" w:hAnsiTheme="minorHAnsi" w:cstheme="minorHAnsi"/>
        </w:rPr>
        <w:t xml:space="preserve"> POS systems through JDBC and to post the relevant data to EDW’s staging tables. Please refer to the </w:t>
      </w:r>
      <w:r w:rsidR="0023100D" w:rsidRPr="00454FEA">
        <w:rPr>
          <w:rFonts w:asciiTheme="minorHAnsi" w:hAnsiTheme="minorHAnsi" w:cstheme="minorHAnsi"/>
          <w:b/>
        </w:rPr>
        <w:t>stored procedures</w:t>
      </w:r>
      <w:r w:rsidR="0023100D" w:rsidRPr="00454FEA">
        <w:rPr>
          <w:rFonts w:asciiTheme="minorHAnsi" w:hAnsiTheme="minorHAnsi" w:cstheme="minorHAnsi"/>
        </w:rPr>
        <w:t xml:space="preserve"> </w:t>
      </w:r>
      <w:r w:rsidR="00F36AD5">
        <w:rPr>
          <w:rFonts w:asciiTheme="minorHAnsi" w:hAnsiTheme="minorHAnsi" w:cstheme="minorHAnsi"/>
        </w:rPr>
        <w:t xml:space="preserve">as below </w:t>
      </w:r>
      <w:r w:rsidR="0023100D" w:rsidRPr="00454FEA">
        <w:rPr>
          <w:rFonts w:asciiTheme="minorHAnsi" w:hAnsiTheme="minorHAnsi" w:cstheme="minorHAnsi"/>
        </w:rPr>
        <w:t>for the data polling logic.</w:t>
      </w:r>
      <w:r w:rsidR="00062E35">
        <w:rPr>
          <w:rFonts w:asciiTheme="minorHAnsi" w:hAnsiTheme="minorHAnsi" w:cstheme="minorHAnsi"/>
        </w:rPr>
        <w:t xml:space="preserve"> </w:t>
      </w:r>
      <w:ins w:id="23" w:author="Steven Chen" w:date="2016-10-03T19:30:00Z">
        <w:r w:rsidR="007B1A2E">
          <w:rPr>
            <w:rFonts w:asciiTheme="minorHAnsi" w:hAnsiTheme="minorHAnsi" w:cstheme="minorHAnsi"/>
          </w:rPr>
          <w:t>In addition, this application layer will treat the sales data (ORDER, ORDER_EXTRA and ORDER_PAY) as a group for sending data.</w:t>
        </w:r>
      </w:ins>
      <w:bookmarkStart w:id="24" w:name="_GoBack"/>
      <w:bookmarkEnd w:id="24"/>
    </w:p>
    <w:tbl>
      <w:tblPr>
        <w:tblW w:w="7110" w:type="dxa"/>
        <w:tblInd w:w="715" w:type="dxa"/>
        <w:tblLook w:val="04A0" w:firstRow="1" w:lastRow="0" w:firstColumn="1" w:lastColumn="0" w:noHBand="0" w:noVBand="1"/>
      </w:tblPr>
      <w:tblGrid>
        <w:gridCol w:w="768"/>
        <w:gridCol w:w="4006"/>
        <w:gridCol w:w="951"/>
        <w:gridCol w:w="1404"/>
      </w:tblGrid>
      <w:tr w:rsidR="002E7D9F" w:rsidRPr="00E0769F" w14:paraId="4C06841B" w14:textId="77777777" w:rsidTr="00F36AD5">
        <w:trPr>
          <w:trHeight w:val="300"/>
        </w:trPr>
        <w:tc>
          <w:tcPr>
            <w:tcW w:w="749"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32FC055" w14:textId="77777777" w:rsidR="00F36AD5" w:rsidRPr="006229D3" w:rsidRDefault="00F36AD5" w:rsidP="00F36AD5">
            <w:pPr>
              <w:spacing w:after="0"/>
              <w:ind w:left="0"/>
              <w:rPr>
                <w:rFonts w:asciiTheme="minorHAnsi" w:hAnsiTheme="minorHAnsi"/>
                <w:b/>
                <w:color w:val="000000"/>
                <w:lang w:val="en-US"/>
              </w:rPr>
            </w:pPr>
            <w:r w:rsidRPr="006229D3">
              <w:rPr>
                <w:rFonts w:asciiTheme="minorHAnsi" w:hAnsiTheme="minorHAnsi"/>
                <w:b/>
                <w:color w:val="000000"/>
                <w:lang w:val="en-US"/>
              </w:rPr>
              <w:t>No.</w:t>
            </w:r>
          </w:p>
        </w:tc>
        <w:tc>
          <w:tcPr>
            <w:tcW w:w="4006" w:type="dxa"/>
            <w:tcBorders>
              <w:top w:val="single" w:sz="4" w:space="0" w:color="auto"/>
              <w:left w:val="nil"/>
              <w:bottom w:val="single" w:sz="4" w:space="0" w:color="auto"/>
              <w:right w:val="single" w:sz="4" w:space="0" w:color="auto"/>
            </w:tcBorders>
            <w:shd w:val="clear" w:color="000000" w:fill="9BC2E6"/>
            <w:noWrap/>
            <w:vAlign w:val="bottom"/>
            <w:hideMark/>
          </w:tcPr>
          <w:p w14:paraId="59F220FE" w14:textId="53FAE456" w:rsidR="00F36AD5" w:rsidRPr="006229D3" w:rsidRDefault="00F36AD5" w:rsidP="00F36AD5">
            <w:pPr>
              <w:spacing w:after="0"/>
              <w:ind w:left="0"/>
              <w:rPr>
                <w:rFonts w:asciiTheme="minorHAnsi" w:hAnsiTheme="minorHAnsi"/>
                <w:b/>
                <w:color w:val="000000"/>
                <w:lang w:val="en-US"/>
              </w:rPr>
            </w:pPr>
            <w:r w:rsidRPr="006229D3">
              <w:rPr>
                <w:rFonts w:asciiTheme="minorHAnsi" w:hAnsiTheme="minorHAnsi"/>
                <w:b/>
                <w:color w:val="000000"/>
                <w:lang w:val="en-US"/>
              </w:rPr>
              <w:t xml:space="preserve">Stored </w:t>
            </w:r>
            <w:r w:rsidR="0059028E" w:rsidRPr="006229D3">
              <w:rPr>
                <w:rFonts w:asciiTheme="minorHAnsi" w:hAnsiTheme="minorHAnsi"/>
                <w:b/>
                <w:color w:val="000000"/>
                <w:lang w:val="en-US"/>
              </w:rPr>
              <w:t>Procedure</w:t>
            </w:r>
            <w:r w:rsidRPr="006229D3">
              <w:rPr>
                <w:rFonts w:asciiTheme="minorHAnsi" w:hAnsiTheme="minorHAnsi"/>
                <w:b/>
                <w:color w:val="000000"/>
                <w:lang w:val="en-US"/>
              </w:rPr>
              <w:t xml:space="preserve"> Name</w:t>
            </w:r>
          </w:p>
        </w:tc>
        <w:tc>
          <w:tcPr>
            <w:tcW w:w="951" w:type="dxa"/>
            <w:tcBorders>
              <w:top w:val="single" w:sz="4" w:space="0" w:color="auto"/>
              <w:left w:val="nil"/>
              <w:bottom w:val="single" w:sz="4" w:space="0" w:color="auto"/>
              <w:right w:val="single" w:sz="4" w:space="0" w:color="auto"/>
            </w:tcBorders>
            <w:shd w:val="clear" w:color="000000" w:fill="9BC2E6"/>
            <w:noWrap/>
            <w:vAlign w:val="bottom"/>
            <w:hideMark/>
          </w:tcPr>
          <w:p w14:paraId="38E89F3F" w14:textId="77777777" w:rsidR="00F36AD5" w:rsidRPr="006229D3" w:rsidRDefault="00F36AD5" w:rsidP="00F36AD5">
            <w:pPr>
              <w:spacing w:after="0"/>
              <w:ind w:left="0"/>
              <w:rPr>
                <w:rFonts w:asciiTheme="minorHAnsi" w:hAnsiTheme="minorHAnsi"/>
                <w:b/>
                <w:color w:val="000000"/>
                <w:lang w:val="en-US"/>
              </w:rPr>
            </w:pPr>
            <w:r w:rsidRPr="006229D3">
              <w:rPr>
                <w:rFonts w:asciiTheme="minorHAnsi" w:hAnsiTheme="minorHAnsi"/>
                <w:b/>
                <w:color w:val="000000"/>
                <w:lang w:val="en-US"/>
              </w:rPr>
              <w:t>Server</w:t>
            </w:r>
          </w:p>
        </w:tc>
        <w:tc>
          <w:tcPr>
            <w:tcW w:w="1404" w:type="dxa"/>
            <w:tcBorders>
              <w:top w:val="single" w:sz="4" w:space="0" w:color="auto"/>
              <w:left w:val="nil"/>
              <w:bottom w:val="single" w:sz="4" w:space="0" w:color="auto"/>
              <w:right w:val="single" w:sz="4" w:space="0" w:color="auto"/>
            </w:tcBorders>
            <w:shd w:val="clear" w:color="000000" w:fill="9BC2E6"/>
            <w:noWrap/>
            <w:vAlign w:val="bottom"/>
            <w:hideMark/>
          </w:tcPr>
          <w:p w14:paraId="4F31FEBD" w14:textId="77777777" w:rsidR="00F36AD5" w:rsidRPr="006229D3" w:rsidRDefault="00F36AD5" w:rsidP="00F36AD5">
            <w:pPr>
              <w:spacing w:after="0"/>
              <w:ind w:left="0"/>
              <w:rPr>
                <w:rFonts w:asciiTheme="minorHAnsi" w:hAnsiTheme="minorHAnsi"/>
                <w:b/>
                <w:color w:val="000000"/>
                <w:lang w:val="en-US"/>
              </w:rPr>
            </w:pPr>
            <w:r w:rsidRPr="006229D3">
              <w:rPr>
                <w:rFonts w:asciiTheme="minorHAnsi" w:hAnsiTheme="minorHAnsi"/>
                <w:b/>
                <w:color w:val="000000"/>
                <w:lang w:val="en-US"/>
              </w:rPr>
              <w:t>Database</w:t>
            </w:r>
          </w:p>
        </w:tc>
      </w:tr>
      <w:tr w:rsidR="002E7D9F" w:rsidRPr="00E0769F" w14:paraId="444C4064" w14:textId="77777777" w:rsidTr="00F36AD5">
        <w:trPr>
          <w:trHeight w:val="300"/>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14:paraId="3106EBC8" w14:textId="77777777" w:rsidR="00F36AD5" w:rsidRPr="006229D3" w:rsidRDefault="00F36AD5" w:rsidP="00F36AD5">
            <w:pPr>
              <w:spacing w:after="0"/>
              <w:ind w:left="0" w:right="440"/>
              <w:rPr>
                <w:rFonts w:asciiTheme="minorHAnsi" w:hAnsiTheme="minorHAnsi"/>
                <w:color w:val="000000"/>
                <w:lang w:val="en-US"/>
              </w:rPr>
            </w:pPr>
            <w:r w:rsidRPr="006229D3">
              <w:rPr>
                <w:rFonts w:asciiTheme="minorHAnsi" w:hAnsiTheme="minorHAnsi"/>
                <w:color w:val="000000"/>
                <w:lang w:val="en-US"/>
              </w:rPr>
              <w:t>1</w:t>
            </w:r>
          </w:p>
        </w:tc>
        <w:tc>
          <w:tcPr>
            <w:tcW w:w="4006" w:type="dxa"/>
            <w:tcBorders>
              <w:top w:val="nil"/>
              <w:left w:val="nil"/>
              <w:bottom w:val="single" w:sz="4" w:space="0" w:color="auto"/>
              <w:right w:val="single" w:sz="4" w:space="0" w:color="auto"/>
            </w:tcBorders>
            <w:shd w:val="clear" w:color="auto" w:fill="auto"/>
            <w:noWrap/>
            <w:hideMark/>
          </w:tcPr>
          <w:p w14:paraId="719027AD" w14:textId="77777777" w:rsidR="00F36AD5" w:rsidRPr="006229D3" w:rsidRDefault="00F36AD5" w:rsidP="00F36AD5">
            <w:pPr>
              <w:spacing w:after="0"/>
              <w:ind w:left="0"/>
              <w:rPr>
                <w:rFonts w:asciiTheme="minorHAnsi" w:hAnsiTheme="minorHAnsi"/>
                <w:color w:val="000000"/>
                <w:lang w:val="en-US"/>
              </w:rPr>
            </w:pPr>
            <w:proofErr w:type="spellStart"/>
            <w:r w:rsidRPr="006229D3">
              <w:rPr>
                <w:rFonts w:asciiTheme="minorHAnsi" w:hAnsiTheme="minorHAnsi"/>
                <w:color w:val="000000"/>
                <w:lang w:val="en-US"/>
              </w:rPr>
              <w:t>udsp_check_polling_schedule</w:t>
            </w:r>
            <w:proofErr w:type="spellEnd"/>
          </w:p>
        </w:tc>
        <w:tc>
          <w:tcPr>
            <w:tcW w:w="951" w:type="dxa"/>
            <w:tcBorders>
              <w:top w:val="nil"/>
              <w:left w:val="nil"/>
              <w:bottom w:val="single" w:sz="4" w:space="0" w:color="auto"/>
              <w:right w:val="single" w:sz="4" w:space="0" w:color="auto"/>
            </w:tcBorders>
            <w:shd w:val="clear" w:color="auto" w:fill="auto"/>
            <w:noWrap/>
            <w:vAlign w:val="bottom"/>
            <w:hideMark/>
          </w:tcPr>
          <w:p w14:paraId="424F17C0" w14:textId="77777777" w:rsidR="00F36AD5" w:rsidRPr="006229D3" w:rsidRDefault="00F36AD5" w:rsidP="00F36AD5">
            <w:pPr>
              <w:spacing w:after="0"/>
              <w:ind w:left="0"/>
              <w:rPr>
                <w:rFonts w:asciiTheme="minorHAnsi" w:hAnsiTheme="minorHAnsi"/>
                <w:color w:val="000000"/>
                <w:lang w:val="en-US"/>
              </w:rPr>
            </w:pPr>
            <w:r w:rsidRPr="006229D3">
              <w:rPr>
                <w:rFonts w:asciiTheme="minorHAnsi" w:hAnsiTheme="minorHAnsi"/>
                <w:color w:val="000000"/>
                <w:lang w:val="en-US"/>
              </w:rPr>
              <w:t>IT51</w:t>
            </w:r>
          </w:p>
        </w:tc>
        <w:tc>
          <w:tcPr>
            <w:tcW w:w="1404" w:type="dxa"/>
            <w:tcBorders>
              <w:top w:val="nil"/>
              <w:left w:val="nil"/>
              <w:bottom w:val="single" w:sz="4" w:space="0" w:color="auto"/>
              <w:right w:val="single" w:sz="4" w:space="0" w:color="auto"/>
            </w:tcBorders>
            <w:shd w:val="clear" w:color="auto" w:fill="auto"/>
            <w:noWrap/>
            <w:vAlign w:val="bottom"/>
            <w:hideMark/>
          </w:tcPr>
          <w:p w14:paraId="6F4EFCFC" w14:textId="71004615" w:rsidR="00F36AD5" w:rsidRPr="006229D3" w:rsidRDefault="00062E35" w:rsidP="00F36AD5">
            <w:pPr>
              <w:spacing w:after="0"/>
              <w:ind w:left="0"/>
              <w:rPr>
                <w:rFonts w:asciiTheme="minorHAnsi" w:hAnsiTheme="minorHAnsi"/>
                <w:color w:val="000000"/>
                <w:lang w:val="en-US"/>
              </w:rPr>
            </w:pPr>
            <w:proofErr w:type="spellStart"/>
            <w:r w:rsidRPr="006229D3">
              <w:rPr>
                <w:rFonts w:asciiTheme="minorHAnsi" w:hAnsiTheme="minorHAnsi"/>
                <w:color w:val="000000"/>
                <w:lang w:val="en-US"/>
              </w:rPr>
              <w:t>H</w:t>
            </w:r>
            <w:r w:rsidR="00F36AD5" w:rsidRPr="006229D3">
              <w:rPr>
                <w:rFonts w:asciiTheme="minorHAnsi" w:hAnsiTheme="minorHAnsi"/>
                <w:color w:val="000000"/>
                <w:lang w:val="en-US"/>
              </w:rPr>
              <w:t>opos</w:t>
            </w:r>
            <w:proofErr w:type="spellEnd"/>
          </w:p>
        </w:tc>
      </w:tr>
      <w:tr w:rsidR="002E7D9F" w:rsidRPr="00E0769F" w14:paraId="2A70E4AD" w14:textId="77777777" w:rsidTr="00F36AD5">
        <w:trPr>
          <w:trHeight w:val="300"/>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14:paraId="3C4F0516" w14:textId="77777777" w:rsidR="00F36AD5" w:rsidRPr="006229D3" w:rsidRDefault="00F36AD5" w:rsidP="00F36AD5">
            <w:pPr>
              <w:spacing w:after="0"/>
              <w:ind w:left="0" w:right="440"/>
              <w:rPr>
                <w:rFonts w:asciiTheme="minorHAnsi" w:hAnsiTheme="minorHAnsi"/>
                <w:color w:val="000000"/>
                <w:lang w:val="en-US"/>
              </w:rPr>
            </w:pPr>
            <w:r w:rsidRPr="006229D3">
              <w:rPr>
                <w:rFonts w:asciiTheme="minorHAnsi" w:hAnsiTheme="minorHAnsi"/>
                <w:color w:val="000000"/>
                <w:lang w:val="en-US"/>
              </w:rPr>
              <w:t>2</w:t>
            </w:r>
          </w:p>
        </w:tc>
        <w:tc>
          <w:tcPr>
            <w:tcW w:w="4006" w:type="dxa"/>
            <w:tcBorders>
              <w:top w:val="nil"/>
              <w:left w:val="nil"/>
              <w:bottom w:val="single" w:sz="4" w:space="0" w:color="auto"/>
              <w:right w:val="single" w:sz="4" w:space="0" w:color="auto"/>
            </w:tcBorders>
            <w:shd w:val="clear" w:color="auto" w:fill="auto"/>
            <w:noWrap/>
            <w:vAlign w:val="bottom"/>
            <w:hideMark/>
          </w:tcPr>
          <w:p w14:paraId="3E82DEC8" w14:textId="77777777" w:rsidR="00F36AD5" w:rsidRPr="006229D3" w:rsidRDefault="00F36AD5" w:rsidP="00F36AD5">
            <w:pPr>
              <w:spacing w:after="0"/>
              <w:ind w:left="0"/>
              <w:rPr>
                <w:rFonts w:asciiTheme="minorHAnsi" w:hAnsiTheme="minorHAnsi"/>
                <w:color w:val="000000"/>
                <w:lang w:val="en-US"/>
              </w:rPr>
            </w:pPr>
            <w:proofErr w:type="spellStart"/>
            <w:r w:rsidRPr="006229D3">
              <w:rPr>
                <w:rFonts w:asciiTheme="minorHAnsi" w:hAnsiTheme="minorHAnsi"/>
                <w:color w:val="000000"/>
                <w:lang w:val="en-US"/>
              </w:rPr>
              <w:t>udsp_chk_poll_missing_branch</w:t>
            </w:r>
            <w:proofErr w:type="spellEnd"/>
          </w:p>
        </w:tc>
        <w:tc>
          <w:tcPr>
            <w:tcW w:w="951" w:type="dxa"/>
            <w:tcBorders>
              <w:top w:val="nil"/>
              <w:left w:val="nil"/>
              <w:bottom w:val="single" w:sz="4" w:space="0" w:color="auto"/>
              <w:right w:val="single" w:sz="4" w:space="0" w:color="auto"/>
            </w:tcBorders>
            <w:shd w:val="clear" w:color="auto" w:fill="auto"/>
            <w:noWrap/>
            <w:vAlign w:val="bottom"/>
            <w:hideMark/>
          </w:tcPr>
          <w:p w14:paraId="3DA96491" w14:textId="77777777" w:rsidR="00F36AD5" w:rsidRPr="006229D3" w:rsidRDefault="00F36AD5" w:rsidP="00F36AD5">
            <w:pPr>
              <w:spacing w:after="0"/>
              <w:ind w:left="0"/>
              <w:rPr>
                <w:rFonts w:asciiTheme="minorHAnsi" w:hAnsiTheme="minorHAnsi"/>
                <w:color w:val="000000"/>
                <w:lang w:val="en-US"/>
              </w:rPr>
            </w:pPr>
            <w:r w:rsidRPr="006229D3">
              <w:rPr>
                <w:rFonts w:asciiTheme="minorHAnsi" w:hAnsiTheme="minorHAnsi"/>
                <w:color w:val="000000"/>
                <w:lang w:val="en-US"/>
              </w:rPr>
              <w:t>IT51</w:t>
            </w:r>
          </w:p>
        </w:tc>
        <w:tc>
          <w:tcPr>
            <w:tcW w:w="1404" w:type="dxa"/>
            <w:tcBorders>
              <w:top w:val="nil"/>
              <w:left w:val="nil"/>
              <w:bottom w:val="single" w:sz="4" w:space="0" w:color="auto"/>
              <w:right w:val="single" w:sz="4" w:space="0" w:color="auto"/>
            </w:tcBorders>
            <w:shd w:val="clear" w:color="auto" w:fill="auto"/>
            <w:noWrap/>
            <w:vAlign w:val="bottom"/>
            <w:hideMark/>
          </w:tcPr>
          <w:p w14:paraId="2683D436" w14:textId="77777777" w:rsidR="00F36AD5" w:rsidRPr="006229D3" w:rsidRDefault="00F36AD5" w:rsidP="00F36AD5">
            <w:pPr>
              <w:spacing w:after="0"/>
              <w:ind w:left="0"/>
              <w:rPr>
                <w:rFonts w:asciiTheme="minorHAnsi" w:hAnsiTheme="minorHAnsi"/>
                <w:color w:val="000000"/>
                <w:lang w:val="en-US"/>
              </w:rPr>
            </w:pPr>
            <w:r w:rsidRPr="006229D3">
              <w:rPr>
                <w:rFonts w:asciiTheme="minorHAnsi" w:hAnsiTheme="minorHAnsi"/>
                <w:color w:val="000000"/>
                <w:lang w:val="en-US"/>
              </w:rPr>
              <w:t>common</w:t>
            </w:r>
          </w:p>
        </w:tc>
      </w:tr>
      <w:tr w:rsidR="002E7D9F" w:rsidRPr="00E0769F" w14:paraId="4D3C9347" w14:textId="77777777" w:rsidTr="00F36AD5">
        <w:trPr>
          <w:trHeight w:val="300"/>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14:paraId="48017825" w14:textId="77777777" w:rsidR="00F36AD5" w:rsidRPr="006229D3" w:rsidRDefault="00F36AD5" w:rsidP="00F36AD5">
            <w:pPr>
              <w:spacing w:after="0"/>
              <w:ind w:left="0" w:right="440"/>
              <w:rPr>
                <w:rFonts w:asciiTheme="minorHAnsi" w:hAnsiTheme="minorHAnsi"/>
                <w:color w:val="000000"/>
                <w:lang w:val="en-US"/>
              </w:rPr>
            </w:pPr>
            <w:r w:rsidRPr="006229D3">
              <w:rPr>
                <w:rFonts w:asciiTheme="minorHAnsi" w:hAnsiTheme="minorHAnsi"/>
                <w:color w:val="000000"/>
                <w:lang w:val="en-US"/>
              </w:rPr>
              <w:t>3</w:t>
            </w:r>
          </w:p>
        </w:tc>
        <w:tc>
          <w:tcPr>
            <w:tcW w:w="4006" w:type="dxa"/>
            <w:tcBorders>
              <w:top w:val="nil"/>
              <w:left w:val="nil"/>
              <w:bottom w:val="single" w:sz="4" w:space="0" w:color="auto"/>
              <w:right w:val="single" w:sz="4" w:space="0" w:color="auto"/>
            </w:tcBorders>
            <w:shd w:val="clear" w:color="auto" w:fill="auto"/>
            <w:noWrap/>
            <w:hideMark/>
          </w:tcPr>
          <w:p w14:paraId="7B6AFF3A" w14:textId="77777777" w:rsidR="00F36AD5" w:rsidRPr="006229D3" w:rsidRDefault="00F36AD5" w:rsidP="00F36AD5">
            <w:pPr>
              <w:spacing w:after="0"/>
              <w:ind w:left="0"/>
              <w:rPr>
                <w:rFonts w:asciiTheme="minorHAnsi" w:hAnsiTheme="minorHAnsi"/>
                <w:color w:val="000000"/>
                <w:lang w:val="en-US"/>
              </w:rPr>
            </w:pPr>
            <w:proofErr w:type="spellStart"/>
            <w:r w:rsidRPr="006229D3">
              <w:rPr>
                <w:rFonts w:asciiTheme="minorHAnsi" w:hAnsiTheme="minorHAnsi"/>
                <w:color w:val="000000"/>
                <w:lang w:val="en-US"/>
              </w:rPr>
              <w:t>udsp_poll_branch_data</w:t>
            </w:r>
            <w:proofErr w:type="spellEnd"/>
          </w:p>
        </w:tc>
        <w:tc>
          <w:tcPr>
            <w:tcW w:w="951" w:type="dxa"/>
            <w:tcBorders>
              <w:top w:val="nil"/>
              <w:left w:val="nil"/>
              <w:bottom w:val="single" w:sz="4" w:space="0" w:color="auto"/>
              <w:right w:val="single" w:sz="4" w:space="0" w:color="auto"/>
            </w:tcBorders>
            <w:shd w:val="clear" w:color="auto" w:fill="auto"/>
            <w:noWrap/>
            <w:vAlign w:val="bottom"/>
            <w:hideMark/>
          </w:tcPr>
          <w:p w14:paraId="52CE4177" w14:textId="77777777" w:rsidR="00F36AD5" w:rsidRPr="006229D3" w:rsidRDefault="00F36AD5" w:rsidP="00F36AD5">
            <w:pPr>
              <w:spacing w:after="0"/>
              <w:ind w:left="0"/>
              <w:rPr>
                <w:rFonts w:asciiTheme="minorHAnsi" w:hAnsiTheme="minorHAnsi"/>
                <w:color w:val="000000"/>
                <w:lang w:val="en-US"/>
              </w:rPr>
            </w:pPr>
            <w:r w:rsidRPr="006229D3">
              <w:rPr>
                <w:rFonts w:asciiTheme="minorHAnsi" w:hAnsiTheme="minorHAnsi"/>
                <w:color w:val="000000"/>
                <w:lang w:val="en-US"/>
              </w:rPr>
              <w:t>IT51</w:t>
            </w:r>
          </w:p>
        </w:tc>
        <w:tc>
          <w:tcPr>
            <w:tcW w:w="1404" w:type="dxa"/>
            <w:tcBorders>
              <w:top w:val="nil"/>
              <w:left w:val="nil"/>
              <w:bottom w:val="single" w:sz="4" w:space="0" w:color="auto"/>
              <w:right w:val="single" w:sz="4" w:space="0" w:color="auto"/>
            </w:tcBorders>
            <w:shd w:val="clear" w:color="auto" w:fill="auto"/>
            <w:noWrap/>
            <w:vAlign w:val="bottom"/>
            <w:hideMark/>
          </w:tcPr>
          <w:p w14:paraId="4DB25390" w14:textId="798D453B" w:rsidR="00F36AD5" w:rsidRPr="006229D3" w:rsidRDefault="00062E35" w:rsidP="00F36AD5">
            <w:pPr>
              <w:spacing w:after="0"/>
              <w:ind w:left="0"/>
              <w:rPr>
                <w:rFonts w:asciiTheme="minorHAnsi" w:hAnsiTheme="minorHAnsi"/>
                <w:color w:val="000000"/>
                <w:lang w:val="en-US"/>
              </w:rPr>
            </w:pPr>
            <w:proofErr w:type="spellStart"/>
            <w:r w:rsidRPr="006229D3">
              <w:rPr>
                <w:rFonts w:asciiTheme="minorHAnsi" w:hAnsiTheme="minorHAnsi"/>
                <w:color w:val="000000"/>
                <w:lang w:val="en-US"/>
              </w:rPr>
              <w:t>H</w:t>
            </w:r>
            <w:r w:rsidR="00F36AD5" w:rsidRPr="006229D3">
              <w:rPr>
                <w:rFonts w:asciiTheme="minorHAnsi" w:hAnsiTheme="minorHAnsi"/>
                <w:color w:val="000000"/>
                <w:lang w:val="en-US"/>
              </w:rPr>
              <w:t>opos</w:t>
            </w:r>
            <w:proofErr w:type="spellEnd"/>
          </w:p>
        </w:tc>
      </w:tr>
      <w:tr w:rsidR="002E7D9F" w:rsidRPr="00E0769F" w14:paraId="11830553" w14:textId="77777777" w:rsidTr="00F36AD5">
        <w:trPr>
          <w:trHeight w:val="300"/>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14:paraId="27EAEE13" w14:textId="77777777" w:rsidR="00F36AD5" w:rsidRPr="006229D3" w:rsidRDefault="00F36AD5" w:rsidP="00F36AD5">
            <w:pPr>
              <w:spacing w:after="0"/>
              <w:ind w:left="0" w:right="440"/>
              <w:rPr>
                <w:rFonts w:asciiTheme="minorHAnsi" w:hAnsiTheme="minorHAnsi"/>
                <w:color w:val="000000"/>
                <w:lang w:val="en-US"/>
              </w:rPr>
            </w:pPr>
            <w:r w:rsidRPr="006229D3">
              <w:rPr>
                <w:rFonts w:asciiTheme="minorHAnsi" w:hAnsiTheme="minorHAnsi"/>
                <w:color w:val="000000"/>
                <w:lang w:val="en-US"/>
              </w:rPr>
              <w:t>4</w:t>
            </w:r>
          </w:p>
        </w:tc>
        <w:tc>
          <w:tcPr>
            <w:tcW w:w="4006" w:type="dxa"/>
            <w:tcBorders>
              <w:top w:val="nil"/>
              <w:left w:val="nil"/>
              <w:bottom w:val="single" w:sz="4" w:space="0" w:color="auto"/>
              <w:right w:val="single" w:sz="4" w:space="0" w:color="auto"/>
            </w:tcBorders>
            <w:shd w:val="clear" w:color="auto" w:fill="auto"/>
            <w:noWrap/>
            <w:hideMark/>
          </w:tcPr>
          <w:p w14:paraId="7ABC1C3A" w14:textId="77777777" w:rsidR="00F36AD5" w:rsidRPr="006229D3" w:rsidRDefault="00F36AD5" w:rsidP="00F36AD5">
            <w:pPr>
              <w:spacing w:after="0"/>
              <w:ind w:left="0"/>
              <w:rPr>
                <w:rFonts w:asciiTheme="minorHAnsi" w:hAnsiTheme="minorHAnsi"/>
                <w:color w:val="000000"/>
                <w:lang w:val="en-US"/>
              </w:rPr>
            </w:pPr>
            <w:proofErr w:type="spellStart"/>
            <w:r w:rsidRPr="006229D3">
              <w:rPr>
                <w:rFonts w:asciiTheme="minorHAnsi" w:hAnsiTheme="minorHAnsi"/>
                <w:color w:val="000000"/>
                <w:lang w:val="en-US"/>
              </w:rPr>
              <w:t>udsp_poll_dbf_branch_data</w:t>
            </w:r>
            <w:proofErr w:type="spellEnd"/>
          </w:p>
        </w:tc>
        <w:tc>
          <w:tcPr>
            <w:tcW w:w="951" w:type="dxa"/>
            <w:tcBorders>
              <w:top w:val="nil"/>
              <w:left w:val="nil"/>
              <w:bottom w:val="single" w:sz="4" w:space="0" w:color="auto"/>
              <w:right w:val="single" w:sz="4" w:space="0" w:color="auto"/>
            </w:tcBorders>
            <w:shd w:val="clear" w:color="auto" w:fill="auto"/>
            <w:noWrap/>
            <w:vAlign w:val="bottom"/>
            <w:hideMark/>
          </w:tcPr>
          <w:p w14:paraId="1D93C84C" w14:textId="77777777" w:rsidR="00F36AD5" w:rsidRPr="006229D3" w:rsidRDefault="00F36AD5" w:rsidP="00F36AD5">
            <w:pPr>
              <w:spacing w:after="0"/>
              <w:ind w:left="0"/>
              <w:rPr>
                <w:rFonts w:asciiTheme="minorHAnsi" w:hAnsiTheme="minorHAnsi"/>
                <w:color w:val="000000"/>
                <w:lang w:val="en-US"/>
              </w:rPr>
            </w:pPr>
            <w:r w:rsidRPr="006229D3">
              <w:rPr>
                <w:rFonts w:asciiTheme="minorHAnsi" w:hAnsiTheme="minorHAnsi"/>
                <w:color w:val="000000"/>
                <w:lang w:val="en-US"/>
              </w:rPr>
              <w:t>IT51</w:t>
            </w:r>
          </w:p>
        </w:tc>
        <w:tc>
          <w:tcPr>
            <w:tcW w:w="1404" w:type="dxa"/>
            <w:tcBorders>
              <w:top w:val="nil"/>
              <w:left w:val="nil"/>
              <w:bottom w:val="single" w:sz="4" w:space="0" w:color="auto"/>
              <w:right w:val="single" w:sz="4" w:space="0" w:color="auto"/>
            </w:tcBorders>
            <w:shd w:val="clear" w:color="auto" w:fill="auto"/>
            <w:noWrap/>
            <w:vAlign w:val="bottom"/>
            <w:hideMark/>
          </w:tcPr>
          <w:p w14:paraId="4977BC63" w14:textId="64F4BCE4" w:rsidR="00F36AD5" w:rsidRPr="006229D3" w:rsidRDefault="00062E35" w:rsidP="00F36AD5">
            <w:pPr>
              <w:spacing w:after="0"/>
              <w:ind w:left="0"/>
              <w:rPr>
                <w:rFonts w:asciiTheme="minorHAnsi" w:hAnsiTheme="minorHAnsi"/>
                <w:color w:val="000000"/>
                <w:lang w:val="en-US"/>
              </w:rPr>
            </w:pPr>
            <w:proofErr w:type="spellStart"/>
            <w:r w:rsidRPr="006229D3">
              <w:rPr>
                <w:rFonts w:asciiTheme="minorHAnsi" w:hAnsiTheme="minorHAnsi"/>
                <w:color w:val="000000"/>
                <w:lang w:val="en-US"/>
              </w:rPr>
              <w:t>H</w:t>
            </w:r>
            <w:r w:rsidR="00F36AD5" w:rsidRPr="006229D3">
              <w:rPr>
                <w:rFonts w:asciiTheme="minorHAnsi" w:hAnsiTheme="minorHAnsi"/>
                <w:color w:val="000000"/>
                <w:lang w:val="en-US"/>
              </w:rPr>
              <w:t>opos</w:t>
            </w:r>
            <w:proofErr w:type="spellEnd"/>
          </w:p>
        </w:tc>
      </w:tr>
      <w:tr w:rsidR="002E7D9F" w:rsidRPr="00E0769F" w14:paraId="23498BD6" w14:textId="77777777" w:rsidTr="00F36AD5">
        <w:trPr>
          <w:trHeight w:val="300"/>
        </w:trPr>
        <w:tc>
          <w:tcPr>
            <w:tcW w:w="749" w:type="dxa"/>
            <w:tcBorders>
              <w:top w:val="nil"/>
              <w:left w:val="single" w:sz="4" w:space="0" w:color="auto"/>
              <w:bottom w:val="single" w:sz="4" w:space="0" w:color="auto"/>
              <w:right w:val="single" w:sz="4" w:space="0" w:color="auto"/>
            </w:tcBorders>
            <w:shd w:val="clear" w:color="auto" w:fill="auto"/>
            <w:noWrap/>
            <w:vAlign w:val="bottom"/>
            <w:hideMark/>
          </w:tcPr>
          <w:p w14:paraId="6A6FEF15" w14:textId="77777777" w:rsidR="00F36AD5" w:rsidRPr="006229D3" w:rsidRDefault="00F36AD5" w:rsidP="00F36AD5">
            <w:pPr>
              <w:spacing w:after="0"/>
              <w:ind w:left="0" w:right="440"/>
              <w:rPr>
                <w:rFonts w:asciiTheme="minorHAnsi" w:hAnsiTheme="minorHAnsi"/>
                <w:color w:val="000000"/>
                <w:lang w:val="en-US"/>
              </w:rPr>
            </w:pPr>
            <w:r w:rsidRPr="006229D3">
              <w:rPr>
                <w:rFonts w:asciiTheme="minorHAnsi" w:hAnsiTheme="minorHAnsi"/>
                <w:color w:val="000000"/>
                <w:lang w:val="en-US"/>
              </w:rPr>
              <w:t>5</w:t>
            </w:r>
          </w:p>
        </w:tc>
        <w:tc>
          <w:tcPr>
            <w:tcW w:w="4006" w:type="dxa"/>
            <w:tcBorders>
              <w:top w:val="nil"/>
              <w:left w:val="nil"/>
              <w:bottom w:val="single" w:sz="4" w:space="0" w:color="auto"/>
              <w:right w:val="single" w:sz="4" w:space="0" w:color="auto"/>
            </w:tcBorders>
            <w:shd w:val="clear" w:color="auto" w:fill="auto"/>
            <w:noWrap/>
            <w:hideMark/>
          </w:tcPr>
          <w:p w14:paraId="6333DFBA" w14:textId="77777777" w:rsidR="00F36AD5" w:rsidRPr="006229D3" w:rsidRDefault="00F36AD5" w:rsidP="00F36AD5">
            <w:pPr>
              <w:spacing w:after="0"/>
              <w:ind w:left="0"/>
              <w:rPr>
                <w:rFonts w:asciiTheme="minorHAnsi" w:hAnsiTheme="minorHAnsi"/>
                <w:color w:val="000000"/>
                <w:lang w:val="en-US"/>
              </w:rPr>
            </w:pPr>
            <w:r w:rsidRPr="006229D3">
              <w:rPr>
                <w:rFonts w:asciiTheme="minorHAnsi" w:hAnsiTheme="minorHAnsi"/>
                <w:color w:val="000000"/>
                <w:lang w:val="en-US"/>
              </w:rPr>
              <w:t>udsp_poll_dbf_sales_file2</w:t>
            </w:r>
          </w:p>
        </w:tc>
        <w:tc>
          <w:tcPr>
            <w:tcW w:w="951" w:type="dxa"/>
            <w:tcBorders>
              <w:top w:val="nil"/>
              <w:left w:val="nil"/>
              <w:bottom w:val="single" w:sz="4" w:space="0" w:color="auto"/>
              <w:right w:val="single" w:sz="4" w:space="0" w:color="auto"/>
            </w:tcBorders>
            <w:shd w:val="clear" w:color="auto" w:fill="auto"/>
            <w:noWrap/>
            <w:vAlign w:val="bottom"/>
            <w:hideMark/>
          </w:tcPr>
          <w:p w14:paraId="581AE060" w14:textId="77777777" w:rsidR="00F36AD5" w:rsidRPr="006229D3" w:rsidRDefault="00F36AD5" w:rsidP="00F36AD5">
            <w:pPr>
              <w:spacing w:after="0"/>
              <w:ind w:left="0"/>
              <w:rPr>
                <w:rFonts w:asciiTheme="minorHAnsi" w:hAnsiTheme="minorHAnsi"/>
                <w:color w:val="000000"/>
                <w:lang w:val="en-US"/>
              </w:rPr>
            </w:pPr>
            <w:r w:rsidRPr="006229D3">
              <w:rPr>
                <w:rFonts w:asciiTheme="minorHAnsi" w:hAnsiTheme="minorHAnsi"/>
                <w:color w:val="000000"/>
                <w:lang w:val="en-US"/>
              </w:rPr>
              <w:t>IT51</w:t>
            </w:r>
          </w:p>
        </w:tc>
        <w:tc>
          <w:tcPr>
            <w:tcW w:w="1404" w:type="dxa"/>
            <w:tcBorders>
              <w:top w:val="nil"/>
              <w:left w:val="nil"/>
              <w:bottom w:val="single" w:sz="4" w:space="0" w:color="auto"/>
              <w:right w:val="single" w:sz="4" w:space="0" w:color="auto"/>
            </w:tcBorders>
            <w:shd w:val="clear" w:color="auto" w:fill="auto"/>
            <w:noWrap/>
            <w:vAlign w:val="bottom"/>
            <w:hideMark/>
          </w:tcPr>
          <w:p w14:paraId="1A1E9BBE" w14:textId="2FAF004D" w:rsidR="00F36AD5" w:rsidRPr="006229D3" w:rsidRDefault="00062E35" w:rsidP="00F36AD5">
            <w:pPr>
              <w:spacing w:after="0"/>
              <w:ind w:left="0"/>
              <w:rPr>
                <w:rFonts w:asciiTheme="minorHAnsi" w:hAnsiTheme="minorHAnsi"/>
                <w:color w:val="000000"/>
                <w:lang w:val="en-US"/>
              </w:rPr>
            </w:pPr>
            <w:proofErr w:type="spellStart"/>
            <w:r w:rsidRPr="006229D3">
              <w:rPr>
                <w:rFonts w:asciiTheme="minorHAnsi" w:hAnsiTheme="minorHAnsi"/>
                <w:color w:val="000000"/>
                <w:lang w:val="en-US"/>
              </w:rPr>
              <w:t>H</w:t>
            </w:r>
            <w:r w:rsidR="00F36AD5" w:rsidRPr="006229D3">
              <w:rPr>
                <w:rFonts w:asciiTheme="minorHAnsi" w:hAnsiTheme="minorHAnsi"/>
                <w:color w:val="000000"/>
                <w:lang w:val="en-US"/>
              </w:rPr>
              <w:t>opos</w:t>
            </w:r>
            <w:proofErr w:type="spellEnd"/>
          </w:p>
        </w:tc>
      </w:tr>
    </w:tbl>
    <w:p w14:paraId="578652FA" w14:textId="2C088548" w:rsidR="00F36AD5" w:rsidRPr="00A21EBF" w:rsidRDefault="00D34B14" w:rsidP="00A21EBF">
      <w:pPr>
        <w:pStyle w:val="ListParagraph"/>
        <w:numPr>
          <w:ilvl w:val="0"/>
          <w:numId w:val="25"/>
        </w:numPr>
        <w:spacing w:before="240" w:after="240" w:line="259" w:lineRule="auto"/>
        <w:rPr>
          <w:rFonts w:asciiTheme="minorHAnsi" w:hAnsiTheme="minorHAnsi" w:cstheme="minorHAnsi"/>
          <w:b/>
        </w:rPr>
      </w:pPr>
      <w:r w:rsidRPr="00454FEA">
        <w:rPr>
          <w:rFonts w:asciiTheme="minorHAnsi" w:hAnsiTheme="minorHAnsi" w:cstheme="minorHAnsi"/>
          <w:b/>
        </w:rPr>
        <w:t>Pricing Data Distribution</w:t>
      </w:r>
      <w:r w:rsidR="0023100D" w:rsidRPr="00454FEA">
        <w:rPr>
          <w:rFonts w:asciiTheme="minorHAnsi" w:hAnsiTheme="minorHAnsi" w:cstheme="minorHAnsi"/>
          <w:b/>
        </w:rPr>
        <w:t xml:space="preserve"> Layer</w:t>
      </w:r>
      <w:r w:rsidR="0023100D" w:rsidRPr="00454FEA">
        <w:rPr>
          <w:rFonts w:asciiTheme="minorHAnsi" w:hAnsiTheme="minorHAnsi" w:cstheme="minorHAnsi"/>
        </w:rPr>
        <w:t xml:space="preserve"> – web application </w:t>
      </w:r>
      <w:r w:rsidR="0023100D" w:rsidRPr="009131A2">
        <w:rPr>
          <w:rFonts w:asciiTheme="minorHAnsi" w:hAnsiTheme="minorHAnsi" w:cstheme="minorHAnsi"/>
        </w:rPr>
        <w:t xml:space="preserve">to update the pricing, master or other configuration data from back office system to the local database of the POS system and merge data by triggering the remote stored procedure in </w:t>
      </w:r>
      <w:r w:rsidR="00F36AD5">
        <w:rPr>
          <w:rFonts w:asciiTheme="minorHAnsi" w:hAnsiTheme="minorHAnsi" w:cstheme="minorHAnsi"/>
        </w:rPr>
        <w:t xml:space="preserve">POS system. Please refer to the </w:t>
      </w:r>
      <w:r w:rsidR="00F36AD5" w:rsidRPr="006229D3">
        <w:rPr>
          <w:rFonts w:asciiTheme="minorHAnsi" w:hAnsiTheme="minorHAnsi"/>
        </w:rPr>
        <w:t xml:space="preserve">stored procedures </w:t>
      </w:r>
      <w:r w:rsidR="00F36AD5">
        <w:rPr>
          <w:rFonts w:asciiTheme="minorHAnsi" w:hAnsiTheme="minorHAnsi" w:cstheme="minorHAnsi"/>
        </w:rPr>
        <w:t xml:space="preserve">in point 1 </w:t>
      </w:r>
      <w:r w:rsidR="00F36AD5" w:rsidRPr="006229D3">
        <w:rPr>
          <w:rFonts w:asciiTheme="minorHAnsi" w:hAnsiTheme="minorHAnsi"/>
        </w:rPr>
        <w:t xml:space="preserve">for data </w:t>
      </w:r>
      <w:r w:rsidR="00F36AD5">
        <w:rPr>
          <w:rFonts w:asciiTheme="minorHAnsi" w:hAnsiTheme="minorHAnsi" w:cstheme="minorHAnsi"/>
        </w:rPr>
        <w:t>pushing</w:t>
      </w:r>
      <w:r w:rsidR="00F36AD5" w:rsidRPr="006229D3">
        <w:rPr>
          <w:rFonts w:asciiTheme="minorHAnsi" w:hAnsiTheme="minorHAnsi"/>
        </w:rPr>
        <w:t xml:space="preserve"> logic.</w:t>
      </w:r>
      <w:r w:rsidR="00F36AD5">
        <w:rPr>
          <w:rFonts w:asciiTheme="minorHAnsi" w:hAnsiTheme="minorHAnsi" w:cstheme="minorHAnsi"/>
        </w:rPr>
        <w:t xml:space="preserve"> </w:t>
      </w:r>
    </w:p>
    <w:p w14:paraId="572A308A" w14:textId="5DEDE496" w:rsidR="00CC20A2" w:rsidRPr="008C503D" w:rsidRDefault="0023100D" w:rsidP="00E0769F">
      <w:pPr>
        <w:pStyle w:val="ListParagraph"/>
        <w:numPr>
          <w:ilvl w:val="0"/>
          <w:numId w:val="25"/>
        </w:numPr>
        <w:spacing w:after="0" w:line="259" w:lineRule="auto"/>
        <w:rPr>
          <w:rFonts w:asciiTheme="minorHAnsi" w:hAnsiTheme="minorHAnsi" w:cstheme="minorHAnsi"/>
        </w:rPr>
      </w:pPr>
      <w:r w:rsidRPr="008C503D">
        <w:rPr>
          <w:rFonts w:asciiTheme="minorHAnsi" w:hAnsiTheme="minorHAnsi" w:cstheme="minorHAnsi"/>
          <w:b/>
        </w:rPr>
        <w:t>Setup and Develop interfaces in Oracle Service Bus</w:t>
      </w:r>
    </w:p>
    <w:p w14:paraId="0894F14F" w14:textId="0A6728A2" w:rsidR="00CC20A2" w:rsidRPr="00454FEA" w:rsidRDefault="00CC20A2" w:rsidP="00E0769F">
      <w:pPr>
        <w:pStyle w:val="ListParagraph"/>
        <w:numPr>
          <w:ilvl w:val="1"/>
          <w:numId w:val="25"/>
        </w:numPr>
        <w:spacing w:after="240" w:line="259" w:lineRule="auto"/>
        <w:contextualSpacing/>
        <w:rPr>
          <w:rFonts w:asciiTheme="minorHAnsi" w:hAnsiTheme="minorHAnsi" w:cstheme="minorHAnsi"/>
        </w:rPr>
      </w:pPr>
      <w:r w:rsidRPr="000F4DA1">
        <w:rPr>
          <w:rFonts w:asciiTheme="minorHAnsi" w:hAnsiTheme="minorHAnsi" w:cstheme="minorHAnsi"/>
        </w:rPr>
        <w:t xml:space="preserve">The installation </w:t>
      </w:r>
      <w:r w:rsidRPr="00441D50">
        <w:rPr>
          <w:rFonts w:asciiTheme="minorHAnsi" w:hAnsiTheme="minorHAnsi" w:cstheme="minorHAnsi"/>
        </w:rPr>
        <w:t xml:space="preserve">of WebLogic Server and Oracle Service Bus to </w:t>
      </w:r>
      <w:r w:rsidR="00ED4D97" w:rsidRPr="00441D50">
        <w:rPr>
          <w:rFonts w:asciiTheme="minorHAnsi" w:hAnsiTheme="minorHAnsi" w:cstheme="minorHAnsi"/>
        </w:rPr>
        <w:t>DEV</w:t>
      </w:r>
      <w:r w:rsidRPr="00441D50">
        <w:rPr>
          <w:rFonts w:asciiTheme="minorHAnsi" w:hAnsiTheme="minorHAnsi" w:cstheme="minorHAnsi"/>
        </w:rPr>
        <w:t>, SIT</w:t>
      </w:r>
      <w:r w:rsidR="00ED4D97" w:rsidRPr="009A2B6D">
        <w:rPr>
          <w:rFonts w:asciiTheme="minorHAnsi" w:hAnsiTheme="minorHAnsi" w:cstheme="minorHAnsi"/>
        </w:rPr>
        <w:t>,</w:t>
      </w:r>
      <w:r w:rsidRPr="00454FEA">
        <w:rPr>
          <w:rFonts w:asciiTheme="minorHAnsi" w:hAnsiTheme="minorHAnsi" w:cstheme="minorHAnsi"/>
        </w:rPr>
        <w:t xml:space="preserve"> UAT and Production environment </w:t>
      </w:r>
    </w:p>
    <w:p w14:paraId="54FA08A3" w14:textId="328E9609" w:rsidR="00E0769F" w:rsidRDefault="00CC20A2" w:rsidP="006229D3">
      <w:pPr>
        <w:pStyle w:val="ListParagraph"/>
        <w:numPr>
          <w:ilvl w:val="1"/>
          <w:numId w:val="25"/>
        </w:numPr>
        <w:spacing w:after="240" w:line="259" w:lineRule="auto"/>
        <w:contextualSpacing/>
        <w:rPr>
          <w:rFonts w:asciiTheme="minorHAnsi" w:hAnsiTheme="minorHAnsi" w:cstheme="minorHAnsi"/>
        </w:rPr>
      </w:pPr>
      <w:r w:rsidRPr="00454FEA">
        <w:rPr>
          <w:rFonts w:asciiTheme="minorHAnsi" w:hAnsiTheme="minorHAnsi" w:cstheme="minorHAnsi"/>
        </w:rPr>
        <w:t>D</w:t>
      </w:r>
      <w:r w:rsidR="0023100D" w:rsidRPr="00454FEA">
        <w:rPr>
          <w:rFonts w:asciiTheme="minorHAnsi" w:hAnsiTheme="minorHAnsi" w:cstheme="minorHAnsi"/>
        </w:rPr>
        <w:t xml:space="preserve">evelop the interfaces to handle the data synchronization, e.g. Sales data, Pricing and other configuration Data. Please refer to the </w:t>
      </w:r>
      <w:r w:rsidR="0023100D" w:rsidRPr="006229D3">
        <w:rPr>
          <w:rFonts w:asciiTheme="minorHAnsi" w:hAnsiTheme="minorHAnsi"/>
        </w:rPr>
        <w:t>List of POS Polling tables</w:t>
      </w:r>
      <w:r w:rsidR="00E0769F" w:rsidRPr="00F36AD5">
        <w:rPr>
          <w:rFonts w:asciiTheme="minorHAnsi" w:hAnsiTheme="minorHAnsi" w:cstheme="minorHAnsi"/>
        </w:rPr>
        <w:t xml:space="preserve"> </w:t>
      </w:r>
      <w:r w:rsidR="00E0769F">
        <w:rPr>
          <w:rFonts w:asciiTheme="minorHAnsi" w:hAnsiTheme="minorHAnsi" w:cstheme="minorHAnsi"/>
        </w:rPr>
        <w:t>(total 66 tables)</w:t>
      </w:r>
    </w:p>
    <w:tbl>
      <w:tblPr>
        <w:tblW w:w="8310" w:type="dxa"/>
        <w:tblInd w:w="1165" w:type="dxa"/>
        <w:tblLook w:val="04A0" w:firstRow="1" w:lastRow="0" w:firstColumn="1" w:lastColumn="0" w:noHBand="0" w:noVBand="1"/>
      </w:tblPr>
      <w:tblGrid>
        <w:gridCol w:w="3330"/>
        <w:gridCol w:w="1620"/>
        <w:gridCol w:w="1890"/>
        <w:gridCol w:w="1470"/>
      </w:tblGrid>
      <w:tr w:rsidR="002E7D9F" w:rsidRPr="00E0769F" w14:paraId="01FFC1D2" w14:textId="77777777" w:rsidTr="00F36AD5">
        <w:trPr>
          <w:trHeight w:val="360"/>
        </w:trPr>
        <w:tc>
          <w:tcPr>
            <w:tcW w:w="3330" w:type="dxa"/>
            <w:tcBorders>
              <w:top w:val="single" w:sz="4" w:space="0" w:color="auto"/>
              <w:left w:val="single" w:sz="4" w:space="0" w:color="auto"/>
              <w:bottom w:val="single" w:sz="4" w:space="0" w:color="auto"/>
              <w:right w:val="single" w:sz="4" w:space="0" w:color="auto"/>
            </w:tcBorders>
            <w:shd w:val="clear" w:color="000000" w:fill="BFBFBF"/>
            <w:noWrap/>
            <w:hideMark/>
          </w:tcPr>
          <w:p w14:paraId="172A441D" w14:textId="02A5739F" w:rsidR="00F36AD5" w:rsidRPr="00F7343C" w:rsidRDefault="00F36AD5" w:rsidP="006229D3">
            <w:pPr>
              <w:spacing w:after="0"/>
              <w:ind w:left="0"/>
              <w:jc w:val="left"/>
              <w:rPr>
                <w:rFonts w:asciiTheme="minorHAnsi" w:eastAsia="Times New Roman" w:hAnsiTheme="minorHAnsi" w:cstheme="minorHAnsi"/>
                <w:b/>
                <w:bCs/>
                <w:i/>
                <w:iCs/>
                <w:color w:val="000000"/>
                <w:szCs w:val="22"/>
                <w:lang w:val="en-US" w:eastAsia="zh-TW"/>
              </w:rPr>
            </w:pPr>
            <w:r w:rsidRPr="00F7343C">
              <w:rPr>
                <w:rFonts w:asciiTheme="minorHAnsi" w:eastAsia="Times New Roman" w:hAnsiTheme="minorHAnsi" w:cstheme="minorHAnsi"/>
                <w:b/>
                <w:bCs/>
                <w:i/>
                <w:iCs/>
                <w:color w:val="000000"/>
                <w:szCs w:val="22"/>
                <w:lang w:val="en-US" w:eastAsia="zh-TW"/>
              </w:rPr>
              <w:t>Table</w:t>
            </w:r>
          </w:p>
        </w:tc>
        <w:tc>
          <w:tcPr>
            <w:tcW w:w="1620" w:type="dxa"/>
            <w:tcBorders>
              <w:top w:val="single" w:sz="4" w:space="0" w:color="auto"/>
              <w:left w:val="nil"/>
              <w:bottom w:val="single" w:sz="4" w:space="0" w:color="auto"/>
              <w:right w:val="single" w:sz="4" w:space="0" w:color="auto"/>
            </w:tcBorders>
            <w:shd w:val="clear" w:color="000000" w:fill="BFBFBF"/>
            <w:noWrap/>
            <w:hideMark/>
          </w:tcPr>
          <w:p w14:paraId="4B83B96B" w14:textId="77777777" w:rsidR="00F36AD5" w:rsidRPr="000F4DA1" w:rsidRDefault="00F36AD5" w:rsidP="006229D3">
            <w:pPr>
              <w:spacing w:after="0"/>
              <w:ind w:left="0"/>
              <w:jc w:val="left"/>
              <w:rPr>
                <w:rFonts w:asciiTheme="minorHAnsi" w:eastAsia="Times New Roman" w:hAnsiTheme="minorHAnsi" w:cstheme="minorHAnsi"/>
                <w:b/>
                <w:bCs/>
                <w:i/>
                <w:iCs/>
                <w:color w:val="000000"/>
                <w:szCs w:val="22"/>
                <w:lang w:val="en-US" w:eastAsia="zh-TW"/>
              </w:rPr>
            </w:pPr>
            <w:r w:rsidRPr="000F4DA1">
              <w:rPr>
                <w:rFonts w:asciiTheme="minorHAnsi" w:eastAsia="Times New Roman" w:hAnsiTheme="minorHAnsi" w:cstheme="minorHAnsi"/>
                <w:b/>
                <w:bCs/>
                <w:i/>
                <w:iCs/>
                <w:color w:val="000000"/>
                <w:szCs w:val="22"/>
                <w:lang w:val="en-US" w:eastAsia="zh-TW"/>
              </w:rPr>
              <w:t>Type</w:t>
            </w:r>
          </w:p>
        </w:tc>
        <w:tc>
          <w:tcPr>
            <w:tcW w:w="1890" w:type="dxa"/>
            <w:tcBorders>
              <w:top w:val="single" w:sz="4" w:space="0" w:color="auto"/>
              <w:left w:val="nil"/>
              <w:bottom w:val="single" w:sz="4" w:space="0" w:color="auto"/>
              <w:right w:val="single" w:sz="4" w:space="0" w:color="auto"/>
            </w:tcBorders>
            <w:shd w:val="clear" w:color="000000" w:fill="BFBFBF"/>
            <w:noWrap/>
            <w:hideMark/>
          </w:tcPr>
          <w:p w14:paraId="176D1025" w14:textId="77777777" w:rsidR="00F36AD5" w:rsidRPr="00454FEA" w:rsidRDefault="00F36AD5" w:rsidP="006229D3">
            <w:pPr>
              <w:spacing w:after="0"/>
              <w:ind w:left="0"/>
              <w:jc w:val="left"/>
              <w:rPr>
                <w:rFonts w:asciiTheme="minorHAnsi" w:eastAsia="Times New Roman" w:hAnsiTheme="minorHAnsi" w:cstheme="minorHAnsi"/>
                <w:b/>
                <w:bCs/>
                <w:i/>
                <w:iCs/>
                <w:color w:val="000000"/>
                <w:szCs w:val="22"/>
                <w:lang w:val="en-US" w:eastAsia="zh-TW"/>
              </w:rPr>
            </w:pPr>
            <w:r w:rsidRPr="00454FEA">
              <w:rPr>
                <w:rFonts w:asciiTheme="minorHAnsi" w:eastAsia="Times New Roman" w:hAnsiTheme="minorHAnsi" w:cstheme="minorHAnsi"/>
                <w:b/>
                <w:bCs/>
                <w:i/>
                <w:iCs/>
                <w:color w:val="000000"/>
                <w:szCs w:val="22"/>
                <w:lang w:val="en-US" w:eastAsia="zh-TW"/>
              </w:rPr>
              <w:t>Update Freq.</w:t>
            </w:r>
          </w:p>
        </w:tc>
        <w:tc>
          <w:tcPr>
            <w:tcW w:w="1470" w:type="dxa"/>
            <w:tcBorders>
              <w:top w:val="single" w:sz="4" w:space="0" w:color="auto"/>
              <w:left w:val="nil"/>
              <w:bottom w:val="single" w:sz="4" w:space="0" w:color="auto"/>
              <w:right w:val="single" w:sz="4" w:space="0" w:color="auto"/>
            </w:tcBorders>
            <w:shd w:val="clear" w:color="000000" w:fill="BFBFBF"/>
            <w:noWrap/>
            <w:hideMark/>
          </w:tcPr>
          <w:p w14:paraId="4E111FDA" w14:textId="77777777" w:rsidR="00F36AD5" w:rsidRPr="009131A2" w:rsidRDefault="00F36AD5" w:rsidP="006229D3">
            <w:pPr>
              <w:spacing w:after="0"/>
              <w:ind w:left="0"/>
              <w:jc w:val="left"/>
              <w:rPr>
                <w:rFonts w:asciiTheme="minorHAnsi" w:eastAsia="Times New Roman" w:hAnsiTheme="minorHAnsi" w:cstheme="minorHAnsi"/>
                <w:b/>
                <w:bCs/>
                <w:i/>
                <w:iCs/>
                <w:color w:val="000000"/>
                <w:szCs w:val="22"/>
                <w:lang w:val="en-US" w:eastAsia="zh-TW"/>
              </w:rPr>
            </w:pPr>
            <w:r w:rsidRPr="009131A2">
              <w:rPr>
                <w:rFonts w:asciiTheme="minorHAnsi" w:eastAsia="Times New Roman" w:hAnsiTheme="minorHAnsi" w:cstheme="minorHAnsi"/>
                <w:b/>
                <w:bCs/>
                <w:i/>
                <w:iCs/>
                <w:color w:val="000000"/>
                <w:szCs w:val="22"/>
                <w:lang w:val="en-US" w:eastAsia="zh-TW"/>
              </w:rPr>
              <w:t>Up/Down</w:t>
            </w:r>
          </w:p>
        </w:tc>
      </w:tr>
      <w:tr w:rsidR="002E7D9F" w:rsidRPr="00E0769F" w14:paraId="12760C9D" w14:textId="77777777" w:rsidTr="00F36AD5">
        <w:trPr>
          <w:trHeight w:val="288"/>
        </w:trPr>
        <w:tc>
          <w:tcPr>
            <w:tcW w:w="3330" w:type="dxa"/>
            <w:tcBorders>
              <w:top w:val="nil"/>
              <w:left w:val="single" w:sz="4" w:space="0" w:color="auto"/>
              <w:bottom w:val="single" w:sz="4" w:space="0" w:color="auto"/>
              <w:right w:val="single" w:sz="4" w:space="0" w:color="auto"/>
            </w:tcBorders>
            <w:shd w:val="clear" w:color="auto" w:fill="auto"/>
            <w:noWrap/>
            <w:hideMark/>
          </w:tcPr>
          <w:p w14:paraId="4BBB3DAD" w14:textId="77777777" w:rsidR="00F36AD5" w:rsidRPr="00F7343C" w:rsidRDefault="00F36AD5" w:rsidP="006229D3">
            <w:pPr>
              <w:spacing w:after="0" w:line="216" w:lineRule="auto"/>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ACCOUNTS</w:t>
            </w:r>
          </w:p>
        </w:tc>
        <w:tc>
          <w:tcPr>
            <w:tcW w:w="1620" w:type="dxa"/>
            <w:tcBorders>
              <w:top w:val="nil"/>
              <w:left w:val="nil"/>
              <w:bottom w:val="single" w:sz="4" w:space="0" w:color="auto"/>
              <w:right w:val="single" w:sz="4" w:space="0" w:color="auto"/>
            </w:tcBorders>
            <w:shd w:val="clear" w:color="auto" w:fill="auto"/>
            <w:noWrap/>
            <w:hideMark/>
          </w:tcPr>
          <w:p w14:paraId="6939EC04" w14:textId="77777777" w:rsidR="00F36AD5" w:rsidRPr="000F4DA1" w:rsidRDefault="00F36AD5" w:rsidP="006229D3">
            <w:pPr>
              <w:spacing w:after="0" w:line="216" w:lineRule="auto"/>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6E2041F2" w14:textId="77777777" w:rsidR="00F36AD5" w:rsidRPr="00454FEA" w:rsidRDefault="00F36AD5" w:rsidP="006229D3">
            <w:pPr>
              <w:spacing w:after="0" w:line="216" w:lineRule="auto"/>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668EE1B7" w14:textId="77777777" w:rsidR="00F36AD5" w:rsidRPr="009131A2" w:rsidRDefault="00F36AD5" w:rsidP="006229D3">
            <w:pPr>
              <w:spacing w:after="0" w:line="216" w:lineRule="auto"/>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4451A851"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55CEA26C"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COUPON_CONTROL</w:t>
            </w:r>
          </w:p>
        </w:tc>
        <w:tc>
          <w:tcPr>
            <w:tcW w:w="1620" w:type="dxa"/>
            <w:tcBorders>
              <w:top w:val="nil"/>
              <w:left w:val="nil"/>
              <w:bottom w:val="single" w:sz="4" w:space="0" w:color="auto"/>
              <w:right w:val="single" w:sz="4" w:space="0" w:color="auto"/>
            </w:tcBorders>
            <w:shd w:val="clear" w:color="auto" w:fill="auto"/>
            <w:noWrap/>
            <w:hideMark/>
          </w:tcPr>
          <w:p w14:paraId="7339FCB2"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12A03559"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272B5467"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07C37A2E"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0BB30E69"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COUPON_RANGE</w:t>
            </w:r>
          </w:p>
        </w:tc>
        <w:tc>
          <w:tcPr>
            <w:tcW w:w="1620" w:type="dxa"/>
            <w:tcBorders>
              <w:top w:val="nil"/>
              <w:left w:val="nil"/>
              <w:bottom w:val="single" w:sz="4" w:space="0" w:color="auto"/>
              <w:right w:val="single" w:sz="4" w:space="0" w:color="auto"/>
            </w:tcBorders>
            <w:shd w:val="clear" w:color="auto" w:fill="auto"/>
            <w:noWrap/>
            <w:hideMark/>
          </w:tcPr>
          <w:p w14:paraId="6F3C8398"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7F9159EC"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0633AEBF"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491525D5"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7132F14D"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CURRENCY</w:t>
            </w:r>
          </w:p>
        </w:tc>
        <w:tc>
          <w:tcPr>
            <w:tcW w:w="1620" w:type="dxa"/>
            <w:tcBorders>
              <w:top w:val="nil"/>
              <w:left w:val="nil"/>
              <w:bottom w:val="single" w:sz="4" w:space="0" w:color="auto"/>
              <w:right w:val="single" w:sz="4" w:space="0" w:color="auto"/>
            </w:tcBorders>
            <w:shd w:val="clear" w:color="auto" w:fill="auto"/>
            <w:noWrap/>
            <w:hideMark/>
          </w:tcPr>
          <w:p w14:paraId="4A6018D3"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63A5283F"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5205F1AC"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2CB7BC34"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4B5927C2"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lastRenderedPageBreak/>
              <w:t>EMPLOYEE</w:t>
            </w:r>
          </w:p>
        </w:tc>
        <w:tc>
          <w:tcPr>
            <w:tcW w:w="1620" w:type="dxa"/>
            <w:tcBorders>
              <w:top w:val="nil"/>
              <w:left w:val="nil"/>
              <w:bottom w:val="single" w:sz="4" w:space="0" w:color="auto"/>
              <w:right w:val="single" w:sz="4" w:space="0" w:color="auto"/>
            </w:tcBorders>
            <w:shd w:val="clear" w:color="auto" w:fill="auto"/>
            <w:noWrap/>
            <w:hideMark/>
          </w:tcPr>
          <w:p w14:paraId="36570CFA"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4499A1F2"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54E6938F"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5E91E644"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1FBBD5E8"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HIST_CHECK_LOGS</w:t>
            </w:r>
          </w:p>
        </w:tc>
        <w:tc>
          <w:tcPr>
            <w:tcW w:w="1620" w:type="dxa"/>
            <w:tcBorders>
              <w:top w:val="nil"/>
              <w:left w:val="nil"/>
              <w:bottom w:val="single" w:sz="4" w:space="0" w:color="auto"/>
              <w:right w:val="single" w:sz="4" w:space="0" w:color="auto"/>
            </w:tcBorders>
            <w:shd w:val="clear" w:color="auto" w:fill="auto"/>
            <w:noWrap/>
            <w:hideMark/>
          </w:tcPr>
          <w:p w14:paraId="0409F5E8"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0D2B89D8"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5A53DEA9"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25C0B588"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1E3B959F"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HIST_COUPON_SALES</w:t>
            </w:r>
          </w:p>
        </w:tc>
        <w:tc>
          <w:tcPr>
            <w:tcW w:w="1620" w:type="dxa"/>
            <w:tcBorders>
              <w:top w:val="nil"/>
              <w:left w:val="nil"/>
              <w:bottom w:val="single" w:sz="4" w:space="0" w:color="auto"/>
              <w:right w:val="single" w:sz="4" w:space="0" w:color="auto"/>
            </w:tcBorders>
            <w:shd w:val="clear" w:color="auto" w:fill="auto"/>
            <w:noWrap/>
            <w:hideMark/>
          </w:tcPr>
          <w:p w14:paraId="6EE7C336"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4C38CF46"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3A74968F"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3CB0B251"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6D00E41E"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HIST_ITEM</w:t>
            </w:r>
          </w:p>
        </w:tc>
        <w:tc>
          <w:tcPr>
            <w:tcW w:w="1620" w:type="dxa"/>
            <w:tcBorders>
              <w:top w:val="nil"/>
              <w:left w:val="nil"/>
              <w:bottom w:val="single" w:sz="4" w:space="0" w:color="auto"/>
              <w:right w:val="single" w:sz="4" w:space="0" w:color="auto"/>
            </w:tcBorders>
            <w:shd w:val="clear" w:color="auto" w:fill="auto"/>
            <w:noWrap/>
            <w:hideMark/>
          </w:tcPr>
          <w:p w14:paraId="563C3833"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5F44EC8B"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72337F89"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767D8DB9"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61B59787"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HIST_ITEMSTOCK</w:t>
            </w:r>
          </w:p>
        </w:tc>
        <w:tc>
          <w:tcPr>
            <w:tcW w:w="1620" w:type="dxa"/>
            <w:tcBorders>
              <w:top w:val="nil"/>
              <w:left w:val="nil"/>
              <w:bottom w:val="single" w:sz="4" w:space="0" w:color="auto"/>
              <w:right w:val="single" w:sz="4" w:space="0" w:color="auto"/>
            </w:tcBorders>
            <w:shd w:val="clear" w:color="auto" w:fill="auto"/>
            <w:noWrap/>
            <w:hideMark/>
          </w:tcPr>
          <w:p w14:paraId="0E830889"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53EB3839"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01D8D55A"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1395E33D"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49B2DC9B"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HIST_ORDERS</w:t>
            </w:r>
          </w:p>
        </w:tc>
        <w:tc>
          <w:tcPr>
            <w:tcW w:w="1620" w:type="dxa"/>
            <w:tcBorders>
              <w:top w:val="nil"/>
              <w:left w:val="nil"/>
              <w:bottom w:val="single" w:sz="4" w:space="0" w:color="auto"/>
              <w:right w:val="single" w:sz="4" w:space="0" w:color="auto"/>
            </w:tcBorders>
            <w:shd w:val="clear" w:color="auto" w:fill="auto"/>
            <w:noWrap/>
            <w:hideMark/>
          </w:tcPr>
          <w:p w14:paraId="6DC61487"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630E604C"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39913B1F"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07C495CB"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783B5FDE"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HIST_ORDERS_EXTRA</w:t>
            </w:r>
          </w:p>
        </w:tc>
        <w:tc>
          <w:tcPr>
            <w:tcW w:w="1620" w:type="dxa"/>
            <w:tcBorders>
              <w:top w:val="nil"/>
              <w:left w:val="nil"/>
              <w:bottom w:val="single" w:sz="4" w:space="0" w:color="auto"/>
              <w:right w:val="single" w:sz="4" w:space="0" w:color="auto"/>
            </w:tcBorders>
            <w:shd w:val="clear" w:color="auto" w:fill="auto"/>
            <w:noWrap/>
            <w:hideMark/>
          </w:tcPr>
          <w:p w14:paraId="18D9B725"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7353C4B4"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6FAE2B6B"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0EEC94CC"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1BB35235"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HIST_ORDERS_PAY</w:t>
            </w:r>
          </w:p>
        </w:tc>
        <w:tc>
          <w:tcPr>
            <w:tcW w:w="1620" w:type="dxa"/>
            <w:tcBorders>
              <w:top w:val="nil"/>
              <w:left w:val="nil"/>
              <w:bottom w:val="single" w:sz="4" w:space="0" w:color="auto"/>
              <w:right w:val="single" w:sz="4" w:space="0" w:color="auto"/>
            </w:tcBorders>
            <w:shd w:val="clear" w:color="auto" w:fill="auto"/>
            <w:noWrap/>
            <w:hideMark/>
          </w:tcPr>
          <w:p w14:paraId="49657D57"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55865463"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1D603561"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5F093A9B"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2514FF52"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HIST_ORDERS_PAY_PROGRESS</w:t>
            </w:r>
          </w:p>
        </w:tc>
        <w:tc>
          <w:tcPr>
            <w:tcW w:w="1620" w:type="dxa"/>
            <w:tcBorders>
              <w:top w:val="nil"/>
              <w:left w:val="nil"/>
              <w:bottom w:val="single" w:sz="4" w:space="0" w:color="auto"/>
              <w:right w:val="single" w:sz="4" w:space="0" w:color="auto"/>
            </w:tcBorders>
            <w:shd w:val="clear" w:color="auto" w:fill="auto"/>
            <w:noWrap/>
            <w:hideMark/>
          </w:tcPr>
          <w:p w14:paraId="3193C2E2"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0CA826A1"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29DEAFC1"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188E30FA"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001A2EB2"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HIST_PAYFIG</w:t>
            </w:r>
          </w:p>
        </w:tc>
        <w:tc>
          <w:tcPr>
            <w:tcW w:w="1620" w:type="dxa"/>
            <w:tcBorders>
              <w:top w:val="nil"/>
              <w:left w:val="nil"/>
              <w:bottom w:val="single" w:sz="4" w:space="0" w:color="auto"/>
              <w:right w:val="single" w:sz="4" w:space="0" w:color="auto"/>
            </w:tcBorders>
            <w:shd w:val="clear" w:color="auto" w:fill="auto"/>
            <w:noWrap/>
            <w:hideMark/>
          </w:tcPr>
          <w:p w14:paraId="077E02BD"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083BB640"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75CB6FD5"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509113DB"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21F9974D"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HIST_PAYSUM</w:t>
            </w:r>
          </w:p>
        </w:tc>
        <w:tc>
          <w:tcPr>
            <w:tcW w:w="1620" w:type="dxa"/>
            <w:tcBorders>
              <w:top w:val="nil"/>
              <w:left w:val="nil"/>
              <w:bottom w:val="single" w:sz="4" w:space="0" w:color="auto"/>
              <w:right w:val="single" w:sz="4" w:space="0" w:color="auto"/>
            </w:tcBorders>
            <w:shd w:val="clear" w:color="auto" w:fill="auto"/>
            <w:noWrap/>
            <w:hideMark/>
          </w:tcPr>
          <w:p w14:paraId="7F2E2C73"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296C42EC"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3950170D"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1F9C98ED"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68B392FF"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HIST_POSSYSTEM</w:t>
            </w:r>
          </w:p>
        </w:tc>
        <w:tc>
          <w:tcPr>
            <w:tcW w:w="1620" w:type="dxa"/>
            <w:tcBorders>
              <w:top w:val="nil"/>
              <w:left w:val="nil"/>
              <w:bottom w:val="single" w:sz="4" w:space="0" w:color="auto"/>
              <w:right w:val="single" w:sz="4" w:space="0" w:color="auto"/>
            </w:tcBorders>
            <w:shd w:val="clear" w:color="auto" w:fill="auto"/>
            <w:noWrap/>
            <w:hideMark/>
          </w:tcPr>
          <w:p w14:paraId="4C1B23B1"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48351C16"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38834937"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5879C448"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55A37CAF"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HIST_REDEEMED_COUPON</w:t>
            </w:r>
          </w:p>
        </w:tc>
        <w:tc>
          <w:tcPr>
            <w:tcW w:w="1620" w:type="dxa"/>
            <w:tcBorders>
              <w:top w:val="nil"/>
              <w:left w:val="nil"/>
              <w:bottom w:val="single" w:sz="4" w:space="0" w:color="auto"/>
              <w:right w:val="single" w:sz="4" w:space="0" w:color="auto"/>
            </w:tcBorders>
            <w:shd w:val="clear" w:color="auto" w:fill="auto"/>
            <w:noWrap/>
            <w:hideMark/>
          </w:tcPr>
          <w:p w14:paraId="7BF33570"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3C561129"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4CDD14F4"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40FCDECD"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526BF0B9"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HIST_SAFEBOXCHECK</w:t>
            </w:r>
          </w:p>
        </w:tc>
        <w:tc>
          <w:tcPr>
            <w:tcW w:w="1620" w:type="dxa"/>
            <w:tcBorders>
              <w:top w:val="nil"/>
              <w:left w:val="nil"/>
              <w:bottom w:val="single" w:sz="4" w:space="0" w:color="auto"/>
              <w:right w:val="single" w:sz="4" w:space="0" w:color="auto"/>
            </w:tcBorders>
            <w:shd w:val="clear" w:color="auto" w:fill="auto"/>
            <w:noWrap/>
            <w:hideMark/>
          </w:tcPr>
          <w:p w14:paraId="11FEB8A2"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73FDE701"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6E940E7E"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53FE2641"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3FFC2F05"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HIST_SAFEBOXCHECKTENDER</w:t>
            </w:r>
          </w:p>
        </w:tc>
        <w:tc>
          <w:tcPr>
            <w:tcW w:w="1620" w:type="dxa"/>
            <w:tcBorders>
              <w:top w:val="nil"/>
              <w:left w:val="nil"/>
              <w:bottom w:val="single" w:sz="4" w:space="0" w:color="auto"/>
              <w:right w:val="single" w:sz="4" w:space="0" w:color="auto"/>
            </w:tcBorders>
            <w:shd w:val="clear" w:color="auto" w:fill="auto"/>
            <w:noWrap/>
            <w:hideMark/>
          </w:tcPr>
          <w:p w14:paraId="48A4B6C5"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7204893E"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3311FC05"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46AE48CA"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580E6EAB"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HIST_SAFEBOXINOUT</w:t>
            </w:r>
          </w:p>
        </w:tc>
        <w:tc>
          <w:tcPr>
            <w:tcW w:w="1620" w:type="dxa"/>
            <w:tcBorders>
              <w:top w:val="nil"/>
              <w:left w:val="nil"/>
              <w:bottom w:val="single" w:sz="4" w:space="0" w:color="auto"/>
              <w:right w:val="single" w:sz="4" w:space="0" w:color="auto"/>
            </w:tcBorders>
            <w:shd w:val="clear" w:color="auto" w:fill="auto"/>
            <w:noWrap/>
            <w:hideMark/>
          </w:tcPr>
          <w:p w14:paraId="3CB874E8"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0B69B982"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71FE5FCE"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483BAB88"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272B370A"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HIST_SAFEBOXINOUTEXTENDINFO</w:t>
            </w:r>
          </w:p>
        </w:tc>
        <w:tc>
          <w:tcPr>
            <w:tcW w:w="1620" w:type="dxa"/>
            <w:tcBorders>
              <w:top w:val="nil"/>
              <w:left w:val="nil"/>
              <w:bottom w:val="single" w:sz="4" w:space="0" w:color="auto"/>
              <w:right w:val="single" w:sz="4" w:space="0" w:color="auto"/>
            </w:tcBorders>
            <w:shd w:val="clear" w:color="auto" w:fill="auto"/>
            <w:noWrap/>
            <w:hideMark/>
          </w:tcPr>
          <w:p w14:paraId="3FEB4350"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3F82353F"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01417BEC"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62E45BD7"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34304CFC"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HIST_SAFEBOXPICKUP</w:t>
            </w:r>
          </w:p>
        </w:tc>
        <w:tc>
          <w:tcPr>
            <w:tcW w:w="1620" w:type="dxa"/>
            <w:tcBorders>
              <w:top w:val="nil"/>
              <w:left w:val="nil"/>
              <w:bottom w:val="single" w:sz="4" w:space="0" w:color="auto"/>
              <w:right w:val="single" w:sz="4" w:space="0" w:color="auto"/>
            </w:tcBorders>
            <w:shd w:val="clear" w:color="auto" w:fill="auto"/>
            <w:noWrap/>
            <w:hideMark/>
          </w:tcPr>
          <w:p w14:paraId="3C0636EA"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557580E7"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17DF0C37"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29182E40"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6DA43A58"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HIST_SESSIONINFO</w:t>
            </w:r>
          </w:p>
        </w:tc>
        <w:tc>
          <w:tcPr>
            <w:tcW w:w="1620" w:type="dxa"/>
            <w:tcBorders>
              <w:top w:val="nil"/>
              <w:left w:val="nil"/>
              <w:bottom w:val="single" w:sz="4" w:space="0" w:color="auto"/>
              <w:right w:val="single" w:sz="4" w:space="0" w:color="auto"/>
            </w:tcBorders>
            <w:shd w:val="clear" w:color="auto" w:fill="auto"/>
            <w:noWrap/>
            <w:hideMark/>
          </w:tcPr>
          <w:p w14:paraId="505F29BE"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6DD14DE4"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11A604F0"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73D78CED"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1FB31688"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HIST_SESSIONTENDER</w:t>
            </w:r>
          </w:p>
        </w:tc>
        <w:tc>
          <w:tcPr>
            <w:tcW w:w="1620" w:type="dxa"/>
            <w:tcBorders>
              <w:top w:val="nil"/>
              <w:left w:val="nil"/>
              <w:bottom w:val="single" w:sz="4" w:space="0" w:color="auto"/>
              <w:right w:val="single" w:sz="4" w:space="0" w:color="auto"/>
            </w:tcBorders>
            <w:shd w:val="clear" w:color="auto" w:fill="auto"/>
            <w:noWrap/>
            <w:hideMark/>
          </w:tcPr>
          <w:p w14:paraId="34742B9C"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67B9CF18"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5E4ABA3D"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3497DE0B"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2F4646FA"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HIST_STOCK_MOVEMENT</w:t>
            </w:r>
          </w:p>
        </w:tc>
        <w:tc>
          <w:tcPr>
            <w:tcW w:w="1620" w:type="dxa"/>
            <w:tcBorders>
              <w:top w:val="nil"/>
              <w:left w:val="nil"/>
              <w:bottom w:val="single" w:sz="4" w:space="0" w:color="auto"/>
              <w:right w:val="single" w:sz="4" w:space="0" w:color="auto"/>
            </w:tcBorders>
            <w:shd w:val="clear" w:color="auto" w:fill="auto"/>
            <w:noWrap/>
            <w:hideMark/>
          </w:tcPr>
          <w:p w14:paraId="361DA76F"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2AAD1329"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4CC4CA76"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4EE0FF62"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412E2948"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HIST_SUPP</w:t>
            </w:r>
          </w:p>
        </w:tc>
        <w:tc>
          <w:tcPr>
            <w:tcW w:w="1620" w:type="dxa"/>
            <w:tcBorders>
              <w:top w:val="nil"/>
              <w:left w:val="nil"/>
              <w:bottom w:val="single" w:sz="4" w:space="0" w:color="auto"/>
              <w:right w:val="single" w:sz="4" w:space="0" w:color="auto"/>
            </w:tcBorders>
            <w:shd w:val="clear" w:color="auto" w:fill="auto"/>
            <w:noWrap/>
            <w:hideMark/>
          </w:tcPr>
          <w:p w14:paraId="22F28E78"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4E5046DE"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78BB921B"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06EF7369"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28B229E5"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HIST_TRANS</w:t>
            </w:r>
          </w:p>
        </w:tc>
        <w:tc>
          <w:tcPr>
            <w:tcW w:w="1620" w:type="dxa"/>
            <w:tcBorders>
              <w:top w:val="nil"/>
              <w:left w:val="nil"/>
              <w:bottom w:val="single" w:sz="4" w:space="0" w:color="auto"/>
              <w:right w:val="single" w:sz="4" w:space="0" w:color="auto"/>
            </w:tcBorders>
            <w:shd w:val="clear" w:color="auto" w:fill="auto"/>
            <w:noWrap/>
            <w:hideMark/>
          </w:tcPr>
          <w:p w14:paraId="55FE011E"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0C7DCE51"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5160BAEA"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7AEAF7AF"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2B2B32CD"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HIST_TRANS_ECARD</w:t>
            </w:r>
          </w:p>
        </w:tc>
        <w:tc>
          <w:tcPr>
            <w:tcW w:w="1620" w:type="dxa"/>
            <w:tcBorders>
              <w:top w:val="nil"/>
              <w:left w:val="nil"/>
              <w:bottom w:val="single" w:sz="4" w:space="0" w:color="auto"/>
              <w:right w:val="single" w:sz="4" w:space="0" w:color="auto"/>
            </w:tcBorders>
            <w:shd w:val="clear" w:color="auto" w:fill="auto"/>
            <w:noWrap/>
            <w:hideMark/>
          </w:tcPr>
          <w:p w14:paraId="3348AA08"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05AFBA4B"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418A8A5D"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003DFC46"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232CF5FA"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HIST_TRANS_MODIFIER</w:t>
            </w:r>
          </w:p>
        </w:tc>
        <w:tc>
          <w:tcPr>
            <w:tcW w:w="1620" w:type="dxa"/>
            <w:tcBorders>
              <w:top w:val="nil"/>
              <w:left w:val="nil"/>
              <w:bottom w:val="single" w:sz="4" w:space="0" w:color="auto"/>
              <w:right w:val="single" w:sz="4" w:space="0" w:color="auto"/>
            </w:tcBorders>
            <w:shd w:val="clear" w:color="auto" w:fill="auto"/>
            <w:noWrap/>
            <w:hideMark/>
          </w:tcPr>
          <w:p w14:paraId="0EE545F9"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0CBA263F"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5C59E89F"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001E1A42"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6503BB1B"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INVITATION</w:t>
            </w:r>
          </w:p>
        </w:tc>
        <w:tc>
          <w:tcPr>
            <w:tcW w:w="1620" w:type="dxa"/>
            <w:tcBorders>
              <w:top w:val="nil"/>
              <w:left w:val="nil"/>
              <w:bottom w:val="single" w:sz="4" w:space="0" w:color="auto"/>
              <w:right w:val="single" w:sz="4" w:space="0" w:color="auto"/>
            </w:tcBorders>
            <w:shd w:val="clear" w:color="auto" w:fill="auto"/>
            <w:noWrap/>
            <w:hideMark/>
          </w:tcPr>
          <w:p w14:paraId="5B2DE50F"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0AB9480B"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010D8E70"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2DA1DF44"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1DE218F7"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ITEM</w:t>
            </w:r>
          </w:p>
        </w:tc>
        <w:tc>
          <w:tcPr>
            <w:tcW w:w="1620" w:type="dxa"/>
            <w:tcBorders>
              <w:top w:val="nil"/>
              <w:left w:val="nil"/>
              <w:bottom w:val="single" w:sz="4" w:space="0" w:color="auto"/>
              <w:right w:val="single" w:sz="4" w:space="0" w:color="auto"/>
            </w:tcBorders>
            <w:shd w:val="clear" w:color="auto" w:fill="auto"/>
            <w:noWrap/>
            <w:hideMark/>
          </w:tcPr>
          <w:p w14:paraId="05E4898C"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2B7D645A"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047F95C8"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6E9314EA"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35FF03BA"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ITEM_BARCODE</w:t>
            </w:r>
          </w:p>
        </w:tc>
        <w:tc>
          <w:tcPr>
            <w:tcW w:w="1620" w:type="dxa"/>
            <w:tcBorders>
              <w:top w:val="nil"/>
              <w:left w:val="nil"/>
              <w:bottom w:val="single" w:sz="4" w:space="0" w:color="auto"/>
              <w:right w:val="single" w:sz="4" w:space="0" w:color="auto"/>
            </w:tcBorders>
            <w:shd w:val="clear" w:color="auto" w:fill="auto"/>
            <w:noWrap/>
            <w:hideMark/>
          </w:tcPr>
          <w:p w14:paraId="133ED01D"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6BC29E55"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24410CC1"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1ADDD9EB"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1B9635D1"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ITEM_MODIFIER</w:t>
            </w:r>
          </w:p>
        </w:tc>
        <w:tc>
          <w:tcPr>
            <w:tcW w:w="1620" w:type="dxa"/>
            <w:tcBorders>
              <w:top w:val="nil"/>
              <w:left w:val="nil"/>
              <w:bottom w:val="single" w:sz="4" w:space="0" w:color="auto"/>
              <w:right w:val="single" w:sz="4" w:space="0" w:color="auto"/>
            </w:tcBorders>
            <w:shd w:val="clear" w:color="auto" w:fill="auto"/>
            <w:noWrap/>
            <w:hideMark/>
          </w:tcPr>
          <w:p w14:paraId="6C9B6079"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1FD10216"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3049D0D9"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4659D54E"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4BFDD1FB"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ITEMANLY</w:t>
            </w:r>
          </w:p>
        </w:tc>
        <w:tc>
          <w:tcPr>
            <w:tcW w:w="1620" w:type="dxa"/>
            <w:tcBorders>
              <w:top w:val="nil"/>
              <w:left w:val="nil"/>
              <w:bottom w:val="single" w:sz="4" w:space="0" w:color="auto"/>
              <w:right w:val="single" w:sz="4" w:space="0" w:color="auto"/>
            </w:tcBorders>
            <w:shd w:val="clear" w:color="auto" w:fill="auto"/>
            <w:noWrap/>
            <w:hideMark/>
          </w:tcPr>
          <w:p w14:paraId="636D5A35"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752A7CCA"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7A0253E8"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3EC255CC"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7F58EC12"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ITEMDEPT</w:t>
            </w:r>
          </w:p>
        </w:tc>
        <w:tc>
          <w:tcPr>
            <w:tcW w:w="1620" w:type="dxa"/>
            <w:tcBorders>
              <w:top w:val="nil"/>
              <w:left w:val="nil"/>
              <w:bottom w:val="single" w:sz="4" w:space="0" w:color="auto"/>
              <w:right w:val="single" w:sz="4" w:space="0" w:color="auto"/>
            </w:tcBorders>
            <w:shd w:val="clear" w:color="auto" w:fill="auto"/>
            <w:noWrap/>
            <w:hideMark/>
          </w:tcPr>
          <w:p w14:paraId="11656D79"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7B25630A"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64557DA7"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7F145702"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40623CB0"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MENU</w:t>
            </w:r>
          </w:p>
        </w:tc>
        <w:tc>
          <w:tcPr>
            <w:tcW w:w="1620" w:type="dxa"/>
            <w:tcBorders>
              <w:top w:val="nil"/>
              <w:left w:val="nil"/>
              <w:bottom w:val="single" w:sz="4" w:space="0" w:color="auto"/>
              <w:right w:val="single" w:sz="4" w:space="0" w:color="auto"/>
            </w:tcBorders>
            <w:shd w:val="clear" w:color="auto" w:fill="auto"/>
            <w:noWrap/>
            <w:hideMark/>
          </w:tcPr>
          <w:p w14:paraId="13BF1404"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246F9C65"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68CF9858"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397B2C5E"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4A5AEF46"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MENUITEM</w:t>
            </w:r>
          </w:p>
        </w:tc>
        <w:tc>
          <w:tcPr>
            <w:tcW w:w="1620" w:type="dxa"/>
            <w:tcBorders>
              <w:top w:val="nil"/>
              <w:left w:val="nil"/>
              <w:bottom w:val="single" w:sz="4" w:space="0" w:color="auto"/>
              <w:right w:val="single" w:sz="4" w:space="0" w:color="auto"/>
            </w:tcBorders>
            <w:shd w:val="clear" w:color="auto" w:fill="auto"/>
            <w:noWrap/>
            <w:hideMark/>
          </w:tcPr>
          <w:p w14:paraId="1D9A1A89"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3BF8C5E6"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51CCD102"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30721047"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4561E88A"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lastRenderedPageBreak/>
              <w:t>MESSAGES</w:t>
            </w:r>
          </w:p>
        </w:tc>
        <w:tc>
          <w:tcPr>
            <w:tcW w:w="1620" w:type="dxa"/>
            <w:tcBorders>
              <w:top w:val="nil"/>
              <w:left w:val="nil"/>
              <w:bottom w:val="single" w:sz="4" w:space="0" w:color="auto"/>
              <w:right w:val="single" w:sz="4" w:space="0" w:color="auto"/>
            </w:tcBorders>
            <w:shd w:val="clear" w:color="auto" w:fill="auto"/>
            <w:noWrap/>
            <w:hideMark/>
          </w:tcPr>
          <w:p w14:paraId="5822E088"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4D0C988C"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77451636"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3ECDE0B6"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22E7349C"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MODIFIER</w:t>
            </w:r>
          </w:p>
        </w:tc>
        <w:tc>
          <w:tcPr>
            <w:tcW w:w="1620" w:type="dxa"/>
            <w:tcBorders>
              <w:top w:val="nil"/>
              <w:left w:val="nil"/>
              <w:bottom w:val="single" w:sz="4" w:space="0" w:color="auto"/>
              <w:right w:val="single" w:sz="4" w:space="0" w:color="auto"/>
            </w:tcBorders>
            <w:shd w:val="clear" w:color="auto" w:fill="auto"/>
            <w:noWrap/>
            <w:hideMark/>
          </w:tcPr>
          <w:p w14:paraId="1AD9FCB9"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37C0F397"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004DAC0B"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4F5B36F6"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7B32813A"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MODIFIER_GRP</w:t>
            </w:r>
          </w:p>
        </w:tc>
        <w:tc>
          <w:tcPr>
            <w:tcW w:w="1620" w:type="dxa"/>
            <w:tcBorders>
              <w:top w:val="nil"/>
              <w:left w:val="nil"/>
              <w:bottom w:val="single" w:sz="4" w:space="0" w:color="auto"/>
              <w:right w:val="single" w:sz="4" w:space="0" w:color="auto"/>
            </w:tcBorders>
            <w:shd w:val="clear" w:color="auto" w:fill="auto"/>
            <w:noWrap/>
            <w:hideMark/>
          </w:tcPr>
          <w:p w14:paraId="5B9497DD"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6E92D49F"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11F3C1B7"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476ED132"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79585F05"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MODIFIER_LIST</w:t>
            </w:r>
          </w:p>
        </w:tc>
        <w:tc>
          <w:tcPr>
            <w:tcW w:w="1620" w:type="dxa"/>
            <w:tcBorders>
              <w:top w:val="nil"/>
              <w:left w:val="nil"/>
              <w:bottom w:val="single" w:sz="4" w:space="0" w:color="auto"/>
              <w:right w:val="single" w:sz="4" w:space="0" w:color="auto"/>
            </w:tcBorders>
            <w:shd w:val="clear" w:color="auto" w:fill="auto"/>
            <w:noWrap/>
            <w:hideMark/>
          </w:tcPr>
          <w:p w14:paraId="4E4232FC"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5CAAC43D"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1E373812"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651F82F8"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015C5006"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ONHOUSE</w:t>
            </w:r>
          </w:p>
        </w:tc>
        <w:tc>
          <w:tcPr>
            <w:tcW w:w="1620" w:type="dxa"/>
            <w:tcBorders>
              <w:top w:val="nil"/>
              <w:left w:val="nil"/>
              <w:bottom w:val="single" w:sz="4" w:space="0" w:color="auto"/>
              <w:right w:val="single" w:sz="4" w:space="0" w:color="auto"/>
            </w:tcBorders>
            <w:shd w:val="clear" w:color="auto" w:fill="auto"/>
            <w:noWrap/>
            <w:hideMark/>
          </w:tcPr>
          <w:p w14:paraId="4D769606"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59664596"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438875E4"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388CDFAF"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04F04774"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OPTIONS</w:t>
            </w:r>
          </w:p>
        </w:tc>
        <w:tc>
          <w:tcPr>
            <w:tcW w:w="1620" w:type="dxa"/>
            <w:tcBorders>
              <w:top w:val="nil"/>
              <w:left w:val="nil"/>
              <w:bottom w:val="single" w:sz="4" w:space="0" w:color="auto"/>
              <w:right w:val="single" w:sz="4" w:space="0" w:color="auto"/>
            </w:tcBorders>
            <w:shd w:val="clear" w:color="auto" w:fill="auto"/>
            <w:noWrap/>
            <w:hideMark/>
          </w:tcPr>
          <w:p w14:paraId="10F1DB13" w14:textId="77777777" w:rsidR="00F36AD5" w:rsidRPr="00441D50"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296E28A4"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0219F306"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4E461900"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0F6E0064"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ORDERS</w:t>
            </w:r>
          </w:p>
        </w:tc>
        <w:tc>
          <w:tcPr>
            <w:tcW w:w="1620" w:type="dxa"/>
            <w:tcBorders>
              <w:top w:val="nil"/>
              <w:left w:val="nil"/>
              <w:bottom w:val="single" w:sz="4" w:space="0" w:color="auto"/>
              <w:right w:val="single" w:sz="4" w:space="0" w:color="auto"/>
            </w:tcBorders>
            <w:shd w:val="clear" w:color="auto" w:fill="auto"/>
            <w:noWrap/>
            <w:hideMark/>
          </w:tcPr>
          <w:p w14:paraId="0A11AF35"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Sales Data</w:t>
            </w:r>
          </w:p>
        </w:tc>
        <w:tc>
          <w:tcPr>
            <w:tcW w:w="1890" w:type="dxa"/>
            <w:tcBorders>
              <w:top w:val="nil"/>
              <w:left w:val="nil"/>
              <w:bottom w:val="single" w:sz="4" w:space="0" w:color="auto"/>
              <w:right w:val="single" w:sz="4" w:space="0" w:color="auto"/>
            </w:tcBorders>
            <w:shd w:val="clear" w:color="auto" w:fill="auto"/>
            <w:noWrap/>
            <w:hideMark/>
          </w:tcPr>
          <w:p w14:paraId="637B448A"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0B015C7F"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59C3CA60"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7239FCEC"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ORDERS_EXTRA</w:t>
            </w:r>
          </w:p>
        </w:tc>
        <w:tc>
          <w:tcPr>
            <w:tcW w:w="1620" w:type="dxa"/>
            <w:tcBorders>
              <w:top w:val="nil"/>
              <w:left w:val="nil"/>
              <w:bottom w:val="single" w:sz="4" w:space="0" w:color="auto"/>
              <w:right w:val="single" w:sz="4" w:space="0" w:color="auto"/>
            </w:tcBorders>
            <w:shd w:val="clear" w:color="auto" w:fill="auto"/>
            <w:noWrap/>
            <w:hideMark/>
          </w:tcPr>
          <w:p w14:paraId="35A8E777"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Sales Data</w:t>
            </w:r>
          </w:p>
        </w:tc>
        <w:tc>
          <w:tcPr>
            <w:tcW w:w="1890" w:type="dxa"/>
            <w:tcBorders>
              <w:top w:val="nil"/>
              <w:left w:val="nil"/>
              <w:bottom w:val="single" w:sz="4" w:space="0" w:color="auto"/>
              <w:right w:val="single" w:sz="4" w:space="0" w:color="auto"/>
            </w:tcBorders>
            <w:shd w:val="clear" w:color="auto" w:fill="auto"/>
            <w:noWrap/>
            <w:hideMark/>
          </w:tcPr>
          <w:p w14:paraId="2BC49247"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2F2C83AA"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093E1EE2"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4737B8DD"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ORDERS_PAY</w:t>
            </w:r>
          </w:p>
        </w:tc>
        <w:tc>
          <w:tcPr>
            <w:tcW w:w="1620" w:type="dxa"/>
            <w:tcBorders>
              <w:top w:val="nil"/>
              <w:left w:val="nil"/>
              <w:bottom w:val="single" w:sz="4" w:space="0" w:color="auto"/>
              <w:right w:val="single" w:sz="4" w:space="0" w:color="auto"/>
            </w:tcBorders>
            <w:shd w:val="clear" w:color="auto" w:fill="auto"/>
            <w:noWrap/>
            <w:hideMark/>
          </w:tcPr>
          <w:p w14:paraId="3FBBD705"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Sales Data</w:t>
            </w:r>
          </w:p>
        </w:tc>
        <w:tc>
          <w:tcPr>
            <w:tcW w:w="1890" w:type="dxa"/>
            <w:tcBorders>
              <w:top w:val="nil"/>
              <w:left w:val="nil"/>
              <w:bottom w:val="single" w:sz="4" w:space="0" w:color="auto"/>
              <w:right w:val="single" w:sz="4" w:space="0" w:color="auto"/>
            </w:tcBorders>
            <w:shd w:val="clear" w:color="auto" w:fill="auto"/>
            <w:noWrap/>
            <w:hideMark/>
          </w:tcPr>
          <w:p w14:paraId="2434A167"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1220A3F1"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77463DF2"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2F337EC6"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PAYCAT</w:t>
            </w:r>
          </w:p>
        </w:tc>
        <w:tc>
          <w:tcPr>
            <w:tcW w:w="1620" w:type="dxa"/>
            <w:tcBorders>
              <w:top w:val="nil"/>
              <w:left w:val="nil"/>
              <w:bottom w:val="single" w:sz="4" w:space="0" w:color="auto"/>
              <w:right w:val="single" w:sz="4" w:space="0" w:color="auto"/>
            </w:tcBorders>
            <w:shd w:val="clear" w:color="auto" w:fill="auto"/>
            <w:noWrap/>
            <w:hideMark/>
          </w:tcPr>
          <w:p w14:paraId="65932E05"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5A596994"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333444F5"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08A0E5FD"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5CC3700A"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PAYMENT</w:t>
            </w:r>
          </w:p>
        </w:tc>
        <w:tc>
          <w:tcPr>
            <w:tcW w:w="1620" w:type="dxa"/>
            <w:tcBorders>
              <w:top w:val="nil"/>
              <w:left w:val="nil"/>
              <w:bottom w:val="single" w:sz="4" w:space="0" w:color="auto"/>
              <w:right w:val="single" w:sz="4" w:space="0" w:color="auto"/>
            </w:tcBorders>
            <w:shd w:val="clear" w:color="auto" w:fill="auto"/>
            <w:noWrap/>
            <w:hideMark/>
          </w:tcPr>
          <w:p w14:paraId="50AE04AD"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3EF640E8"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0824D8E1"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5E573E54"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1FA3E1DF"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PMT_ACTION</w:t>
            </w:r>
          </w:p>
        </w:tc>
        <w:tc>
          <w:tcPr>
            <w:tcW w:w="1620" w:type="dxa"/>
            <w:tcBorders>
              <w:top w:val="nil"/>
              <w:left w:val="nil"/>
              <w:bottom w:val="single" w:sz="4" w:space="0" w:color="auto"/>
              <w:right w:val="single" w:sz="4" w:space="0" w:color="auto"/>
            </w:tcBorders>
            <w:shd w:val="clear" w:color="auto" w:fill="auto"/>
            <w:noWrap/>
            <w:hideMark/>
          </w:tcPr>
          <w:p w14:paraId="6D1CDC02"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07313B2E"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06B81055"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7D792EA5"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53FF1839"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PMT_CONDITION</w:t>
            </w:r>
          </w:p>
        </w:tc>
        <w:tc>
          <w:tcPr>
            <w:tcW w:w="1620" w:type="dxa"/>
            <w:tcBorders>
              <w:top w:val="nil"/>
              <w:left w:val="nil"/>
              <w:bottom w:val="single" w:sz="4" w:space="0" w:color="auto"/>
              <w:right w:val="single" w:sz="4" w:space="0" w:color="auto"/>
            </w:tcBorders>
            <w:shd w:val="clear" w:color="auto" w:fill="auto"/>
            <w:noWrap/>
            <w:hideMark/>
          </w:tcPr>
          <w:p w14:paraId="7C511846"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4E1D1FE7"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4E5DBF1A"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7F81BE59"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2CFF66DB"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PMT_HDR</w:t>
            </w:r>
          </w:p>
        </w:tc>
        <w:tc>
          <w:tcPr>
            <w:tcW w:w="1620" w:type="dxa"/>
            <w:tcBorders>
              <w:top w:val="nil"/>
              <w:left w:val="nil"/>
              <w:bottom w:val="single" w:sz="4" w:space="0" w:color="auto"/>
              <w:right w:val="single" w:sz="4" w:space="0" w:color="auto"/>
            </w:tcBorders>
            <w:shd w:val="clear" w:color="auto" w:fill="auto"/>
            <w:noWrap/>
            <w:hideMark/>
          </w:tcPr>
          <w:p w14:paraId="5D199D39"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3AB1805B"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4695E512"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38F739DE"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2F70623B"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POSBUSDATE</w:t>
            </w:r>
          </w:p>
        </w:tc>
        <w:tc>
          <w:tcPr>
            <w:tcW w:w="1620" w:type="dxa"/>
            <w:tcBorders>
              <w:top w:val="nil"/>
              <w:left w:val="nil"/>
              <w:bottom w:val="single" w:sz="4" w:space="0" w:color="auto"/>
              <w:right w:val="single" w:sz="4" w:space="0" w:color="auto"/>
            </w:tcBorders>
            <w:shd w:val="clear" w:color="auto" w:fill="auto"/>
            <w:noWrap/>
            <w:hideMark/>
          </w:tcPr>
          <w:p w14:paraId="05753BB1"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7D7FA8FF"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25834B94"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64DA224B"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7F73CFF6"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ROLE</w:t>
            </w:r>
          </w:p>
        </w:tc>
        <w:tc>
          <w:tcPr>
            <w:tcW w:w="1620" w:type="dxa"/>
            <w:tcBorders>
              <w:top w:val="nil"/>
              <w:left w:val="nil"/>
              <w:bottom w:val="single" w:sz="4" w:space="0" w:color="auto"/>
              <w:right w:val="single" w:sz="4" w:space="0" w:color="auto"/>
            </w:tcBorders>
            <w:shd w:val="clear" w:color="auto" w:fill="auto"/>
            <w:noWrap/>
            <w:hideMark/>
          </w:tcPr>
          <w:p w14:paraId="18FE1A2A"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673E723B"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61B12B61"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6E12F34A"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1F629354"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ROLE_PERMISSION</w:t>
            </w:r>
          </w:p>
        </w:tc>
        <w:tc>
          <w:tcPr>
            <w:tcW w:w="1620" w:type="dxa"/>
            <w:tcBorders>
              <w:top w:val="nil"/>
              <w:left w:val="nil"/>
              <w:bottom w:val="single" w:sz="4" w:space="0" w:color="auto"/>
              <w:right w:val="single" w:sz="4" w:space="0" w:color="auto"/>
            </w:tcBorders>
            <w:shd w:val="clear" w:color="auto" w:fill="auto"/>
            <w:noWrap/>
            <w:hideMark/>
          </w:tcPr>
          <w:p w14:paraId="23BACF90"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50B99D2E"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7BCFCDB1"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0D72F1E3"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680C3E9D"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SUPP</w:t>
            </w:r>
          </w:p>
        </w:tc>
        <w:tc>
          <w:tcPr>
            <w:tcW w:w="1620" w:type="dxa"/>
            <w:tcBorders>
              <w:top w:val="nil"/>
              <w:left w:val="nil"/>
              <w:bottom w:val="single" w:sz="4" w:space="0" w:color="auto"/>
              <w:right w:val="single" w:sz="4" w:space="0" w:color="auto"/>
            </w:tcBorders>
            <w:shd w:val="clear" w:color="auto" w:fill="auto"/>
            <w:noWrap/>
            <w:hideMark/>
          </w:tcPr>
          <w:p w14:paraId="38CAFA0E"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Sales Data</w:t>
            </w:r>
          </w:p>
        </w:tc>
        <w:tc>
          <w:tcPr>
            <w:tcW w:w="1890" w:type="dxa"/>
            <w:tcBorders>
              <w:top w:val="nil"/>
              <w:left w:val="nil"/>
              <w:bottom w:val="single" w:sz="4" w:space="0" w:color="auto"/>
              <w:right w:val="single" w:sz="4" w:space="0" w:color="auto"/>
            </w:tcBorders>
            <w:shd w:val="clear" w:color="auto" w:fill="auto"/>
            <w:noWrap/>
            <w:hideMark/>
          </w:tcPr>
          <w:p w14:paraId="5DE7CFF0"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212116C3"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1938C38C"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0DB64A0A"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SYSSETTINGS</w:t>
            </w:r>
          </w:p>
        </w:tc>
        <w:tc>
          <w:tcPr>
            <w:tcW w:w="1620" w:type="dxa"/>
            <w:tcBorders>
              <w:top w:val="nil"/>
              <w:left w:val="nil"/>
              <w:bottom w:val="single" w:sz="4" w:space="0" w:color="auto"/>
              <w:right w:val="single" w:sz="4" w:space="0" w:color="auto"/>
            </w:tcBorders>
            <w:shd w:val="clear" w:color="auto" w:fill="auto"/>
            <w:noWrap/>
            <w:hideMark/>
          </w:tcPr>
          <w:p w14:paraId="25431A6E"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1A59BBAA"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7F812A17"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7A2B3E0C"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31B289D5"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TRANS</w:t>
            </w:r>
          </w:p>
        </w:tc>
        <w:tc>
          <w:tcPr>
            <w:tcW w:w="1620" w:type="dxa"/>
            <w:tcBorders>
              <w:top w:val="nil"/>
              <w:left w:val="nil"/>
              <w:bottom w:val="single" w:sz="4" w:space="0" w:color="auto"/>
              <w:right w:val="single" w:sz="4" w:space="0" w:color="auto"/>
            </w:tcBorders>
            <w:shd w:val="clear" w:color="auto" w:fill="auto"/>
            <w:noWrap/>
            <w:hideMark/>
          </w:tcPr>
          <w:p w14:paraId="295E7E28"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Sales Data</w:t>
            </w:r>
          </w:p>
        </w:tc>
        <w:tc>
          <w:tcPr>
            <w:tcW w:w="1890" w:type="dxa"/>
            <w:tcBorders>
              <w:top w:val="nil"/>
              <w:left w:val="nil"/>
              <w:bottom w:val="single" w:sz="4" w:space="0" w:color="auto"/>
              <w:right w:val="single" w:sz="4" w:space="0" w:color="auto"/>
            </w:tcBorders>
            <w:shd w:val="clear" w:color="auto" w:fill="auto"/>
            <w:noWrap/>
            <w:hideMark/>
          </w:tcPr>
          <w:p w14:paraId="291A8CD7"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7A99D271"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441793D7"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67F83C15"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TRANS_ECARD</w:t>
            </w:r>
          </w:p>
        </w:tc>
        <w:tc>
          <w:tcPr>
            <w:tcW w:w="1620" w:type="dxa"/>
            <w:tcBorders>
              <w:top w:val="nil"/>
              <w:left w:val="nil"/>
              <w:bottom w:val="single" w:sz="4" w:space="0" w:color="auto"/>
              <w:right w:val="single" w:sz="4" w:space="0" w:color="auto"/>
            </w:tcBorders>
            <w:shd w:val="clear" w:color="auto" w:fill="auto"/>
            <w:noWrap/>
            <w:hideMark/>
          </w:tcPr>
          <w:p w14:paraId="3925D6DC"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Sales Data</w:t>
            </w:r>
          </w:p>
        </w:tc>
        <w:tc>
          <w:tcPr>
            <w:tcW w:w="1890" w:type="dxa"/>
            <w:tcBorders>
              <w:top w:val="nil"/>
              <w:left w:val="nil"/>
              <w:bottom w:val="single" w:sz="4" w:space="0" w:color="auto"/>
              <w:right w:val="single" w:sz="4" w:space="0" w:color="auto"/>
            </w:tcBorders>
            <w:shd w:val="clear" w:color="auto" w:fill="auto"/>
            <w:noWrap/>
            <w:hideMark/>
          </w:tcPr>
          <w:p w14:paraId="7BB0789B"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3C0FC579"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46C3AF12"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578F73A0"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TRANS_MODIFIER</w:t>
            </w:r>
          </w:p>
        </w:tc>
        <w:tc>
          <w:tcPr>
            <w:tcW w:w="1620" w:type="dxa"/>
            <w:tcBorders>
              <w:top w:val="nil"/>
              <w:left w:val="nil"/>
              <w:bottom w:val="single" w:sz="4" w:space="0" w:color="auto"/>
              <w:right w:val="single" w:sz="4" w:space="0" w:color="auto"/>
            </w:tcBorders>
            <w:shd w:val="clear" w:color="auto" w:fill="auto"/>
            <w:noWrap/>
            <w:hideMark/>
          </w:tcPr>
          <w:p w14:paraId="355396C5"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Sales Data</w:t>
            </w:r>
          </w:p>
        </w:tc>
        <w:tc>
          <w:tcPr>
            <w:tcW w:w="1890" w:type="dxa"/>
            <w:tcBorders>
              <w:top w:val="nil"/>
              <w:left w:val="nil"/>
              <w:bottom w:val="single" w:sz="4" w:space="0" w:color="auto"/>
              <w:right w:val="single" w:sz="4" w:space="0" w:color="auto"/>
            </w:tcBorders>
            <w:shd w:val="clear" w:color="auto" w:fill="auto"/>
            <w:noWrap/>
            <w:hideMark/>
          </w:tcPr>
          <w:p w14:paraId="62CBCEA5"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3FC369EE"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Upload</w:t>
            </w:r>
          </w:p>
        </w:tc>
      </w:tr>
      <w:tr w:rsidR="002E7D9F" w:rsidRPr="00E0769F" w14:paraId="76EC5D15"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5C2016AF"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TRANS_TYPE</w:t>
            </w:r>
          </w:p>
        </w:tc>
        <w:tc>
          <w:tcPr>
            <w:tcW w:w="1620" w:type="dxa"/>
            <w:tcBorders>
              <w:top w:val="nil"/>
              <w:left w:val="nil"/>
              <w:bottom w:val="single" w:sz="4" w:space="0" w:color="auto"/>
              <w:right w:val="single" w:sz="4" w:space="0" w:color="auto"/>
            </w:tcBorders>
            <w:shd w:val="clear" w:color="auto" w:fill="auto"/>
            <w:noWrap/>
            <w:hideMark/>
          </w:tcPr>
          <w:p w14:paraId="56132CE9"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38AED1B8"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25B048FA"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7E5A384B"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64BBECA8"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USER_PERMISSION</w:t>
            </w:r>
          </w:p>
        </w:tc>
        <w:tc>
          <w:tcPr>
            <w:tcW w:w="1620" w:type="dxa"/>
            <w:tcBorders>
              <w:top w:val="nil"/>
              <w:left w:val="nil"/>
              <w:bottom w:val="single" w:sz="4" w:space="0" w:color="auto"/>
              <w:right w:val="single" w:sz="4" w:space="0" w:color="auto"/>
            </w:tcBorders>
            <w:shd w:val="clear" w:color="auto" w:fill="auto"/>
            <w:noWrap/>
            <w:hideMark/>
          </w:tcPr>
          <w:p w14:paraId="1872D6F4"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08AD1407"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72E60BA9"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67B75CB0"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662E96A5"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USER_ROLE</w:t>
            </w:r>
          </w:p>
        </w:tc>
        <w:tc>
          <w:tcPr>
            <w:tcW w:w="1620" w:type="dxa"/>
            <w:tcBorders>
              <w:top w:val="nil"/>
              <w:left w:val="nil"/>
              <w:bottom w:val="single" w:sz="4" w:space="0" w:color="auto"/>
              <w:right w:val="single" w:sz="4" w:space="0" w:color="auto"/>
            </w:tcBorders>
            <w:shd w:val="clear" w:color="auto" w:fill="auto"/>
            <w:noWrap/>
            <w:hideMark/>
          </w:tcPr>
          <w:p w14:paraId="24562C75"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18F4494A"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6EAC6BFB"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309C0F86"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noWrap/>
            <w:hideMark/>
          </w:tcPr>
          <w:p w14:paraId="006BCA59" w14:textId="77777777" w:rsidR="00F36AD5" w:rsidRPr="00F7343C" w:rsidRDefault="00F36AD5" w:rsidP="006229D3">
            <w:pPr>
              <w:spacing w:after="0"/>
              <w:ind w:left="0"/>
              <w:jc w:val="left"/>
              <w:rPr>
                <w:rFonts w:asciiTheme="minorHAnsi" w:eastAsia="Times New Roman" w:hAnsiTheme="minorHAnsi" w:cstheme="minorHAnsi"/>
                <w:color w:val="000000"/>
                <w:szCs w:val="22"/>
                <w:lang w:val="en-US" w:eastAsia="zh-TW"/>
              </w:rPr>
            </w:pPr>
            <w:r w:rsidRPr="00F7343C">
              <w:rPr>
                <w:rFonts w:asciiTheme="minorHAnsi" w:eastAsia="Times New Roman" w:hAnsiTheme="minorHAnsi" w:cstheme="minorHAnsi"/>
                <w:color w:val="000000"/>
                <w:szCs w:val="22"/>
                <w:lang w:val="en-US" w:eastAsia="zh-TW"/>
              </w:rPr>
              <w:t>WIFI CODE</w:t>
            </w:r>
          </w:p>
        </w:tc>
        <w:tc>
          <w:tcPr>
            <w:tcW w:w="1620" w:type="dxa"/>
            <w:tcBorders>
              <w:top w:val="nil"/>
              <w:left w:val="nil"/>
              <w:bottom w:val="single" w:sz="4" w:space="0" w:color="auto"/>
              <w:right w:val="single" w:sz="4" w:space="0" w:color="auto"/>
            </w:tcBorders>
            <w:shd w:val="clear" w:color="auto" w:fill="auto"/>
            <w:noWrap/>
            <w:hideMark/>
          </w:tcPr>
          <w:p w14:paraId="423E55DB" w14:textId="77777777" w:rsidR="00F36AD5" w:rsidRPr="000F4DA1" w:rsidRDefault="00F36AD5" w:rsidP="006229D3">
            <w:pPr>
              <w:spacing w:after="0"/>
              <w:ind w:left="0"/>
              <w:jc w:val="left"/>
              <w:rPr>
                <w:rFonts w:asciiTheme="minorHAnsi" w:eastAsia="Times New Roman" w:hAnsiTheme="minorHAnsi" w:cstheme="minorHAnsi"/>
                <w:color w:val="000000"/>
                <w:szCs w:val="22"/>
                <w:lang w:val="en-US" w:eastAsia="zh-TW"/>
              </w:rPr>
            </w:pPr>
            <w:r w:rsidRPr="000F4DA1">
              <w:rPr>
                <w:rFonts w:asciiTheme="minorHAnsi" w:eastAsia="Times New Roman" w:hAnsiTheme="minorHAnsi" w:cstheme="minorHAnsi"/>
                <w:color w:val="000000"/>
                <w:szCs w:val="22"/>
                <w:lang w:val="en-US" w:eastAsia="zh-TW"/>
              </w:rPr>
              <w:t>Master</w:t>
            </w:r>
          </w:p>
        </w:tc>
        <w:tc>
          <w:tcPr>
            <w:tcW w:w="1890" w:type="dxa"/>
            <w:tcBorders>
              <w:top w:val="nil"/>
              <w:left w:val="nil"/>
              <w:bottom w:val="single" w:sz="4" w:space="0" w:color="auto"/>
              <w:right w:val="single" w:sz="4" w:space="0" w:color="auto"/>
            </w:tcBorders>
            <w:shd w:val="clear" w:color="auto" w:fill="auto"/>
            <w:noWrap/>
            <w:hideMark/>
          </w:tcPr>
          <w:p w14:paraId="6C707BC3" w14:textId="77777777" w:rsidR="00F36AD5" w:rsidRPr="00454FEA" w:rsidRDefault="00F36AD5" w:rsidP="006229D3">
            <w:pPr>
              <w:spacing w:after="0"/>
              <w:ind w:left="0"/>
              <w:jc w:val="left"/>
              <w:rPr>
                <w:rFonts w:asciiTheme="minorHAnsi" w:eastAsia="Times New Roman" w:hAnsiTheme="minorHAnsi" w:cstheme="minorHAnsi"/>
                <w:color w:val="000000"/>
                <w:szCs w:val="22"/>
                <w:lang w:val="en-US" w:eastAsia="zh-TW"/>
              </w:rPr>
            </w:pPr>
            <w:r w:rsidRPr="00454FEA">
              <w:rPr>
                <w:rFonts w:asciiTheme="minorHAnsi" w:eastAsia="Times New Roman" w:hAnsiTheme="minorHAnsi" w:cstheme="minorHAnsi"/>
                <w:color w:val="000000"/>
                <w:szCs w:val="22"/>
                <w:lang w:val="en-US" w:eastAsia="zh-TW"/>
              </w:rPr>
              <w:t>Every Polling</w:t>
            </w:r>
          </w:p>
        </w:tc>
        <w:tc>
          <w:tcPr>
            <w:tcW w:w="1470" w:type="dxa"/>
            <w:tcBorders>
              <w:top w:val="nil"/>
              <w:left w:val="nil"/>
              <w:bottom w:val="single" w:sz="4" w:space="0" w:color="auto"/>
              <w:right w:val="single" w:sz="4" w:space="0" w:color="auto"/>
            </w:tcBorders>
            <w:shd w:val="clear" w:color="auto" w:fill="auto"/>
            <w:noWrap/>
            <w:hideMark/>
          </w:tcPr>
          <w:p w14:paraId="3248DEE7" w14:textId="77777777" w:rsidR="00F36AD5" w:rsidRPr="009131A2" w:rsidRDefault="00F36AD5" w:rsidP="006229D3">
            <w:pPr>
              <w:spacing w:after="0"/>
              <w:ind w:left="0"/>
              <w:jc w:val="left"/>
              <w:rPr>
                <w:rFonts w:asciiTheme="minorHAnsi" w:eastAsia="Times New Roman" w:hAnsiTheme="minorHAnsi" w:cstheme="minorHAnsi"/>
                <w:color w:val="000000"/>
                <w:szCs w:val="22"/>
                <w:lang w:val="en-US" w:eastAsia="zh-TW"/>
              </w:rPr>
            </w:pPr>
            <w:r w:rsidRPr="009131A2">
              <w:rPr>
                <w:rFonts w:asciiTheme="minorHAnsi" w:eastAsia="Times New Roman" w:hAnsiTheme="minorHAnsi" w:cstheme="minorHAnsi"/>
                <w:color w:val="000000"/>
                <w:szCs w:val="22"/>
                <w:lang w:val="en-US" w:eastAsia="zh-TW"/>
              </w:rPr>
              <w:t>Download</w:t>
            </w:r>
          </w:p>
        </w:tc>
      </w:tr>
      <w:tr w:rsidR="002E7D9F" w:rsidRPr="00E0769F" w14:paraId="31FABB6D"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hideMark/>
          </w:tcPr>
          <w:p w14:paraId="6E0C45B8" w14:textId="77777777" w:rsidR="00F36AD5" w:rsidRPr="00F7343C" w:rsidRDefault="00F36AD5" w:rsidP="006229D3">
            <w:pPr>
              <w:spacing w:after="0"/>
              <w:ind w:left="0"/>
              <w:jc w:val="left"/>
              <w:rPr>
                <w:rFonts w:asciiTheme="minorHAnsi" w:eastAsia="Times New Roman" w:hAnsiTheme="minorHAnsi" w:cstheme="minorHAnsi"/>
                <w:szCs w:val="22"/>
                <w:lang w:val="en-US" w:eastAsia="zh-TW"/>
              </w:rPr>
            </w:pPr>
            <w:r w:rsidRPr="00F7343C">
              <w:rPr>
                <w:rFonts w:asciiTheme="minorHAnsi" w:eastAsia="Times New Roman" w:hAnsiTheme="minorHAnsi" w:cstheme="minorHAnsi"/>
                <w:szCs w:val="22"/>
                <w:lang w:val="en-US" w:eastAsia="zh-TW"/>
              </w:rPr>
              <w:t>HIST_TRANSSUMMARY</w:t>
            </w:r>
          </w:p>
        </w:tc>
        <w:tc>
          <w:tcPr>
            <w:tcW w:w="1620" w:type="dxa"/>
            <w:tcBorders>
              <w:top w:val="nil"/>
              <w:left w:val="nil"/>
              <w:bottom w:val="single" w:sz="4" w:space="0" w:color="auto"/>
              <w:right w:val="single" w:sz="4" w:space="0" w:color="auto"/>
            </w:tcBorders>
            <w:shd w:val="clear" w:color="auto" w:fill="auto"/>
            <w:noWrap/>
            <w:hideMark/>
          </w:tcPr>
          <w:p w14:paraId="67DB8CF7" w14:textId="77777777" w:rsidR="00F36AD5" w:rsidRPr="000F4DA1" w:rsidRDefault="00F36AD5" w:rsidP="006229D3">
            <w:pPr>
              <w:spacing w:after="0"/>
              <w:ind w:left="0"/>
              <w:jc w:val="left"/>
              <w:rPr>
                <w:rFonts w:asciiTheme="minorHAnsi" w:eastAsia="Times New Roman" w:hAnsiTheme="minorHAnsi" w:cstheme="minorHAnsi"/>
                <w:szCs w:val="22"/>
                <w:lang w:val="en-US" w:eastAsia="zh-TW"/>
              </w:rPr>
            </w:pPr>
            <w:r w:rsidRPr="000F4DA1">
              <w:rPr>
                <w:rFonts w:asciiTheme="minorHAnsi" w:eastAsia="Times New Roman" w:hAnsiTheme="minorHAnsi" w:cstheme="minorHAnsi"/>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6CBBD9F0" w14:textId="77777777" w:rsidR="00F36AD5" w:rsidRPr="00454FEA" w:rsidRDefault="00F36AD5" w:rsidP="006229D3">
            <w:pPr>
              <w:spacing w:after="0"/>
              <w:ind w:left="0"/>
              <w:jc w:val="left"/>
              <w:rPr>
                <w:rFonts w:asciiTheme="minorHAnsi" w:eastAsia="Times New Roman" w:hAnsiTheme="minorHAnsi" w:cstheme="minorHAnsi"/>
                <w:szCs w:val="22"/>
                <w:lang w:val="en-US" w:eastAsia="zh-TW"/>
              </w:rPr>
            </w:pPr>
            <w:r w:rsidRPr="00454FEA">
              <w:rPr>
                <w:rFonts w:asciiTheme="minorHAnsi" w:eastAsia="Times New Roman" w:hAnsiTheme="minorHAnsi" w:cstheme="minorHAnsi"/>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7DA4AFD7" w14:textId="77777777" w:rsidR="00F36AD5" w:rsidRPr="009131A2" w:rsidRDefault="00F36AD5" w:rsidP="006229D3">
            <w:pPr>
              <w:spacing w:after="0"/>
              <w:ind w:left="0"/>
              <w:jc w:val="left"/>
              <w:rPr>
                <w:rFonts w:asciiTheme="minorHAnsi" w:eastAsia="Times New Roman" w:hAnsiTheme="minorHAnsi" w:cstheme="minorHAnsi"/>
                <w:szCs w:val="22"/>
                <w:lang w:val="en-US" w:eastAsia="zh-TW"/>
              </w:rPr>
            </w:pPr>
            <w:r w:rsidRPr="009131A2">
              <w:rPr>
                <w:rFonts w:asciiTheme="minorHAnsi" w:eastAsia="Times New Roman" w:hAnsiTheme="minorHAnsi" w:cstheme="minorHAnsi"/>
                <w:szCs w:val="22"/>
                <w:lang w:val="en-US" w:eastAsia="zh-TW"/>
              </w:rPr>
              <w:t>Upload</w:t>
            </w:r>
          </w:p>
        </w:tc>
      </w:tr>
      <w:tr w:rsidR="002E7D9F" w:rsidRPr="00E0769F" w14:paraId="7D08741F"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hideMark/>
          </w:tcPr>
          <w:p w14:paraId="7AF502DC" w14:textId="77777777" w:rsidR="00F36AD5" w:rsidRPr="00F7343C" w:rsidRDefault="00F36AD5" w:rsidP="006229D3">
            <w:pPr>
              <w:spacing w:after="0"/>
              <w:ind w:left="0"/>
              <w:jc w:val="left"/>
              <w:rPr>
                <w:rFonts w:asciiTheme="minorHAnsi" w:eastAsia="Times New Roman" w:hAnsiTheme="minorHAnsi" w:cstheme="minorHAnsi"/>
                <w:szCs w:val="22"/>
                <w:lang w:val="en-US" w:eastAsia="zh-TW"/>
              </w:rPr>
            </w:pPr>
            <w:r w:rsidRPr="00F7343C">
              <w:rPr>
                <w:rFonts w:asciiTheme="minorHAnsi" w:eastAsia="Times New Roman" w:hAnsiTheme="minorHAnsi" w:cstheme="minorHAnsi"/>
                <w:szCs w:val="22"/>
                <w:lang w:val="en-US" w:eastAsia="zh-TW"/>
              </w:rPr>
              <w:t>HIST_VOIDORDERS</w:t>
            </w:r>
          </w:p>
        </w:tc>
        <w:tc>
          <w:tcPr>
            <w:tcW w:w="1620" w:type="dxa"/>
            <w:tcBorders>
              <w:top w:val="nil"/>
              <w:left w:val="nil"/>
              <w:bottom w:val="single" w:sz="4" w:space="0" w:color="auto"/>
              <w:right w:val="single" w:sz="4" w:space="0" w:color="auto"/>
            </w:tcBorders>
            <w:shd w:val="clear" w:color="auto" w:fill="auto"/>
            <w:noWrap/>
            <w:hideMark/>
          </w:tcPr>
          <w:p w14:paraId="247BAFF4" w14:textId="77777777" w:rsidR="00F36AD5" w:rsidRPr="000F4DA1" w:rsidRDefault="00F36AD5" w:rsidP="006229D3">
            <w:pPr>
              <w:spacing w:after="0"/>
              <w:ind w:left="0"/>
              <w:jc w:val="left"/>
              <w:rPr>
                <w:rFonts w:asciiTheme="minorHAnsi" w:eastAsia="Times New Roman" w:hAnsiTheme="minorHAnsi" w:cstheme="minorHAnsi"/>
                <w:szCs w:val="22"/>
                <w:lang w:val="en-US" w:eastAsia="zh-TW"/>
              </w:rPr>
            </w:pPr>
            <w:r w:rsidRPr="000F4DA1">
              <w:rPr>
                <w:rFonts w:asciiTheme="minorHAnsi" w:eastAsia="Times New Roman" w:hAnsiTheme="minorHAnsi" w:cstheme="minorHAnsi"/>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3819EB33" w14:textId="77777777" w:rsidR="00F36AD5" w:rsidRPr="00454FEA" w:rsidRDefault="00F36AD5" w:rsidP="006229D3">
            <w:pPr>
              <w:spacing w:after="0"/>
              <w:ind w:left="0"/>
              <w:jc w:val="left"/>
              <w:rPr>
                <w:rFonts w:asciiTheme="minorHAnsi" w:eastAsia="Times New Roman" w:hAnsiTheme="minorHAnsi" w:cstheme="minorHAnsi"/>
                <w:szCs w:val="22"/>
                <w:lang w:val="en-US" w:eastAsia="zh-TW"/>
              </w:rPr>
            </w:pPr>
            <w:r w:rsidRPr="00454FEA">
              <w:rPr>
                <w:rFonts w:asciiTheme="minorHAnsi" w:eastAsia="Times New Roman" w:hAnsiTheme="minorHAnsi" w:cstheme="minorHAnsi"/>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5560C8E9" w14:textId="77777777" w:rsidR="00F36AD5" w:rsidRPr="009131A2" w:rsidRDefault="00F36AD5" w:rsidP="006229D3">
            <w:pPr>
              <w:spacing w:after="0"/>
              <w:ind w:left="0"/>
              <w:jc w:val="left"/>
              <w:rPr>
                <w:rFonts w:asciiTheme="minorHAnsi" w:eastAsia="Times New Roman" w:hAnsiTheme="minorHAnsi" w:cstheme="minorHAnsi"/>
                <w:szCs w:val="22"/>
                <w:lang w:val="en-US" w:eastAsia="zh-TW"/>
              </w:rPr>
            </w:pPr>
            <w:r w:rsidRPr="009131A2">
              <w:rPr>
                <w:rFonts w:asciiTheme="minorHAnsi" w:eastAsia="Times New Roman" w:hAnsiTheme="minorHAnsi" w:cstheme="minorHAnsi"/>
                <w:szCs w:val="22"/>
                <w:lang w:val="en-US" w:eastAsia="zh-TW"/>
              </w:rPr>
              <w:t>Upload</w:t>
            </w:r>
          </w:p>
        </w:tc>
      </w:tr>
      <w:tr w:rsidR="002E7D9F" w:rsidRPr="00E0769F" w14:paraId="5EDA1C42" w14:textId="77777777" w:rsidTr="00F36AD5">
        <w:trPr>
          <w:trHeight w:val="360"/>
        </w:trPr>
        <w:tc>
          <w:tcPr>
            <w:tcW w:w="3330" w:type="dxa"/>
            <w:tcBorders>
              <w:top w:val="nil"/>
              <w:left w:val="single" w:sz="4" w:space="0" w:color="auto"/>
              <w:bottom w:val="single" w:sz="4" w:space="0" w:color="auto"/>
              <w:right w:val="single" w:sz="4" w:space="0" w:color="auto"/>
            </w:tcBorders>
            <w:shd w:val="clear" w:color="auto" w:fill="auto"/>
            <w:hideMark/>
          </w:tcPr>
          <w:p w14:paraId="485BD587" w14:textId="77777777" w:rsidR="00F36AD5" w:rsidRPr="00F7343C" w:rsidRDefault="00F36AD5" w:rsidP="006229D3">
            <w:pPr>
              <w:spacing w:after="0"/>
              <w:ind w:left="0"/>
              <w:jc w:val="left"/>
              <w:rPr>
                <w:rFonts w:asciiTheme="minorHAnsi" w:eastAsia="Times New Roman" w:hAnsiTheme="minorHAnsi" w:cstheme="minorHAnsi"/>
                <w:szCs w:val="22"/>
                <w:lang w:val="en-US" w:eastAsia="zh-TW"/>
              </w:rPr>
            </w:pPr>
            <w:r w:rsidRPr="00F7343C">
              <w:rPr>
                <w:rFonts w:asciiTheme="minorHAnsi" w:eastAsia="Times New Roman" w:hAnsiTheme="minorHAnsi" w:cstheme="minorHAnsi"/>
                <w:szCs w:val="22"/>
                <w:lang w:val="en-US" w:eastAsia="zh-TW"/>
              </w:rPr>
              <w:t>HIST_VOIDTRANS</w:t>
            </w:r>
          </w:p>
        </w:tc>
        <w:tc>
          <w:tcPr>
            <w:tcW w:w="1620" w:type="dxa"/>
            <w:tcBorders>
              <w:top w:val="nil"/>
              <w:left w:val="nil"/>
              <w:bottom w:val="single" w:sz="4" w:space="0" w:color="auto"/>
              <w:right w:val="single" w:sz="4" w:space="0" w:color="auto"/>
            </w:tcBorders>
            <w:shd w:val="clear" w:color="auto" w:fill="auto"/>
            <w:noWrap/>
            <w:hideMark/>
          </w:tcPr>
          <w:p w14:paraId="061B7716" w14:textId="77777777" w:rsidR="00F36AD5" w:rsidRPr="000F4DA1" w:rsidRDefault="00F36AD5" w:rsidP="006229D3">
            <w:pPr>
              <w:spacing w:after="0"/>
              <w:ind w:left="0"/>
              <w:jc w:val="left"/>
              <w:rPr>
                <w:rFonts w:asciiTheme="minorHAnsi" w:eastAsia="Times New Roman" w:hAnsiTheme="minorHAnsi" w:cstheme="minorHAnsi"/>
                <w:szCs w:val="22"/>
                <w:lang w:val="en-US" w:eastAsia="zh-TW"/>
              </w:rPr>
            </w:pPr>
            <w:r w:rsidRPr="000F4DA1">
              <w:rPr>
                <w:rFonts w:asciiTheme="minorHAnsi" w:eastAsia="Times New Roman" w:hAnsiTheme="minorHAnsi" w:cstheme="minorHAnsi"/>
                <w:szCs w:val="22"/>
                <w:lang w:val="en-US" w:eastAsia="zh-TW"/>
              </w:rPr>
              <w:t>HIST</w:t>
            </w:r>
          </w:p>
        </w:tc>
        <w:tc>
          <w:tcPr>
            <w:tcW w:w="1890" w:type="dxa"/>
            <w:tcBorders>
              <w:top w:val="nil"/>
              <w:left w:val="nil"/>
              <w:bottom w:val="single" w:sz="4" w:space="0" w:color="auto"/>
              <w:right w:val="single" w:sz="4" w:space="0" w:color="auto"/>
            </w:tcBorders>
            <w:shd w:val="clear" w:color="auto" w:fill="auto"/>
            <w:noWrap/>
            <w:hideMark/>
          </w:tcPr>
          <w:p w14:paraId="66B42EB4" w14:textId="77777777" w:rsidR="00F36AD5" w:rsidRPr="00454FEA" w:rsidRDefault="00F36AD5" w:rsidP="006229D3">
            <w:pPr>
              <w:spacing w:after="0"/>
              <w:ind w:left="0"/>
              <w:jc w:val="left"/>
              <w:rPr>
                <w:rFonts w:asciiTheme="minorHAnsi" w:eastAsia="Times New Roman" w:hAnsiTheme="minorHAnsi" w:cstheme="minorHAnsi"/>
                <w:szCs w:val="22"/>
                <w:lang w:val="en-US" w:eastAsia="zh-TW"/>
              </w:rPr>
            </w:pPr>
            <w:r w:rsidRPr="00454FEA">
              <w:rPr>
                <w:rFonts w:asciiTheme="minorHAnsi" w:eastAsia="Times New Roman" w:hAnsiTheme="minorHAnsi" w:cstheme="minorHAnsi"/>
                <w:szCs w:val="22"/>
                <w:lang w:val="en-US" w:eastAsia="zh-TW"/>
              </w:rPr>
              <w:t>EOD</w:t>
            </w:r>
          </w:p>
        </w:tc>
        <w:tc>
          <w:tcPr>
            <w:tcW w:w="1470" w:type="dxa"/>
            <w:tcBorders>
              <w:top w:val="nil"/>
              <w:left w:val="nil"/>
              <w:bottom w:val="single" w:sz="4" w:space="0" w:color="auto"/>
              <w:right w:val="single" w:sz="4" w:space="0" w:color="auto"/>
            </w:tcBorders>
            <w:shd w:val="clear" w:color="auto" w:fill="auto"/>
            <w:noWrap/>
            <w:hideMark/>
          </w:tcPr>
          <w:p w14:paraId="29709392" w14:textId="77777777" w:rsidR="00F36AD5" w:rsidRPr="009131A2" w:rsidRDefault="00F36AD5" w:rsidP="006229D3">
            <w:pPr>
              <w:spacing w:after="0"/>
              <w:ind w:left="0"/>
              <w:jc w:val="left"/>
              <w:rPr>
                <w:rFonts w:asciiTheme="minorHAnsi" w:eastAsia="Times New Roman" w:hAnsiTheme="minorHAnsi" w:cstheme="minorHAnsi"/>
                <w:szCs w:val="22"/>
                <w:lang w:val="en-US" w:eastAsia="zh-TW"/>
              </w:rPr>
            </w:pPr>
            <w:r w:rsidRPr="009131A2">
              <w:rPr>
                <w:rFonts w:asciiTheme="minorHAnsi" w:eastAsia="Times New Roman" w:hAnsiTheme="minorHAnsi" w:cstheme="minorHAnsi"/>
                <w:szCs w:val="22"/>
                <w:lang w:val="en-US" w:eastAsia="zh-TW"/>
              </w:rPr>
              <w:t>Upload</w:t>
            </w:r>
          </w:p>
        </w:tc>
      </w:tr>
    </w:tbl>
    <w:p w14:paraId="707AF01B" w14:textId="77777777" w:rsidR="00E0769F" w:rsidRPr="00F36AD5" w:rsidRDefault="00E0769F" w:rsidP="00F36AD5">
      <w:pPr>
        <w:spacing w:after="240" w:line="259" w:lineRule="auto"/>
        <w:ind w:left="0"/>
        <w:contextualSpacing/>
        <w:rPr>
          <w:rFonts w:asciiTheme="minorHAnsi" w:hAnsiTheme="minorHAnsi" w:cstheme="minorHAnsi"/>
        </w:rPr>
      </w:pPr>
    </w:p>
    <w:p w14:paraId="375A3DBC" w14:textId="0FCCD704" w:rsidR="0023100D" w:rsidRPr="00E0769F" w:rsidRDefault="0023100D" w:rsidP="00257AB6">
      <w:pPr>
        <w:pStyle w:val="ListParagraph"/>
        <w:numPr>
          <w:ilvl w:val="0"/>
          <w:numId w:val="25"/>
        </w:numPr>
        <w:spacing w:after="240" w:line="259" w:lineRule="auto"/>
        <w:rPr>
          <w:rFonts w:asciiTheme="minorHAnsi" w:hAnsiTheme="minorHAnsi" w:cstheme="minorHAnsi"/>
        </w:rPr>
      </w:pPr>
      <w:r w:rsidRPr="009131A2">
        <w:rPr>
          <w:rFonts w:asciiTheme="minorHAnsi" w:hAnsiTheme="minorHAnsi" w:cstheme="minorHAnsi"/>
          <w:b/>
        </w:rPr>
        <w:t xml:space="preserve">Sales Data </w:t>
      </w:r>
      <w:r w:rsidR="00ED4D97" w:rsidRPr="009131A2">
        <w:rPr>
          <w:rFonts w:asciiTheme="minorHAnsi" w:hAnsiTheme="minorHAnsi" w:cstheme="minorHAnsi"/>
          <w:b/>
        </w:rPr>
        <w:t>DB Adapter</w:t>
      </w:r>
      <w:r w:rsidR="00ED4D97" w:rsidRPr="00C92F0C">
        <w:rPr>
          <w:rFonts w:asciiTheme="minorHAnsi" w:hAnsiTheme="minorHAnsi" w:cstheme="minorHAnsi"/>
          <w:b/>
        </w:rPr>
        <w:t>/</w:t>
      </w:r>
      <w:r w:rsidR="00762A64">
        <w:rPr>
          <w:rFonts w:asciiTheme="minorHAnsi" w:hAnsiTheme="minorHAnsi" w:cstheme="minorHAnsi"/>
          <w:b/>
        </w:rPr>
        <w:t>Customiz</w:t>
      </w:r>
      <w:r w:rsidR="00ED4D97" w:rsidRPr="00106622">
        <w:rPr>
          <w:rFonts w:asciiTheme="minorHAnsi" w:hAnsiTheme="minorHAnsi" w:cstheme="minorHAnsi"/>
          <w:b/>
        </w:rPr>
        <w:t xml:space="preserve">ed </w:t>
      </w:r>
      <w:r w:rsidRPr="00106622">
        <w:rPr>
          <w:rFonts w:asciiTheme="minorHAnsi" w:hAnsiTheme="minorHAnsi" w:cstheme="minorHAnsi"/>
          <w:b/>
        </w:rPr>
        <w:t>Layer</w:t>
      </w:r>
      <w:r w:rsidRPr="00D9500C">
        <w:rPr>
          <w:rFonts w:asciiTheme="minorHAnsi" w:hAnsiTheme="minorHAnsi" w:cstheme="minorHAnsi"/>
        </w:rPr>
        <w:t xml:space="preserve"> – web application to update the sales data to the staging tables stored in EDW system</w:t>
      </w:r>
      <w:r w:rsidR="00ED4D97" w:rsidRPr="00E0769F">
        <w:rPr>
          <w:rFonts w:asciiTheme="minorHAnsi" w:hAnsiTheme="minorHAnsi" w:cstheme="minorHAnsi"/>
        </w:rPr>
        <w:t xml:space="preserve"> and to replicate the sales data to existing IT51, IT52 and IT53 servers</w:t>
      </w:r>
      <w:r w:rsidRPr="00E0769F">
        <w:rPr>
          <w:rFonts w:asciiTheme="minorHAnsi" w:hAnsiTheme="minorHAnsi" w:cstheme="minorHAnsi"/>
        </w:rPr>
        <w:t xml:space="preserve">. </w:t>
      </w:r>
      <w:ins w:id="25" w:author="Steven Chen" w:date="2016-10-03T19:30:00Z">
        <w:r w:rsidR="007B1A2E">
          <w:rPr>
            <w:rFonts w:asciiTheme="minorHAnsi" w:hAnsiTheme="minorHAnsi" w:cstheme="minorHAnsi"/>
          </w:rPr>
          <w:t xml:space="preserve">The OSB service will consider the relationship of the order item, order extra and order payment, aims to implement the wrapped data service which could receive service request of the data of </w:t>
        </w:r>
        <w:r w:rsidR="007B1A2E">
          <w:rPr>
            <w:rFonts w:asciiTheme="minorHAnsi" w:hAnsiTheme="minorHAnsi" w:cstheme="minorHAnsi"/>
          </w:rPr>
          <w:lastRenderedPageBreak/>
          <w:t xml:space="preserve">these 3 tables. </w:t>
        </w:r>
      </w:ins>
      <w:r w:rsidRPr="00E0769F">
        <w:rPr>
          <w:rFonts w:asciiTheme="minorHAnsi" w:hAnsiTheme="minorHAnsi" w:cstheme="minorHAnsi"/>
        </w:rPr>
        <w:t xml:space="preserve">Please refer to the </w:t>
      </w:r>
      <w:r w:rsidRPr="00E0769F">
        <w:rPr>
          <w:rFonts w:asciiTheme="minorHAnsi" w:hAnsiTheme="minorHAnsi" w:cstheme="minorHAnsi"/>
          <w:b/>
        </w:rPr>
        <w:t>List of POS Polling tables</w:t>
      </w:r>
      <w:r w:rsidRPr="00E0769F">
        <w:rPr>
          <w:rFonts w:asciiTheme="minorHAnsi" w:hAnsiTheme="minorHAnsi" w:cstheme="minorHAnsi"/>
        </w:rPr>
        <w:t xml:space="preserve"> </w:t>
      </w:r>
      <w:r w:rsidR="00A21EBF">
        <w:rPr>
          <w:rFonts w:asciiTheme="minorHAnsi" w:hAnsiTheme="minorHAnsi" w:cstheme="minorHAnsi"/>
        </w:rPr>
        <w:t xml:space="preserve">in point (3) with </w:t>
      </w:r>
      <w:r w:rsidRPr="00E0769F">
        <w:rPr>
          <w:rFonts w:asciiTheme="minorHAnsi" w:hAnsiTheme="minorHAnsi" w:cstheme="minorHAnsi"/>
        </w:rPr>
        <w:t>Type = Sales Data and HIST (total 34 tables).</w:t>
      </w:r>
    </w:p>
    <w:p w14:paraId="1BFF2DF1" w14:textId="5B168F48" w:rsidR="00E0769F" w:rsidRDefault="006369C9" w:rsidP="00E0769F">
      <w:pPr>
        <w:pStyle w:val="ListParagraph"/>
        <w:numPr>
          <w:ilvl w:val="0"/>
          <w:numId w:val="25"/>
        </w:numPr>
        <w:spacing w:after="240" w:line="259" w:lineRule="auto"/>
        <w:rPr>
          <w:rFonts w:asciiTheme="minorHAnsi" w:hAnsiTheme="minorHAnsi" w:cstheme="minorHAnsi"/>
        </w:rPr>
      </w:pPr>
      <w:r>
        <w:rPr>
          <w:rFonts w:asciiTheme="minorHAnsi" w:hAnsiTheme="minorHAnsi" w:cstheme="minorHAnsi"/>
          <w:b/>
        </w:rPr>
        <w:t xml:space="preserve">Pricing Data </w:t>
      </w:r>
      <w:r w:rsidR="0023100D" w:rsidRPr="00E0769F">
        <w:rPr>
          <w:rFonts w:asciiTheme="minorHAnsi" w:hAnsiTheme="minorHAnsi" w:cstheme="minorHAnsi"/>
          <w:b/>
        </w:rPr>
        <w:t>DB</w:t>
      </w:r>
      <w:r w:rsidR="00ED4D97" w:rsidRPr="00E0769F">
        <w:rPr>
          <w:rFonts w:asciiTheme="minorHAnsi" w:hAnsiTheme="minorHAnsi" w:cstheme="minorHAnsi"/>
          <w:b/>
        </w:rPr>
        <w:t xml:space="preserve"> Adapter/Customized</w:t>
      </w:r>
      <w:r w:rsidR="0023100D" w:rsidRPr="00E0769F">
        <w:rPr>
          <w:rFonts w:asciiTheme="minorHAnsi" w:hAnsiTheme="minorHAnsi" w:cstheme="minorHAnsi"/>
          <w:b/>
        </w:rPr>
        <w:t xml:space="preserve"> Layer</w:t>
      </w:r>
      <w:r w:rsidR="0023100D" w:rsidRPr="00F7343C">
        <w:rPr>
          <w:rFonts w:asciiTheme="minorHAnsi" w:hAnsiTheme="minorHAnsi" w:cstheme="minorHAnsi"/>
        </w:rPr>
        <w:t xml:space="preserve"> for Pricing or Master/Configuration Data – develop the DB </w:t>
      </w:r>
      <w:r w:rsidR="0023100D" w:rsidRPr="008C503D">
        <w:rPr>
          <w:rFonts w:asciiTheme="minorHAnsi" w:hAnsiTheme="minorHAnsi" w:cstheme="minorHAnsi"/>
        </w:rPr>
        <w:t>Layer to monitor the data changed in Pricing, Ma</w:t>
      </w:r>
      <w:r w:rsidR="00EC0001">
        <w:rPr>
          <w:rFonts w:asciiTheme="minorHAnsi" w:hAnsiTheme="minorHAnsi" w:cstheme="minorHAnsi"/>
        </w:rPr>
        <w:t>st</w:t>
      </w:r>
      <w:r w:rsidR="0023100D" w:rsidRPr="008C503D">
        <w:rPr>
          <w:rFonts w:asciiTheme="minorHAnsi" w:hAnsiTheme="minorHAnsi" w:cstheme="minorHAnsi"/>
        </w:rPr>
        <w:t xml:space="preserve">er and Configuration Data. Please refer to the </w:t>
      </w:r>
      <w:r w:rsidR="0023100D" w:rsidRPr="00441D50">
        <w:rPr>
          <w:rFonts w:asciiTheme="minorHAnsi" w:hAnsiTheme="minorHAnsi" w:cstheme="minorHAnsi"/>
          <w:b/>
        </w:rPr>
        <w:t>List of POS Polling tables</w:t>
      </w:r>
      <w:r w:rsidR="00A21EBF">
        <w:rPr>
          <w:rFonts w:asciiTheme="minorHAnsi" w:hAnsiTheme="minorHAnsi" w:cstheme="minorHAnsi"/>
        </w:rPr>
        <w:t xml:space="preserve"> in point (3) with t</w:t>
      </w:r>
      <w:r w:rsidR="0023100D" w:rsidRPr="00441D50">
        <w:rPr>
          <w:rFonts w:asciiTheme="minorHAnsi" w:hAnsiTheme="minorHAnsi" w:cstheme="minorHAnsi"/>
        </w:rPr>
        <w:t xml:space="preserve">ype = </w:t>
      </w:r>
      <w:r w:rsidR="0023100D" w:rsidRPr="00441D50">
        <w:rPr>
          <w:rFonts w:asciiTheme="minorHAnsi" w:hAnsiTheme="minorHAnsi" w:cstheme="minorHAnsi"/>
          <w:b/>
        </w:rPr>
        <w:t>Master</w:t>
      </w:r>
      <w:r w:rsidR="0023100D" w:rsidRPr="00441D50">
        <w:rPr>
          <w:rFonts w:asciiTheme="minorHAnsi" w:hAnsiTheme="minorHAnsi" w:cstheme="minorHAnsi"/>
        </w:rPr>
        <w:t xml:space="preserve"> (total 32 tables</w:t>
      </w:r>
      <w:r w:rsidR="00E0769F">
        <w:rPr>
          <w:rFonts w:asciiTheme="minorHAnsi" w:hAnsiTheme="minorHAnsi" w:cstheme="minorHAnsi"/>
        </w:rPr>
        <w:t>)</w:t>
      </w:r>
    </w:p>
    <w:p w14:paraId="27922575" w14:textId="77777777" w:rsidR="00E0769F" w:rsidRPr="00E0769F" w:rsidRDefault="00C0422E" w:rsidP="00E0769F">
      <w:pPr>
        <w:pStyle w:val="ListParagraph"/>
        <w:numPr>
          <w:ilvl w:val="0"/>
          <w:numId w:val="25"/>
        </w:numPr>
        <w:spacing w:after="0" w:line="259" w:lineRule="auto"/>
        <w:rPr>
          <w:rFonts w:asciiTheme="minorHAnsi" w:hAnsiTheme="minorHAnsi" w:cstheme="minorHAnsi"/>
        </w:rPr>
      </w:pPr>
      <w:r w:rsidRPr="00E0769F">
        <w:rPr>
          <w:rFonts w:asciiTheme="minorHAnsi" w:hAnsiTheme="minorHAnsi" w:cstheme="minorHAnsi"/>
          <w:b/>
        </w:rPr>
        <w:t>Reports</w:t>
      </w:r>
      <w:r w:rsidR="00ED4D97" w:rsidRPr="00E0769F">
        <w:rPr>
          <w:rFonts w:asciiTheme="minorHAnsi" w:hAnsiTheme="minorHAnsi" w:cstheme="minorHAnsi"/>
          <w:b/>
        </w:rPr>
        <w:t xml:space="preserve"> (total 2 reports)</w:t>
      </w:r>
    </w:p>
    <w:p w14:paraId="2CB3C81B" w14:textId="77777777" w:rsidR="00E0769F" w:rsidRPr="00E0769F" w:rsidRDefault="0023100D" w:rsidP="00E0769F">
      <w:pPr>
        <w:pStyle w:val="ListParagraph"/>
        <w:numPr>
          <w:ilvl w:val="1"/>
          <w:numId w:val="25"/>
        </w:numPr>
        <w:spacing w:after="240" w:line="259" w:lineRule="auto"/>
        <w:contextualSpacing/>
        <w:rPr>
          <w:rFonts w:asciiTheme="minorHAnsi" w:hAnsiTheme="minorHAnsi" w:cstheme="minorHAnsi"/>
        </w:rPr>
      </w:pPr>
      <w:r w:rsidRPr="00E0769F">
        <w:rPr>
          <w:rFonts w:asciiTheme="minorHAnsi" w:hAnsiTheme="minorHAnsi" w:cstheme="minorHAnsi"/>
          <w:b/>
        </w:rPr>
        <w:t>Oracle ESB Exception Report</w:t>
      </w:r>
      <w:r w:rsidRPr="00E0769F">
        <w:rPr>
          <w:rFonts w:asciiTheme="minorHAnsi" w:hAnsiTheme="minorHAnsi" w:cstheme="minorHAnsi"/>
        </w:rPr>
        <w:t xml:space="preserve"> - to show the exceptions, connectivity errors in the Oracle ESB system.</w:t>
      </w:r>
    </w:p>
    <w:p w14:paraId="08107C0B" w14:textId="77777777" w:rsidR="00E0769F" w:rsidRDefault="00C0422E" w:rsidP="00E0769F">
      <w:pPr>
        <w:pStyle w:val="ListParagraph"/>
        <w:numPr>
          <w:ilvl w:val="1"/>
          <w:numId w:val="25"/>
        </w:numPr>
        <w:spacing w:after="240" w:line="259" w:lineRule="auto"/>
        <w:contextualSpacing/>
        <w:rPr>
          <w:rFonts w:asciiTheme="minorHAnsi" w:hAnsiTheme="minorHAnsi" w:cstheme="minorHAnsi"/>
        </w:rPr>
      </w:pPr>
      <w:r w:rsidRPr="00E0769F">
        <w:rPr>
          <w:rFonts w:asciiTheme="minorHAnsi" w:hAnsiTheme="minorHAnsi" w:cstheme="minorHAnsi"/>
          <w:b/>
        </w:rPr>
        <w:t>Polling Summary Report</w:t>
      </w:r>
      <w:r w:rsidRPr="00E0769F">
        <w:rPr>
          <w:rFonts w:asciiTheme="minorHAnsi" w:hAnsiTheme="minorHAnsi" w:cstheme="minorHAnsi"/>
        </w:rPr>
        <w:t xml:space="preserve"> – to show summary of the healthiness of polling including connectivity, job status, exceptions per hour.</w:t>
      </w:r>
    </w:p>
    <w:p w14:paraId="7B73695D" w14:textId="77777777" w:rsidR="00E0769F" w:rsidRPr="006229D3" w:rsidRDefault="00E0769F" w:rsidP="006229D3">
      <w:pPr>
        <w:pStyle w:val="ListParagraph"/>
        <w:spacing w:after="240" w:line="259" w:lineRule="auto"/>
        <w:ind w:left="1440"/>
        <w:contextualSpacing/>
        <w:rPr>
          <w:rFonts w:asciiTheme="minorHAnsi" w:hAnsiTheme="minorHAnsi"/>
        </w:rPr>
      </w:pPr>
    </w:p>
    <w:p w14:paraId="159E1DE8" w14:textId="77777777" w:rsidR="0023100D" w:rsidRPr="00E0769F" w:rsidRDefault="0023100D" w:rsidP="006229D3">
      <w:pPr>
        <w:pStyle w:val="ListParagraph"/>
        <w:numPr>
          <w:ilvl w:val="0"/>
          <w:numId w:val="25"/>
        </w:numPr>
        <w:spacing w:after="160" w:line="259" w:lineRule="auto"/>
        <w:contextualSpacing/>
        <w:rPr>
          <w:rFonts w:asciiTheme="minorHAnsi" w:hAnsiTheme="minorHAnsi" w:cstheme="minorHAnsi"/>
        </w:rPr>
      </w:pPr>
      <w:r w:rsidRPr="00E0769F">
        <w:rPr>
          <w:rFonts w:asciiTheme="minorHAnsi" w:hAnsiTheme="minorHAnsi" w:cstheme="minorHAnsi"/>
          <w:b/>
        </w:rPr>
        <w:t>First Time Deployment Support</w:t>
      </w:r>
      <w:r w:rsidRPr="00E0769F">
        <w:rPr>
          <w:rFonts w:asciiTheme="minorHAnsi" w:hAnsiTheme="minorHAnsi" w:cstheme="minorHAnsi"/>
        </w:rPr>
        <w:t xml:space="preserve"> – provide the support for the first time deployment for the Oracle ESB implementation.</w:t>
      </w:r>
    </w:p>
    <w:p w14:paraId="6DEE1057" w14:textId="77777777" w:rsidR="006238C6" w:rsidRDefault="006238C6" w:rsidP="00E0769F">
      <w:pPr>
        <w:pStyle w:val="ListParagraph"/>
        <w:numPr>
          <w:ilvl w:val="0"/>
          <w:numId w:val="25"/>
        </w:numPr>
        <w:jc w:val="left"/>
        <w:rPr>
          <w:rFonts w:asciiTheme="minorHAnsi" w:hAnsiTheme="minorHAnsi" w:cstheme="minorHAnsi"/>
        </w:rPr>
      </w:pPr>
      <w:r w:rsidRPr="00E0769F">
        <w:rPr>
          <w:rFonts w:asciiTheme="minorHAnsi" w:hAnsiTheme="minorHAnsi" w:cstheme="minorHAnsi"/>
          <w:b/>
        </w:rPr>
        <w:t>Deliverable Documents</w:t>
      </w:r>
      <w:r>
        <w:rPr>
          <w:rFonts w:asciiTheme="minorHAnsi" w:hAnsiTheme="minorHAnsi" w:cstheme="minorHAnsi"/>
        </w:rPr>
        <w:t xml:space="preserve"> – the following documents will be delivered for the project implementation: -</w:t>
      </w:r>
    </w:p>
    <w:p w14:paraId="5382353C" w14:textId="128E94FA" w:rsidR="006D2FD1" w:rsidRDefault="006D2FD1" w:rsidP="00454FEA">
      <w:pPr>
        <w:pStyle w:val="ListParagraph"/>
        <w:numPr>
          <w:ilvl w:val="1"/>
          <w:numId w:val="25"/>
        </w:numPr>
        <w:rPr>
          <w:rFonts w:asciiTheme="minorHAnsi" w:hAnsiTheme="minorHAnsi" w:cstheme="minorHAnsi"/>
        </w:rPr>
      </w:pPr>
      <w:r>
        <w:rPr>
          <w:rFonts w:asciiTheme="minorHAnsi" w:hAnsiTheme="minorHAnsi" w:cstheme="minorHAnsi" w:hint="eastAsia"/>
          <w:lang w:eastAsia="zh-TW"/>
        </w:rPr>
        <w:t>Project Charter</w:t>
      </w:r>
    </w:p>
    <w:p w14:paraId="60F5C93F" w14:textId="54BA09FC" w:rsidR="00454FEA" w:rsidRPr="00454FEA" w:rsidRDefault="00454FEA" w:rsidP="00454FEA">
      <w:pPr>
        <w:pStyle w:val="ListParagraph"/>
        <w:numPr>
          <w:ilvl w:val="1"/>
          <w:numId w:val="25"/>
        </w:numPr>
        <w:rPr>
          <w:rFonts w:asciiTheme="minorHAnsi" w:hAnsiTheme="minorHAnsi" w:cstheme="minorHAnsi"/>
        </w:rPr>
      </w:pPr>
      <w:r w:rsidRPr="00454FEA">
        <w:rPr>
          <w:rFonts w:asciiTheme="minorHAnsi" w:hAnsiTheme="minorHAnsi" w:cstheme="minorHAnsi"/>
        </w:rPr>
        <w:t xml:space="preserve">Project </w:t>
      </w:r>
      <w:r w:rsidR="006D2FD1">
        <w:rPr>
          <w:rFonts w:asciiTheme="minorHAnsi" w:hAnsiTheme="minorHAnsi" w:cstheme="minorHAnsi"/>
        </w:rPr>
        <w:t xml:space="preserve">Plan </w:t>
      </w:r>
      <w:r>
        <w:rPr>
          <w:rFonts w:asciiTheme="minorHAnsi" w:hAnsiTheme="minorHAnsi" w:cstheme="minorHAnsi"/>
        </w:rPr>
        <w:t>with Task Breakdown</w:t>
      </w:r>
    </w:p>
    <w:p w14:paraId="5036689A" w14:textId="77777777" w:rsidR="00454FEA" w:rsidRPr="00454FEA" w:rsidRDefault="00454FEA" w:rsidP="00454FEA">
      <w:pPr>
        <w:pStyle w:val="ListParagraph"/>
        <w:numPr>
          <w:ilvl w:val="1"/>
          <w:numId w:val="25"/>
        </w:numPr>
        <w:rPr>
          <w:rFonts w:asciiTheme="minorHAnsi" w:hAnsiTheme="minorHAnsi" w:cstheme="minorHAnsi"/>
        </w:rPr>
      </w:pPr>
      <w:r w:rsidRPr="006229D3">
        <w:rPr>
          <w:rFonts w:asciiTheme="minorHAnsi" w:hAnsiTheme="minorHAnsi"/>
        </w:rPr>
        <w:t>Impact Analysis Report</w:t>
      </w:r>
    </w:p>
    <w:p w14:paraId="5257B94E" w14:textId="0A3559E6" w:rsidR="00454FEA" w:rsidRPr="00454FEA" w:rsidRDefault="00303D02" w:rsidP="00454FEA">
      <w:pPr>
        <w:pStyle w:val="ListParagraph"/>
        <w:numPr>
          <w:ilvl w:val="1"/>
          <w:numId w:val="25"/>
        </w:numPr>
        <w:rPr>
          <w:rFonts w:asciiTheme="minorHAnsi" w:hAnsiTheme="minorHAnsi" w:cstheme="minorHAnsi"/>
        </w:rPr>
      </w:pPr>
      <w:r>
        <w:rPr>
          <w:rFonts w:asciiTheme="minorHAnsi" w:hAnsiTheme="minorHAnsi"/>
        </w:rPr>
        <w:t xml:space="preserve">Weekly </w:t>
      </w:r>
      <w:r w:rsidR="00454FEA" w:rsidRPr="006229D3">
        <w:rPr>
          <w:rFonts w:asciiTheme="minorHAnsi" w:hAnsiTheme="minorHAnsi"/>
        </w:rPr>
        <w:t>Project Status Summary</w:t>
      </w:r>
    </w:p>
    <w:p w14:paraId="0A6CCB9E" w14:textId="77777777" w:rsidR="00454FEA" w:rsidRPr="00454FEA" w:rsidRDefault="00454FEA" w:rsidP="00454FEA">
      <w:pPr>
        <w:pStyle w:val="ListParagraph"/>
        <w:numPr>
          <w:ilvl w:val="1"/>
          <w:numId w:val="25"/>
        </w:numPr>
        <w:rPr>
          <w:rFonts w:asciiTheme="minorHAnsi" w:hAnsiTheme="minorHAnsi" w:cstheme="minorHAnsi"/>
        </w:rPr>
      </w:pPr>
      <w:r w:rsidRPr="00454FEA">
        <w:rPr>
          <w:rFonts w:asciiTheme="minorHAnsi" w:hAnsiTheme="minorHAnsi" w:cstheme="minorHAnsi"/>
        </w:rPr>
        <w:t>Business Requ</w:t>
      </w:r>
      <w:r>
        <w:rPr>
          <w:rFonts w:asciiTheme="minorHAnsi" w:hAnsiTheme="minorHAnsi" w:cstheme="minorHAnsi"/>
        </w:rPr>
        <w:t>irement Definition</w:t>
      </w:r>
    </w:p>
    <w:p w14:paraId="0ACC1D8E" w14:textId="77777777" w:rsidR="00454FEA" w:rsidRPr="00454FEA" w:rsidRDefault="00454FEA" w:rsidP="00454FEA">
      <w:pPr>
        <w:pStyle w:val="ListParagraph"/>
        <w:numPr>
          <w:ilvl w:val="1"/>
          <w:numId w:val="25"/>
        </w:numPr>
        <w:rPr>
          <w:rFonts w:asciiTheme="minorHAnsi" w:hAnsiTheme="minorHAnsi" w:cstheme="minorHAnsi"/>
        </w:rPr>
      </w:pPr>
      <w:r w:rsidRPr="00454FEA">
        <w:rPr>
          <w:rFonts w:asciiTheme="minorHAnsi" w:hAnsiTheme="minorHAnsi" w:cstheme="minorHAnsi"/>
        </w:rPr>
        <w:t xml:space="preserve">System </w:t>
      </w:r>
      <w:r>
        <w:rPr>
          <w:rFonts w:asciiTheme="minorHAnsi" w:hAnsiTheme="minorHAnsi" w:cstheme="minorHAnsi"/>
        </w:rPr>
        <w:t>Design Specification</w:t>
      </w:r>
    </w:p>
    <w:p w14:paraId="53968A0E" w14:textId="77777777" w:rsidR="00454FEA" w:rsidRPr="00454FEA" w:rsidRDefault="00454FEA" w:rsidP="00454FEA">
      <w:pPr>
        <w:pStyle w:val="ListParagraph"/>
        <w:numPr>
          <w:ilvl w:val="1"/>
          <w:numId w:val="25"/>
        </w:numPr>
        <w:rPr>
          <w:rFonts w:asciiTheme="minorHAnsi" w:hAnsiTheme="minorHAnsi" w:cstheme="minorHAnsi"/>
        </w:rPr>
      </w:pPr>
      <w:r w:rsidRPr="006229D3">
        <w:rPr>
          <w:rFonts w:asciiTheme="minorHAnsi" w:hAnsiTheme="minorHAnsi"/>
        </w:rPr>
        <w:t>Technical Specification</w:t>
      </w:r>
    </w:p>
    <w:p w14:paraId="513B2123" w14:textId="77777777" w:rsidR="00454FEA" w:rsidRPr="00454FEA" w:rsidRDefault="00454FEA" w:rsidP="00454FEA">
      <w:pPr>
        <w:pStyle w:val="ListParagraph"/>
        <w:numPr>
          <w:ilvl w:val="1"/>
          <w:numId w:val="25"/>
        </w:numPr>
        <w:rPr>
          <w:rFonts w:asciiTheme="minorHAnsi" w:hAnsiTheme="minorHAnsi" w:cstheme="minorHAnsi"/>
        </w:rPr>
      </w:pPr>
      <w:r>
        <w:rPr>
          <w:rFonts w:asciiTheme="minorHAnsi" w:hAnsiTheme="minorHAnsi" w:cstheme="minorHAnsi"/>
        </w:rPr>
        <w:t>Installation Guide</w:t>
      </w:r>
    </w:p>
    <w:p w14:paraId="647324B0" w14:textId="001DF426" w:rsidR="00454FEA" w:rsidRPr="00454FEA" w:rsidRDefault="00454FEA" w:rsidP="00454FEA">
      <w:pPr>
        <w:pStyle w:val="ListParagraph"/>
        <w:numPr>
          <w:ilvl w:val="1"/>
          <w:numId w:val="25"/>
        </w:numPr>
        <w:rPr>
          <w:rFonts w:asciiTheme="minorHAnsi" w:hAnsiTheme="minorHAnsi" w:cstheme="minorHAnsi"/>
        </w:rPr>
      </w:pPr>
      <w:r w:rsidRPr="006229D3">
        <w:rPr>
          <w:rFonts w:asciiTheme="minorHAnsi" w:hAnsiTheme="minorHAnsi"/>
        </w:rPr>
        <w:t xml:space="preserve">Unit Test </w:t>
      </w:r>
      <w:r w:rsidR="00303D02">
        <w:rPr>
          <w:rFonts w:asciiTheme="minorHAnsi" w:hAnsiTheme="minorHAnsi"/>
        </w:rPr>
        <w:t>Report</w:t>
      </w:r>
      <w:r w:rsidRPr="006229D3">
        <w:rPr>
          <w:rFonts w:asciiTheme="minorHAnsi" w:hAnsiTheme="minorHAnsi"/>
        </w:rPr>
        <w:t xml:space="preserve"> </w:t>
      </w:r>
    </w:p>
    <w:p w14:paraId="30536023" w14:textId="77777777" w:rsidR="00454FEA" w:rsidRPr="00454FEA" w:rsidRDefault="00454FEA" w:rsidP="00454FEA">
      <w:pPr>
        <w:pStyle w:val="ListParagraph"/>
        <w:numPr>
          <w:ilvl w:val="1"/>
          <w:numId w:val="25"/>
        </w:numPr>
        <w:rPr>
          <w:rFonts w:asciiTheme="minorHAnsi" w:hAnsiTheme="minorHAnsi" w:cstheme="minorHAnsi"/>
        </w:rPr>
      </w:pPr>
      <w:r w:rsidRPr="006229D3">
        <w:rPr>
          <w:rFonts w:asciiTheme="minorHAnsi" w:hAnsiTheme="minorHAnsi"/>
        </w:rPr>
        <w:t>System &amp; Integration Test Plan</w:t>
      </w:r>
    </w:p>
    <w:p w14:paraId="099BDD49" w14:textId="77777777" w:rsidR="00454FEA" w:rsidRPr="00454FEA" w:rsidRDefault="00454FEA" w:rsidP="00454FEA">
      <w:pPr>
        <w:pStyle w:val="ListParagraph"/>
        <w:numPr>
          <w:ilvl w:val="1"/>
          <w:numId w:val="25"/>
        </w:numPr>
        <w:rPr>
          <w:rFonts w:asciiTheme="minorHAnsi" w:hAnsiTheme="minorHAnsi" w:cstheme="minorHAnsi"/>
        </w:rPr>
      </w:pPr>
      <w:r w:rsidRPr="006229D3">
        <w:rPr>
          <w:rFonts w:asciiTheme="minorHAnsi" w:hAnsiTheme="minorHAnsi"/>
        </w:rPr>
        <w:t>System &amp; Integration Test Defect Log</w:t>
      </w:r>
    </w:p>
    <w:p w14:paraId="3B84E055" w14:textId="77777777" w:rsidR="00454FEA" w:rsidRPr="00454FEA" w:rsidRDefault="00454FEA" w:rsidP="00454FEA">
      <w:pPr>
        <w:pStyle w:val="ListParagraph"/>
        <w:numPr>
          <w:ilvl w:val="1"/>
          <w:numId w:val="25"/>
        </w:numPr>
        <w:rPr>
          <w:rFonts w:asciiTheme="minorHAnsi" w:hAnsiTheme="minorHAnsi" w:cstheme="minorHAnsi"/>
        </w:rPr>
      </w:pPr>
      <w:r w:rsidRPr="006229D3">
        <w:rPr>
          <w:rFonts w:asciiTheme="minorHAnsi" w:hAnsiTheme="minorHAnsi"/>
        </w:rPr>
        <w:t>System Performance Report</w:t>
      </w:r>
    </w:p>
    <w:p w14:paraId="739EFA29" w14:textId="77777777" w:rsidR="00454FEA" w:rsidRPr="00454FEA" w:rsidRDefault="00454FEA" w:rsidP="00454FEA">
      <w:pPr>
        <w:pStyle w:val="ListParagraph"/>
        <w:numPr>
          <w:ilvl w:val="1"/>
          <w:numId w:val="25"/>
        </w:numPr>
        <w:rPr>
          <w:rFonts w:asciiTheme="minorHAnsi" w:hAnsiTheme="minorHAnsi" w:cstheme="minorHAnsi"/>
        </w:rPr>
      </w:pPr>
      <w:r w:rsidRPr="006229D3">
        <w:rPr>
          <w:rFonts w:asciiTheme="minorHAnsi" w:hAnsiTheme="minorHAnsi"/>
        </w:rPr>
        <w:t>Training Document</w:t>
      </w:r>
    </w:p>
    <w:p w14:paraId="34EFFC91" w14:textId="77777777" w:rsidR="00454FEA" w:rsidRPr="00454FEA" w:rsidRDefault="00454FEA" w:rsidP="00454FEA">
      <w:pPr>
        <w:pStyle w:val="ListParagraph"/>
        <w:numPr>
          <w:ilvl w:val="1"/>
          <w:numId w:val="25"/>
        </w:numPr>
        <w:rPr>
          <w:rFonts w:asciiTheme="minorHAnsi" w:hAnsiTheme="minorHAnsi" w:cstheme="minorHAnsi"/>
        </w:rPr>
      </w:pPr>
      <w:r w:rsidRPr="006229D3">
        <w:rPr>
          <w:rFonts w:asciiTheme="minorHAnsi" w:hAnsiTheme="minorHAnsi"/>
        </w:rPr>
        <w:t>Operational Manual</w:t>
      </w:r>
    </w:p>
    <w:p w14:paraId="75B9224F" w14:textId="6635823A" w:rsidR="0023100D" w:rsidRPr="00EC0001" w:rsidRDefault="00454FEA" w:rsidP="00E0769F">
      <w:pPr>
        <w:pStyle w:val="ListParagraph"/>
        <w:numPr>
          <w:ilvl w:val="1"/>
          <w:numId w:val="25"/>
        </w:numPr>
        <w:rPr>
          <w:rFonts w:asciiTheme="minorHAnsi" w:hAnsiTheme="minorHAnsi" w:cstheme="minorHAnsi"/>
        </w:rPr>
      </w:pPr>
      <w:r w:rsidRPr="006229D3">
        <w:rPr>
          <w:rFonts w:asciiTheme="minorHAnsi" w:hAnsiTheme="minorHAnsi"/>
        </w:rPr>
        <w:t>Implementation Plan</w:t>
      </w:r>
    </w:p>
    <w:p w14:paraId="2DD1D5C5" w14:textId="692F27BC" w:rsidR="00EC0001" w:rsidRPr="000F4DA1" w:rsidRDefault="00EC0001" w:rsidP="00E0769F">
      <w:pPr>
        <w:pStyle w:val="ListParagraph"/>
        <w:numPr>
          <w:ilvl w:val="1"/>
          <w:numId w:val="25"/>
        </w:numPr>
        <w:rPr>
          <w:rFonts w:asciiTheme="minorHAnsi" w:hAnsiTheme="minorHAnsi" w:cstheme="minorHAnsi"/>
        </w:rPr>
      </w:pPr>
      <w:r>
        <w:rPr>
          <w:rFonts w:asciiTheme="minorHAnsi" w:hAnsiTheme="minorHAnsi"/>
        </w:rPr>
        <w:t>Project Closure for IT</w:t>
      </w:r>
    </w:p>
    <w:p w14:paraId="5A663685" w14:textId="77777777" w:rsidR="006238C6" w:rsidRDefault="006238C6">
      <w:pPr>
        <w:spacing w:after="0"/>
        <w:ind w:left="0"/>
        <w:jc w:val="left"/>
        <w:rPr>
          <w:rFonts w:asciiTheme="minorHAnsi" w:hAnsiTheme="minorHAnsi" w:cstheme="minorHAnsi"/>
          <w:b/>
          <w:bCs/>
          <w:color w:val="1F497D" w:themeColor="text2"/>
          <w:sz w:val="32"/>
          <w:szCs w:val="28"/>
        </w:rPr>
      </w:pPr>
      <w:bookmarkStart w:id="26" w:name="_Toc459619189"/>
    </w:p>
    <w:p w14:paraId="1E46760B" w14:textId="77777777" w:rsidR="006369C9" w:rsidRPr="006229D3" w:rsidRDefault="006369C9">
      <w:pPr>
        <w:spacing w:after="0"/>
        <w:ind w:left="0"/>
        <w:jc w:val="left"/>
        <w:rPr>
          <w:rFonts w:asciiTheme="minorHAnsi" w:hAnsiTheme="minorHAnsi"/>
          <w:b/>
          <w:color w:val="1F497D" w:themeColor="text2"/>
          <w:sz w:val="32"/>
        </w:rPr>
      </w:pPr>
      <w:r>
        <w:rPr>
          <w:rFonts w:asciiTheme="minorHAnsi" w:hAnsiTheme="minorHAnsi" w:cstheme="minorHAnsi"/>
        </w:rPr>
        <w:br w:type="page"/>
      </w:r>
    </w:p>
    <w:p w14:paraId="102B42CA" w14:textId="77777777" w:rsidR="0023100D" w:rsidRPr="006229D3" w:rsidRDefault="0023100D" w:rsidP="0023100D">
      <w:pPr>
        <w:pStyle w:val="Heading1"/>
        <w:rPr>
          <w:rFonts w:asciiTheme="minorHAnsi" w:hAnsiTheme="minorHAnsi"/>
        </w:rPr>
      </w:pPr>
      <w:bookmarkStart w:id="27" w:name="_Toc461010484"/>
      <w:r w:rsidRPr="006229D3">
        <w:rPr>
          <w:rFonts w:asciiTheme="minorHAnsi" w:hAnsiTheme="minorHAnsi"/>
        </w:rPr>
        <w:lastRenderedPageBreak/>
        <w:t>Key Assumptions</w:t>
      </w:r>
      <w:bookmarkEnd w:id="26"/>
      <w:bookmarkEnd w:id="27"/>
    </w:p>
    <w:p w14:paraId="66ADFB19" w14:textId="77777777" w:rsidR="0023100D" w:rsidRPr="008C503D" w:rsidRDefault="0023100D" w:rsidP="006229D3">
      <w:pPr>
        <w:ind w:left="0"/>
        <w:rPr>
          <w:rFonts w:asciiTheme="minorHAnsi" w:hAnsiTheme="minorHAnsi" w:cstheme="minorHAnsi"/>
        </w:rPr>
      </w:pPr>
      <w:r w:rsidRPr="00F7343C">
        <w:rPr>
          <w:rFonts w:asciiTheme="minorHAnsi" w:hAnsiTheme="minorHAnsi" w:cstheme="minorHAnsi"/>
        </w:rPr>
        <w:t>Below are key assumptions to the Oracle ESB implementation</w:t>
      </w:r>
      <w:r w:rsidR="002E6920" w:rsidRPr="008C503D">
        <w:rPr>
          <w:rFonts w:asciiTheme="minorHAnsi" w:hAnsiTheme="minorHAnsi" w:cstheme="minorHAnsi"/>
        </w:rPr>
        <w:t xml:space="preserve"> services quoted in this proposal</w:t>
      </w:r>
      <w:r w:rsidRPr="008C503D">
        <w:rPr>
          <w:rFonts w:asciiTheme="minorHAnsi" w:hAnsiTheme="minorHAnsi" w:cstheme="minorHAnsi"/>
        </w:rPr>
        <w:t>.</w:t>
      </w:r>
    </w:p>
    <w:p w14:paraId="3B86E55E" w14:textId="77777777" w:rsidR="0023100D" w:rsidRPr="00454FEA" w:rsidRDefault="0023100D" w:rsidP="002E6920">
      <w:pPr>
        <w:pStyle w:val="ListParagraph"/>
        <w:numPr>
          <w:ilvl w:val="0"/>
          <w:numId w:val="26"/>
        </w:numPr>
        <w:spacing w:after="240" w:line="259" w:lineRule="auto"/>
        <w:rPr>
          <w:rFonts w:asciiTheme="minorHAnsi" w:hAnsiTheme="minorHAnsi" w:cstheme="minorHAnsi"/>
        </w:rPr>
      </w:pPr>
      <w:r w:rsidRPr="000F4DA1">
        <w:rPr>
          <w:rFonts w:asciiTheme="minorHAnsi" w:hAnsiTheme="minorHAnsi" w:cstheme="minorHAnsi"/>
        </w:rPr>
        <w:t xml:space="preserve">Any change not mentioned in Scope </w:t>
      </w:r>
      <w:r w:rsidR="002E6920" w:rsidRPr="000F4DA1">
        <w:rPr>
          <w:rFonts w:asciiTheme="minorHAnsi" w:hAnsiTheme="minorHAnsi" w:cstheme="minorHAnsi"/>
        </w:rPr>
        <w:t xml:space="preserve">of Work </w:t>
      </w:r>
      <w:r w:rsidRPr="00441D50">
        <w:rPr>
          <w:rFonts w:asciiTheme="minorHAnsi" w:hAnsiTheme="minorHAnsi" w:cstheme="minorHAnsi"/>
        </w:rPr>
        <w:t>is assumed to be handle</w:t>
      </w:r>
      <w:r w:rsidRPr="009A2B6D">
        <w:rPr>
          <w:rFonts w:asciiTheme="minorHAnsi" w:hAnsiTheme="minorHAnsi" w:cstheme="minorHAnsi"/>
        </w:rPr>
        <w:t>d by Maxim</w:t>
      </w:r>
      <w:r w:rsidR="002E6920" w:rsidRPr="00454FEA">
        <w:rPr>
          <w:rFonts w:asciiTheme="minorHAnsi" w:hAnsiTheme="minorHAnsi" w:cstheme="minorHAnsi"/>
        </w:rPr>
        <w:t>’s</w:t>
      </w:r>
      <w:r w:rsidRPr="00454FEA">
        <w:rPr>
          <w:rFonts w:asciiTheme="minorHAnsi" w:hAnsiTheme="minorHAnsi" w:cstheme="minorHAnsi"/>
        </w:rPr>
        <w:t xml:space="preserve"> IT, e.g. sales analysis and reporting for sales data should be handled by EDW system. </w:t>
      </w:r>
    </w:p>
    <w:p w14:paraId="411A2795" w14:textId="182C02FD" w:rsidR="0023100D" w:rsidRPr="00C92F0C" w:rsidRDefault="0023100D" w:rsidP="002E6920">
      <w:pPr>
        <w:pStyle w:val="ListParagraph"/>
        <w:numPr>
          <w:ilvl w:val="0"/>
          <w:numId w:val="26"/>
        </w:numPr>
        <w:spacing w:after="240" w:line="259" w:lineRule="auto"/>
        <w:rPr>
          <w:rFonts w:asciiTheme="minorHAnsi" w:hAnsiTheme="minorHAnsi" w:cstheme="minorHAnsi"/>
        </w:rPr>
      </w:pPr>
      <w:r w:rsidRPr="00454FEA">
        <w:rPr>
          <w:rFonts w:asciiTheme="minorHAnsi" w:hAnsiTheme="minorHAnsi" w:cstheme="minorHAnsi"/>
        </w:rPr>
        <w:t xml:space="preserve">EDW system should provide staging tables for </w:t>
      </w:r>
      <w:r w:rsidR="00ED4D97" w:rsidRPr="00454FEA">
        <w:rPr>
          <w:rFonts w:asciiTheme="minorHAnsi" w:hAnsiTheme="minorHAnsi" w:cstheme="minorHAnsi"/>
          <w:b/>
        </w:rPr>
        <w:t>POS Data Assembly</w:t>
      </w:r>
      <w:r w:rsidRPr="009131A2">
        <w:rPr>
          <w:rFonts w:asciiTheme="minorHAnsi" w:hAnsiTheme="minorHAnsi" w:cstheme="minorHAnsi"/>
          <w:b/>
        </w:rPr>
        <w:t xml:space="preserve"> Layer</w:t>
      </w:r>
      <w:r w:rsidRPr="009131A2">
        <w:rPr>
          <w:rFonts w:asciiTheme="minorHAnsi" w:hAnsiTheme="minorHAnsi" w:cstheme="minorHAnsi"/>
        </w:rPr>
        <w:t xml:space="preserve"> to store the sales data from those ESB enabled POS systems. </w:t>
      </w:r>
      <w:r w:rsidR="00ED4D97" w:rsidRPr="009131A2">
        <w:rPr>
          <w:rFonts w:asciiTheme="minorHAnsi" w:hAnsiTheme="minorHAnsi" w:cstheme="minorHAnsi"/>
        </w:rPr>
        <w:t xml:space="preserve">Besides, EDW should adjust the </w:t>
      </w:r>
      <w:r w:rsidR="00EC0001">
        <w:rPr>
          <w:rFonts w:asciiTheme="minorHAnsi" w:hAnsiTheme="minorHAnsi" w:cstheme="minorHAnsi"/>
        </w:rPr>
        <w:t>data</w:t>
      </w:r>
      <w:r w:rsidR="00EC0001" w:rsidRPr="009131A2">
        <w:rPr>
          <w:rFonts w:asciiTheme="minorHAnsi" w:hAnsiTheme="minorHAnsi" w:cstheme="minorHAnsi"/>
        </w:rPr>
        <w:t xml:space="preserve"> </w:t>
      </w:r>
      <w:r w:rsidR="00ED4D97" w:rsidRPr="009131A2">
        <w:rPr>
          <w:rFonts w:asciiTheme="minorHAnsi" w:hAnsiTheme="minorHAnsi" w:cstheme="minorHAnsi"/>
        </w:rPr>
        <w:t>inter</w:t>
      </w:r>
      <w:r w:rsidR="00ED4D97" w:rsidRPr="00C92F0C">
        <w:rPr>
          <w:rFonts w:asciiTheme="minorHAnsi" w:hAnsiTheme="minorHAnsi" w:cstheme="minorHAnsi"/>
        </w:rPr>
        <w:t>faces to suppress the sales data from the exiting POS Polling servers (IT51, IT52 and IT53).</w:t>
      </w:r>
    </w:p>
    <w:p w14:paraId="236D5034" w14:textId="77777777" w:rsidR="0023100D" w:rsidRPr="00E0769F" w:rsidRDefault="0023100D" w:rsidP="002E6920">
      <w:pPr>
        <w:pStyle w:val="ListParagraph"/>
        <w:numPr>
          <w:ilvl w:val="0"/>
          <w:numId w:val="26"/>
        </w:numPr>
        <w:spacing w:after="240" w:line="259" w:lineRule="auto"/>
        <w:rPr>
          <w:rFonts w:asciiTheme="minorHAnsi" w:hAnsiTheme="minorHAnsi" w:cstheme="minorHAnsi"/>
        </w:rPr>
      </w:pPr>
      <w:r w:rsidRPr="00E0769F">
        <w:rPr>
          <w:rFonts w:asciiTheme="minorHAnsi" w:hAnsiTheme="minorHAnsi" w:cstheme="minorHAnsi"/>
        </w:rPr>
        <w:t xml:space="preserve">EDW system should handle the data from ESB enabled POS system whereas existing POS </w:t>
      </w:r>
      <w:r w:rsidR="002E0C3F" w:rsidRPr="00E0769F">
        <w:rPr>
          <w:rFonts w:asciiTheme="minorHAnsi" w:hAnsiTheme="minorHAnsi" w:cstheme="minorHAnsi"/>
        </w:rPr>
        <w:t>p</w:t>
      </w:r>
      <w:r w:rsidRPr="00E0769F">
        <w:rPr>
          <w:rFonts w:asciiTheme="minorHAnsi" w:hAnsiTheme="minorHAnsi" w:cstheme="minorHAnsi"/>
        </w:rPr>
        <w:t>olling system should continue to handle all sales data from all POS systems. EDW system should modify the ODI existing interface to skip the duplicate sales data from those ESB enabled POS systems.</w:t>
      </w:r>
    </w:p>
    <w:p w14:paraId="33AAA2E6" w14:textId="77777777" w:rsidR="0023100D" w:rsidRPr="008C503D" w:rsidRDefault="0023100D" w:rsidP="002E6920">
      <w:pPr>
        <w:pStyle w:val="ListParagraph"/>
        <w:numPr>
          <w:ilvl w:val="0"/>
          <w:numId w:val="26"/>
        </w:numPr>
        <w:spacing w:after="240" w:line="259" w:lineRule="auto"/>
        <w:rPr>
          <w:rFonts w:asciiTheme="minorHAnsi" w:hAnsiTheme="minorHAnsi" w:cstheme="minorHAnsi"/>
        </w:rPr>
      </w:pPr>
      <w:r w:rsidRPr="00E0769F">
        <w:rPr>
          <w:rFonts w:asciiTheme="minorHAnsi" w:hAnsiTheme="minorHAnsi" w:cstheme="minorHAnsi"/>
        </w:rPr>
        <w:t xml:space="preserve">The program logic ported to Customized Data Polling/Pushing Layer should follow the </w:t>
      </w:r>
      <w:r w:rsidR="00F7343C">
        <w:rPr>
          <w:rFonts w:asciiTheme="minorHAnsi" w:hAnsiTheme="minorHAnsi" w:cstheme="minorHAnsi"/>
        </w:rPr>
        <w:t>polling/pushing</w:t>
      </w:r>
      <w:r w:rsidR="00F7343C" w:rsidRPr="00F7343C">
        <w:rPr>
          <w:rFonts w:asciiTheme="minorHAnsi" w:hAnsiTheme="minorHAnsi" w:cstheme="minorHAnsi"/>
        </w:rPr>
        <w:t xml:space="preserve"> </w:t>
      </w:r>
      <w:r w:rsidRPr="008C503D">
        <w:rPr>
          <w:rFonts w:asciiTheme="minorHAnsi" w:hAnsiTheme="minorHAnsi" w:cstheme="minorHAnsi"/>
        </w:rPr>
        <w:t xml:space="preserve">logic found in database </w:t>
      </w:r>
      <w:proofErr w:type="spellStart"/>
      <w:r w:rsidRPr="008C503D">
        <w:rPr>
          <w:rFonts w:asciiTheme="minorHAnsi" w:hAnsiTheme="minorHAnsi" w:cstheme="minorHAnsi"/>
          <w:b/>
        </w:rPr>
        <w:t>hopos</w:t>
      </w:r>
      <w:proofErr w:type="spellEnd"/>
      <w:r w:rsidRPr="008C503D">
        <w:rPr>
          <w:rFonts w:asciiTheme="minorHAnsi" w:hAnsiTheme="minorHAnsi" w:cstheme="minorHAnsi"/>
        </w:rPr>
        <w:t xml:space="preserve"> and </w:t>
      </w:r>
      <w:r w:rsidRPr="008C503D">
        <w:rPr>
          <w:rFonts w:asciiTheme="minorHAnsi" w:hAnsiTheme="minorHAnsi" w:cstheme="minorHAnsi"/>
          <w:b/>
        </w:rPr>
        <w:t>common</w:t>
      </w:r>
      <w:r w:rsidRPr="008C503D">
        <w:rPr>
          <w:rFonts w:asciiTheme="minorHAnsi" w:hAnsiTheme="minorHAnsi" w:cstheme="minorHAnsi"/>
        </w:rPr>
        <w:t xml:space="preserve"> in IT51 server only. Program logic found in other database will be out of scope, e.g. </w:t>
      </w:r>
      <w:proofErr w:type="spellStart"/>
      <w:r w:rsidRPr="008C503D">
        <w:rPr>
          <w:rFonts w:asciiTheme="minorHAnsi" w:hAnsiTheme="minorHAnsi" w:cstheme="minorHAnsi"/>
        </w:rPr>
        <w:t>hopos_chi</w:t>
      </w:r>
      <w:proofErr w:type="spellEnd"/>
      <w:r w:rsidRPr="008C503D">
        <w:rPr>
          <w:rFonts w:asciiTheme="minorHAnsi" w:hAnsiTheme="minorHAnsi" w:cstheme="minorHAnsi"/>
        </w:rPr>
        <w:t xml:space="preserve"> or </w:t>
      </w:r>
      <w:proofErr w:type="spellStart"/>
      <w:r w:rsidRPr="008C503D">
        <w:rPr>
          <w:rFonts w:asciiTheme="minorHAnsi" w:hAnsiTheme="minorHAnsi" w:cstheme="minorHAnsi"/>
        </w:rPr>
        <w:t>hopos_backup</w:t>
      </w:r>
      <w:proofErr w:type="spellEnd"/>
      <w:r w:rsidRPr="008C503D">
        <w:rPr>
          <w:rFonts w:asciiTheme="minorHAnsi" w:hAnsiTheme="minorHAnsi" w:cstheme="minorHAnsi"/>
        </w:rPr>
        <w:t>, etc.</w:t>
      </w:r>
    </w:p>
    <w:p w14:paraId="34381A63" w14:textId="77777777" w:rsidR="0023100D" w:rsidRPr="00454FEA" w:rsidRDefault="002E0C3F" w:rsidP="002E6920">
      <w:pPr>
        <w:pStyle w:val="ListParagraph"/>
        <w:numPr>
          <w:ilvl w:val="0"/>
          <w:numId w:val="26"/>
        </w:numPr>
        <w:spacing w:after="240" w:line="259" w:lineRule="auto"/>
        <w:rPr>
          <w:rFonts w:asciiTheme="minorHAnsi" w:hAnsiTheme="minorHAnsi" w:cstheme="minorHAnsi"/>
        </w:rPr>
      </w:pPr>
      <w:r w:rsidRPr="000F4DA1">
        <w:rPr>
          <w:rFonts w:asciiTheme="minorHAnsi" w:hAnsiTheme="minorHAnsi" w:cstheme="minorHAnsi"/>
          <w:b/>
        </w:rPr>
        <w:t>Oracle ESB Exception R</w:t>
      </w:r>
      <w:r w:rsidR="0023100D" w:rsidRPr="00441D50">
        <w:rPr>
          <w:rFonts w:asciiTheme="minorHAnsi" w:hAnsiTheme="minorHAnsi" w:cstheme="minorHAnsi"/>
          <w:b/>
        </w:rPr>
        <w:t>eport</w:t>
      </w:r>
      <w:r w:rsidR="0023100D" w:rsidRPr="009A2B6D">
        <w:rPr>
          <w:rFonts w:asciiTheme="minorHAnsi" w:hAnsiTheme="minorHAnsi" w:cstheme="minorHAnsi"/>
        </w:rPr>
        <w:t xml:space="preserve"> shows only the exception for those ESB enabled POS system. For those non-ESB enabled POs system, error message should refer to the existing POS Polling process.</w:t>
      </w:r>
    </w:p>
    <w:p w14:paraId="675910B8" w14:textId="6B7B6BB1" w:rsidR="0023100D" w:rsidRPr="00E0769F" w:rsidRDefault="00EC0001" w:rsidP="00E0769F">
      <w:pPr>
        <w:pStyle w:val="ListParagraph"/>
        <w:numPr>
          <w:ilvl w:val="0"/>
          <w:numId w:val="26"/>
        </w:numPr>
        <w:spacing w:after="160" w:line="259" w:lineRule="auto"/>
        <w:contextualSpacing/>
        <w:rPr>
          <w:rFonts w:asciiTheme="minorHAnsi" w:hAnsiTheme="minorHAnsi" w:cstheme="minorHAnsi"/>
        </w:rPr>
      </w:pPr>
      <w:r>
        <w:rPr>
          <w:rFonts w:asciiTheme="minorHAnsi" w:hAnsiTheme="minorHAnsi" w:cstheme="minorHAnsi"/>
        </w:rPr>
        <w:t xml:space="preserve">For hardware and system performing estimation, it is assuming that </w:t>
      </w:r>
      <w:r w:rsidR="00A4427A">
        <w:rPr>
          <w:rFonts w:asciiTheme="minorHAnsi" w:hAnsiTheme="minorHAnsi" w:cstheme="minorHAnsi"/>
        </w:rPr>
        <w:t>the maximum transaction growth rate should be less than 10%, b</w:t>
      </w:r>
      <w:r w:rsidR="006369C9">
        <w:rPr>
          <w:rFonts w:asciiTheme="minorHAnsi" w:hAnsiTheme="minorHAnsi" w:cstheme="minorHAnsi"/>
        </w:rPr>
        <w:t>ased on the c</w:t>
      </w:r>
      <w:r w:rsidR="007A63CE" w:rsidRPr="009131A2">
        <w:rPr>
          <w:rFonts w:asciiTheme="minorHAnsi" w:hAnsiTheme="minorHAnsi" w:cstheme="minorHAnsi"/>
        </w:rPr>
        <w:t xml:space="preserve">urrent </w:t>
      </w:r>
      <w:r w:rsidR="00A4427A">
        <w:rPr>
          <w:rFonts w:asciiTheme="minorHAnsi" w:hAnsiTheme="minorHAnsi" w:cstheme="minorHAnsi"/>
        </w:rPr>
        <w:t>t</w:t>
      </w:r>
      <w:r w:rsidR="0023100D" w:rsidRPr="009131A2">
        <w:rPr>
          <w:rFonts w:asciiTheme="minorHAnsi" w:hAnsiTheme="minorHAnsi" w:cstheme="minorHAnsi"/>
        </w:rPr>
        <w:t xml:space="preserve">ransaction </w:t>
      </w:r>
      <w:r w:rsidR="00A4427A">
        <w:rPr>
          <w:rFonts w:asciiTheme="minorHAnsi" w:hAnsiTheme="minorHAnsi" w:cstheme="minorHAnsi"/>
        </w:rPr>
        <w:t>v</w:t>
      </w:r>
      <w:r w:rsidR="00A4427A" w:rsidRPr="009131A2">
        <w:rPr>
          <w:rFonts w:asciiTheme="minorHAnsi" w:hAnsiTheme="minorHAnsi" w:cstheme="minorHAnsi"/>
        </w:rPr>
        <w:t xml:space="preserve">olume </w:t>
      </w:r>
      <w:r w:rsidR="0023100D" w:rsidRPr="009131A2">
        <w:rPr>
          <w:rFonts w:asciiTheme="minorHAnsi" w:hAnsiTheme="minorHAnsi" w:cstheme="minorHAnsi"/>
        </w:rPr>
        <w:t>for all POS systems</w:t>
      </w:r>
      <w:r w:rsidR="00A4427A">
        <w:rPr>
          <w:rFonts w:asciiTheme="minorHAnsi" w:hAnsiTheme="minorHAnsi" w:cstheme="minorHAnsi"/>
        </w:rPr>
        <w:t>, the maximum transaction volume to be handled by Oracle ESB as below:</w:t>
      </w:r>
    </w:p>
    <w:tbl>
      <w:tblPr>
        <w:tblStyle w:val="TableGrid"/>
        <w:tblW w:w="0" w:type="auto"/>
        <w:tblInd w:w="715" w:type="dxa"/>
        <w:tblLook w:val="04A0" w:firstRow="1" w:lastRow="0" w:firstColumn="1" w:lastColumn="0" w:noHBand="0" w:noVBand="1"/>
      </w:tblPr>
      <w:tblGrid>
        <w:gridCol w:w="538"/>
        <w:gridCol w:w="1712"/>
        <w:gridCol w:w="1890"/>
        <w:gridCol w:w="3788"/>
      </w:tblGrid>
      <w:tr w:rsidR="009B1E28" w14:paraId="4CA3F20C" w14:textId="77777777" w:rsidTr="00E0769F">
        <w:trPr>
          <w:trHeight w:val="314"/>
          <w:tblHeader/>
        </w:trPr>
        <w:tc>
          <w:tcPr>
            <w:tcW w:w="538" w:type="dxa"/>
            <w:shd w:val="clear" w:color="auto" w:fill="95B3D7" w:themeFill="accent1" w:themeFillTint="99"/>
            <w:vAlign w:val="bottom"/>
          </w:tcPr>
          <w:p w14:paraId="5EE34AFE" w14:textId="77777777" w:rsidR="00A4427A" w:rsidRPr="00E0769F" w:rsidRDefault="00A4427A" w:rsidP="00E0769F">
            <w:pPr>
              <w:pStyle w:val="ListParagraph"/>
              <w:spacing w:after="0" w:line="259" w:lineRule="auto"/>
              <w:ind w:left="0"/>
              <w:contextualSpacing/>
              <w:jc w:val="left"/>
              <w:rPr>
                <w:rFonts w:asciiTheme="minorHAnsi" w:hAnsiTheme="minorHAnsi" w:cstheme="minorHAnsi"/>
                <w:b/>
                <w:szCs w:val="22"/>
              </w:rPr>
            </w:pPr>
            <w:r w:rsidRPr="00E0769F">
              <w:rPr>
                <w:rFonts w:asciiTheme="minorHAnsi" w:hAnsiTheme="minorHAnsi" w:cstheme="minorHAnsi"/>
                <w:b/>
                <w:szCs w:val="22"/>
              </w:rPr>
              <w:t>No.</w:t>
            </w:r>
          </w:p>
        </w:tc>
        <w:tc>
          <w:tcPr>
            <w:tcW w:w="1712" w:type="dxa"/>
            <w:shd w:val="clear" w:color="auto" w:fill="95B3D7" w:themeFill="accent1" w:themeFillTint="99"/>
            <w:vAlign w:val="bottom"/>
          </w:tcPr>
          <w:p w14:paraId="50C0DE8B" w14:textId="77777777" w:rsidR="00A4427A" w:rsidRPr="00E0769F" w:rsidRDefault="00A4427A" w:rsidP="00E0769F">
            <w:pPr>
              <w:pStyle w:val="ListParagraph"/>
              <w:spacing w:after="0" w:line="259" w:lineRule="auto"/>
              <w:ind w:left="0"/>
              <w:contextualSpacing/>
              <w:jc w:val="left"/>
              <w:rPr>
                <w:rFonts w:asciiTheme="minorHAnsi" w:hAnsiTheme="minorHAnsi" w:cstheme="minorHAnsi"/>
                <w:b/>
                <w:szCs w:val="22"/>
              </w:rPr>
            </w:pPr>
            <w:r w:rsidRPr="00E0769F">
              <w:rPr>
                <w:rFonts w:asciiTheme="minorHAnsi" w:hAnsiTheme="minorHAnsi" w:cstheme="minorHAnsi"/>
                <w:b/>
                <w:szCs w:val="22"/>
              </w:rPr>
              <w:t>Items</w:t>
            </w:r>
          </w:p>
        </w:tc>
        <w:tc>
          <w:tcPr>
            <w:tcW w:w="1890" w:type="dxa"/>
            <w:shd w:val="clear" w:color="auto" w:fill="95B3D7" w:themeFill="accent1" w:themeFillTint="99"/>
            <w:vAlign w:val="bottom"/>
          </w:tcPr>
          <w:p w14:paraId="12266665" w14:textId="77777777" w:rsidR="00A4427A" w:rsidRPr="00E0769F" w:rsidRDefault="00A4427A" w:rsidP="00E0769F">
            <w:pPr>
              <w:pStyle w:val="ListParagraph"/>
              <w:spacing w:after="0" w:line="259" w:lineRule="auto"/>
              <w:ind w:left="0"/>
              <w:contextualSpacing/>
              <w:jc w:val="left"/>
              <w:rPr>
                <w:rFonts w:asciiTheme="minorHAnsi" w:hAnsiTheme="minorHAnsi" w:cstheme="minorHAnsi"/>
                <w:b/>
                <w:szCs w:val="22"/>
              </w:rPr>
            </w:pPr>
            <w:r w:rsidRPr="00E0769F">
              <w:rPr>
                <w:rFonts w:asciiTheme="minorHAnsi" w:hAnsiTheme="minorHAnsi" w:cstheme="minorHAnsi"/>
                <w:b/>
                <w:szCs w:val="22"/>
              </w:rPr>
              <w:t>Current transactions/day</w:t>
            </w:r>
          </w:p>
        </w:tc>
        <w:tc>
          <w:tcPr>
            <w:tcW w:w="3788" w:type="dxa"/>
            <w:shd w:val="clear" w:color="auto" w:fill="95B3D7" w:themeFill="accent1" w:themeFillTint="99"/>
            <w:vAlign w:val="bottom"/>
          </w:tcPr>
          <w:p w14:paraId="6632F9BF" w14:textId="77777777" w:rsidR="00A4427A" w:rsidRPr="00E0769F" w:rsidRDefault="00A4427A" w:rsidP="00E0769F">
            <w:pPr>
              <w:pStyle w:val="ListParagraph"/>
              <w:spacing w:after="0" w:line="259" w:lineRule="auto"/>
              <w:ind w:left="0"/>
              <w:contextualSpacing/>
              <w:jc w:val="left"/>
              <w:rPr>
                <w:rFonts w:asciiTheme="minorHAnsi" w:hAnsiTheme="minorHAnsi" w:cstheme="minorHAnsi"/>
                <w:b/>
                <w:szCs w:val="22"/>
              </w:rPr>
            </w:pPr>
            <w:r w:rsidRPr="00E0769F">
              <w:rPr>
                <w:rFonts w:asciiTheme="minorHAnsi" w:hAnsiTheme="minorHAnsi" w:cstheme="minorHAnsi"/>
                <w:b/>
                <w:szCs w:val="22"/>
              </w:rPr>
              <w:t>Projected Transactions/day in next 5 years</w:t>
            </w:r>
          </w:p>
        </w:tc>
      </w:tr>
      <w:tr w:rsidR="009B1E28" w:rsidRPr="00E0769F" w14:paraId="5AA8B3C9" w14:textId="77777777" w:rsidTr="00E0769F">
        <w:trPr>
          <w:trHeight w:val="557"/>
          <w:tblHeader/>
        </w:trPr>
        <w:tc>
          <w:tcPr>
            <w:tcW w:w="538" w:type="dxa"/>
          </w:tcPr>
          <w:p w14:paraId="48899225" w14:textId="77777777" w:rsidR="009B1E28" w:rsidRPr="00E0769F" w:rsidRDefault="009B1E28" w:rsidP="00E0769F">
            <w:pPr>
              <w:pStyle w:val="ListParagraph"/>
              <w:spacing w:after="0" w:line="259" w:lineRule="auto"/>
              <w:ind w:left="0"/>
              <w:contextualSpacing/>
              <w:rPr>
                <w:rFonts w:asciiTheme="minorHAnsi" w:hAnsiTheme="minorHAnsi" w:cstheme="minorHAnsi"/>
                <w:szCs w:val="22"/>
              </w:rPr>
            </w:pPr>
            <w:r w:rsidRPr="00E0769F">
              <w:rPr>
                <w:rFonts w:asciiTheme="minorHAnsi" w:hAnsiTheme="minorHAnsi" w:cstheme="minorHAnsi"/>
                <w:szCs w:val="22"/>
              </w:rPr>
              <w:t>1</w:t>
            </w:r>
          </w:p>
        </w:tc>
        <w:tc>
          <w:tcPr>
            <w:tcW w:w="1712" w:type="dxa"/>
          </w:tcPr>
          <w:p w14:paraId="60B882D6" w14:textId="77777777" w:rsidR="009B1E28" w:rsidRPr="00E0769F" w:rsidRDefault="009B1E28" w:rsidP="00E0769F">
            <w:pPr>
              <w:pStyle w:val="ListParagraph"/>
              <w:spacing w:after="0" w:line="259" w:lineRule="auto"/>
              <w:ind w:left="0"/>
              <w:contextualSpacing/>
              <w:rPr>
                <w:rFonts w:asciiTheme="minorHAnsi" w:hAnsiTheme="minorHAnsi" w:cstheme="minorHAnsi"/>
                <w:szCs w:val="22"/>
              </w:rPr>
            </w:pPr>
            <w:r w:rsidRPr="000C0DB4">
              <w:rPr>
                <w:rFonts w:asciiTheme="minorHAnsi" w:hAnsiTheme="minorHAnsi" w:cstheme="minorHAnsi"/>
                <w:szCs w:val="22"/>
              </w:rPr>
              <w:t>Orders counts</w:t>
            </w:r>
          </w:p>
        </w:tc>
        <w:tc>
          <w:tcPr>
            <w:tcW w:w="1890" w:type="dxa"/>
          </w:tcPr>
          <w:p w14:paraId="21802D14" w14:textId="77777777" w:rsidR="009B1E28" w:rsidRPr="00E0769F" w:rsidRDefault="009B1E28" w:rsidP="00E0769F">
            <w:pPr>
              <w:pStyle w:val="ListParagraph"/>
              <w:spacing w:after="0" w:line="259" w:lineRule="auto"/>
              <w:ind w:left="0"/>
              <w:contextualSpacing/>
              <w:rPr>
                <w:rFonts w:asciiTheme="minorHAnsi" w:hAnsiTheme="minorHAnsi" w:cstheme="minorHAnsi"/>
                <w:szCs w:val="22"/>
              </w:rPr>
            </w:pPr>
            <w:r w:rsidRPr="000C0DB4">
              <w:rPr>
                <w:rFonts w:asciiTheme="minorHAnsi" w:hAnsiTheme="minorHAnsi" w:cstheme="minorHAnsi"/>
                <w:szCs w:val="22"/>
              </w:rPr>
              <w:t>580,000</w:t>
            </w:r>
          </w:p>
        </w:tc>
        <w:tc>
          <w:tcPr>
            <w:tcW w:w="3788" w:type="dxa"/>
          </w:tcPr>
          <w:p w14:paraId="4D4E09DE" w14:textId="77777777" w:rsidR="009B1E28" w:rsidRDefault="009B1E28" w:rsidP="00E0769F">
            <w:pPr>
              <w:pStyle w:val="ListParagraph"/>
              <w:spacing w:after="0" w:line="259" w:lineRule="auto"/>
              <w:ind w:left="0"/>
              <w:contextualSpacing/>
              <w:rPr>
                <w:rFonts w:asciiTheme="minorHAnsi" w:hAnsiTheme="minorHAnsi" w:cstheme="minorHAnsi"/>
                <w:szCs w:val="22"/>
                <w:vertAlign w:val="superscript"/>
              </w:rPr>
            </w:pPr>
            <w:r w:rsidRPr="000C0DB4">
              <w:rPr>
                <w:rFonts w:asciiTheme="minorHAnsi" w:hAnsiTheme="minorHAnsi" w:cstheme="minorHAnsi"/>
                <w:szCs w:val="22"/>
              </w:rPr>
              <w:t>= 580,000 * (1+10%)</w:t>
            </w:r>
            <w:r w:rsidRPr="000C0DB4">
              <w:rPr>
                <w:rFonts w:asciiTheme="minorHAnsi" w:hAnsiTheme="minorHAnsi" w:cstheme="minorHAnsi"/>
                <w:szCs w:val="22"/>
                <w:vertAlign w:val="superscript"/>
              </w:rPr>
              <w:t>5</w:t>
            </w:r>
          </w:p>
          <w:p w14:paraId="45DD6CEE" w14:textId="77777777" w:rsidR="009B1E28" w:rsidRPr="00E0769F" w:rsidRDefault="009B1E28" w:rsidP="00E0769F">
            <w:pPr>
              <w:pStyle w:val="ListParagraph"/>
              <w:spacing w:after="0" w:line="259" w:lineRule="auto"/>
              <w:ind w:left="0"/>
              <w:contextualSpacing/>
              <w:rPr>
                <w:rFonts w:asciiTheme="minorHAnsi" w:hAnsiTheme="minorHAnsi" w:cstheme="minorHAnsi"/>
                <w:szCs w:val="22"/>
              </w:rPr>
            </w:pPr>
            <w:r w:rsidRPr="000C0DB4">
              <w:rPr>
                <w:rFonts w:asciiTheme="minorHAnsi" w:hAnsiTheme="minorHAnsi" w:cstheme="minorHAnsi"/>
                <w:szCs w:val="22"/>
              </w:rPr>
              <w:t>= 934,095.8</w:t>
            </w:r>
          </w:p>
        </w:tc>
      </w:tr>
      <w:tr w:rsidR="009B1E28" w:rsidRPr="00E0769F" w14:paraId="1C0405F9" w14:textId="77777777" w:rsidTr="009B1E28">
        <w:trPr>
          <w:trHeight w:val="20"/>
          <w:tblHeader/>
        </w:trPr>
        <w:tc>
          <w:tcPr>
            <w:tcW w:w="538" w:type="dxa"/>
          </w:tcPr>
          <w:p w14:paraId="1506113F" w14:textId="77777777" w:rsidR="009B1E28" w:rsidRPr="00E0769F" w:rsidRDefault="009B1E28" w:rsidP="00E0769F">
            <w:pPr>
              <w:pStyle w:val="ListParagraph"/>
              <w:spacing w:after="0" w:line="259" w:lineRule="auto"/>
              <w:ind w:left="0"/>
              <w:contextualSpacing/>
              <w:rPr>
                <w:rFonts w:asciiTheme="minorHAnsi" w:hAnsiTheme="minorHAnsi" w:cstheme="minorHAnsi"/>
                <w:szCs w:val="22"/>
              </w:rPr>
            </w:pPr>
            <w:r w:rsidRPr="00E0769F">
              <w:rPr>
                <w:rFonts w:asciiTheme="minorHAnsi" w:hAnsiTheme="minorHAnsi" w:cstheme="minorHAnsi"/>
                <w:szCs w:val="22"/>
              </w:rPr>
              <w:t>2</w:t>
            </w:r>
          </w:p>
        </w:tc>
        <w:tc>
          <w:tcPr>
            <w:tcW w:w="1712" w:type="dxa"/>
          </w:tcPr>
          <w:p w14:paraId="24D04E98" w14:textId="77777777" w:rsidR="009B1E28" w:rsidRPr="00E0769F" w:rsidRDefault="009B1E28" w:rsidP="00E0769F">
            <w:pPr>
              <w:pStyle w:val="ListParagraph"/>
              <w:spacing w:after="0" w:line="259" w:lineRule="auto"/>
              <w:ind w:left="0"/>
              <w:contextualSpacing/>
              <w:rPr>
                <w:rFonts w:asciiTheme="minorHAnsi" w:hAnsiTheme="minorHAnsi" w:cstheme="minorHAnsi"/>
                <w:szCs w:val="22"/>
              </w:rPr>
            </w:pPr>
            <w:r w:rsidRPr="00E0769F">
              <w:rPr>
                <w:rFonts w:asciiTheme="minorHAnsi" w:hAnsiTheme="minorHAnsi" w:cstheme="minorHAnsi"/>
                <w:szCs w:val="22"/>
              </w:rPr>
              <w:t>Order items</w:t>
            </w:r>
          </w:p>
        </w:tc>
        <w:tc>
          <w:tcPr>
            <w:tcW w:w="1890" w:type="dxa"/>
          </w:tcPr>
          <w:p w14:paraId="6663D33D" w14:textId="77777777" w:rsidR="009B1E28" w:rsidRPr="00E0769F" w:rsidRDefault="009B1E28" w:rsidP="00E0769F">
            <w:pPr>
              <w:pStyle w:val="ListParagraph"/>
              <w:spacing w:after="0" w:line="259" w:lineRule="auto"/>
              <w:ind w:left="0"/>
              <w:contextualSpacing/>
              <w:rPr>
                <w:rFonts w:asciiTheme="minorHAnsi" w:hAnsiTheme="minorHAnsi" w:cstheme="minorHAnsi"/>
                <w:szCs w:val="22"/>
              </w:rPr>
            </w:pPr>
            <w:r w:rsidRPr="00E0769F">
              <w:rPr>
                <w:rFonts w:asciiTheme="minorHAnsi" w:hAnsiTheme="minorHAnsi" w:cstheme="minorHAnsi"/>
                <w:szCs w:val="22"/>
              </w:rPr>
              <w:t>1,450,000</w:t>
            </w:r>
          </w:p>
        </w:tc>
        <w:tc>
          <w:tcPr>
            <w:tcW w:w="3788" w:type="dxa"/>
          </w:tcPr>
          <w:p w14:paraId="1EABC9F1" w14:textId="77777777" w:rsidR="009B1E28" w:rsidRPr="00E0769F" w:rsidRDefault="009B1E28" w:rsidP="00E0769F">
            <w:pPr>
              <w:pStyle w:val="ListParagraph"/>
              <w:spacing w:after="0" w:line="259" w:lineRule="auto"/>
              <w:ind w:left="0"/>
              <w:contextualSpacing/>
              <w:rPr>
                <w:rFonts w:asciiTheme="minorHAnsi" w:hAnsiTheme="minorHAnsi" w:cstheme="minorHAnsi"/>
                <w:szCs w:val="22"/>
              </w:rPr>
            </w:pPr>
            <w:r w:rsidRPr="00E0769F">
              <w:rPr>
                <w:rFonts w:asciiTheme="minorHAnsi" w:hAnsiTheme="minorHAnsi" w:cstheme="minorHAnsi"/>
                <w:szCs w:val="22"/>
              </w:rPr>
              <w:t>= 1,450,000* (1+10%)</w:t>
            </w:r>
            <w:r w:rsidRPr="00E0769F">
              <w:rPr>
                <w:rFonts w:asciiTheme="minorHAnsi" w:hAnsiTheme="minorHAnsi" w:cstheme="minorHAnsi"/>
                <w:szCs w:val="22"/>
                <w:vertAlign w:val="superscript"/>
              </w:rPr>
              <w:t>5</w:t>
            </w:r>
          </w:p>
          <w:p w14:paraId="3F6EE2EA" w14:textId="77777777" w:rsidR="009B1E28" w:rsidRPr="00E0769F" w:rsidRDefault="009B1E28" w:rsidP="00E0769F">
            <w:pPr>
              <w:pStyle w:val="ListParagraph"/>
              <w:spacing w:after="0" w:line="259" w:lineRule="auto"/>
              <w:ind w:left="0"/>
              <w:contextualSpacing/>
              <w:rPr>
                <w:rFonts w:asciiTheme="minorHAnsi" w:hAnsiTheme="minorHAnsi" w:cstheme="minorHAnsi"/>
                <w:szCs w:val="22"/>
              </w:rPr>
            </w:pPr>
            <w:r w:rsidRPr="00E0769F">
              <w:rPr>
                <w:rFonts w:asciiTheme="minorHAnsi" w:hAnsiTheme="minorHAnsi" w:cstheme="minorHAnsi"/>
                <w:szCs w:val="22"/>
              </w:rPr>
              <w:t>=</w:t>
            </w:r>
            <w:r>
              <w:rPr>
                <w:rFonts w:asciiTheme="minorHAnsi" w:hAnsiTheme="minorHAnsi" w:cstheme="minorHAnsi"/>
                <w:szCs w:val="22"/>
              </w:rPr>
              <w:t xml:space="preserve"> </w:t>
            </w:r>
            <w:r w:rsidRPr="00E0769F">
              <w:rPr>
                <w:rFonts w:asciiTheme="minorHAnsi" w:hAnsiTheme="minorHAnsi" w:cstheme="minorHAnsi"/>
                <w:szCs w:val="22"/>
              </w:rPr>
              <w:t>2,335,239.5</w:t>
            </w:r>
          </w:p>
        </w:tc>
      </w:tr>
      <w:tr w:rsidR="009B1E28" w:rsidRPr="00E0769F" w14:paraId="531C13C1" w14:textId="77777777" w:rsidTr="009B1E28">
        <w:trPr>
          <w:trHeight w:val="20"/>
          <w:tblHeader/>
        </w:trPr>
        <w:tc>
          <w:tcPr>
            <w:tcW w:w="538" w:type="dxa"/>
          </w:tcPr>
          <w:p w14:paraId="6165E890" w14:textId="77777777" w:rsidR="009B1E28" w:rsidRPr="00E0769F" w:rsidRDefault="009B1E28" w:rsidP="00E0769F">
            <w:pPr>
              <w:pStyle w:val="ListParagraph"/>
              <w:spacing w:after="0" w:line="259" w:lineRule="auto"/>
              <w:ind w:left="0"/>
              <w:contextualSpacing/>
              <w:rPr>
                <w:rFonts w:asciiTheme="minorHAnsi" w:hAnsiTheme="minorHAnsi" w:cstheme="minorHAnsi"/>
                <w:szCs w:val="22"/>
              </w:rPr>
            </w:pPr>
            <w:r w:rsidRPr="00E0769F">
              <w:rPr>
                <w:rFonts w:asciiTheme="minorHAnsi" w:hAnsiTheme="minorHAnsi" w:cstheme="minorHAnsi"/>
                <w:szCs w:val="22"/>
              </w:rPr>
              <w:t>3</w:t>
            </w:r>
          </w:p>
        </w:tc>
        <w:tc>
          <w:tcPr>
            <w:tcW w:w="1712" w:type="dxa"/>
          </w:tcPr>
          <w:p w14:paraId="1D97C49D" w14:textId="77777777" w:rsidR="009B1E28" w:rsidRPr="00E0769F" w:rsidRDefault="009B1E28" w:rsidP="00E0769F">
            <w:pPr>
              <w:pStyle w:val="ListParagraph"/>
              <w:spacing w:after="0" w:line="259" w:lineRule="auto"/>
              <w:ind w:left="0"/>
              <w:contextualSpacing/>
              <w:rPr>
                <w:rFonts w:asciiTheme="minorHAnsi" w:hAnsiTheme="minorHAnsi" w:cstheme="minorHAnsi"/>
                <w:szCs w:val="22"/>
              </w:rPr>
            </w:pPr>
            <w:r w:rsidRPr="00E0769F">
              <w:rPr>
                <w:rFonts w:asciiTheme="minorHAnsi" w:hAnsiTheme="minorHAnsi" w:cstheme="minorHAnsi"/>
                <w:szCs w:val="22"/>
              </w:rPr>
              <w:t>Order Payments</w:t>
            </w:r>
          </w:p>
        </w:tc>
        <w:tc>
          <w:tcPr>
            <w:tcW w:w="1890" w:type="dxa"/>
          </w:tcPr>
          <w:p w14:paraId="625E8EE1" w14:textId="77777777" w:rsidR="009B1E28" w:rsidRPr="00E0769F" w:rsidRDefault="009B1E28" w:rsidP="00E0769F">
            <w:pPr>
              <w:pStyle w:val="ListParagraph"/>
              <w:spacing w:after="0" w:line="259" w:lineRule="auto"/>
              <w:ind w:left="0"/>
              <w:contextualSpacing/>
              <w:rPr>
                <w:rFonts w:asciiTheme="minorHAnsi" w:hAnsiTheme="minorHAnsi" w:cstheme="minorHAnsi"/>
                <w:szCs w:val="22"/>
              </w:rPr>
            </w:pPr>
            <w:r w:rsidRPr="00E0769F">
              <w:rPr>
                <w:rFonts w:asciiTheme="minorHAnsi" w:hAnsiTheme="minorHAnsi" w:cstheme="minorHAnsi"/>
                <w:szCs w:val="22"/>
              </w:rPr>
              <w:t>650,000</w:t>
            </w:r>
          </w:p>
        </w:tc>
        <w:tc>
          <w:tcPr>
            <w:tcW w:w="3788" w:type="dxa"/>
          </w:tcPr>
          <w:p w14:paraId="609C3164" w14:textId="77777777" w:rsidR="009B1E28" w:rsidRPr="00E0769F" w:rsidRDefault="009B1E28" w:rsidP="00E0769F">
            <w:pPr>
              <w:pStyle w:val="ListParagraph"/>
              <w:spacing w:after="0" w:line="259" w:lineRule="auto"/>
              <w:ind w:left="0"/>
              <w:contextualSpacing/>
              <w:rPr>
                <w:rFonts w:asciiTheme="minorHAnsi" w:hAnsiTheme="minorHAnsi" w:cstheme="minorHAnsi"/>
                <w:szCs w:val="22"/>
              </w:rPr>
            </w:pPr>
            <w:r w:rsidRPr="00E0769F">
              <w:rPr>
                <w:rFonts w:asciiTheme="minorHAnsi" w:hAnsiTheme="minorHAnsi" w:cstheme="minorHAnsi"/>
                <w:szCs w:val="22"/>
              </w:rPr>
              <w:t>= 650,000* (1+10%)</w:t>
            </w:r>
            <w:r w:rsidRPr="00E0769F">
              <w:rPr>
                <w:rFonts w:asciiTheme="minorHAnsi" w:hAnsiTheme="minorHAnsi" w:cstheme="minorHAnsi"/>
                <w:szCs w:val="22"/>
                <w:vertAlign w:val="superscript"/>
              </w:rPr>
              <w:t>5</w:t>
            </w:r>
          </w:p>
          <w:p w14:paraId="631FB97E" w14:textId="77777777" w:rsidR="009B1E28" w:rsidRPr="00E0769F" w:rsidRDefault="009B1E28" w:rsidP="00E0769F">
            <w:pPr>
              <w:pStyle w:val="ListParagraph"/>
              <w:spacing w:after="0" w:line="259" w:lineRule="auto"/>
              <w:ind w:left="0"/>
              <w:contextualSpacing/>
              <w:rPr>
                <w:rFonts w:asciiTheme="minorHAnsi" w:hAnsiTheme="minorHAnsi" w:cstheme="minorHAnsi"/>
                <w:szCs w:val="22"/>
              </w:rPr>
            </w:pPr>
            <w:r w:rsidRPr="00E0769F">
              <w:rPr>
                <w:rFonts w:asciiTheme="minorHAnsi" w:hAnsiTheme="minorHAnsi" w:cstheme="minorHAnsi"/>
                <w:szCs w:val="22"/>
              </w:rPr>
              <w:t>=</w:t>
            </w:r>
            <w:r>
              <w:rPr>
                <w:rFonts w:asciiTheme="minorHAnsi" w:hAnsiTheme="minorHAnsi" w:cstheme="minorHAnsi"/>
                <w:szCs w:val="22"/>
              </w:rPr>
              <w:t xml:space="preserve"> </w:t>
            </w:r>
            <w:r w:rsidRPr="00E0769F">
              <w:rPr>
                <w:rFonts w:asciiTheme="minorHAnsi" w:hAnsiTheme="minorHAnsi" w:cstheme="minorHAnsi"/>
                <w:szCs w:val="22"/>
              </w:rPr>
              <w:t>1,046,831.5</w:t>
            </w:r>
          </w:p>
        </w:tc>
      </w:tr>
    </w:tbl>
    <w:p w14:paraId="772EAC0D" w14:textId="77777777" w:rsidR="006369C9" w:rsidRPr="00E0769F" w:rsidRDefault="00A4427A" w:rsidP="00E0769F">
      <w:pPr>
        <w:spacing w:after="160"/>
        <w:ind w:left="0"/>
      </w:pPr>
      <w:r>
        <w:rPr>
          <w:rFonts w:asciiTheme="minorHAnsi" w:hAnsiTheme="minorHAnsi" w:cstheme="minorHAnsi"/>
        </w:rPr>
        <w:tab/>
      </w:r>
      <w:r w:rsidRPr="00E0769F">
        <w:rPr>
          <w:rFonts w:asciiTheme="minorHAnsi" w:hAnsiTheme="minorHAnsi" w:cstheme="minorHAnsi"/>
          <w:b/>
        </w:rPr>
        <w:t>IMPORTANT</w:t>
      </w:r>
      <w:r>
        <w:rPr>
          <w:rFonts w:asciiTheme="minorHAnsi" w:hAnsiTheme="minorHAnsi" w:cstheme="minorHAnsi"/>
        </w:rPr>
        <w:t xml:space="preserve">: </w:t>
      </w:r>
      <w:r w:rsidR="009B1E28">
        <w:rPr>
          <w:rFonts w:asciiTheme="minorHAnsi" w:hAnsiTheme="minorHAnsi" w:cstheme="minorHAnsi"/>
        </w:rPr>
        <w:t xml:space="preserve"> </w:t>
      </w:r>
    </w:p>
    <w:p w14:paraId="548B5FDD" w14:textId="77777777" w:rsidR="007A63CE" w:rsidRPr="00454FEA" w:rsidRDefault="00A4427A" w:rsidP="00E0769F">
      <w:pPr>
        <w:pStyle w:val="ListParagraph"/>
        <w:numPr>
          <w:ilvl w:val="0"/>
          <w:numId w:val="53"/>
        </w:numPr>
        <w:spacing w:after="160" w:line="259" w:lineRule="auto"/>
        <w:contextualSpacing/>
        <w:rPr>
          <w:rFonts w:asciiTheme="minorHAnsi" w:hAnsiTheme="minorHAnsi" w:cstheme="minorHAnsi"/>
        </w:rPr>
      </w:pPr>
      <w:r>
        <w:rPr>
          <w:rFonts w:asciiTheme="minorHAnsi" w:hAnsiTheme="minorHAnsi" w:cstheme="minorHAnsi"/>
        </w:rPr>
        <w:t>E</w:t>
      </w:r>
      <w:r w:rsidR="00DF764B" w:rsidRPr="008C503D">
        <w:rPr>
          <w:rFonts w:asciiTheme="minorHAnsi" w:hAnsiTheme="minorHAnsi" w:cstheme="minorHAnsi"/>
        </w:rPr>
        <w:t xml:space="preserve">nd-to-end performance </w:t>
      </w:r>
      <w:r w:rsidR="00D61636" w:rsidRPr="000F4DA1">
        <w:rPr>
          <w:rFonts w:asciiTheme="minorHAnsi" w:hAnsiTheme="minorHAnsi" w:cstheme="minorHAnsi"/>
        </w:rPr>
        <w:t>would be limited b</w:t>
      </w:r>
      <w:r w:rsidR="00ED4D97" w:rsidRPr="00441D50">
        <w:rPr>
          <w:rFonts w:asciiTheme="minorHAnsi" w:hAnsiTheme="minorHAnsi" w:cstheme="minorHAnsi"/>
        </w:rPr>
        <w:t>y</w:t>
      </w:r>
      <w:r w:rsidR="00D61636" w:rsidRPr="009A2B6D">
        <w:rPr>
          <w:rFonts w:asciiTheme="minorHAnsi" w:hAnsiTheme="minorHAnsi" w:cstheme="minorHAnsi"/>
        </w:rPr>
        <w:t xml:space="preserve"> Application layer and DB layer</w:t>
      </w:r>
      <w:r w:rsidR="00DF764B" w:rsidRPr="00454FEA">
        <w:rPr>
          <w:rFonts w:asciiTheme="minorHAnsi" w:hAnsiTheme="minorHAnsi" w:cstheme="minorHAnsi"/>
        </w:rPr>
        <w:t>s</w:t>
      </w:r>
    </w:p>
    <w:p w14:paraId="01E985EB" w14:textId="77777777" w:rsidR="00D61636" w:rsidRPr="00E0769F" w:rsidRDefault="00D61636" w:rsidP="00E0769F">
      <w:pPr>
        <w:pStyle w:val="ListParagraph"/>
        <w:numPr>
          <w:ilvl w:val="0"/>
          <w:numId w:val="53"/>
        </w:numPr>
        <w:spacing w:after="160" w:line="259" w:lineRule="auto"/>
        <w:contextualSpacing/>
        <w:rPr>
          <w:rFonts w:asciiTheme="minorHAnsi" w:hAnsiTheme="minorHAnsi" w:cstheme="minorHAnsi"/>
        </w:rPr>
      </w:pPr>
      <w:r w:rsidRPr="00454FEA">
        <w:rPr>
          <w:rFonts w:asciiTheme="minorHAnsi" w:hAnsiTheme="minorHAnsi" w:cstheme="minorHAnsi"/>
        </w:rPr>
        <w:t>Server nodes are scalable while utilizing WebLogic Cluster</w:t>
      </w:r>
    </w:p>
    <w:p w14:paraId="76C339AC" w14:textId="77777777" w:rsidR="007A63CE" w:rsidRPr="00E0769F" w:rsidRDefault="007A63CE" w:rsidP="00E0769F">
      <w:pPr>
        <w:spacing w:after="0" w:line="259" w:lineRule="auto"/>
        <w:contextualSpacing/>
        <w:jc w:val="left"/>
        <w:rPr>
          <w:rFonts w:asciiTheme="minorHAnsi" w:hAnsiTheme="minorHAnsi" w:cstheme="minorHAnsi"/>
        </w:rPr>
      </w:pPr>
      <w:r w:rsidRPr="00E0769F">
        <w:rPr>
          <w:rFonts w:asciiTheme="minorHAnsi" w:hAnsiTheme="minorHAnsi" w:cstheme="minorHAnsi"/>
        </w:rPr>
        <w:tab/>
      </w:r>
      <w:r w:rsidRPr="00E0769F">
        <w:rPr>
          <w:rFonts w:asciiTheme="minorHAnsi" w:hAnsiTheme="minorHAnsi" w:cstheme="minorHAnsi"/>
        </w:rPr>
        <w:tab/>
      </w:r>
    </w:p>
    <w:p w14:paraId="3A886942" w14:textId="77777777" w:rsidR="00816AC9" w:rsidRPr="00E0769F" w:rsidRDefault="00816AC9" w:rsidP="00F7343C">
      <w:pPr>
        <w:rPr>
          <w:rFonts w:asciiTheme="minorHAnsi" w:hAnsiTheme="minorHAnsi" w:cstheme="minorHAnsi"/>
          <w:sz w:val="32"/>
          <w:szCs w:val="32"/>
        </w:rPr>
      </w:pPr>
    </w:p>
    <w:p w14:paraId="1E3AD76E" w14:textId="77777777" w:rsidR="00D9500C" w:rsidRPr="00563F3D" w:rsidRDefault="008C503D" w:rsidP="00D9500C">
      <w:pPr>
        <w:pStyle w:val="Heading1"/>
        <w:rPr>
          <w:rFonts w:asciiTheme="minorHAnsi" w:hAnsiTheme="minorHAnsi" w:cstheme="minorHAnsi"/>
        </w:rPr>
      </w:pPr>
      <w:r>
        <w:rPr>
          <w:rFonts w:asciiTheme="minorHAnsi" w:hAnsiTheme="minorHAnsi" w:cstheme="minorHAnsi"/>
        </w:rPr>
        <w:br w:type="page"/>
      </w:r>
      <w:bookmarkStart w:id="28" w:name="_Toc461010485"/>
      <w:r w:rsidR="00D9500C" w:rsidRPr="006229D3">
        <w:rPr>
          <w:rFonts w:asciiTheme="minorHAnsi" w:hAnsiTheme="minorHAnsi"/>
        </w:rPr>
        <w:lastRenderedPageBreak/>
        <w:t>Project Management</w:t>
      </w:r>
      <w:bookmarkEnd w:id="28"/>
    </w:p>
    <w:p w14:paraId="52675141" w14:textId="77777777" w:rsidR="00D90504" w:rsidRPr="00E0769F" w:rsidRDefault="00D9500C" w:rsidP="00E0769F">
      <w:pPr>
        <w:ind w:left="0"/>
        <w:rPr>
          <w:rFonts w:asciiTheme="minorHAnsi" w:hAnsiTheme="minorHAnsi" w:cstheme="minorHAnsi"/>
          <w:szCs w:val="24"/>
          <w:lang w:eastAsia="zh-HK"/>
        </w:rPr>
      </w:pPr>
      <w:r w:rsidRPr="00D9500C" w:rsidDel="00D9500C">
        <w:rPr>
          <w:rFonts w:asciiTheme="minorHAnsi" w:hAnsiTheme="minorHAnsi" w:cstheme="minorHAnsi"/>
          <w:strike/>
          <w:color w:val="FF0000"/>
          <w:highlight w:val="yellow"/>
        </w:rPr>
        <w:t xml:space="preserve"> </w:t>
      </w:r>
    </w:p>
    <w:p w14:paraId="60A51097" w14:textId="77777777" w:rsidR="00D90504" w:rsidRPr="00E0769F" w:rsidRDefault="00D90504" w:rsidP="00E0769F">
      <w:pPr>
        <w:pStyle w:val="Heading2"/>
        <w:spacing w:before="120" w:line="259" w:lineRule="auto"/>
        <w:jc w:val="left"/>
        <w:rPr>
          <w:rFonts w:asciiTheme="minorHAnsi" w:hAnsiTheme="minorHAnsi" w:cstheme="minorHAnsi"/>
          <w:sz w:val="24"/>
        </w:rPr>
      </w:pPr>
      <w:bookmarkStart w:id="29" w:name="_Toc461010486"/>
      <w:r w:rsidRPr="00E0769F">
        <w:rPr>
          <w:rFonts w:asciiTheme="minorHAnsi" w:hAnsiTheme="minorHAnsi" w:cstheme="minorHAnsi"/>
          <w:sz w:val="24"/>
        </w:rPr>
        <w:t>Approach</w:t>
      </w:r>
      <w:bookmarkEnd w:id="29"/>
    </w:p>
    <w:p w14:paraId="377A52DD" w14:textId="77777777" w:rsidR="00D90504" w:rsidRPr="00E0769F" w:rsidRDefault="00D90504" w:rsidP="00E0769F">
      <w:pPr>
        <w:ind w:left="0"/>
        <w:rPr>
          <w:rFonts w:asciiTheme="minorHAnsi" w:hAnsiTheme="minorHAnsi" w:cstheme="minorHAnsi"/>
          <w:szCs w:val="24"/>
        </w:rPr>
      </w:pPr>
      <w:r w:rsidRPr="00E0769F">
        <w:rPr>
          <w:rFonts w:asciiTheme="minorHAnsi" w:hAnsiTheme="minorHAnsi" w:cstheme="minorHAnsi"/>
          <w:szCs w:val="24"/>
        </w:rPr>
        <w:t>The successful completion of any project depends on the careful execution of a well-structured and detailed plan. The project plan will be prepared by project manager including schedules, processes, and dependencies.  This plan will be used to control the project, monitor all activities, track progress, and manage change control.</w:t>
      </w:r>
    </w:p>
    <w:p w14:paraId="6AC9B23D" w14:textId="77777777" w:rsidR="00D90504" w:rsidRPr="00E0769F" w:rsidRDefault="00D90504" w:rsidP="00E0769F">
      <w:pPr>
        <w:ind w:left="0"/>
        <w:rPr>
          <w:rFonts w:asciiTheme="minorHAnsi" w:hAnsiTheme="minorHAnsi" w:cstheme="minorHAnsi"/>
          <w:szCs w:val="24"/>
        </w:rPr>
      </w:pPr>
      <w:r w:rsidRPr="00E0769F">
        <w:rPr>
          <w:rFonts w:asciiTheme="minorHAnsi" w:hAnsiTheme="minorHAnsi" w:cstheme="minorHAnsi"/>
          <w:szCs w:val="24"/>
        </w:rPr>
        <w:t>Serving as a focal point of contact, there will be a project manager to be responsible for the overall success of the project.  The Project Manager will manage communications with Maxim and work closely with the relevant key stakeholders for daily operations of this project. The Project manager will provide updates to Maxim’ regularly on the activities related to this project.</w:t>
      </w:r>
    </w:p>
    <w:p w14:paraId="56C7B2B6" w14:textId="77777777" w:rsidR="00D90504" w:rsidRPr="00E0769F" w:rsidRDefault="00D90504" w:rsidP="00E0769F">
      <w:pPr>
        <w:ind w:left="0"/>
        <w:rPr>
          <w:rFonts w:asciiTheme="minorHAnsi" w:hAnsiTheme="minorHAnsi" w:cstheme="minorHAnsi"/>
          <w:szCs w:val="24"/>
        </w:rPr>
      </w:pPr>
      <w:r w:rsidRPr="00E0769F">
        <w:rPr>
          <w:rFonts w:asciiTheme="minorHAnsi" w:hAnsiTheme="minorHAnsi" w:cstheme="minorHAnsi"/>
          <w:szCs w:val="24"/>
        </w:rPr>
        <w:t>Recognizing that the scope of the project may require changes, the project management should introduce a formal change control procedure. This proven approach will allow the PSC to make cost and benefit trade-offs based on an analysis of requested changes.</w:t>
      </w:r>
    </w:p>
    <w:p w14:paraId="461FE754" w14:textId="77777777" w:rsidR="00D90504" w:rsidRPr="00E0769F" w:rsidRDefault="00D90504" w:rsidP="00E0769F">
      <w:pPr>
        <w:ind w:left="0"/>
        <w:rPr>
          <w:rFonts w:asciiTheme="minorHAnsi" w:hAnsiTheme="minorHAnsi" w:cstheme="minorHAnsi"/>
          <w:szCs w:val="24"/>
        </w:rPr>
      </w:pPr>
      <w:r w:rsidRPr="00E0769F">
        <w:rPr>
          <w:rFonts w:asciiTheme="minorHAnsi" w:hAnsiTheme="minorHAnsi" w:cstheme="minorHAnsi"/>
          <w:szCs w:val="24"/>
        </w:rPr>
        <w:t xml:space="preserve">The project management services shall include </w:t>
      </w:r>
      <w:r w:rsidR="00F7343C" w:rsidRPr="00F7343C">
        <w:rPr>
          <w:rFonts w:asciiTheme="minorHAnsi" w:hAnsiTheme="minorHAnsi" w:cstheme="minorHAnsi"/>
          <w:szCs w:val="24"/>
        </w:rPr>
        <w:t>following: -</w:t>
      </w:r>
    </w:p>
    <w:p w14:paraId="50FA5AFB" w14:textId="77777777" w:rsidR="00D90504" w:rsidRPr="00E0769F" w:rsidRDefault="00D90504" w:rsidP="00D90504">
      <w:pPr>
        <w:pStyle w:val="ListParagraph"/>
        <w:numPr>
          <w:ilvl w:val="0"/>
          <w:numId w:val="47"/>
        </w:numPr>
        <w:overflowPunct w:val="0"/>
        <w:autoSpaceDE w:val="0"/>
        <w:autoSpaceDN w:val="0"/>
        <w:adjustRightInd w:val="0"/>
        <w:spacing w:after="0"/>
        <w:jc w:val="left"/>
        <w:textAlignment w:val="baseline"/>
        <w:rPr>
          <w:rFonts w:asciiTheme="minorHAnsi" w:hAnsiTheme="minorHAnsi" w:cstheme="minorHAnsi"/>
          <w:szCs w:val="24"/>
        </w:rPr>
      </w:pPr>
      <w:r w:rsidRPr="00E0769F">
        <w:rPr>
          <w:rFonts w:asciiTheme="minorHAnsi" w:hAnsiTheme="minorHAnsi" w:cstheme="minorHAnsi"/>
          <w:szCs w:val="24"/>
        </w:rPr>
        <w:t>to conduct a project kick off meeting with Maxim at the inception of the services;</w:t>
      </w:r>
    </w:p>
    <w:p w14:paraId="2F812461" w14:textId="77777777" w:rsidR="00D90504" w:rsidRPr="00E0769F" w:rsidRDefault="00D90504" w:rsidP="00D90504">
      <w:pPr>
        <w:pStyle w:val="ListParagraph"/>
        <w:numPr>
          <w:ilvl w:val="0"/>
          <w:numId w:val="47"/>
        </w:numPr>
        <w:overflowPunct w:val="0"/>
        <w:autoSpaceDE w:val="0"/>
        <w:autoSpaceDN w:val="0"/>
        <w:adjustRightInd w:val="0"/>
        <w:spacing w:after="0"/>
        <w:jc w:val="left"/>
        <w:textAlignment w:val="baseline"/>
        <w:rPr>
          <w:rFonts w:asciiTheme="minorHAnsi" w:hAnsiTheme="minorHAnsi" w:cstheme="minorHAnsi"/>
          <w:szCs w:val="24"/>
        </w:rPr>
      </w:pPr>
      <w:r w:rsidRPr="00E0769F">
        <w:rPr>
          <w:rFonts w:asciiTheme="minorHAnsi" w:hAnsiTheme="minorHAnsi" w:cstheme="minorHAnsi"/>
          <w:szCs w:val="24"/>
        </w:rPr>
        <w:t>serving as a focal point of contact and responsible to manage communications with Maxim;</w:t>
      </w:r>
    </w:p>
    <w:p w14:paraId="085D64E0" w14:textId="77777777" w:rsidR="00D90504" w:rsidRPr="00E0769F" w:rsidRDefault="00D90504" w:rsidP="00D90504">
      <w:pPr>
        <w:pStyle w:val="ListParagraph"/>
        <w:numPr>
          <w:ilvl w:val="0"/>
          <w:numId w:val="47"/>
        </w:numPr>
        <w:overflowPunct w:val="0"/>
        <w:autoSpaceDE w:val="0"/>
        <w:autoSpaceDN w:val="0"/>
        <w:adjustRightInd w:val="0"/>
        <w:spacing w:after="0"/>
        <w:jc w:val="left"/>
        <w:textAlignment w:val="baseline"/>
        <w:rPr>
          <w:rFonts w:asciiTheme="minorHAnsi" w:hAnsiTheme="minorHAnsi" w:cstheme="minorHAnsi"/>
          <w:szCs w:val="24"/>
        </w:rPr>
      </w:pPr>
      <w:r w:rsidRPr="00E0769F">
        <w:rPr>
          <w:rFonts w:asciiTheme="minorHAnsi" w:hAnsiTheme="minorHAnsi" w:cstheme="minorHAnsi"/>
          <w:szCs w:val="24"/>
        </w:rPr>
        <w:t xml:space="preserve">to report progress regularly by providing </w:t>
      </w:r>
      <w:r w:rsidR="00FA68D3">
        <w:rPr>
          <w:rFonts w:asciiTheme="minorHAnsi" w:hAnsiTheme="minorHAnsi" w:cstheme="minorHAnsi"/>
          <w:szCs w:val="24"/>
        </w:rPr>
        <w:t xml:space="preserve">regular </w:t>
      </w:r>
      <w:r w:rsidRPr="00E0769F">
        <w:rPr>
          <w:rFonts w:asciiTheme="minorHAnsi" w:hAnsiTheme="minorHAnsi" w:cstheme="minorHAnsi"/>
          <w:szCs w:val="24"/>
        </w:rPr>
        <w:t xml:space="preserve">status update to </w:t>
      </w:r>
      <w:r w:rsidR="00BC2746" w:rsidRPr="00E0769F">
        <w:rPr>
          <w:rFonts w:asciiTheme="minorHAnsi" w:hAnsiTheme="minorHAnsi" w:cstheme="minorHAnsi"/>
          <w:szCs w:val="24"/>
        </w:rPr>
        <w:t>Maxim</w:t>
      </w:r>
      <w:r w:rsidRPr="00E0769F">
        <w:rPr>
          <w:rFonts w:asciiTheme="minorHAnsi" w:hAnsiTheme="minorHAnsi" w:cstheme="minorHAnsi"/>
          <w:szCs w:val="24"/>
        </w:rPr>
        <w:t xml:space="preserve"> assigned representative;</w:t>
      </w:r>
    </w:p>
    <w:p w14:paraId="01F38B5E" w14:textId="77777777" w:rsidR="00D90504" w:rsidRPr="00E0769F" w:rsidRDefault="00D90504" w:rsidP="00D90504">
      <w:pPr>
        <w:pStyle w:val="ListParagraph"/>
        <w:numPr>
          <w:ilvl w:val="0"/>
          <w:numId w:val="47"/>
        </w:numPr>
        <w:overflowPunct w:val="0"/>
        <w:autoSpaceDE w:val="0"/>
        <w:autoSpaceDN w:val="0"/>
        <w:adjustRightInd w:val="0"/>
        <w:spacing w:after="0"/>
        <w:jc w:val="left"/>
        <w:textAlignment w:val="baseline"/>
        <w:rPr>
          <w:rFonts w:asciiTheme="minorHAnsi" w:hAnsiTheme="minorHAnsi" w:cstheme="minorHAnsi"/>
          <w:szCs w:val="24"/>
        </w:rPr>
      </w:pPr>
      <w:r w:rsidRPr="00E0769F">
        <w:rPr>
          <w:rFonts w:asciiTheme="minorHAnsi" w:hAnsiTheme="minorHAnsi" w:cstheme="minorHAnsi"/>
          <w:szCs w:val="24"/>
        </w:rPr>
        <w:t>to prepare project plan;</w:t>
      </w:r>
    </w:p>
    <w:p w14:paraId="77364C25" w14:textId="77777777" w:rsidR="00D90504" w:rsidRPr="00E0769F" w:rsidRDefault="00D90504" w:rsidP="00D90504">
      <w:pPr>
        <w:pStyle w:val="ListParagraph"/>
        <w:numPr>
          <w:ilvl w:val="0"/>
          <w:numId w:val="47"/>
        </w:numPr>
        <w:overflowPunct w:val="0"/>
        <w:autoSpaceDE w:val="0"/>
        <w:autoSpaceDN w:val="0"/>
        <w:adjustRightInd w:val="0"/>
        <w:spacing w:after="0"/>
        <w:jc w:val="left"/>
        <w:textAlignment w:val="baseline"/>
        <w:rPr>
          <w:rFonts w:asciiTheme="minorHAnsi" w:hAnsiTheme="minorHAnsi" w:cstheme="minorHAnsi"/>
          <w:szCs w:val="24"/>
        </w:rPr>
      </w:pPr>
      <w:r w:rsidRPr="00E0769F">
        <w:rPr>
          <w:rFonts w:asciiTheme="minorHAnsi" w:hAnsiTheme="minorHAnsi" w:cstheme="minorHAnsi"/>
          <w:szCs w:val="24"/>
        </w:rPr>
        <w:t>to monitor and control the project to ensure the project is being executed in accordance to the agreed project schedule;</w:t>
      </w:r>
    </w:p>
    <w:p w14:paraId="79140DB8" w14:textId="77777777" w:rsidR="00D90504" w:rsidRPr="00E0769F" w:rsidRDefault="00D90504" w:rsidP="00D90504">
      <w:pPr>
        <w:pStyle w:val="ListParagraph"/>
        <w:numPr>
          <w:ilvl w:val="0"/>
          <w:numId w:val="47"/>
        </w:numPr>
        <w:overflowPunct w:val="0"/>
        <w:autoSpaceDE w:val="0"/>
        <w:autoSpaceDN w:val="0"/>
        <w:adjustRightInd w:val="0"/>
        <w:spacing w:after="0"/>
        <w:jc w:val="left"/>
        <w:textAlignment w:val="baseline"/>
        <w:rPr>
          <w:rFonts w:asciiTheme="minorHAnsi" w:hAnsiTheme="minorHAnsi" w:cstheme="minorHAnsi"/>
          <w:szCs w:val="24"/>
        </w:rPr>
      </w:pPr>
      <w:r w:rsidRPr="00E0769F">
        <w:rPr>
          <w:rFonts w:asciiTheme="minorHAnsi" w:hAnsiTheme="minorHAnsi" w:cstheme="minorHAnsi"/>
          <w:szCs w:val="24"/>
        </w:rPr>
        <w:t>to manage the issues related to the project, maintain the Issue Log as well as to ensure issues raised are adequately and promptly addressed;</w:t>
      </w:r>
    </w:p>
    <w:p w14:paraId="115F3A5E" w14:textId="77777777" w:rsidR="00D90504" w:rsidRPr="00E0769F" w:rsidRDefault="00D90504" w:rsidP="00D90504">
      <w:pPr>
        <w:pStyle w:val="ListParagraph"/>
        <w:numPr>
          <w:ilvl w:val="0"/>
          <w:numId w:val="47"/>
        </w:numPr>
        <w:overflowPunct w:val="0"/>
        <w:autoSpaceDE w:val="0"/>
        <w:autoSpaceDN w:val="0"/>
        <w:adjustRightInd w:val="0"/>
        <w:spacing w:after="0"/>
        <w:jc w:val="left"/>
        <w:textAlignment w:val="baseline"/>
        <w:rPr>
          <w:rFonts w:asciiTheme="minorHAnsi" w:hAnsiTheme="minorHAnsi" w:cstheme="minorHAnsi"/>
          <w:szCs w:val="24"/>
        </w:rPr>
      </w:pPr>
      <w:r w:rsidRPr="00E0769F">
        <w:rPr>
          <w:rFonts w:asciiTheme="minorHAnsi" w:hAnsiTheme="minorHAnsi" w:cstheme="minorHAnsi"/>
          <w:szCs w:val="24"/>
        </w:rPr>
        <w:t>to carry out the change management such as the conduct regular communication meetings and presentation, change in business operations or that are associated with the project, and prepare Change Request Form &amp; Log if necessary</w:t>
      </w:r>
    </w:p>
    <w:p w14:paraId="0D4ED8A1" w14:textId="77777777" w:rsidR="00D90504" w:rsidRPr="00E0769F" w:rsidRDefault="00D90504" w:rsidP="00D90504">
      <w:pPr>
        <w:rPr>
          <w:rFonts w:asciiTheme="minorHAnsi" w:hAnsiTheme="minorHAnsi" w:cstheme="minorHAnsi"/>
          <w:szCs w:val="24"/>
        </w:rPr>
      </w:pPr>
    </w:p>
    <w:p w14:paraId="24D95FF9" w14:textId="77777777" w:rsidR="00D90504" w:rsidRPr="00E0769F" w:rsidRDefault="00D90504" w:rsidP="00E0769F">
      <w:pPr>
        <w:pStyle w:val="Heading2"/>
        <w:spacing w:before="120" w:line="259" w:lineRule="auto"/>
        <w:jc w:val="left"/>
        <w:rPr>
          <w:rFonts w:asciiTheme="minorHAnsi" w:hAnsiTheme="minorHAnsi" w:cstheme="minorHAnsi"/>
          <w:sz w:val="24"/>
        </w:rPr>
      </w:pPr>
      <w:bookmarkStart w:id="30" w:name="_Toc461010487"/>
      <w:r w:rsidRPr="00E0769F">
        <w:rPr>
          <w:rFonts w:asciiTheme="minorHAnsi" w:hAnsiTheme="minorHAnsi" w:cstheme="minorHAnsi"/>
          <w:sz w:val="24"/>
        </w:rPr>
        <w:t>Communication and Reporting</w:t>
      </w:r>
      <w:bookmarkEnd w:id="30"/>
    </w:p>
    <w:p w14:paraId="424391DF" w14:textId="77777777" w:rsidR="00D90504" w:rsidRPr="00E0769F" w:rsidRDefault="00D90504" w:rsidP="00E0769F">
      <w:pPr>
        <w:ind w:left="0"/>
        <w:rPr>
          <w:rFonts w:asciiTheme="minorHAnsi" w:hAnsiTheme="minorHAnsi" w:cstheme="minorHAnsi"/>
          <w:szCs w:val="24"/>
        </w:rPr>
      </w:pPr>
      <w:r w:rsidRPr="00E0769F">
        <w:rPr>
          <w:rFonts w:asciiTheme="minorHAnsi" w:hAnsiTheme="minorHAnsi" w:cstheme="minorHAnsi"/>
          <w:szCs w:val="24"/>
        </w:rPr>
        <w:t>Communication is important throughout the project life cycle. Throughout the project, the major communications will be prepared and broadcast by means of message:</w:t>
      </w:r>
    </w:p>
    <w:p w14:paraId="353FFD9E" w14:textId="77777777" w:rsidR="00D90504" w:rsidRPr="00E0769F" w:rsidRDefault="00D90504" w:rsidP="00E0769F">
      <w:pPr>
        <w:pStyle w:val="ListParagraph"/>
        <w:numPr>
          <w:ilvl w:val="0"/>
          <w:numId w:val="48"/>
        </w:numPr>
        <w:overflowPunct w:val="0"/>
        <w:autoSpaceDE w:val="0"/>
        <w:autoSpaceDN w:val="0"/>
        <w:adjustRightInd w:val="0"/>
        <w:spacing w:after="0"/>
        <w:ind w:left="720"/>
        <w:jc w:val="left"/>
        <w:textAlignment w:val="baseline"/>
        <w:rPr>
          <w:rFonts w:asciiTheme="minorHAnsi" w:hAnsiTheme="minorHAnsi" w:cstheme="minorHAnsi"/>
          <w:szCs w:val="24"/>
        </w:rPr>
      </w:pPr>
      <w:r w:rsidRPr="00E0769F">
        <w:rPr>
          <w:rFonts w:asciiTheme="minorHAnsi" w:hAnsiTheme="minorHAnsi" w:cstheme="minorHAnsi"/>
          <w:szCs w:val="24"/>
        </w:rPr>
        <w:t>To support the project activities</w:t>
      </w:r>
    </w:p>
    <w:p w14:paraId="72F1558F" w14:textId="77777777" w:rsidR="00D90504" w:rsidRPr="00E0769F" w:rsidRDefault="00D90504" w:rsidP="00E0769F">
      <w:pPr>
        <w:pStyle w:val="ListParagraph"/>
        <w:numPr>
          <w:ilvl w:val="0"/>
          <w:numId w:val="48"/>
        </w:numPr>
        <w:overflowPunct w:val="0"/>
        <w:autoSpaceDE w:val="0"/>
        <w:autoSpaceDN w:val="0"/>
        <w:adjustRightInd w:val="0"/>
        <w:spacing w:after="0"/>
        <w:ind w:left="720"/>
        <w:jc w:val="left"/>
        <w:textAlignment w:val="baseline"/>
        <w:rPr>
          <w:rFonts w:asciiTheme="minorHAnsi" w:hAnsiTheme="minorHAnsi" w:cstheme="minorHAnsi"/>
          <w:szCs w:val="24"/>
        </w:rPr>
      </w:pPr>
      <w:r w:rsidRPr="00E0769F">
        <w:rPr>
          <w:rFonts w:asciiTheme="minorHAnsi" w:hAnsiTheme="minorHAnsi" w:cstheme="minorHAnsi"/>
          <w:szCs w:val="24"/>
        </w:rPr>
        <w:t>To deliver detailed instructions and information</w:t>
      </w:r>
    </w:p>
    <w:p w14:paraId="2F6C53E0" w14:textId="77777777" w:rsidR="00D90504" w:rsidRPr="00E0769F" w:rsidRDefault="00D90504" w:rsidP="00E0769F">
      <w:pPr>
        <w:pStyle w:val="ListParagraph"/>
        <w:numPr>
          <w:ilvl w:val="0"/>
          <w:numId w:val="48"/>
        </w:numPr>
        <w:overflowPunct w:val="0"/>
        <w:autoSpaceDE w:val="0"/>
        <w:autoSpaceDN w:val="0"/>
        <w:adjustRightInd w:val="0"/>
        <w:spacing w:after="0"/>
        <w:ind w:left="720"/>
        <w:jc w:val="left"/>
        <w:textAlignment w:val="baseline"/>
        <w:rPr>
          <w:rFonts w:asciiTheme="minorHAnsi" w:hAnsiTheme="minorHAnsi" w:cstheme="minorHAnsi"/>
          <w:szCs w:val="24"/>
        </w:rPr>
      </w:pPr>
      <w:r w:rsidRPr="00E0769F">
        <w:rPr>
          <w:rFonts w:asciiTheme="minorHAnsi" w:hAnsiTheme="minorHAnsi" w:cstheme="minorHAnsi"/>
          <w:szCs w:val="24"/>
        </w:rPr>
        <w:t>To provide different effective channels to collect user comments</w:t>
      </w:r>
    </w:p>
    <w:p w14:paraId="69DA74D7" w14:textId="77777777" w:rsidR="008C503D" w:rsidRPr="00E0769F" w:rsidRDefault="00D90504" w:rsidP="00E0769F">
      <w:pPr>
        <w:pStyle w:val="ListParagraph"/>
        <w:numPr>
          <w:ilvl w:val="0"/>
          <w:numId w:val="48"/>
        </w:numPr>
        <w:overflowPunct w:val="0"/>
        <w:autoSpaceDE w:val="0"/>
        <w:autoSpaceDN w:val="0"/>
        <w:adjustRightInd w:val="0"/>
        <w:spacing w:after="0"/>
        <w:ind w:left="720"/>
        <w:jc w:val="left"/>
        <w:textAlignment w:val="baseline"/>
        <w:rPr>
          <w:rFonts w:asciiTheme="minorHAnsi" w:hAnsiTheme="minorHAnsi" w:cstheme="minorHAnsi"/>
          <w:szCs w:val="24"/>
        </w:rPr>
      </w:pPr>
      <w:r w:rsidRPr="00E0769F">
        <w:rPr>
          <w:rFonts w:asciiTheme="minorHAnsi" w:hAnsiTheme="minorHAnsi" w:cstheme="minorHAnsi"/>
          <w:szCs w:val="24"/>
        </w:rPr>
        <w:t>To deliver prompt feedbacks</w:t>
      </w:r>
    </w:p>
    <w:p w14:paraId="7CC14C58" w14:textId="77777777" w:rsidR="00D90504" w:rsidRPr="00E0769F" w:rsidRDefault="00D90504" w:rsidP="00E0769F">
      <w:pPr>
        <w:pStyle w:val="ListParagraph"/>
        <w:overflowPunct w:val="0"/>
        <w:autoSpaceDE w:val="0"/>
        <w:autoSpaceDN w:val="0"/>
        <w:adjustRightInd w:val="0"/>
        <w:spacing w:after="0"/>
        <w:jc w:val="left"/>
        <w:textAlignment w:val="baseline"/>
        <w:rPr>
          <w:rFonts w:asciiTheme="minorHAnsi" w:hAnsiTheme="minorHAnsi" w:cstheme="minorHAnsi"/>
          <w:szCs w:val="24"/>
        </w:rPr>
      </w:pPr>
    </w:p>
    <w:p w14:paraId="1E9ACFEB" w14:textId="77777777" w:rsidR="00D90504" w:rsidRPr="00E0769F" w:rsidRDefault="00D90504" w:rsidP="00E0769F">
      <w:pPr>
        <w:ind w:left="0"/>
        <w:rPr>
          <w:rFonts w:asciiTheme="minorHAnsi" w:hAnsiTheme="minorHAnsi" w:cstheme="minorHAnsi"/>
          <w:b/>
          <w:i/>
          <w:szCs w:val="24"/>
        </w:rPr>
      </w:pPr>
      <w:r w:rsidRPr="00E0769F">
        <w:rPr>
          <w:rFonts w:asciiTheme="minorHAnsi" w:hAnsiTheme="minorHAnsi" w:cstheme="minorHAnsi"/>
          <w:b/>
          <w:i/>
          <w:szCs w:val="24"/>
        </w:rPr>
        <w:t>User Communication</w:t>
      </w:r>
    </w:p>
    <w:p w14:paraId="34273F44" w14:textId="77777777" w:rsidR="00D90504" w:rsidRPr="00E0769F" w:rsidRDefault="00D90504" w:rsidP="00E0769F">
      <w:pPr>
        <w:ind w:left="0"/>
        <w:rPr>
          <w:rFonts w:asciiTheme="minorHAnsi" w:hAnsiTheme="minorHAnsi" w:cstheme="minorHAnsi"/>
          <w:szCs w:val="24"/>
        </w:rPr>
      </w:pPr>
      <w:r w:rsidRPr="00E0769F">
        <w:rPr>
          <w:rFonts w:asciiTheme="minorHAnsi" w:hAnsiTheme="minorHAnsi" w:cstheme="minorHAnsi"/>
          <w:szCs w:val="24"/>
        </w:rPr>
        <w:lastRenderedPageBreak/>
        <w:t>Communication session will be organized for business users to share the project timeline and seek for business support to identify key stakeholders for respective business units and department to participate in key project activities such as business requirement collection and consolidation, user acceptance test, and rollout planning.</w:t>
      </w:r>
    </w:p>
    <w:p w14:paraId="60B2E5D3" w14:textId="77777777" w:rsidR="00D90504" w:rsidRPr="00E0769F" w:rsidRDefault="00D90504" w:rsidP="00E0769F">
      <w:pPr>
        <w:ind w:left="0"/>
        <w:rPr>
          <w:rFonts w:asciiTheme="minorHAnsi" w:hAnsiTheme="minorHAnsi" w:cstheme="minorHAnsi"/>
          <w:b/>
          <w:i/>
          <w:szCs w:val="24"/>
        </w:rPr>
      </w:pPr>
      <w:r w:rsidRPr="00E0769F">
        <w:rPr>
          <w:rFonts w:asciiTheme="minorHAnsi" w:hAnsiTheme="minorHAnsi" w:cstheme="minorHAnsi"/>
          <w:b/>
          <w:i/>
          <w:szCs w:val="24"/>
        </w:rPr>
        <w:t>Project Team Communication</w:t>
      </w:r>
    </w:p>
    <w:p w14:paraId="4A27AC7D" w14:textId="77777777" w:rsidR="00D90504" w:rsidRPr="00E0769F" w:rsidRDefault="00D90504" w:rsidP="00E0769F">
      <w:pPr>
        <w:ind w:left="0"/>
        <w:rPr>
          <w:rFonts w:asciiTheme="minorHAnsi" w:hAnsiTheme="minorHAnsi" w:cstheme="minorHAnsi"/>
          <w:szCs w:val="24"/>
        </w:rPr>
      </w:pPr>
      <w:r w:rsidRPr="00E0769F">
        <w:rPr>
          <w:rFonts w:asciiTheme="minorHAnsi" w:hAnsiTheme="minorHAnsi" w:cstheme="minorHAnsi"/>
          <w:szCs w:val="24"/>
        </w:rPr>
        <w:t xml:space="preserve">The communication sessions will be organized to the project team to make sure the project is delivered according to the project schedule. There will be three different types of meetings during the implementation </w:t>
      </w:r>
      <w:r w:rsidR="00F7343C" w:rsidRPr="00F7343C">
        <w:rPr>
          <w:rFonts w:asciiTheme="minorHAnsi" w:hAnsiTheme="minorHAnsi" w:cstheme="minorHAnsi"/>
          <w:szCs w:val="24"/>
        </w:rPr>
        <w:t>services: -</w:t>
      </w:r>
    </w:p>
    <w:p w14:paraId="6F111345" w14:textId="77777777" w:rsidR="00D90504" w:rsidRPr="00E0769F" w:rsidRDefault="00D90504" w:rsidP="00E0769F">
      <w:pPr>
        <w:pStyle w:val="ListParagraph"/>
        <w:numPr>
          <w:ilvl w:val="0"/>
          <w:numId w:val="49"/>
        </w:numPr>
        <w:overflowPunct w:val="0"/>
        <w:autoSpaceDE w:val="0"/>
        <w:autoSpaceDN w:val="0"/>
        <w:adjustRightInd w:val="0"/>
        <w:spacing w:after="0"/>
        <w:ind w:left="360"/>
        <w:jc w:val="left"/>
        <w:textAlignment w:val="baseline"/>
        <w:rPr>
          <w:rFonts w:asciiTheme="minorHAnsi" w:hAnsiTheme="minorHAnsi" w:cstheme="minorHAnsi"/>
          <w:b/>
          <w:szCs w:val="24"/>
        </w:rPr>
      </w:pPr>
      <w:r w:rsidRPr="00E0769F">
        <w:rPr>
          <w:rFonts w:asciiTheme="minorHAnsi" w:hAnsiTheme="minorHAnsi" w:cstheme="minorHAnsi"/>
          <w:b/>
          <w:szCs w:val="24"/>
        </w:rPr>
        <w:t>Project Steering Committee (PSC) Meeting</w:t>
      </w:r>
    </w:p>
    <w:p w14:paraId="7D1D326D" w14:textId="77777777" w:rsidR="00D90504" w:rsidRPr="00E0769F" w:rsidRDefault="00D90504" w:rsidP="00E0769F">
      <w:pPr>
        <w:pStyle w:val="ListParagraph"/>
        <w:ind w:left="360"/>
      </w:pPr>
      <w:r w:rsidRPr="00E0769F">
        <w:rPr>
          <w:rFonts w:asciiTheme="minorHAnsi" w:hAnsiTheme="minorHAnsi" w:cstheme="minorHAnsi"/>
          <w:szCs w:val="24"/>
        </w:rPr>
        <w:t>The Project Steering Committee and Project Lead will facilitate the Project Management meetings when necessary to track progress against the Project Plan and resolve deviations. The frequency of PSC meeting will be confirmed during kick</w:t>
      </w:r>
      <w:r w:rsidR="00863B5A" w:rsidRPr="00E0769F">
        <w:rPr>
          <w:rFonts w:asciiTheme="minorHAnsi" w:hAnsiTheme="minorHAnsi" w:cstheme="minorHAnsi"/>
          <w:szCs w:val="24"/>
        </w:rPr>
        <w:t>-</w:t>
      </w:r>
      <w:r w:rsidRPr="00E0769F">
        <w:rPr>
          <w:rFonts w:asciiTheme="minorHAnsi" w:hAnsiTheme="minorHAnsi" w:cstheme="minorHAnsi"/>
          <w:szCs w:val="24"/>
        </w:rPr>
        <w:t>off meeting.</w:t>
      </w:r>
    </w:p>
    <w:p w14:paraId="6424833F" w14:textId="77777777" w:rsidR="00D90504" w:rsidRPr="00E0769F" w:rsidRDefault="00D90504" w:rsidP="00E0769F">
      <w:pPr>
        <w:pStyle w:val="ListParagraph"/>
        <w:numPr>
          <w:ilvl w:val="0"/>
          <w:numId w:val="49"/>
        </w:numPr>
        <w:overflowPunct w:val="0"/>
        <w:autoSpaceDE w:val="0"/>
        <w:autoSpaceDN w:val="0"/>
        <w:adjustRightInd w:val="0"/>
        <w:spacing w:after="0"/>
        <w:ind w:left="360"/>
        <w:jc w:val="left"/>
        <w:textAlignment w:val="baseline"/>
        <w:rPr>
          <w:rFonts w:asciiTheme="minorHAnsi" w:hAnsiTheme="minorHAnsi" w:cstheme="minorHAnsi"/>
          <w:b/>
          <w:szCs w:val="24"/>
        </w:rPr>
      </w:pPr>
      <w:r w:rsidRPr="00E0769F">
        <w:rPr>
          <w:rFonts w:asciiTheme="minorHAnsi" w:hAnsiTheme="minorHAnsi" w:cstheme="minorHAnsi"/>
          <w:b/>
          <w:szCs w:val="24"/>
        </w:rPr>
        <w:t xml:space="preserve">Project </w:t>
      </w:r>
      <w:r w:rsidR="00FA68D3" w:rsidRPr="00E0769F">
        <w:rPr>
          <w:rFonts w:asciiTheme="minorHAnsi" w:hAnsiTheme="minorHAnsi" w:cstheme="minorHAnsi"/>
          <w:b/>
          <w:szCs w:val="24"/>
        </w:rPr>
        <w:t>Progress</w:t>
      </w:r>
      <w:r w:rsidR="00C92F0C" w:rsidRPr="00E0769F">
        <w:rPr>
          <w:rFonts w:asciiTheme="minorHAnsi" w:hAnsiTheme="minorHAnsi" w:cstheme="minorHAnsi"/>
          <w:b/>
          <w:szCs w:val="24"/>
        </w:rPr>
        <w:t xml:space="preserve"> </w:t>
      </w:r>
      <w:r w:rsidRPr="00E0769F">
        <w:rPr>
          <w:rFonts w:asciiTheme="minorHAnsi" w:hAnsiTheme="minorHAnsi" w:cstheme="minorHAnsi"/>
          <w:b/>
          <w:szCs w:val="24"/>
        </w:rPr>
        <w:t>Meeting</w:t>
      </w:r>
    </w:p>
    <w:p w14:paraId="67CBE745" w14:textId="77777777" w:rsidR="00D90504" w:rsidRPr="00E0769F" w:rsidRDefault="00D90504" w:rsidP="00E0769F">
      <w:pPr>
        <w:pStyle w:val="ListParagraph"/>
        <w:ind w:left="360"/>
      </w:pPr>
      <w:r w:rsidRPr="00E0769F">
        <w:rPr>
          <w:rFonts w:asciiTheme="minorHAnsi" w:hAnsiTheme="minorHAnsi" w:cstheme="minorHAnsi"/>
          <w:szCs w:val="24"/>
        </w:rPr>
        <w:t xml:space="preserve">The Project </w:t>
      </w:r>
      <w:r w:rsidR="00C92F0C" w:rsidRPr="00E0769F">
        <w:rPr>
          <w:rFonts w:asciiTheme="minorHAnsi" w:hAnsiTheme="minorHAnsi" w:cstheme="minorHAnsi"/>
          <w:szCs w:val="24"/>
        </w:rPr>
        <w:t>Manager</w:t>
      </w:r>
      <w:r w:rsidRPr="00E0769F">
        <w:rPr>
          <w:rFonts w:asciiTheme="minorHAnsi" w:hAnsiTheme="minorHAnsi" w:cstheme="minorHAnsi"/>
          <w:szCs w:val="24"/>
        </w:rPr>
        <w:t xml:space="preserve"> will hold meetings with Project Team on a regular basis (e.g. bi-weekly or monthly) and when needed. The purpose of the meeting is to review the project progress, to record the product status and to solve any problems, project issues and exception situation and make recommendation to the PSC.  Frequency of meetings may be adjusted if considered necessary.</w:t>
      </w:r>
    </w:p>
    <w:p w14:paraId="147424AD" w14:textId="77777777" w:rsidR="00D90504" w:rsidRPr="00E0769F" w:rsidRDefault="00D90504" w:rsidP="00E0769F">
      <w:pPr>
        <w:ind w:left="0"/>
        <w:rPr>
          <w:rFonts w:asciiTheme="minorHAnsi" w:hAnsiTheme="minorHAnsi" w:cstheme="minorHAnsi"/>
          <w:b/>
          <w:i/>
          <w:szCs w:val="24"/>
        </w:rPr>
      </w:pPr>
      <w:r w:rsidRPr="00E0769F">
        <w:rPr>
          <w:rFonts w:asciiTheme="minorHAnsi" w:hAnsiTheme="minorHAnsi" w:cstheme="minorHAnsi"/>
          <w:b/>
          <w:i/>
          <w:szCs w:val="24"/>
        </w:rPr>
        <w:t>Status Report</w:t>
      </w:r>
    </w:p>
    <w:p w14:paraId="46AFB5D2" w14:textId="77777777" w:rsidR="0023100D" w:rsidRPr="00E0769F" w:rsidRDefault="00D90504" w:rsidP="00E0769F">
      <w:pPr>
        <w:ind w:left="0"/>
        <w:rPr>
          <w:rFonts w:asciiTheme="minorHAnsi" w:hAnsiTheme="minorHAnsi" w:cstheme="minorHAnsi"/>
        </w:rPr>
      </w:pPr>
      <w:r w:rsidRPr="00E0769F">
        <w:rPr>
          <w:rFonts w:asciiTheme="minorHAnsi" w:hAnsiTheme="minorHAnsi" w:cstheme="minorHAnsi"/>
          <w:szCs w:val="24"/>
        </w:rPr>
        <w:t>A status report will be prepared by Project Manager and provide to all project team members.</w:t>
      </w:r>
    </w:p>
    <w:p w14:paraId="5457AEDB" w14:textId="78DF4DF4" w:rsidR="001563F1" w:rsidRPr="008041EC" w:rsidRDefault="00584B85" w:rsidP="001563F1">
      <w:pPr>
        <w:pStyle w:val="Heading1"/>
        <w:rPr>
          <w:rFonts w:asciiTheme="minorHAnsi" w:hAnsiTheme="minorHAnsi"/>
          <w:color w:val="000000" w:themeColor="text1"/>
        </w:rPr>
      </w:pPr>
      <w:bookmarkStart w:id="31" w:name="_Toc459619191"/>
      <w:r>
        <w:rPr>
          <w:rFonts w:asciiTheme="minorHAnsi" w:hAnsiTheme="minorHAnsi" w:cstheme="minorHAnsi"/>
        </w:rPr>
        <w:br w:type="page"/>
      </w:r>
      <w:bookmarkStart w:id="32" w:name="_Toc461010488"/>
      <w:r w:rsidR="001563F1" w:rsidRPr="008041EC">
        <w:rPr>
          <w:rFonts w:asciiTheme="minorHAnsi" w:hAnsiTheme="minorHAnsi"/>
          <w:color w:val="000000" w:themeColor="text1"/>
        </w:rPr>
        <w:lastRenderedPageBreak/>
        <w:t>Project Duration</w:t>
      </w:r>
      <w:bookmarkEnd w:id="32"/>
    </w:p>
    <w:p w14:paraId="42DBDD47" w14:textId="77777777" w:rsidR="001563F1" w:rsidRPr="008041EC" w:rsidRDefault="001563F1" w:rsidP="008041EC">
      <w:pPr>
        <w:ind w:left="0" w:firstLine="432"/>
        <w:rPr>
          <w:rFonts w:asciiTheme="minorHAnsi" w:hAnsiTheme="minorHAnsi"/>
          <w:color w:val="000000" w:themeColor="text1"/>
          <w:sz w:val="32"/>
        </w:rPr>
      </w:pPr>
      <w:r w:rsidRPr="008041EC">
        <w:rPr>
          <w:rFonts w:asciiTheme="minorHAnsi" w:hAnsiTheme="minorHAnsi"/>
          <w:color w:val="000000" w:themeColor="text1"/>
          <w:sz w:val="32"/>
        </w:rPr>
        <w:t>4 months</w:t>
      </w:r>
    </w:p>
    <w:p w14:paraId="5C929135" w14:textId="77777777" w:rsidR="00A045AC" w:rsidRDefault="00A045AC" w:rsidP="008041EC">
      <w:pPr>
        <w:pStyle w:val="Heading1"/>
        <w:numPr>
          <w:ilvl w:val="0"/>
          <w:numId w:val="0"/>
        </w:numPr>
        <w:ind w:left="432"/>
        <w:rPr>
          <w:rFonts w:asciiTheme="minorHAnsi" w:hAnsiTheme="minorHAnsi"/>
          <w:color w:val="000000" w:themeColor="text1"/>
        </w:rPr>
      </w:pPr>
      <w:bookmarkStart w:id="33" w:name="_Toc461010489"/>
    </w:p>
    <w:p w14:paraId="07C4BED8" w14:textId="77777777" w:rsidR="0023100D" w:rsidRPr="008041EC" w:rsidRDefault="0023100D" w:rsidP="001563F1">
      <w:pPr>
        <w:pStyle w:val="Heading1"/>
        <w:rPr>
          <w:rFonts w:asciiTheme="minorHAnsi" w:hAnsiTheme="minorHAnsi"/>
          <w:color w:val="000000" w:themeColor="text1"/>
        </w:rPr>
      </w:pPr>
      <w:r w:rsidRPr="008041EC">
        <w:rPr>
          <w:rFonts w:asciiTheme="minorHAnsi" w:hAnsiTheme="minorHAnsi"/>
          <w:color w:val="000000" w:themeColor="text1"/>
        </w:rPr>
        <w:t>Project Price</w:t>
      </w:r>
      <w:bookmarkEnd w:id="31"/>
      <w:bookmarkEnd w:id="33"/>
    </w:p>
    <w:p w14:paraId="463D1771" w14:textId="3296365C" w:rsidR="0023100D" w:rsidRPr="008041EC" w:rsidRDefault="00F26444" w:rsidP="008041EC">
      <w:pPr>
        <w:ind w:left="0" w:firstLine="432"/>
        <w:rPr>
          <w:rFonts w:asciiTheme="minorHAnsi" w:eastAsiaTheme="majorEastAsia" w:hAnsiTheme="minorHAnsi" w:cstheme="minorHAnsi"/>
          <w:color w:val="000000" w:themeColor="text1"/>
          <w:sz w:val="32"/>
          <w:szCs w:val="32"/>
        </w:rPr>
      </w:pPr>
      <w:r>
        <w:rPr>
          <w:rFonts w:asciiTheme="minorHAnsi" w:eastAsiaTheme="majorEastAsia" w:hAnsiTheme="minorHAnsi" w:cstheme="minorHAnsi"/>
          <w:color w:val="000000" w:themeColor="text1"/>
          <w:sz w:val="32"/>
          <w:szCs w:val="32"/>
        </w:rPr>
        <w:t>To be confirmed</w:t>
      </w:r>
    </w:p>
    <w:p w14:paraId="30B917AE" w14:textId="77777777" w:rsidR="000F4032" w:rsidRPr="006229D3" w:rsidRDefault="000F4032" w:rsidP="0023100D">
      <w:pPr>
        <w:spacing w:after="0" w:line="259" w:lineRule="auto"/>
        <w:contextualSpacing/>
        <w:jc w:val="left"/>
        <w:rPr>
          <w:rFonts w:asciiTheme="minorHAnsi" w:hAnsiTheme="minorHAnsi"/>
        </w:rPr>
      </w:pPr>
      <w:r w:rsidRPr="006229D3">
        <w:rPr>
          <w:rFonts w:asciiTheme="minorHAnsi" w:hAnsiTheme="minorHAnsi"/>
        </w:rPr>
        <w:br w:type="page"/>
      </w:r>
    </w:p>
    <w:p w14:paraId="47CE2894" w14:textId="77777777" w:rsidR="000F4032" w:rsidRPr="006229D3" w:rsidRDefault="0023100D" w:rsidP="00BA411B">
      <w:pPr>
        <w:pStyle w:val="Heading1"/>
        <w:rPr>
          <w:rFonts w:asciiTheme="minorHAnsi" w:hAnsiTheme="minorHAnsi"/>
        </w:rPr>
      </w:pPr>
      <w:bookmarkStart w:id="34" w:name="_Toc459619192"/>
      <w:bookmarkStart w:id="35" w:name="_Toc461010490"/>
      <w:r w:rsidRPr="006229D3">
        <w:rPr>
          <w:rFonts w:asciiTheme="minorHAnsi" w:hAnsiTheme="minorHAnsi"/>
        </w:rPr>
        <w:lastRenderedPageBreak/>
        <w:t>Contract</w:t>
      </w:r>
      <w:r w:rsidR="000F4032" w:rsidRPr="006229D3">
        <w:rPr>
          <w:rFonts w:asciiTheme="minorHAnsi" w:hAnsiTheme="minorHAnsi"/>
        </w:rPr>
        <w:t xml:space="preserve"> Terms</w:t>
      </w:r>
      <w:bookmarkEnd w:id="34"/>
      <w:bookmarkEnd w:id="35"/>
    </w:p>
    <w:p w14:paraId="4AF7A2B6" w14:textId="77777777" w:rsidR="009168FA" w:rsidRPr="008041EC" w:rsidRDefault="009168FA" w:rsidP="009168FA">
      <w:pPr>
        <w:pStyle w:val="B2"/>
        <w:ind w:left="810" w:hanging="270"/>
        <w:rPr>
          <w:rFonts w:asciiTheme="minorHAnsi" w:hAnsiTheme="minorHAnsi"/>
          <w:color w:val="000000" w:themeColor="text1"/>
        </w:rPr>
      </w:pPr>
      <w:bookmarkStart w:id="36" w:name="_Toc370718988"/>
      <w:r w:rsidRPr="008041EC">
        <w:rPr>
          <w:rFonts w:asciiTheme="minorHAnsi" w:hAnsiTheme="minorHAnsi"/>
          <w:color w:val="000000" w:themeColor="text1"/>
        </w:rPr>
        <w:t>Price</w:t>
      </w:r>
      <w:r w:rsidR="00E85EE9" w:rsidRPr="008041EC">
        <w:rPr>
          <w:rFonts w:asciiTheme="minorHAnsi" w:hAnsiTheme="minorHAnsi"/>
          <w:color w:val="000000" w:themeColor="text1"/>
        </w:rPr>
        <w:t xml:space="preserve"> quoted herein is valid till 30 </w:t>
      </w:r>
      <w:r w:rsidR="0023100D" w:rsidRPr="008041EC">
        <w:rPr>
          <w:rFonts w:asciiTheme="minorHAnsi" w:hAnsiTheme="minorHAnsi"/>
          <w:color w:val="000000" w:themeColor="text1"/>
        </w:rPr>
        <w:t>September</w:t>
      </w:r>
      <w:r w:rsidR="00E85EE9" w:rsidRPr="008041EC">
        <w:rPr>
          <w:rFonts w:asciiTheme="minorHAnsi" w:hAnsiTheme="minorHAnsi"/>
          <w:color w:val="000000" w:themeColor="text1"/>
        </w:rPr>
        <w:t xml:space="preserve"> </w:t>
      </w:r>
      <w:r w:rsidRPr="008041EC">
        <w:rPr>
          <w:rFonts w:asciiTheme="minorHAnsi" w:hAnsiTheme="minorHAnsi"/>
          <w:color w:val="000000" w:themeColor="text1"/>
        </w:rPr>
        <w:t>201</w:t>
      </w:r>
      <w:r w:rsidR="0023100D" w:rsidRPr="008041EC">
        <w:rPr>
          <w:rFonts w:asciiTheme="minorHAnsi" w:hAnsiTheme="minorHAnsi"/>
          <w:color w:val="000000" w:themeColor="text1"/>
        </w:rPr>
        <w:t>6</w:t>
      </w:r>
      <w:r w:rsidRPr="008041EC">
        <w:rPr>
          <w:rFonts w:asciiTheme="minorHAnsi" w:hAnsiTheme="minorHAnsi"/>
          <w:color w:val="000000" w:themeColor="text1"/>
        </w:rPr>
        <w:t>, subject to change without further notice. The customer should sign back the agreement with company chop within the period, otherwise subject to JOS’s acceptance.</w:t>
      </w:r>
    </w:p>
    <w:p w14:paraId="188F6284" w14:textId="77777777" w:rsidR="00030C75" w:rsidRDefault="00030C75" w:rsidP="00E85EE9">
      <w:pPr>
        <w:pStyle w:val="B2"/>
        <w:ind w:left="810" w:hanging="270"/>
        <w:rPr>
          <w:rFonts w:asciiTheme="minorHAnsi" w:hAnsiTheme="minorHAnsi"/>
          <w:color w:val="000000" w:themeColor="text1"/>
        </w:rPr>
      </w:pPr>
      <w:r>
        <w:rPr>
          <w:rFonts w:asciiTheme="minorHAnsi" w:hAnsiTheme="minorHAnsi"/>
          <w:color w:val="000000" w:themeColor="text1"/>
        </w:rPr>
        <w:t xml:space="preserve">Payment term: </w:t>
      </w:r>
    </w:p>
    <w:p w14:paraId="4114AF4D" w14:textId="1784B2D6" w:rsidR="00030C75" w:rsidRPr="00030C75" w:rsidRDefault="00030C75" w:rsidP="00030C75">
      <w:pPr>
        <w:pStyle w:val="B2"/>
        <w:rPr>
          <w:rFonts w:asciiTheme="minorHAnsi" w:hAnsiTheme="minorHAnsi"/>
          <w:color w:val="000000" w:themeColor="text1"/>
        </w:rPr>
      </w:pPr>
      <w:r w:rsidRPr="00030C75">
        <w:rPr>
          <w:rFonts w:asciiTheme="minorHAnsi" w:hAnsiTheme="minorHAnsi"/>
          <w:color w:val="000000" w:themeColor="text1"/>
        </w:rPr>
        <w:t>40% initial payment once order confirmation</w:t>
      </w:r>
    </w:p>
    <w:p w14:paraId="5195FDA2" w14:textId="47ABDA6D" w:rsidR="00030C75" w:rsidRPr="00030C75" w:rsidRDefault="00030C75" w:rsidP="00030C75">
      <w:pPr>
        <w:pStyle w:val="B2"/>
        <w:rPr>
          <w:rFonts w:asciiTheme="minorHAnsi" w:hAnsiTheme="minorHAnsi"/>
          <w:color w:val="000000" w:themeColor="text1"/>
        </w:rPr>
      </w:pPr>
      <w:r w:rsidRPr="00030C75">
        <w:rPr>
          <w:rFonts w:asciiTheme="minorHAnsi" w:hAnsiTheme="minorHAnsi"/>
          <w:color w:val="000000" w:themeColor="text1"/>
        </w:rPr>
        <w:t>30% payment after signed SIT</w:t>
      </w:r>
    </w:p>
    <w:p w14:paraId="022FFDDB" w14:textId="0B7A428F" w:rsidR="00030C75" w:rsidRPr="00030C75" w:rsidRDefault="00030C75" w:rsidP="00030C75">
      <w:pPr>
        <w:pStyle w:val="B2"/>
        <w:rPr>
          <w:rFonts w:asciiTheme="minorHAnsi" w:hAnsiTheme="minorHAnsi"/>
          <w:color w:val="000000" w:themeColor="text1"/>
        </w:rPr>
      </w:pPr>
      <w:r w:rsidRPr="00030C75">
        <w:rPr>
          <w:rFonts w:asciiTheme="minorHAnsi" w:hAnsiTheme="minorHAnsi"/>
          <w:color w:val="000000" w:themeColor="text1"/>
        </w:rPr>
        <w:t>20% payment after signed UAT</w:t>
      </w:r>
    </w:p>
    <w:p w14:paraId="1929FE01" w14:textId="18D4D40E" w:rsidR="0017680C" w:rsidRPr="008041EC" w:rsidRDefault="00030C75" w:rsidP="008041EC">
      <w:pPr>
        <w:pStyle w:val="B2"/>
        <w:rPr>
          <w:rFonts w:asciiTheme="minorHAnsi" w:hAnsiTheme="minorHAnsi"/>
          <w:color w:val="000000" w:themeColor="text1"/>
        </w:rPr>
      </w:pPr>
      <w:r w:rsidRPr="00030C75">
        <w:rPr>
          <w:rFonts w:asciiTheme="minorHAnsi" w:hAnsiTheme="minorHAnsi"/>
          <w:color w:val="000000" w:themeColor="text1"/>
        </w:rPr>
        <w:t>10% balance payment 1 month after signed UAT</w:t>
      </w:r>
      <w:r w:rsidRPr="00030C75" w:rsidDel="00030C75">
        <w:rPr>
          <w:rFonts w:asciiTheme="minorHAnsi" w:hAnsiTheme="minorHAnsi"/>
          <w:color w:val="000000" w:themeColor="text1"/>
        </w:rPr>
        <w:t xml:space="preserve"> </w:t>
      </w:r>
    </w:p>
    <w:p w14:paraId="7B0236B0" w14:textId="77777777" w:rsidR="009168FA" w:rsidRPr="008041EC" w:rsidRDefault="009168FA" w:rsidP="009168FA">
      <w:pPr>
        <w:pStyle w:val="B2"/>
        <w:ind w:left="810" w:hanging="270"/>
        <w:rPr>
          <w:rFonts w:asciiTheme="minorHAnsi" w:hAnsiTheme="minorHAnsi"/>
          <w:color w:val="000000" w:themeColor="text1"/>
        </w:rPr>
      </w:pPr>
      <w:r w:rsidRPr="008041EC">
        <w:rPr>
          <w:rFonts w:asciiTheme="minorHAnsi" w:hAnsiTheme="minorHAnsi"/>
          <w:color w:val="000000" w:themeColor="text1"/>
        </w:rPr>
        <w:t>For any quote in US dollars, the price quoted is only valid if the official HSBC spot exchange rate for US$:HK$ is within +5.0% or -5.0% of 7.80.</w:t>
      </w:r>
    </w:p>
    <w:p w14:paraId="1EF90556" w14:textId="77777777" w:rsidR="009168FA" w:rsidRPr="008041EC" w:rsidRDefault="009168FA" w:rsidP="009168FA">
      <w:pPr>
        <w:pStyle w:val="B2"/>
        <w:ind w:left="810" w:hanging="270"/>
        <w:rPr>
          <w:rFonts w:asciiTheme="minorHAnsi" w:hAnsiTheme="minorHAnsi"/>
          <w:color w:val="000000" w:themeColor="text1"/>
        </w:rPr>
      </w:pPr>
      <w:r w:rsidRPr="008041EC">
        <w:rPr>
          <w:rFonts w:asciiTheme="minorHAnsi" w:hAnsiTheme="minorHAnsi"/>
          <w:color w:val="000000" w:themeColor="text1"/>
        </w:rPr>
        <w:t xml:space="preserve">All payments shall be made payable to </w:t>
      </w:r>
      <w:proofErr w:type="spellStart"/>
      <w:r w:rsidRPr="008041EC">
        <w:rPr>
          <w:rFonts w:asciiTheme="minorHAnsi" w:hAnsiTheme="minorHAnsi"/>
          <w:color w:val="000000" w:themeColor="text1"/>
        </w:rPr>
        <w:t>Jardine</w:t>
      </w:r>
      <w:proofErr w:type="spellEnd"/>
      <w:r w:rsidRPr="008041EC">
        <w:rPr>
          <w:rFonts w:asciiTheme="minorHAnsi" w:hAnsiTheme="minorHAnsi"/>
          <w:color w:val="000000" w:themeColor="text1"/>
        </w:rPr>
        <w:t xml:space="preserve"> </w:t>
      </w:r>
      <w:proofErr w:type="spellStart"/>
      <w:r w:rsidRPr="008041EC">
        <w:rPr>
          <w:rFonts w:asciiTheme="minorHAnsi" w:hAnsiTheme="minorHAnsi"/>
          <w:color w:val="000000" w:themeColor="text1"/>
        </w:rPr>
        <w:t>OneSolution</w:t>
      </w:r>
      <w:proofErr w:type="spellEnd"/>
      <w:r w:rsidRPr="008041EC">
        <w:rPr>
          <w:rFonts w:asciiTheme="minorHAnsi" w:hAnsiTheme="minorHAnsi"/>
          <w:color w:val="000000" w:themeColor="text1"/>
        </w:rPr>
        <w:t xml:space="preserve"> (HK) Ltd. </w:t>
      </w:r>
    </w:p>
    <w:p w14:paraId="524E7069" w14:textId="77777777" w:rsidR="009168FA" w:rsidRPr="008041EC" w:rsidRDefault="009168FA" w:rsidP="009168FA">
      <w:pPr>
        <w:pStyle w:val="B2"/>
        <w:ind w:left="810" w:hanging="270"/>
        <w:rPr>
          <w:rFonts w:asciiTheme="minorHAnsi" w:hAnsiTheme="minorHAnsi"/>
          <w:color w:val="000000" w:themeColor="text1"/>
        </w:rPr>
      </w:pPr>
      <w:r w:rsidRPr="008041EC">
        <w:rPr>
          <w:rFonts w:asciiTheme="minorHAnsi" w:hAnsiTheme="minorHAnsi"/>
          <w:color w:val="000000" w:themeColor="text1"/>
        </w:rPr>
        <w:t>Amount unpaid after the invoice due date will bear interest from the due date until the date payment is made in full at a rate of two per cent (2%) per month (or pro-rata for each day).</w:t>
      </w:r>
    </w:p>
    <w:p w14:paraId="263B4084" w14:textId="3A10C1E9" w:rsidR="009168FA" w:rsidRPr="008041EC" w:rsidRDefault="009B34BB" w:rsidP="009168FA">
      <w:pPr>
        <w:pStyle w:val="B2"/>
        <w:ind w:left="810" w:hanging="270"/>
        <w:rPr>
          <w:rFonts w:asciiTheme="minorHAnsi" w:hAnsiTheme="minorHAnsi"/>
          <w:color w:val="000000" w:themeColor="text1"/>
        </w:rPr>
      </w:pPr>
      <w:r w:rsidRPr="008041EC">
        <w:rPr>
          <w:rFonts w:asciiTheme="minorHAnsi" w:hAnsiTheme="minorHAnsi"/>
          <w:color w:val="000000" w:themeColor="text1"/>
        </w:rPr>
        <w:t xml:space="preserve">Refer to Application </w:t>
      </w:r>
      <w:r w:rsidR="009168FA" w:rsidRPr="008041EC">
        <w:rPr>
          <w:rFonts w:asciiTheme="minorHAnsi" w:hAnsiTheme="minorHAnsi"/>
          <w:color w:val="000000" w:themeColor="text1"/>
        </w:rPr>
        <w:t xml:space="preserve">Master </w:t>
      </w:r>
      <w:r w:rsidRPr="008041EC">
        <w:rPr>
          <w:rFonts w:asciiTheme="minorHAnsi" w:hAnsiTheme="minorHAnsi"/>
          <w:color w:val="000000" w:themeColor="text1"/>
        </w:rPr>
        <w:t>Service Agreement</w:t>
      </w:r>
    </w:p>
    <w:p w14:paraId="2FEBDBB7" w14:textId="7516790B" w:rsidR="001D1BE5" w:rsidRDefault="001D1BE5" w:rsidP="008041EC">
      <w:pPr>
        <w:pStyle w:val="B2"/>
        <w:numPr>
          <w:ilvl w:val="0"/>
          <w:numId w:val="0"/>
        </w:numPr>
        <w:ind w:left="810"/>
        <w:rPr>
          <w:rFonts w:asciiTheme="minorHAnsi" w:hAnsiTheme="minorHAnsi"/>
          <w:color w:val="FF0000"/>
          <w:highlight w:val="yellow"/>
        </w:rPr>
      </w:pPr>
    </w:p>
    <w:p w14:paraId="4A26CFA9" w14:textId="77777777" w:rsidR="0073151F" w:rsidRPr="006229D3" w:rsidRDefault="0073151F" w:rsidP="008041EC">
      <w:pPr>
        <w:spacing w:after="0"/>
        <w:ind w:left="0"/>
        <w:jc w:val="left"/>
        <w:rPr>
          <w:rFonts w:asciiTheme="minorHAnsi" w:hAnsiTheme="minorHAnsi"/>
        </w:rPr>
      </w:pPr>
      <w:r w:rsidRPr="006229D3">
        <w:rPr>
          <w:rFonts w:asciiTheme="minorHAnsi" w:hAnsiTheme="minorHAnsi"/>
        </w:rPr>
        <w:br w:type="page"/>
      </w:r>
    </w:p>
    <w:p w14:paraId="4DF959B7" w14:textId="77777777" w:rsidR="0073151F" w:rsidRPr="006229D3" w:rsidRDefault="0073151F" w:rsidP="00BA411B">
      <w:pPr>
        <w:pStyle w:val="Heading1"/>
        <w:rPr>
          <w:rFonts w:asciiTheme="minorHAnsi" w:hAnsiTheme="minorHAnsi"/>
        </w:rPr>
      </w:pPr>
      <w:bookmarkStart w:id="37" w:name="_Toc347768344"/>
      <w:bookmarkStart w:id="38" w:name="_Toc459619193"/>
      <w:bookmarkStart w:id="39" w:name="_Toc461010491"/>
      <w:r w:rsidRPr="006229D3">
        <w:rPr>
          <w:rFonts w:asciiTheme="minorHAnsi" w:hAnsiTheme="minorHAnsi"/>
        </w:rPr>
        <w:lastRenderedPageBreak/>
        <w:t>Acceptance Sign-off</w:t>
      </w:r>
      <w:bookmarkEnd w:id="37"/>
      <w:bookmarkEnd w:id="38"/>
      <w:bookmarkEnd w:id="39"/>
    </w:p>
    <w:p w14:paraId="71F39AB8" w14:textId="77777777" w:rsidR="0073151F" w:rsidRPr="006229D3" w:rsidRDefault="0073151F" w:rsidP="0073151F">
      <w:pPr>
        <w:pStyle w:val="B2"/>
        <w:numPr>
          <w:ilvl w:val="0"/>
          <w:numId w:val="0"/>
        </w:numPr>
        <w:ind w:left="426"/>
        <w:rPr>
          <w:rFonts w:asciiTheme="minorHAnsi" w:hAnsiTheme="minorHAnsi"/>
        </w:rPr>
      </w:pPr>
      <w:r w:rsidRPr="006229D3">
        <w:rPr>
          <w:rFonts w:asciiTheme="minorHAnsi" w:hAnsiTheme="minorHAnsi"/>
          <w:color w:val="000000"/>
        </w:rPr>
        <w:t xml:space="preserve">The parties below hereby accept this </w:t>
      </w:r>
      <w:r w:rsidR="00E81963" w:rsidRPr="006229D3">
        <w:rPr>
          <w:rFonts w:asciiTheme="minorHAnsi" w:hAnsiTheme="minorHAnsi"/>
          <w:color w:val="000000"/>
        </w:rPr>
        <w:t>proposal</w:t>
      </w:r>
      <w:r w:rsidRPr="006229D3">
        <w:rPr>
          <w:rFonts w:asciiTheme="minorHAnsi" w:hAnsiTheme="minorHAnsi"/>
          <w:color w:val="000000"/>
        </w:rPr>
        <w:t>.</w:t>
      </w:r>
    </w:p>
    <w:p w14:paraId="29836B7F" w14:textId="77777777" w:rsidR="0073151F" w:rsidRPr="006229D3" w:rsidRDefault="0073151F" w:rsidP="0073151F">
      <w:pPr>
        <w:pStyle w:val="BodyText"/>
        <w:ind w:firstLine="720"/>
        <w:rPr>
          <w:rFonts w:asciiTheme="minorHAnsi" w:hAnsiTheme="minorHAnsi"/>
        </w:rPr>
      </w:pPr>
    </w:p>
    <w:p w14:paraId="31BFBB48" w14:textId="77777777" w:rsidR="0073151F" w:rsidRPr="006229D3" w:rsidRDefault="0073151F" w:rsidP="0073151F">
      <w:pPr>
        <w:pStyle w:val="BodyText"/>
        <w:ind w:firstLine="720"/>
        <w:rPr>
          <w:rFonts w:asciiTheme="minorHAnsi" w:hAnsiTheme="minorHAnsi"/>
        </w:rPr>
      </w:pPr>
    </w:p>
    <w:p w14:paraId="23809253" w14:textId="77777777" w:rsidR="0073151F" w:rsidRPr="006229D3" w:rsidRDefault="0073151F" w:rsidP="0073151F">
      <w:pPr>
        <w:pStyle w:val="BodyText"/>
        <w:ind w:firstLine="720"/>
        <w:rPr>
          <w:rFonts w:asciiTheme="minorHAnsi" w:hAnsiTheme="minorHAnsi"/>
        </w:rPr>
      </w:pPr>
      <w:r w:rsidRPr="006229D3">
        <w:rPr>
          <w:rFonts w:asciiTheme="minorHAnsi" w:hAnsiTheme="minorHAnsi"/>
        </w:rPr>
        <w:t>Accepted By:</w:t>
      </w:r>
    </w:p>
    <w:p w14:paraId="167A337A" w14:textId="77777777" w:rsidR="0073151F" w:rsidRPr="006229D3" w:rsidRDefault="006B6F97" w:rsidP="0073151F">
      <w:pPr>
        <w:pStyle w:val="BodyText"/>
        <w:ind w:firstLine="720"/>
        <w:rPr>
          <w:rFonts w:asciiTheme="minorHAnsi" w:hAnsiTheme="minorHAnsi"/>
        </w:rPr>
      </w:pPr>
      <w:r w:rsidRPr="006229D3">
        <w:rPr>
          <w:rFonts w:asciiTheme="minorHAnsi" w:hAnsiTheme="minorHAnsi"/>
        </w:rPr>
        <w:t>Maxim’s Caterers Ltd.</w:t>
      </w:r>
    </w:p>
    <w:tbl>
      <w:tblPr>
        <w:tblW w:w="0" w:type="auto"/>
        <w:tblInd w:w="1440" w:type="dxa"/>
        <w:tblLayout w:type="fixed"/>
        <w:tblLook w:val="0000" w:firstRow="0" w:lastRow="0" w:firstColumn="0" w:lastColumn="0" w:noHBand="0" w:noVBand="0"/>
      </w:tblPr>
      <w:tblGrid>
        <w:gridCol w:w="2643"/>
        <w:gridCol w:w="4715"/>
      </w:tblGrid>
      <w:tr w:rsidR="0073151F" w:rsidRPr="00E0769F" w14:paraId="6329578F" w14:textId="77777777" w:rsidTr="006229D3">
        <w:trPr>
          <w:trHeight w:val="880"/>
        </w:trPr>
        <w:tc>
          <w:tcPr>
            <w:tcW w:w="2643" w:type="dxa"/>
            <w:vAlign w:val="center"/>
          </w:tcPr>
          <w:p w14:paraId="69158112" w14:textId="77777777" w:rsidR="0073151F" w:rsidRPr="006229D3" w:rsidRDefault="0073151F" w:rsidP="00E26EDE">
            <w:pPr>
              <w:pStyle w:val="BodyText"/>
              <w:rPr>
                <w:rFonts w:asciiTheme="minorHAnsi" w:hAnsiTheme="minorHAnsi"/>
              </w:rPr>
            </w:pPr>
            <w:r w:rsidRPr="006229D3">
              <w:rPr>
                <w:rFonts w:asciiTheme="minorHAnsi" w:hAnsiTheme="minorHAnsi"/>
              </w:rPr>
              <w:t>Signature:</w:t>
            </w:r>
          </w:p>
        </w:tc>
        <w:tc>
          <w:tcPr>
            <w:tcW w:w="4715" w:type="dxa"/>
            <w:tcBorders>
              <w:bottom w:val="single" w:sz="4" w:space="0" w:color="auto"/>
            </w:tcBorders>
            <w:vAlign w:val="center"/>
          </w:tcPr>
          <w:p w14:paraId="790580C1" w14:textId="77777777" w:rsidR="0073151F" w:rsidRPr="006229D3" w:rsidRDefault="0073151F" w:rsidP="00E26EDE">
            <w:pPr>
              <w:pStyle w:val="BodyText"/>
              <w:ind w:left="170"/>
              <w:rPr>
                <w:rFonts w:asciiTheme="minorHAnsi" w:hAnsiTheme="minorHAnsi"/>
              </w:rPr>
            </w:pPr>
          </w:p>
        </w:tc>
      </w:tr>
      <w:tr w:rsidR="0073151F" w:rsidRPr="00E0769F" w14:paraId="0058ACCD" w14:textId="77777777" w:rsidTr="006229D3">
        <w:tc>
          <w:tcPr>
            <w:tcW w:w="2643" w:type="dxa"/>
          </w:tcPr>
          <w:p w14:paraId="4410F512" w14:textId="77777777" w:rsidR="0073151F" w:rsidRPr="006229D3" w:rsidRDefault="0073151F" w:rsidP="00E26EDE">
            <w:pPr>
              <w:pStyle w:val="BodyText"/>
              <w:rPr>
                <w:rFonts w:asciiTheme="minorHAnsi" w:hAnsiTheme="minorHAnsi"/>
              </w:rPr>
            </w:pPr>
            <w:r w:rsidRPr="006229D3">
              <w:rPr>
                <w:rFonts w:asciiTheme="minorHAnsi" w:hAnsiTheme="minorHAnsi"/>
              </w:rPr>
              <w:t>Name:</w:t>
            </w:r>
          </w:p>
        </w:tc>
        <w:tc>
          <w:tcPr>
            <w:tcW w:w="4715" w:type="dxa"/>
            <w:tcBorders>
              <w:top w:val="single" w:sz="4" w:space="0" w:color="auto"/>
              <w:bottom w:val="single" w:sz="4" w:space="0" w:color="auto"/>
            </w:tcBorders>
          </w:tcPr>
          <w:p w14:paraId="5996917F" w14:textId="77777777" w:rsidR="0073151F" w:rsidRPr="006229D3" w:rsidRDefault="0073151F" w:rsidP="00E26EDE">
            <w:pPr>
              <w:pStyle w:val="BodyText"/>
              <w:ind w:left="170"/>
              <w:rPr>
                <w:rFonts w:asciiTheme="minorHAnsi" w:hAnsiTheme="minorHAnsi"/>
              </w:rPr>
            </w:pPr>
          </w:p>
        </w:tc>
      </w:tr>
      <w:tr w:rsidR="0073151F" w:rsidRPr="00E0769F" w14:paraId="384E1592" w14:textId="77777777" w:rsidTr="006229D3">
        <w:tc>
          <w:tcPr>
            <w:tcW w:w="2643" w:type="dxa"/>
          </w:tcPr>
          <w:p w14:paraId="64E9EB05" w14:textId="77777777" w:rsidR="0073151F" w:rsidRPr="006229D3" w:rsidRDefault="0073151F" w:rsidP="00E26EDE">
            <w:pPr>
              <w:pStyle w:val="BodyText"/>
              <w:rPr>
                <w:rFonts w:asciiTheme="minorHAnsi" w:hAnsiTheme="minorHAnsi"/>
              </w:rPr>
            </w:pPr>
            <w:r w:rsidRPr="006229D3">
              <w:rPr>
                <w:rFonts w:asciiTheme="minorHAnsi" w:hAnsiTheme="minorHAnsi"/>
              </w:rPr>
              <w:t>Title:</w:t>
            </w:r>
          </w:p>
        </w:tc>
        <w:tc>
          <w:tcPr>
            <w:tcW w:w="4715" w:type="dxa"/>
            <w:tcBorders>
              <w:top w:val="single" w:sz="4" w:space="0" w:color="auto"/>
              <w:bottom w:val="single" w:sz="4" w:space="0" w:color="auto"/>
            </w:tcBorders>
          </w:tcPr>
          <w:p w14:paraId="7CEA01A5" w14:textId="77777777" w:rsidR="0073151F" w:rsidRPr="006229D3" w:rsidRDefault="0073151F" w:rsidP="00E26EDE">
            <w:pPr>
              <w:pStyle w:val="BodyText"/>
              <w:ind w:left="170"/>
              <w:rPr>
                <w:rFonts w:asciiTheme="minorHAnsi" w:hAnsiTheme="minorHAnsi"/>
              </w:rPr>
            </w:pPr>
          </w:p>
        </w:tc>
      </w:tr>
      <w:tr w:rsidR="0073151F" w:rsidRPr="00E0769F" w14:paraId="5891D6D8" w14:textId="77777777" w:rsidTr="006229D3">
        <w:tc>
          <w:tcPr>
            <w:tcW w:w="2643" w:type="dxa"/>
          </w:tcPr>
          <w:p w14:paraId="269E5AFB" w14:textId="77777777" w:rsidR="0073151F" w:rsidRPr="006229D3" w:rsidRDefault="0073151F" w:rsidP="00E26EDE">
            <w:pPr>
              <w:pStyle w:val="BodyText"/>
              <w:rPr>
                <w:rFonts w:asciiTheme="minorHAnsi" w:hAnsiTheme="minorHAnsi"/>
              </w:rPr>
            </w:pPr>
            <w:r w:rsidRPr="006229D3">
              <w:rPr>
                <w:rFonts w:asciiTheme="minorHAnsi" w:hAnsiTheme="minorHAnsi"/>
              </w:rPr>
              <w:t>Date:</w:t>
            </w:r>
          </w:p>
        </w:tc>
        <w:tc>
          <w:tcPr>
            <w:tcW w:w="4715" w:type="dxa"/>
            <w:tcBorders>
              <w:top w:val="single" w:sz="4" w:space="0" w:color="auto"/>
              <w:bottom w:val="single" w:sz="4" w:space="0" w:color="auto"/>
            </w:tcBorders>
          </w:tcPr>
          <w:p w14:paraId="241519F7" w14:textId="77777777" w:rsidR="0073151F" w:rsidRPr="006229D3" w:rsidRDefault="0073151F" w:rsidP="00E26EDE">
            <w:pPr>
              <w:pStyle w:val="BodyText"/>
              <w:ind w:left="170"/>
              <w:rPr>
                <w:rFonts w:asciiTheme="minorHAnsi" w:hAnsiTheme="minorHAnsi"/>
              </w:rPr>
            </w:pPr>
          </w:p>
        </w:tc>
      </w:tr>
    </w:tbl>
    <w:p w14:paraId="6DEC0C8F" w14:textId="77777777" w:rsidR="0073151F" w:rsidRPr="006229D3" w:rsidRDefault="0073151F" w:rsidP="0073151F">
      <w:pPr>
        <w:pStyle w:val="BodyText"/>
        <w:rPr>
          <w:rFonts w:asciiTheme="minorHAnsi" w:hAnsiTheme="minorHAnsi"/>
        </w:rPr>
      </w:pPr>
    </w:p>
    <w:p w14:paraId="13AABFF7" w14:textId="77777777" w:rsidR="0073151F" w:rsidRPr="006229D3" w:rsidRDefault="0073151F" w:rsidP="0073151F">
      <w:pPr>
        <w:pStyle w:val="BodyText"/>
        <w:rPr>
          <w:rFonts w:asciiTheme="minorHAnsi" w:hAnsiTheme="minorHAnsi"/>
        </w:rPr>
      </w:pPr>
    </w:p>
    <w:p w14:paraId="18931D81" w14:textId="77777777" w:rsidR="0073151F" w:rsidRPr="006229D3" w:rsidRDefault="0073151F" w:rsidP="0073151F">
      <w:pPr>
        <w:pStyle w:val="BodyText"/>
        <w:ind w:firstLine="720"/>
        <w:rPr>
          <w:rFonts w:asciiTheme="minorHAnsi" w:hAnsiTheme="minorHAnsi"/>
        </w:rPr>
      </w:pPr>
      <w:r w:rsidRPr="006229D3">
        <w:rPr>
          <w:rFonts w:asciiTheme="minorHAnsi" w:hAnsiTheme="minorHAnsi"/>
        </w:rPr>
        <w:t>Accepted By:</w:t>
      </w:r>
    </w:p>
    <w:p w14:paraId="5EDFAF3C" w14:textId="77777777" w:rsidR="0073151F" w:rsidRPr="006229D3" w:rsidRDefault="0073151F" w:rsidP="0073151F">
      <w:pPr>
        <w:pStyle w:val="BodyText"/>
        <w:ind w:firstLine="720"/>
        <w:rPr>
          <w:rFonts w:asciiTheme="minorHAnsi" w:hAnsiTheme="minorHAnsi"/>
        </w:rPr>
      </w:pPr>
      <w:proofErr w:type="spellStart"/>
      <w:r w:rsidRPr="006229D3">
        <w:rPr>
          <w:rFonts w:asciiTheme="minorHAnsi" w:hAnsiTheme="minorHAnsi"/>
        </w:rPr>
        <w:t>Jardine</w:t>
      </w:r>
      <w:proofErr w:type="spellEnd"/>
      <w:r w:rsidRPr="006229D3">
        <w:rPr>
          <w:rFonts w:asciiTheme="minorHAnsi" w:hAnsiTheme="minorHAnsi"/>
        </w:rPr>
        <w:t xml:space="preserve"> </w:t>
      </w:r>
      <w:proofErr w:type="spellStart"/>
      <w:r w:rsidRPr="006229D3">
        <w:rPr>
          <w:rFonts w:asciiTheme="minorHAnsi" w:hAnsiTheme="minorHAnsi"/>
        </w:rPr>
        <w:t>OneSolution</w:t>
      </w:r>
      <w:proofErr w:type="spellEnd"/>
      <w:r w:rsidRPr="006229D3">
        <w:rPr>
          <w:rFonts w:asciiTheme="minorHAnsi" w:hAnsiTheme="minorHAnsi"/>
        </w:rPr>
        <w:t xml:space="preserve"> (HK) Ltd.</w:t>
      </w:r>
    </w:p>
    <w:p w14:paraId="465274AD" w14:textId="77777777" w:rsidR="0073151F" w:rsidRPr="006229D3" w:rsidRDefault="0073151F" w:rsidP="0073151F">
      <w:pPr>
        <w:pStyle w:val="BodyText"/>
        <w:ind w:firstLine="720"/>
        <w:rPr>
          <w:rFonts w:asciiTheme="minorHAnsi" w:hAnsiTheme="minorHAnsi"/>
        </w:rPr>
      </w:pPr>
    </w:p>
    <w:tbl>
      <w:tblPr>
        <w:tblW w:w="0" w:type="auto"/>
        <w:tblInd w:w="1440" w:type="dxa"/>
        <w:tblLayout w:type="fixed"/>
        <w:tblLook w:val="0000" w:firstRow="0" w:lastRow="0" w:firstColumn="0" w:lastColumn="0" w:noHBand="0" w:noVBand="0"/>
      </w:tblPr>
      <w:tblGrid>
        <w:gridCol w:w="2643"/>
        <w:gridCol w:w="4715"/>
      </w:tblGrid>
      <w:tr w:rsidR="0073151F" w:rsidRPr="00E0769F" w14:paraId="5B63A3F4" w14:textId="77777777" w:rsidTr="006229D3">
        <w:trPr>
          <w:trHeight w:val="1037"/>
        </w:trPr>
        <w:tc>
          <w:tcPr>
            <w:tcW w:w="2643" w:type="dxa"/>
            <w:vAlign w:val="center"/>
          </w:tcPr>
          <w:p w14:paraId="6452EF8E" w14:textId="77777777" w:rsidR="0073151F" w:rsidRPr="006229D3" w:rsidRDefault="0073151F" w:rsidP="00E26EDE">
            <w:pPr>
              <w:pStyle w:val="BodyText"/>
              <w:rPr>
                <w:rFonts w:asciiTheme="minorHAnsi" w:hAnsiTheme="minorHAnsi"/>
              </w:rPr>
            </w:pPr>
            <w:r w:rsidRPr="006229D3">
              <w:rPr>
                <w:rFonts w:asciiTheme="minorHAnsi" w:hAnsiTheme="minorHAnsi"/>
              </w:rPr>
              <w:t>Signature:</w:t>
            </w:r>
          </w:p>
        </w:tc>
        <w:tc>
          <w:tcPr>
            <w:tcW w:w="4715" w:type="dxa"/>
            <w:tcBorders>
              <w:bottom w:val="single" w:sz="4" w:space="0" w:color="auto"/>
            </w:tcBorders>
            <w:vAlign w:val="center"/>
          </w:tcPr>
          <w:p w14:paraId="5CBD0B34" w14:textId="77777777" w:rsidR="0073151F" w:rsidRPr="006229D3" w:rsidRDefault="0073151F" w:rsidP="00E26EDE">
            <w:pPr>
              <w:pStyle w:val="BodyText"/>
              <w:ind w:left="170"/>
              <w:rPr>
                <w:rFonts w:asciiTheme="minorHAnsi" w:hAnsiTheme="minorHAnsi"/>
                <w:b/>
                <w:i/>
                <w:sz w:val="40"/>
              </w:rPr>
            </w:pPr>
          </w:p>
        </w:tc>
      </w:tr>
      <w:tr w:rsidR="0073151F" w:rsidRPr="00E0769F" w14:paraId="380F76DD" w14:textId="77777777" w:rsidTr="006229D3">
        <w:tc>
          <w:tcPr>
            <w:tcW w:w="2643" w:type="dxa"/>
          </w:tcPr>
          <w:p w14:paraId="1895AE38" w14:textId="77777777" w:rsidR="0073151F" w:rsidRPr="006229D3" w:rsidRDefault="0073151F" w:rsidP="00E26EDE">
            <w:pPr>
              <w:pStyle w:val="BodyText"/>
              <w:rPr>
                <w:rFonts w:asciiTheme="minorHAnsi" w:hAnsiTheme="minorHAnsi"/>
              </w:rPr>
            </w:pPr>
            <w:r w:rsidRPr="006229D3">
              <w:rPr>
                <w:rFonts w:asciiTheme="minorHAnsi" w:hAnsiTheme="minorHAnsi"/>
              </w:rPr>
              <w:t>Name:</w:t>
            </w:r>
          </w:p>
        </w:tc>
        <w:tc>
          <w:tcPr>
            <w:tcW w:w="4715" w:type="dxa"/>
            <w:tcBorders>
              <w:top w:val="single" w:sz="4" w:space="0" w:color="auto"/>
              <w:bottom w:val="single" w:sz="4" w:space="0" w:color="auto"/>
            </w:tcBorders>
          </w:tcPr>
          <w:p w14:paraId="4149675F" w14:textId="77777777" w:rsidR="0073151F" w:rsidRPr="006229D3" w:rsidRDefault="0073151F" w:rsidP="00E26EDE">
            <w:pPr>
              <w:pStyle w:val="BodyText"/>
              <w:ind w:left="170"/>
              <w:rPr>
                <w:rFonts w:asciiTheme="minorHAnsi" w:hAnsiTheme="minorHAnsi"/>
              </w:rPr>
            </w:pPr>
          </w:p>
        </w:tc>
      </w:tr>
      <w:tr w:rsidR="0073151F" w:rsidRPr="00E0769F" w14:paraId="12FB35F9" w14:textId="77777777" w:rsidTr="006229D3">
        <w:tc>
          <w:tcPr>
            <w:tcW w:w="2643" w:type="dxa"/>
          </w:tcPr>
          <w:p w14:paraId="444FBD79" w14:textId="77777777" w:rsidR="0073151F" w:rsidRPr="006229D3" w:rsidRDefault="0073151F" w:rsidP="00E26EDE">
            <w:pPr>
              <w:pStyle w:val="BodyText"/>
              <w:rPr>
                <w:rFonts w:asciiTheme="minorHAnsi" w:hAnsiTheme="minorHAnsi"/>
              </w:rPr>
            </w:pPr>
            <w:r w:rsidRPr="006229D3">
              <w:rPr>
                <w:rFonts w:asciiTheme="minorHAnsi" w:hAnsiTheme="minorHAnsi"/>
              </w:rPr>
              <w:t>Title:</w:t>
            </w:r>
          </w:p>
        </w:tc>
        <w:tc>
          <w:tcPr>
            <w:tcW w:w="4715" w:type="dxa"/>
            <w:tcBorders>
              <w:top w:val="single" w:sz="4" w:space="0" w:color="auto"/>
              <w:bottom w:val="single" w:sz="4" w:space="0" w:color="auto"/>
            </w:tcBorders>
          </w:tcPr>
          <w:p w14:paraId="4224A5D8" w14:textId="77777777" w:rsidR="0073151F" w:rsidRPr="006229D3" w:rsidRDefault="0073151F" w:rsidP="00E26EDE">
            <w:pPr>
              <w:pStyle w:val="BodyText"/>
              <w:ind w:left="170"/>
              <w:rPr>
                <w:rFonts w:asciiTheme="minorHAnsi" w:hAnsiTheme="minorHAnsi"/>
              </w:rPr>
            </w:pPr>
          </w:p>
        </w:tc>
      </w:tr>
      <w:tr w:rsidR="0073151F" w:rsidRPr="00E0769F" w14:paraId="5AD8B469" w14:textId="77777777" w:rsidTr="006229D3">
        <w:tc>
          <w:tcPr>
            <w:tcW w:w="2643" w:type="dxa"/>
          </w:tcPr>
          <w:p w14:paraId="4A525784" w14:textId="77777777" w:rsidR="0073151F" w:rsidRPr="006229D3" w:rsidRDefault="0073151F" w:rsidP="00E26EDE">
            <w:pPr>
              <w:pStyle w:val="BodyText"/>
              <w:rPr>
                <w:rFonts w:asciiTheme="minorHAnsi" w:hAnsiTheme="minorHAnsi"/>
              </w:rPr>
            </w:pPr>
            <w:r w:rsidRPr="006229D3">
              <w:rPr>
                <w:rFonts w:asciiTheme="minorHAnsi" w:hAnsiTheme="minorHAnsi"/>
              </w:rPr>
              <w:t>Date:</w:t>
            </w:r>
          </w:p>
        </w:tc>
        <w:tc>
          <w:tcPr>
            <w:tcW w:w="4715" w:type="dxa"/>
            <w:tcBorders>
              <w:top w:val="single" w:sz="4" w:space="0" w:color="auto"/>
              <w:bottom w:val="single" w:sz="4" w:space="0" w:color="auto"/>
            </w:tcBorders>
          </w:tcPr>
          <w:p w14:paraId="53F4366C" w14:textId="77777777" w:rsidR="0073151F" w:rsidRPr="006229D3" w:rsidRDefault="0073151F" w:rsidP="00E26EDE">
            <w:pPr>
              <w:pStyle w:val="BodyText"/>
              <w:ind w:left="170"/>
              <w:rPr>
                <w:rFonts w:asciiTheme="minorHAnsi" w:hAnsiTheme="minorHAnsi"/>
              </w:rPr>
            </w:pPr>
          </w:p>
        </w:tc>
      </w:tr>
    </w:tbl>
    <w:p w14:paraId="468DFE8E" w14:textId="77777777" w:rsidR="0073151F" w:rsidRPr="006229D3" w:rsidRDefault="0073151F" w:rsidP="00457DF8"/>
    <w:bookmarkEnd w:id="36"/>
    <w:p w14:paraId="42A81B10" w14:textId="77777777" w:rsidR="0023100D" w:rsidRPr="006229D3" w:rsidRDefault="0023100D">
      <w:pPr>
        <w:spacing w:after="0"/>
        <w:ind w:left="0"/>
        <w:jc w:val="left"/>
        <w:rPr>
          <w:rFonts w:asciiTheme="minorHAnsi" w:hAnsiTheme="minorHAnsi"/>
          <w:b/>
          <w:color w:val="1F497D" w:themeColor="text2"/>
          <w:sz w:val="32"/>
        </w:rPr>
      </w:pPr>
      <w:r w:rsidRPr="006229D3">
        <w:rPr>
          <w:rFonts w:asciiTheme="minorHAnsi" w:hAnsiTheme="minorHAnsi"/>
          <w:b/>
          <w:color w:val="1F497D" w:themeColor="text2"/>
          <w:sz w:val="32"/>
        </w:rPr>
        <w:br w:type="page"/>
      </w:r>
    </w:p>
    <w:p w14:paraId="462319E4" w14:textId="77777777" w:rsidR="000636C3" w:rsidRDefault="000636C3" w:rsidP="00BA411B">
      <w:pPr>
        <w:pStyle w:val="Heading1"/>
        <w:numPr>
          <w:ilvl w:val="0"/>
          <w:numId w:val="0"/>
        </w:numPr>
        <w:ind w:left="432" w:hanging="432"/>
        <w:rPr>
          <w:rFonts w:asciiTheme="minorHAnsi" w:hAnsiTheme="minorHAnsi" w:cstheme="minorHAnsi"/>
        </w:rPr>
        <w:sectPr w:rsidR="000636C3" w:rsidSect="000636C3">
          <w:pgSz w:w="11909" w:h="16834" w:code="9"/>
          <w:pgMar w:top="1080" w:right="1195" w:bottom="1584" w:left="1267" w:header="720" w:footer="648" w:gutter="0"/>
          <w:cols w:space="720"/>
          <w:docGrid w:linePitch="360"/>
        </w:sectPr>
      </w:pPr>
      <w:bookmarkStart w:id="40" w:name="_Toc459619195"/>
    </w:p>
    <w:p w14:paraId="4BA51AF1" w14:textId="3E88E3D8" w:rsidR="0023100D" w:rsidRPr="006229D3" w:rsidRDefault="0023100D" w:rsidP="00BA411B">
      <w:pPr>
        <w:pStyle w:val="Heading1"/>
        <w:numPr>
          <w:ilvl w:val="0"/>
          <w:numId w:val="0"/>
        </w:numPr>
        <w:ind w:left="432" w:hanging="432"/>
        <w:rPr>
          <w:rFonts w:asciiTheme="minorHAnsi" w:hAnsiTheme="minorHAnsi"/>
        </w:rPr>
      </w:pPr>
      <w:bookmarkStart w:id="41" w:name="_Toc459622305"/>
      <w:bookmarkStart w:id="42" w:name="_Toc461010492"/>
      <w:r w:rsidRPr="006229D3">
        <w:rPr>
          <w:rFonts w:asciiTheme="minorHAnsi" w:hAnsiTheme="minorHAnsi"/>
        </w:rPr>
        <w:lastRenderedPageBreak/>
        <w:t>Appe</w:t>
      </w:r>
      <w:r w:rsidR="00A21EBF" w:rsidRPr="006229D3">
        <w:rPr>
          <w:rFonts w:asciiTheme="minorHAnsi" w:hAnsiTheme="minorHAnsi"/>
        </w:rPr>
        <w:t xml:space="preserve">ndix </w:t>
      </w:r>
      <w:r w:rsidR="00A21EBF">
        <w:rPr>
          <w:rFonts w:asciiTheme="minorHAnsi" w:hAnsiTheme="minorHAnsi" w:cstheme="minorHAnsi"/>
        </w:rPr>
        <w:t>A</w:t>
      </w:r>
      <w:r w:rsidRPr="006229D3">
        <w:rPr>
          <w:rFonts w:asciiTheme="minorHAnsi" w:hAnsiTheme="minorHAnsi"/>
        </w:rPr>
        <w:t xml:space="preserve"> – Hardware Requirement</w:t>
      </w:r>
      <w:bookmarkEnd w:id="40"/>
      <w:bookmarkEnd w:id="41"/>
      <w:r w:rsidR="00BA411B" w:rsidRPr="006229D3">
        <w:rPr>
          <w:rFonts w:asciiTheme="minorHAnsi" w:hAnsiTheme="minorHAnsi"/>
        </w:rPr>
        <w:t>s</w:t>
      </w:r>
      <w:bookmarkEnd w:id="42"/>
    </w:p>
    <w:tbl>
      <w:tblPr>
        <w:tblW w:w="14125" w:type="dxa"/>
        <w:tblLook w:val="04A0" w:firstRow="1" w:lastRow="0" w:firstColumn="1" w:lastColumn="0" w:noHBand="0" w:noVBand="1"/>
      </w:tblPr>
      <w:tblGrid>
        <w:gridCol w:w="468"/>
        <w:gridCol w:w="1417"/>
        <w:gridCol w:w="2160"/>
        <w:gridCol w:w="994"/>
        <w:gridCol w:w="3146"/>
        <w:gridCol w:w="2860"/>
        <w:gridCol w:w="3080"/>
      </w:tblGrid>
      <w:tr w:rsidR="000636C3" w:rsidRPr="00E0769F" w14:paraId="14C74AE7" w14:textId="77777777" w:rsidTr="008041EC">
        <w:trPr>
          <w:trHeight w:val="300"/>
        </w:trPr>
        <w:tc>
          <w:tcPr>
            <w:tcW w:w="468" w:type="dxa"/>
            <w:tcBorders>
              <w:top w:val="single" w:sz="4" w:space="0" w:color="auto"/>
              <w:left w:val="single" w:sz="4" w:space="0" w:color="auto"/>
              <w:bottom w:val="single" w:sz="4" w:space="0" w:color="auto"/>
              <w:right w:val="single" w:sz="4" w:space="0" w:color="auto"/>
            </w:tcBorders>
            <w:shd w:val="clear" w:color="000000" w:fill="9BC2E6"/>
            <w:noWrap/>
            <w:hideMark/>
          </w:tcPr>
          <w:p w14:paraId="18076499" w14:textId="77777777" w:rsidR="0023100D" w:rsidRPr="00E0769F" w:rsidRDefault="0023100D" w:rsidP="00A97B19">
            <w:pPr>
              <w:spacing w:after="0"/>
              <w:ind w:left="0"/>
              <w:rPr>
                <w:rFonts w:asciiTheme="minorHAnsi" w:eastAsia="Times New Roman" w:hAnsiTheme="minorHAnsi" w:cstheme="minorHAnsi"/>
                <w:b/>
                <w:bCs/>
                <w:color w:val="000000"/>
                <w:lang w:val="en-US" w:eastAsia="zh-TW"/>
              </w:rPr>
            </w:pPr>
            <w:r w:rsidRPr="00E0769F">
              <w:rPr>
                <w:rFonts w:asciiTheme="minorHAnsi" w:eastAsia="Times New Roman" w:hAnsiTheme="minorHAnsi" w:cstheme="minorHAnsi"/>
                <w:b/>
                <w:bCs/>
                <w:color w:val="000000"/>
                <w:lang w:val="en-US" w:eastAsia="zh-TW"/>
              </w:rPr>
              <w:t>#</w:t>
            </w:r>
          </w:p>
        </w:tc>
        <w:tc>
          <w:tcPr>
            <w:tcW w:w="1417" w:type="dxa"/>
            <w:tcBorders>
              <w:top w:val="single" w:sz="4" w:space="0" w:color="auto"/>
              <w:left w:val="nil"/>
              <w:bottom w:val="single" w:sz="4" w:space="0" w:color="auto"/>
              <w:right w:val="single" w:sz="4" w:space="0" w:color="auto"/>
            </w:tcBorders>
            <w:shd w:val="clear" w:color="000000" w:fill="9BC2E6"/>
            <w:noWrap/>
            <w:hideMark/>
          </w:tcPr>
          <w:p w14:paraId="6EAAFB46" w14:textId="77777777" w:rsidR="0023100D" w:rsidRPr="00E0769F" w:rsidRDefault="000636C3" w:rsidP="00A97B19">
            <w:pPr>
              <w:spacing w:after="0"/>
              <w:ind w:left="0"/>
              <w:rPr>
                <w:rFonts w:asciiTheme="minorHAnsi" w:eastAsia="Times New Roman" w:hAnsiTheme="minorHAnsi" w:cstheme="minorHAnsi"/>
                <w:b/>
                <w:bCs/>
                <w:color w:val="000000"/>
                <w:lang w:val="en-US" w:eastAsia="zh-TW"/>
              </w:rPr>
            </w:pPr>
            <w:r>
              <w:rPr>
                <w:rFonts w:asciiTheme="minorHAnsi" w:eastAsia="Times New Roman" w:hAnsiTheme="minorHAnsi" w:cstheme="minorHAnsi"/>
                <w:b/>
                <w:bCs/>
                <w:color w:val="000000"/>
                <w:lang w:val="en-US" w:eastAsia="zh-TW"/>
              </w:rPr>
              <w:t>Environment</w:t>
            </w:r>
          </w:p>
        </w:tc>
        <w:tc>
          <w:tcPr>
            <w:tcW w:w="2160" w:type="dxa"/>
            <w:tcBorders>
              <w:top w:val="single" w:sz="4" w:space="0" w:color="auto"/>
              <w:left w:val="nil"/>
              <w:bottom w:val="single" w:sz="4" w:space="0" w:color="auto"/>
              <w:right w:val="single" w:sz="4" w:space="0" w:color="auto"/>
            </w:tcBorders>
            <w:shd w:val="clear" w:color="000000" w:fill="9BC2E6"/>
            <w:noWrap/>
            <w:hideMark/>
          </w:tcPr>
          <w:p w14:paraId="3076A763" w14:textId="77777777" w:rsidR="0023100D" w:rsidRPr="00E0769F" w:rsidRDefault="0023100D" w:rsidP="00A97B19">
            <w:pPr>
              <w:spacing w:after="0"/>
              <w:ind w:left="0"/>
              <w:rPr>
                <w:rFonts w:asciiTheme="minorHAnsi" w:eastAsia="Times New Roman" w:hAnsiTheme="minorHAnsi" w:cstheme="minorHAnsi"/>
                <w:b/>
                <w:bCs/>
                <w:color w:val="000000"/>
                <w:lang w:val="en-US" w:eastAsia="zh-TW"/>
              </w:rPr>
            </w:pPr>
            <w:r w:rsidRPr="00E0769F">
              <w:rPr>
                <w:rFonts w:asciiTheme="minorHAnsi" w:eastAsia="Times New Roman" w:hAnsiTheme="minorHAnsi" w:cstheme="minorHAnsi"/>
                <w:b/>
                <w:bCs/>
                <w:color w:val="000000"/>
                <w:lang w:val="en-US" w:eastAsia="zh-TW"/>
              </w:rPr>
              <w:t>Description</w:t>
            </w:r>
          </w:p>
        </w:tc>
        <w:tc>
          <w:tcPr>
            <w:tcW w:w="994" w:type="dxa"/>
            <w:tcBorders>
              <w:top w:val="single" w:sz="4" w:space="0" w:color="auto"/>
              <w:left w:val="nil"/>
              <w:bottom w:val="single" w:sz="4" w:space="0" w:color="auto"/>
              <w:right w:val="single" w:sz="4" w:space="0" w:color="auto"/>
            </w:tcBorders>
            <w:shd w:val="clear" w:color="000000" w:fill="9BC2E6"/>
            <w:noWrap/>
            <w:hideMark/>
          </w:tcPr>
          <w:p w14:paraId="53005DA6" w14:textId="77777777" w:rsidR="0023100D" w:rsidRPr="00E0769F" w:rsidRDefault="0023100D" w:rsidP="00A97B19">
            <w:pPr>
              <w:spacing w:after="0"/>
              <w:ind w:left="0"/>
              <w:rPr>
                <w:rFonts w:asciiTheme="minorHAnsi" w:eastAsia="Times New Roman" w:hAnsiTheme="minorHAnsi" w:cstheme="minorHAnsi"/>
                <w:b/>
                <w:bCs/>
                <w:color w:val="000000"/>
                <w:lang w:val="en-US" w:eastAsia="zh-TW"/>
              </w:rPr>
            </w:pPr>
            <w:r w:rsidRPr="00E0769F">
              <w:rPr>
                <w:rFonts w:asciiTheme="minorHAnsi" w:eastAsia="Times New Roman" w:hAnsiTheme="minorHAnsi" w:cstheme="minorHAnsi"/>
                <w:b/>
                <w:bCs/>
                <w:color w:val="000000"/>
                <w:lang w:val="en-US" w:eastAsia="zh-TW"/>
              </w:rPr>
              <w:t>Type</w:t>
            </w:r>
          </w:p>
        </w:tc>
        <w:tc>
          <w:tcPr>
            <w:tcW w:w="3146" w:type="dxa"/>
            <w:tcBorders>
              <w:top w:val="single" w:sz="4" w:space="0" w:color="auto"/>
              <w:left w:val="nil"/>
              <w:bottom w:val="single" w:sz="4" w:space="0" w:color="auto"/>
              <w:right w:val="single" w:sz="4" w:space="0" w:color="auto"/>
            </w:tcBorders>
            <w:shd w:val="clear" w:color="000000" w:fill="9BC2E6"/>
            <w:noWrap/>
            <w:hideMark/>
          </w:tcPr>
          <w:p w14:paraId="50159D98" w14:textId="77777777" w:rsidR="0023100D" w:rsidRPr="00E0769F" w:rsidRDefault="0023100D" w:rsidP="00A97B19">
            <w:pPr>
              <w:spacing w:after="0"/>
              <w:ind w:left="0"/>
              <w:rPr>
                <w:rFonts w:asciiTheme="minorHAnsi" w:eastAsia="Times New Roman" w:hAnsiTheme="minorHAnsi" w:cstheme="minorHAnsi"/>
                <w:b/>
                <w:bCs/>
                <w:color w:val="000000"/>
                <w:lang w:val="en-US" w:eastAsia="zh-TW"/>
              </w:rPr>
            </w:pPr>
            <w:r w:rsidRPr="00E0769F">
              <w:rPr>
                <w:rFonts w:asciiTheme="minorHAnsi" w:eastAsia="Times New Roman" w:hAnsiTheme="minorHAnsi" w:cstheme="minorHAnsi"/>
                <w:b/>
                <w:bCs/>
                <w:color w:val="000000"/>
                <w:lang w:val="en-US" w:eastAsia="zh-TW"/>
              </w:rPr>
              <w:t>Hardware</w:t>
            </w:r>
          </w:p>
        </w:tc>
        <w:tc>
          <w:tcPr>
            <w:tcW w:w="2860" w:type="dxa"/>
            <w:tcBorders>
              <w:top w:val="single" w:sz="4" w:space="0" w:color="auto"/>
              <w:left w:val="nil"/>
              <w:bottom w:val="single" w:sz="4" w:space="0" w:color="auto"/>
              <w:right w:val="single" w:sz="4" w:space="0" w:color="auto"/>
            </w:tcBorders>
            <w:shd w:val="clear" w:color="000000" w:fill="9BC2E6"/>
            <w:hideMark/>
          </w:tcPr>
          <w:p w14:paraId="684BA676" w14:textId="77777777" w:rsidR="0023100D" w:rsidRPr="00E0769F" w:rsidRDefault="0023100D" w:rsidP="00A97B19">
            <w:pPr>
              <w:spacing w:after="0"/>
              <w:ind w:left="0"/>
              <w:rPr>
                <w:rFonts w:asciiTheme="minorHAnsi" w:eastAsia="Times New Roman" w:hAnsiTheme="minorHAnsi" w:cstheme="minorHAnsi"/>
                <w:b/>
                <w:bCs/>
                <w:color w:val="000000"/>
                <w:lang w:val="en-US" w:eastAsia="zh-TW"/>
              </w:rPr>
            </w:pPr>
            <w:r w:rsidRPr="00E0769F">
              <w:rPr>
                <w:rFonts w:asciiTheme="minorHAnsi" w:eastAsia="Times New Roman" w:hAnsiTheme="minorHAnsi" w:cstheme="minorHAnsi"/>
                <w:b/>
                <w:bCs/>
                <w:color w:val="000000"/>
                <w:lang w:val="en-US" w:eastAsia="zh-TW"/>
              </w:rPr>
              <w:t>Software</w:t>
            </w:r>
          </w:p>
        </w:tc>
        <w:tc>
          <w:tcPr>
            <w:tcW w:w="3080" w:type="dxa"/>
            <w:tcBorders>
              <w:top w:val="single" w:sz="4" w:space="0" w:color="auto"/>
              <w:left w:val="nil"/>
              <w:bottom w:val="single" w:sz="4" w:space="0" w:color="auto"/>
              <w:right w:val="single" w:sz="4" w:space="0" w:color="auto"/>
            </w:tcBorders>
            <w:shd w:val="clear" w:color="000000" w:fill="9BC2E6"/>
            <w:hideMark/>
          </w:tcPr>
          <w:p w14:paraId="393DD954" w14:textId="77777777" w:rsidR="0023100D" w:rsidRPr="00E0769F" w:rsidRDefault="0023100D" w:rsidP="00A97B19">
            <w:pPr>
              <w:spacing w:after="0"/>
              <w:ind w:left="0"/>
              <w:rPr>
                <w:rFonts w:asciiTheme="minorHAnsi" w:eastAsia="Times New Roman" w:hAnsiTheme="minorHAnsi" w:cstheme="minorHAnsi"/>
                <w:b/>
                <w:bCs/>
                <w:color w:val="000000"/>
                <w:lang w:val="en-US" w:eastAsia="zh-TW"/>
              </w:rPr>
            </w:pPr>
            <w:r w:rsidRPr="00E0769F">
              <w:rPr>
                <w:rFonts w:asciiTheme="minorHAnsi" w:eastAsia="Times New Roman" w:hAnsiTheme="minorHAnsi" w:cstheme="minorHAnsi"/>
                <w:b/>
                <w:bCs/>
                <w:color w:val="000000"/>
                <w:lang w:val="en-US" w:eastAsia="zh-TW"/>
              </w:rPr>
              <w:t>Remark</w:t>
            </w:r>
          </w:p>
        </w:tc>
      </w:tr>
      <w:tr w:rsidR="000636C3" w:rsidRPr="00E0769F" w14:paraId="4E5F97B2" w14:textId="77777777" w:rsidTr="008041EC">
        <w:trPr>
          <w:trHeight w:val="890"/>
        </w:trPr>
        <w:tc>
          <w:tcPr>
            <w:tcW w:w="468" w:type="dxa"/>
            <w:tcBorders>
              <w:top w:val="nil"/>
              <w:left w:val="single" w:sz="4" w:space="0" w:color="auto"/>
              <w:bottom w:val="single" w:sz="4" w:space="0" w:color="auto"/>
              <w:right w:val="single" w:sz="4" w:space="0" w:color="auto"/>
            </w:tcBorders>
            <w:shd w:val="clear" w:color="auto" w:fill="auto"/>
            <w:noWrap/>
            <w:hideMark/>
          </w:tcPr>
          <w:p w14:paraId="3C913C29" w14:textId="77777777" w:rsidR="0023100D" w:rsidRPr="00E0769F" w:rsidRDefault="0023100D" w:rsidP="00A97B19">
            <w:pPr>
              <w:spacing w:after="0"/>
              <w:ind w:left="0"/>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1</w:t>
            </w:r>
          </w:p>
        </w:tc>
        <w:tc>
          <w:tcPr>
            <w:tcW w:w="1417" w:type="dxa"/>
            <w:tcBorders>
              <w:top w:val="nil"/>
              <w:left w:val="nil"/>
              <w:bottom w:val="single" w:sz="4" w:space="0" w:color="auto"/>
              <w:right w:val="single" w:sz="4" w:space="0" w:color="auto"/>
            </w:tcBorders>
            <w:shd w:val="clear" w:color="auto" w:fill="auto"/>
            <w:noWrap/>
            <w:hideMark/>
          </w:tcPr>
          <w:p w14:paraId="2ABDCC3C" w14:textId="77777777" w:rsidR="0023100D" w:rsidRPr="00E0769F" w:rsidRDefault="0023100D" w:rsidP="00A97B19">
            <w:pPr>
              <w:spacing w:after="0"/>
              <w:ind w:left="0"/>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DEV</w:t>
            </w:r>
          </w:p>
        </w:tc>
        <w:tc>
          <w:tcPr>
            <w:tcW w:w="2160" w:type="dxa"/>
            <w:tcBorders>
              <w:top w:val="nil"/>
              <w:left w:val="nil"/>
              <w:bottom w:val="single" w:sz="4" w:space="0" w:color="auto"/>
              <w:right w:val="single" w:sz="4" w:space="0" w:color="auto"/>
            </w:tcBorders>
            <w:shd w:val="clear" w:color="auto" w:fill="auto"/>
            <w:noWrap/>
            <w:hideMark/>
          </w:tcPr>
          <w:p w14:paraId="4E50DD62" w14:textId="77777777" w:rsidR="0023100D" w:rsidRPr="00E0769F" w:rsidRDefault="0023100D" w:rsidP="003B5ADE">
            <w:pPr>
              <w:spacing w:after="0"/>
              <w:ind w:left="0"/>
              <w:jc w:val="left"/>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Oracle ESB Server</w:t>
            </w:r>
          </w:p>
        </w:tc>
        <w:tc>
          <w:tcPr>
            <w:tcW w:w="994" w:type="dxa"/>
            <w:tcBorders>
              <w:top w:val="nil"/>
              <w:left w:val="nil"/>
              <w:bottom w:val="single" w:sz="4" w:space="0" w:color="auto"/>
              <w:right w:val="single" w:sz="4" w:space="0" w:color="auto"/>
            </w:tcBorders>
            <w:shd w:val="clear" w:color="auto" w:fill="auto"/>
            <w:noWrap/>
            <w:hideMark/>
          </w:tcPr>
          <w:p w14:paraId="0F49CC4D" w14:textId="6FB07BBB" w:rsidR="0023100D" w:rsidRPr="00E0769F" w:rsidRDefault="009C5795" w:rsidP="003B5ADE">
            <w:pPr>
              <w:spacing w:after="0"/>
              <w:ind w:left="0"/>
              <w:jc w:val="left"/>
              <w:rPr>
                <w:rFonts w:asciiTheme="minorHAnsi" w:eastAsia="Times New Roman" w:hAnsiTheme="minorHAnsi" w:cstheme="minorHAnsi"/>
                <w:lang w:val="en-US" w:eastAsia="zh-TW"/>
              </w:rPr>
            </w:pPr>
            <w:r>
              <w:rPr>
                <w:rFonts w:asciiTheme="minorHAnsi" w:eastAsia="Times New Roman" w:hAnsiTheme="minorHAnsi" w:cstheme="minorHAnsi"/>
                <w:lang w:val="en-US" w:eastAsia="zh-TW"/>
              </w:rPr>
              <w:t>Physical</w:t>
            </w:r>
            <w:r w:rsidRPr="00E0769F">
              <w:rPr>
                <w:rFonts w:asciiTheme="minorHAnsi" w:eastAsia="Times New Roman" w:hAnsiTheme="minorHAnsi" w:cstheme="minorHAnsi"/>
                <w:lang w:val="en-US" w:eastAsia="zh-TW"/>
              </w:rPr>
              <w:t xml:space="preserve"> </w:t>
            </w:r>
            <w:r w:rsidR="0023100D" w:rsidRPr="00E0769F">
              <w:rPr>
                <w:rFonts w:asciiTheme="minorHAnsi" w:eastAsia="Times New Roman" w:hAnsiTheme="minorHAnsi" w:cstheme="minorHAnsi"/>
                <w:lang w:val="en-US" w:eastAsia="zh-TW"/>
              </w:rPr>
              <w:t>Machine</w:t>
            </w:r>
          </w:p>
        </w:tc>
        <w:tc>
          <w:tcPr>
            <w:tcW w:w="3146" w:type="dxa"/>
            <w:tcBorders>
              <w:top w:val="nil"/>
              <w:left w:val="nil"/>
              <w:bottom w:val="single" w:sz="4" w:space="0" w:color="auto"/>
              <w:right w:val="single" w:sz="4" w:space="0" w:color="auto"/>
            </w:tcBorders>
            <w:shd w:val="clear" w:color="auto" w:fill="auto"/>
            <w:hideMark/>
          </w:tcPr>
          <w:p w14:paraId="1D2F5554" w14:textId="608795BD" w:rsidR="0023100D" w:rsidRPr="00E0769F" w:rsidRDefault="0023100D" w:rsidP="00422653">
            <w:pPr>
              <w:spacing w:after="0"/>
              <w:ind w:left="0"/>
              <w:jc w:val="left"/>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 xml:space="preserve">O/S: </w:t>
            </w:r>
            <w:r w:rsidR="00422653">
              <w:rPr>
                <w:rFonts w:asciiTheme="minorHAnsi" w:eastAsia="Times New Roman" w:hAnsiTheme="minorHAnsi" w:cstheme="minorHAnsi"/>
                <w:lang w:val="en-US" w:eastAsia="zh-TW"/>
              </w:rPr>
              <w:t>REHL 6.4</w:t>
            </w:r>
            <w:r w:rsidRPr="00E0769F">
              <w:rPr>
                <w:rFonts w:asciiTheme="minorHAnsi" w:eastAsia="Times New Roman" w:hAnsiTheme="minorHAnsi" w:cstheme="minorHAnsi"/>
                <w:lang w:val="en-US" w:eastAsia="zh-TW"/>
              </w:rPr>
              <w:br/>
              <w:t>CPU: 4 cores Xeon @ 2.1Mhz</w:t>
            </w:r>
            <w:r w:rsidRPr="00E0769F">
              <w:rPr>
                <w:rFonts w:asciiTheme="minorHAnsi" w:eastAsia="Times New Roman" w:hAnsiTheme="minorHAnsi" w:cstheme="minorHAnsi"/>
                <w:lang w:val="en-US" w:eastAsia="zh-TW"/>
              </w:rPr>
              <w:br/>
              <w:t>Memory: 16G</w:t>
            </w:r>
            <w:r w:rsidRPr="00E0769F">
              <w:rPr>
                <w:rFonts w:asciiTheme="minorHAnsi" w:eastAsia="Times New Roman" w:hAnsiTheme="minorHAnsi" w:cstheme="minorHAnsi"/>
                <w:lang w:val="en-US" w:eastAsia="zh-TW"/>
              </w:rPr>
              <w:br/>
            </w:r>
            <w:r w:rsidR="001175A8" w:rsidRPr="00E0769F">
              <w:rPr>
                <w:rFonts w:asciiTheme="minorHAnsi" w:eastAsia="Times New Roman" w:hAnsiTheme="minorHAnsi" w:cstheme="minorHAnsi"/>
                <w:lang w:val="en-US" w:eastAsia="zh-TW"/>
              </w:rPr>
              <w:t>Hard disk</w:t>
            </w:r>
            <w:r w:rsidRPr="00E0769F">
              <w:rPr>
                <w:rFonts w:asciiTheme="minorHAnsi" w:eastAsia="Times New Roman" w:hAnsiTheme="minorHAnsi" w:cstheme="minorHAnsi"/>
                <w:lang w:val="en-US" w:eastAsia="zh-TW"/>
              </w:rPr>
              <w:t>: 2TB SAN Disk</w:t>
            </w:r>
          </w:p>
        </w:tc>
        <w:tc>
          <w:tcPr>
            <w:tcW w:w="2860" w:type="dxa"/>
            <w:tcBorders>
              <w:top w:val="nil"/>
              <w:left w:val="nil"/>
              <w:bottom w:val="single" w:sz="4" w:space="0" w:color="auto"/>
              <w:right w:val="single" w:sz="4" w:space="0" w:color="auto"/>
            </w:tcBorders>
            <w:shd w:val="clear" w:color="auto" w:fill="auto"/>
            <w:hideMark/>
          </w:tcPr>
          <w:p w14:paraId="3BE94990" w14:textId="77777777" w:rsidR="0023100D" w:rsidRPr="00E0769F" w:rsidRDefault="0023100D" w:rsidP="003B5ADE">
            <w:pPr>
              <w:spacing w:after="0"/>
              <w:ind w:left="0"/>
              <w:jc w:val="left"/>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WebLogic server, Oracle ESB Server 11g</w:t>
            </w:r>
          </w:p>
        </w:tc>
        <w:tc>
          <w:tcPr>
            <w:tcW w:w="3080" w:type="dxa"/>
            <w:tcBorders>
              <w:top w:val="nil"/>
              <w:left w:val="nil"/>
              <w:bottom w:val="single" w:sz="4" w:space="0" w:color="auto"/>
              <w:right w:val="single" w:sz="4" w:space="0" w:color="auto"/>
            </w:tcBorders>
            <w:shd w:val="clear" w:color="auto" w:fill="auto"/>
            <w:hideMark/>
          </w:tcPr>
          <w:p w14:paraId="7FB7EF2D" w14:textId="77777777" w:rsidR="0023100D" w:rsidRPr="00E0769F" w:rsidRDefault="0023100D" w:rsidP="003B5ADE">
            <w:pPr>
              <w:spacing w:after="0"/>
              <w:ind w:left="0"/>
              <w:jc w:val="left"/>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No clustering support for testing environment.</w:t>
            </w:r>
          </w:p>
        </w:tc>
      </w:tr>
      <w:tr w:rsidR="000636C3" w:rsidRPr="00E0769F" w14:paraId="20CA8E73" w14:textId="77777777" w:rsidTr="008041EC">
        <w:trPr>
          <w:trHeight w:val="1200"/>
        </w:trPr>
        <w:tc>
          <w:tcPr>
            <w:tcW w:w="468" w:type="dxa"/>
            <w:tcBorders>
              <w:top w:val="nil"/>
              <w:left w:val="single" w:sz="4" w:space="0" w:color="auto"/>
              <w:bottom w:val="single" w:sz="4" w:space="0" w:color="auto"/>
              <w:right w:val="single" w:sz="4" w:space="0" w:color="auto"/>
            </w:tcBorders>
            <w:shd w:val="clear" w:color="auto" w:fill="auto"/>
            <w:noWrap/>
            <w:hideMark/>
          </w:tcPr>
          <w:p w14:paraId="444B555D" w14:textId="77777777" w:rsidR="0023100D" w:rsidRPr="00E0769F" w:rsidRDefault="0023100D" w:rsidP="00A97B19">
            <w:pPr>
              <w:spacing w:after="0"/>
              <w:ind w:left="0"/>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2</w:t>
            </w:r>
          </w:p>
        </w:tc>
        <w:tc>
          <w:tcPr>
            <w:tcW w:w="1417" w:type="dxa"/>
            <w:tcBorders>
              <w:top w:val="nil"/>
              <w:left w:val="nil"/>
              <w:bottom w:val="single" w:sz="4" w:space="0" w:color="auto"/>
              <w:right w:val="single" w:sz="4" w:space="0" w:color="auto"/>
            </w:tcBorders>
            <w:shd w:val="clear" w:color="auto" w:fill="auto"/>
            <w:noWrap/>
            <w:hideMark/>
          </w:tcPr>
          <w:p w14:paraId="1916B87D" w14:textId="77777777" w:rsidR="0023100D" w:rsidRPr="00E0769F" w:rsidRDefault="0023100D" w:rsidP="00A97B19">
            <w:pPr>
              <w:spacing w:after="0"/>
              <w:ind w:left="0"/>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UAT</w:t>
            </w:r>
          </w:p>
        </w:tc>
        <w:tc>
          <w:tcPr>
            <w:tcW w:w="2160" w:type="dxa"/>
            <w:tcBorders>
              <w:top w:val="nil"/>
              <w:left w:val="nil"/>
              <w:bottom w:val="single" w:sz="4" w:space="0" w:color="auto"/>
              <w:right w:val="single" w:sz="4" w:space="0" w:color="auto"/>
            </w:tcBorders>
            <w:shd w:val="clear" w:color="auto" w:fill="auto"/>
            <w:noWrap/>
            <w:hideMark/>
          </w:tcPr>
          <w:p w14:paraId="17B055E0" w14:textId="77777777" w:rsidR="0023100D" w:rsidRPr="00E0769F" w:rsidRDefault="0023100D" w:rsidP="003B5ADE">
            <w:pPr>
              <w:spacing w:after="0"/>
              <w:ind w:left="0"/>
              <w:jc w:val="left"/>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Oracle ESB Server 1 (Clustering)</w:t>
            </w:r>
          </w:p>
        </w:tc>
        <w:tc>
          <w:tcPr>
            <w:tcW w:w="994" w:type="dxa"/>
            <w:tcBorders>
              <w:top w:val="nil"/>
              <w:left w:val="nil"/>
              <w:bottom w:val="single" w:sz="4" w:space="0" w:color="auto"/>
              <w:right w:val="single" w:sz="4" w:space="0" w:color="auto"/>
            </w:tcBorders>
            <w:shd w:val="clear" w:color="auto" w:fill="auto"/>
            <w:noWrap/>
            <w:hideMark/>
          </w:tcPr>
          <w:p w14:paraId="62DB2A45" w14:textId="4C886793" w:rsidR="0023100D" w:rsidRPr="00E0769F" w:rsidRDefault="009C5795" w:rsidP="003B5ADE">
            <w:pPr>
              <w:spacing w:after="0"/>
              <w:ind w:left="0"/>
              <w:jc w:val="left"/>
              <w:rPr>
                <w:rFonts w:asciiTheme="minorHAnsi" w:eastAsia="Times New Roman" w:hAnsiTheme="minorHAnsi" w:cstheme="minorHAnsi"/>
                <w:lang w:val="en-US" w:eastAsia="zh-TW"/>
              </w:rPr>
            </w:pPr>
            <w:r>
              <w:rPr>
                <w:rFonts w:asciiTheme="minorHAnsi" w:eastAsia="Times New Roman" w:hAnsiTheme="minorHAnsi" w:cstheme="minorHAnsi"/>
                <w:lang w:val="en-US" w:eastAsia="zh-TW"/>
              </w:rPr>
              <w:t>Physical</w:t>
            </w:r>
            <w:r w:rsidRPr="00E0769F">
              <w:rPr>
                <w:rFonts w:asciiTheme="minorHAnsi" w:eastAsia="Times New Roman" w:hAnsiTheme="minorHAnsi" w:cstheme="minorHAnsi"/>
                <w:lang w:val="en-US" w:eastAsia="zh-TW"/>
              </w:rPr>
              <w:t xml:space="preserve"> </w:t>
            </w:r>
            <w:r w:rsidR="0023100D" w:rsidRPr="00E0769F">
              <w:rPr>
                <w:rFonts w:asciiTheme="minorHAnsi" w:eastAsia="Times New Roman" w:hAnsiTheme="minorHAnsi" w:cstheme="minorHAnsi"/>
                <w:lang w:val="en-US" w:eastAsia="zh-TW"/>
              </w:rPr>
              <w:t>Machine</w:t>
            </w:r>
          </w:p>
        </w:tc>
        <w:tc>
          <w:tcPr>
            <w:tcW w:w="3146" w:type="dxa"/>
            <w:tcBorders>
              <w:top w:val="nil"/>
              <w:left w:val="nil"/>
              <w:bottom w:val="single" w:sz="4" w:space="0" w:color="auto"/>
              <w:right w:val="single" w:sz="4" w:space="0" w:color="auto"/>
            </w:tcBorders>
            <w:shd w:val="clear" w:color="auto" w:fill="auto"/>
            <w:hideMark/>
          </w:tcPr>
          <w:p w14:paraId="0CF1863E" w14:textId="27FA4C2B" w:rsidR="0023100D" w:rsidRPr="00E0769F" w:rsidRDefault="0023100D" w:rsidP="003B5ADE">
            <w:pPr>
              <w:spacing w:after="0"/>
              <w:ind w:left="0"/>
              <w:jc w:val="left"/>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 xml:space="preserve">O/S: </w:t>
            </w:r>
            <w:r w:rsidR="00F36AD5">
              <w:rPr>
                <w:rFonts w:asciiTheme="minorHAnsi" w:eastAsia="Times New Roman" w:hAnsiTheme="minorHAnsi" w:cstheme="minorHAnsi"/>
                <w:lang w:val="en-US" w:eastAsia="zh-TW"/>
              </w:rPr>
              <w:t>REHL 6.4</w:t>
            </w:r>
            <w:r w:rsidRPr="00E0769F">
              <w:rPr>
                <w:rFonts w:asciiTheme="minorHAnsi" w:eastAsia="Times New Roman" w:hAnsiTheme="minorHAnsi" w:cstheme="minorHAnsi"/>
                <w:lang w:val="en-US" w:eastAsia="zh-TW"/>
              </w:rPr>
              <w:br/>
              <w:t>CPU: 8 cores Xeon @ 2.1Mhz</w:t>
            </w:r>
            <w:r w:rsidRPr="00E0769F">
              <w:rPr>
                <w:rFonts w:asciiTheme="minorHAnsi" w:eastAsia="Times New Roman" w:hAnsiTheme="minorHAnsi" w:cstheme="minorHAnsi"/>
                <w:lang w:val="en-US" w:eastAsia="zh-TW"/>
              </w:rPr>
              <w:br/>
              <w:t>Memory: 48G</w:t>
            </w:r>
            <w:r w:rsidRPr="00E0769F">
              <w:rPr>
                <w:rFonts w:asciiTheme="minorHAnsi" w:eastAsia="Times New Roman" w:hAnsiTheme="minorHAnsi" w:cstheme="minorHAnsi"/>
                <w:lang w:val="en-US" w:eastAsia="zh-TW"/>
              </w:rPr>
              <w:br/>
            </w:r>
            <w:r w:rsidR="001175A8" w:rsidRPr="00E0769F">
              <w:rPr>
                <w:rFonts w:asciiTheme="minorHAnsi" w:eastAsia="Times New Roman" w:hAnsiTheme="minorHAnsi" w:cstheme="minorHAnsi"/>
                <w:lang w:val="en-US" w:eastAsia="zh-TW"/>
              </w:rPr>
              <w:t>Hard disk</w:t>
            </w:r>
            <w:r w:rsidRPr="00E0769F">
              <w:rPr>
                <w:rFonts w:asciiTheme="minorHAnsi" w:eastAsia="Times New Roman" w:hAnsiTheme="minorHAnsi" w:cstheme="minorHAnsi"/>
                <w:lang w:val="en-US" w:eastAsia="zh-TW"/>
              </w:rPr>
              <w:t>: 2TB SAN Disk</w:t>
            </w:r>
          </w:p>
        </w:tc>
        <w:tc>
          <w:tcPr>
            <w:tcW w:w="2860" w:type="dxa"/>
            <w:tcBorders>
              <w:top w:val="nil"/>
              <w:left w:val="nil"/>
              <w:bottom w:val="single" w:sz="4" w:space="0" w:color="auto"/>
              <w:right w:val="single" w:sz="4" w:space="0" w:color="auto"/>
            </w:tcBorders>
            <w:shd w:val="clear" w:color="auto" w:fill="auto"/>
            <w:hideMark/>
          </w:tcPr>
          <w:p w14:paraId="28B79E97" w14:textId="77777777" w:rsidR="0023100D" w:rsidRPr="00E0769F" w:rsidRDefault="0023100D" w:rsidP="003B5ADE">
            <w:pPr>
              <w:spacing w:after="0"/>
              <w:ind w:left="0"/>
              <w:jc w:val="left"/>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WebLogic server, Oracle ESB Server 11g</w:t>
            </w:r>
          </w:p>
        </w:tc>
        <w:tc>
          <w:tcPr>
            <w:tcW w:w="3080" w:type="dxa"/>
            <w:tcBorders>
              <w:top w:val="nil"/>
              <w:left w:val="nil"/>
              <w:bottom w:val="single" w:sz="4" w:space="0" w:color="auto"/>
              <w:right w:val="single" w:sz="4" w:space="0" w:color="auto"/>
            </w:tcBorders>
            <w:shd w:val="clear" w:color="auto" w:fill="auto"/>
            <w:hideMark/>
          </w:tcPr>
          <w:p w14:paraId="274BC4D3" w14:textId="77777777" w:rsidR="0023100D" w:rsidRPr="00E0769F" w:rsidRDefault="0023100D" w:rsidP="003B5ADE">
            <w:pPr>
              <w:spacing w:after="0"/>
              <w:ind w:left="0"/>
              <w:jc w:val="left"/>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Hardware Load Balancer is required for Clustering.</w:t>
            </w:r>
          </w:p>
        </w:tc>
      </w:tr>
      <w:tr w:rsidR="000636C3" w:rsidRPr="00E0769F" w14:paraId="1F559ABD" w14:textId="77777777" w:rsidTr="008041EC">
        <w:trPr>
          <w:trHeight w:val="1200"/>
        </w:trPr>
        <w:tc>
          <w:tcPr>
            <w:tcW w:w="468" w:type="dxa"/>
            <w:tcBorders>
              <w:top w:val="nil"/>
              <w:left w:val="single" w:sz="4" w:space="0" w:color="auto"/>
              <w:bottom w:val="single" w:sz="4" w:space="0" w:color="auto"/>
              <w:right w:val="single" w:sz="4" w:space="0" w:color="auto"/>
            </w:tcBorders>
            <w:shd w:val="clear" w:color="auto" w:fill="auto"/>
            <w:noWrap/>
            <w:hideMark/>
          </w:tcPr>
          <w:p w14:paraId="15C7834F" w14:textId="77777777" w:rsidR="0023100D" w:rsidRPr="00E0769F" w:rsidRDefault="0023100D" w:rsidP="00A97B19">
            <w:pPr>
              <w:spacing w:after="0"/>
              <w:ind w:left="0"/>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3</w:t>
            </w:r>
          </w:p>
        </w:tc>
        <w:tc>
          <w:tcPr>
            <w:tcW w:w="1417" w:type="dxa"/>
            <w:tcBorders>
              <w:top w:val="nil"/>
              <w:left w:val="nil"/>
              <w:bottom w:val="single" w:sz="4" w:space="0" w:color="auto"/>
              <w:right w:val="single" w:sz="4" w:space="0" w:color="auto"/>
            </w:tcBorders>
            <w:shd w:val="clear" w:color="auto" w:fill="auto"/>
            <w:noWrap/>
            <w:hideMark/>
          </w:tcPr>
          <w:p w14:paraId="220523A6" w14:textId="77777777" w:rsidR="0023100D" w:rsidRPr="00E0769F" w:rsidRDefault="0023100D" w:rsidP="00A97B19">
            <w:pPr>
              <w:spacing w:after="0"/>
              <w:ind w:left="0"/>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UAT</w:t>
            </w:r>
          </w:p>
        </w:tc>
        <w:tc>
          <w:tcPr>
            <w:tcW w:w="2160" w:type="dxa"/>
            <w:tcBorders>
              <w:top w:val="nil"/>
              <w:left w:val="nil"/>
              <w:bottom w:val="single" w:sz="4" w:space="0" w:color="auto"/>
              <w:right w:val="single" w:sz="4" w:space="0" w:color="auto"/>
            </w:tcBorders>
            <w:shd w:val="clear" w:color="auto" w:fill="auto"/>
            <w:noWrap/>
            <w:hideMark/>
          </w:tcPr>
          <w:p w14:paraId="3A3568C1" w14:textId="77777777" w:rsidR="0023100D" w:rsidRPr="00E0769F" w:rsidRDefault="0023100D" w:rsidP="003B5ADE">
            <w:pPr>
              <w:spacing w:after="0"/>
              <w:ind w:left="0"/>
              <w:jc w:val="left"/>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Oracle ESB Server 2 (Clustering)</w:t>
            </w:r>
          </w:p>
        </w:tc>
        <w:tc>
          <w:tcPr>
            <w:tcW w:w="994" w:type="dxa"/>
            <w:tcBorders>
              <w:top w:val="nil"/>
              <w:left w:val="nil"/>
              <w:bottom w:val="single" w:sz="4" w:space="0" w:color="auto"/>
              <w:right w:val="single" w:sz="4" w:space="0" w:color="auto"/>
            </w:tcBorders>
            <w:shd w:val="clear" w:color="auto" w:fill="auto"/>
            <w:noWrap/>
            <w:hideMark/>
          </w:tcPr>
          <w:p w14:paraId="2E007899" w14:textId="4848D853" w:rsidR="0023100D" w:rsidRPr="00E0769F" w:rsidRDefault="009C5795" w:rsidP="003B5ADE">
            <w:pPr>
              <w:spacing w:after="0"/>
              <w:ind w:left="0"/>
              <w:jc w:val="left"/>
              <w:rPr>
                <w:rFonts w:asciiTheme="minorHAnsi" w:eastAsia="Times New Roman" w:hAnsiTheme="minorHAnsi" w:cstheme="minorHAnsi"/>
                <w:lang w:val="en-US" w:eastAsia="zh-TW"/>
              </w:rPr>
            </w:pPr>
            <w:r>
              <w:rPr>
                <w:rFonts w:asciiTheme="minorHAnsi" w:eastAsia="Times New Roman" w:hAnsiTheme="minorHAnsi" w:cstheme="minorHAnsi"/>
                <w:lang w:val="en-US" w:eastAsia="zh-TW"/>
              </w:rPr>
              <w:t>Physical</w:t>
            </w:r>
            <w:r w:rsidRPr="00E0769F">
              <w:rPr>
                <w:rFonts w:asciiTheme="minorHAnsi" w:eastAsia="Times New Roman" w:hAnsiTheme="minorHAnsi" w:cstheme="minorHAnsi"/>
                <w:lang w:val="en-US" w:eastAsia="zh-TW"/>
              </w:rPr>
              <w:t xml:space="preserve"> </w:t>
            </w:r>
            <w:r w:rsidR="0023100D" w:rsidRPr="00E0769F">
              <w:rPr>
                <w:rFonts w:asciiTheme="minorHAnsi" w:eastAsia="Times New Roman" w:hAnsiTheme="minorHAnsi" w:cstheme="minorHAnsi"/>
                <w:lang w:val="en-US" w:eastAsia="zh-TW"/>
              </w:rPr>
              <w:t>Machine</w:t>
            </w:r>
          </w:p>
        </w:tc>
        <w:tc>
          <w:tcPr>
            <w:tcW w:w="3146" w:type="dxa"/>
            <w:tcBorders>
              <w:top w:val="nil"/>
              <w:left w:val="nil"/>
              <w:bottom w:val="single" w:sz="4" w:space="0" w:color="auto"/>
              <w:right w:val="single" w:sz="4" w:space="0" w:color="auto"/>
            </w:tcBorders>
            <w:shd w:val="clear" w:color="auto" w:fill="auto"/>
            <w:hideMark/>
          </w:tcPr>
          <w:p w14:paraId="631F602B" w14:textId="2D9FC5AA" w:rsidR="0023100D" w:rsidRPr="00E0769F" w:rsidRDefault="0023100D" w:rsidP="003B5ADE">
            <w:pPr>
              <w:spacing w:after="0"/>
              <w:ind w:left="0"/>
              <w:jc w:val="left"/>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 xml:space="preserve">O/S: </w:t>
            </w:r>
            <w:r w:rsidR="00F36AD5">
              <w:rPr>
                <w:rFonts w:asciiTheme="minorHAnsi" w:eastAsia="Times New Roman" w:hAnsiTheme="minorHAnsi" w:cstheme="minorHAnsi"/>
                <w:lang w:val="en-US" w:eastAsia="zh-TW"/>
              </w:rPr>
              <w:t>REHL 6.4</w:t>
            </w:r>
            <w:r w:rsidRPr="00E0769F">
              <w:rPr>
                <w:rFonts w:asciiTheme="minorHAnsi" w:eastAsia="Times New Roman" w:hAnsiTheme="minorHAnsi" w:cstheme="minorHAnsi"/>
                <w:lang w:val="en-US" w:eastAsia="zh-TW"/>
              </w:rPr>
              <w:br/>
              <w:t>CPU: 8 cores Xeon @ 2.1Mhz</w:t>
            </w:r>
            <w:r w:rsidRPr="00E0769F">
              <w:rPr>
                <w:rFonts w:asciiTheme="minorHAnsi" w:eastAsia="Times New Roman" w:hAnsiTheme="minorHAnsi" w:cstheme="minorHAnsi"/>
                <w:lang w:val="en-US" w:eastAsia="zh-TW"/>
              </w:rPr>
              <w:br/>
              <w:t>Memory: 48G</w:t>
            </w:r>
            <w:r w:rsidRPr="00E0769F">
              <w:rPr>
                <w:rFonts w:asciiTheme="minorHAnsi" w:eastAsia="Times New Roman" w:hAnsiTheme="minorHAnsi" w:cstheme="minorHAnsi"/>
                <w:lang w:val="en-US" w:eastAsia="zh-TW"/>
              </w:rPr>
              <w:br/>
            </w:r>
            <w:r w:rsidR="001175A8" w:rsidRPr="00E0769F">
              <w:rPr>
                <w:rFonts w:asciiTheme="minorHAnsi" w:eastAsia="Times New Roman" w:hAnsiTheme="minorHAnsi" w:cstheme="minorHAnsi"/>
                <w:lang w:val="en-US" w:eastAsia="zh-TW"/>
              </w:rPr>
              <w:t>Hard disk</w:t>
            </w:r>
            <w:r w:rsidRPr="00E0769F">
              <w:rPr>
                <w:rFonts w:asciiTheme="minorHAnsi" w:eastAsia="Times New Roman" w:hAnsiTheme="minorHAnsi" w:cstheme="minorHAnsi"/>
                <w:lang w:val="en-US" w:eastAsia="zh-TW"/>
              </w:rPr>
              <w:t>: 2TB SAN Disk</w:t>
            </w:r>
          </w:p>
        </w:tc>
        <w:tc>
          <w:tcPr>
            <w:tcW w:w="2860" w:type="dxa"/>
            <w:tcBorders>
              <w:top w:val="nil"/>
              <w:left w:val="nil"/>
              <w:bottom w:val="single" w:sz="4" w:space="0" w:color="auto"/>
              <w:right w:val="single" w:sz="4" w:space="0" w:color="auto"/>
            </w:tcBorders>
            <w:shd w:val="clear" w:color="auto" w:fill="auto"/>
            <w:hideMark/>
          </w:tcPr>
          <w:p w14:paraId="45B9429D" w14:textId="77777777" w:rsidR="0023100D" w:rsidRPr="00E0769F" w:rsidRDefault="0023100D" w:rsidP="003B5ADE">
            <w:pPr>
              <w:spacing w:after="0"/>
              <w:ind w:left="0"/>
              <w:jc w:val="left"/>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WebLogic server, Oracle ESB Server 11g</w:t>
            </w:r>
          </w:p>
        </w:tc>
        <w:tc>
          <w:tcPr>
            <w:tcW w:w="3080" w:type="dxa"/>
            <w:tcBorders>
              <w:top w:val="nil"/>
              <w:left w:val="nil"/>
              <w:bottom w:val="single" w:sz="4" w:space="0" w:color="auto"/>
              <w:right w:val="single" w:sz="4" w:space="0" w:color="auto"/>
            </w:tcBorders>
            <w:shd w:val="clear" w:color="auto" w:fill="auto"/>
            <w:hideMark/>
          </w:tcPr>
          <w:p w14:paraId="6F3D5793" w14:textId="77777777" w:rsidR="0023100D" w:rsidRPr="00E0769F" w:rsidRDefault="0023100D" w:rsidP="003B5ADE">
            <w:pPr>
              <w:spacing w:after="0"/>
              <w:ind w:left="0"/>
              <w:jc w:val="left"/>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Hardware Load Balancer is required for Clustering.</w:t>
            </w:r>
          </w:p>
        </w:tc>
      </w:tr>
      <w:tr w:rsidR="000636C3" w:rsidRPr="00E0769F" w14:paraId="4906A8B8" w14:textId="77777777" w:rsidTr="008041EC">
        <w:trPr>
          <w:trHeight w:val="1200"/>
        </w:trPr>
        <w:tc>
          <w:tcPr>
            <w:tcW w:w="468" w:type="dxa"/>
            <w:tcBorders>
              <w:top w:val="nil"/>
              <w:left w:val="single" w:sz="4" w:space="0" w:color="auto"/>
              <w:bottom w:val="single" w:sz="4" w:space="0" w:color="auto"/>
              <w:right w:val="single" w:sz="4" w:space="0" w:color="auto"/>
            </w:tcBorders>
            <w:shd w:val="clear" w:color="auto" w:fill="auto"/>
            <w:noWrap/>
            <w:hideMark/>
          </w:tcPr>
          <w:p w14:paraId="321E13B6" w14:textId="77777777" w:rsidR="0023100D" w:rsidRPr="00E0769F" w:rsidRDefault="0023100D" w:rsidP="00A97B19">
            <w:pPr>
              <w:spacing w:after="0"/>
              <w:ind w:left="0"/>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4</w:t>
            </w:r>
          </w:p>
        </w:tc>
        <w:tc>
          <w:tcPr>
            <w:tcW w:w="1417" w:type="dxa"/>
            <w:tcBorders>
              <w:top w:val="nil"/>
              <w:left w:val="nil"/>
              <w:bottom w:val="single" w:sz="4" w:space="0" w:color="auto"/>
              <w:right w:val="single" w:sz="4" w:space="0" w:color="auto"/>
            </w:tcBorders>
            <w:shd w:val="clear" w:color="auto" w:fill="auto"/>
            <w:noWrap/>
            <w:hideMark/>
          </w:tcPr>
          <w:p w14:paraId="46E6F8CB" w14:textId="77777777" w:rsidR="0023100D" w:rsidRPr="00E0769F" w:rsidRDefault="0023100D" w:rsidP="00A97B19">
            <w:pPr>
              <w:spacing w:after="0"/>
              <w:ind w:left="0"/>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Production</w:t>
            </w:r>
          </w:p>
        </w:tc>
        <w:tc>
          <w:tcPr>
            <w:tcW w:w="2160" w:type="dxa"/>
            <w:tcBorders>
              <w:top w:val="nil"/>
              <w:left w:val="nil"/>
              <w:bottom w:val="single" w:sz="4" w:space="0" w:color="auto"/>
              <w:right w:val="single" w:sz="4" w:space="0" w:color="auto"/>
            </w:tcBorders>
            <w:shd w:val="clear" w:color="auto" w:fill="auto"/>
            <w:noWrap/>
            <w:hideMark/>
          </w:tcPr>
          <w:p w14:paraId="25E36F1F" w14:textId="77777777" w:rsidR="0023100D" w:rsidRPr="00E0769F" w:rsidRDefault="0023100D" w:rsidP="003B5ADE">
            <w:pPr>
              <w:spacing w:after="0"/>
              <w:ind w:left="0"/>
              <w:jc w:val="left"/>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Oracle ESB Server 1 (Clustering)</w:t>
            </w:r>
          </w:p>
        </w:tc>
        <w:tc>
          <w:tcPr>
            <w:tcW w:w="994" w:type="dxa"/>
            <w:tcBorders>
              <w:top w:val="nil"/>
              <w:left w:val="nil"/>
              <w:bottom w:val="single" w:sz="4" w:space="0" w:color="auto"/>
              <w:right w:val="single" w:sz="4" w:space="0" w:color="auto"/>
            </w:tcBorders>
            <w:shd w:val="clear" w:color="auto" w:fill="auto"/>
            <w:noWrap/>
            <w:hideMark/>
          </w:tcPr>
          <w:p w14:paraId="212AB6E7" w14:textId="656ED89B" w:rsidR="0023100D" w:rsidRPr="00E0769F" w:rsidRDefault="009C5795" w:rsidP="003B5ADE">
            <w:pPr>
              <w:spacing w:after="0"/>
              <w:ind w:left="0"/>
              <w:jc w:val="left"/>
              <w:rPr>
                <w:rFonts w:asciiTheme="minorHAnsi" w:eastAsia="Times New Roman" w:hAnsiTheme="minorHAnsi" w:cstheme="minorHAnsi"/>
                <w:lang w:val="en-US" w:eastAsia="zh-TW"/>
              </w:rPr>
            </w:pPr>
            <w:r>
              <w:rPr>
                <w:rFonts w:asciiTheme="minorHAnsi" w:eastAsia="Times New Roman" w:hAnsiTheme="minorHAnsi" w:cstheme="minorHAnsi"/>
                <w:lang w:val="en-US" w:eastAsia="zh-TW"/>
              </w:rPr>
              <w:t>Physical</w:t>
            </w:r>
            <w:r w:rsidRPr="00E0769F">
              <w:rPr>
                <w:rFonts w:asciiTheme="minorHAnsi" w:eastAsia="Times New Roman" w:hAnsiTheme="minorHAnsi" w:cstheme="minorHAnsi"/>
                <w:lang w:val="en-US" w:eastAsia="zh-TW"/>
              </w:rPr>
              <w:t xml:space="preserve"> </w:t>
            </w:r>
            <w:r w:rsidR="0023100D" w:rsidRPr="00E0769F">
              <w:rPr>
                <w:rFonts w:asciiTheme="minorHAnsi" w:eastAsia="Times New Roman" w:hAnsiTheme="minorHAnsi" w:cstheme="minorHAnsi"/>
                <w:lang w:val="en-US" w:eastAsia="zh-TW"/>
              </w:rPr>
              <w:t>Machine</w:t>
            </w:r>
          </w:p>
        </w:tc>
        <w:tc>
          <w:tcPr>
            <w:tcW w:w="3146" w:type="dxa"/>
            <w:tcBorders>
              <w:top w:val="nil"/>
              <w:left w:val="nil"/>
              <w:bottom w:val="single" w:sz="4" w:space="0" w:color="auto"/>
              <w:right w:val="single" w:sz="4" w:space="0" w:color="auto"/>
            </w:tcBorders>
            <w:shd w:val="clear" w:color="auto" w:fill="auto"/>
            <w:hideMark/>
          </w:tcPr>
          <w:p w14:paraId="7EB7900F" w14:textId="6878A7F2" w:rsidR="0023100D" w:rsidRPr="00E0769F" w:rsidRDefault="0023100D" w:rsidP="003B5ADE">
            <w:pPr>
              <w:spacing w:after="0"/>
              <w:ind w:left="0"/>
              <w:jc w:val="left"/>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 xml:space="preserve">O/S: </w:t>
            </w:r>
            <w:r w:rsidR="00F36AD5">
              <w:rPr>
                <w:rFonts w:asciiTheme="minorHAnsi" w:eastAsia="Times New Roman" w:hAnsiTheme="minorHAnsi" w:cstheme="minorHAnsi"/>
                <w:lang w:val="en-US" w:eastAsia="zh-TW"/>
              </w:rPr>
              <w:t>REHL 6.4</w:t>
            </w:r>
            <w:r w:rsidRPr="00E0769F">
              <w:rPr>
                <w:rFonts w:asciiTheme="minorHAnsi" w:eastAsia="Times New Roman" w:hAnsiTheme="minorHAnsi" w:cstheme="minorHAnsi"/>
                <w:lang w:val="en-US" w:eastAsia="zh-TW"/>
              </w:rPr>
              <w:t>CPU: 8 cores Xeon @ 2.1Mhz</w:t>
            </w:r>
            <w:r w:rsidRPr="00E0769F">
              <w:rPr>
                <w:rFonts w:asciiTheme="minorHAnsi" w:eastAsia="Times New Roman" w:hAnsiTheme="minorHAnsi" w:cstheme="minorHAnsi"/>
                <w:lang w:val="en-US" w:eastAsia="zh-TW"/>
              </w:rPr>
              <w:br/>
              <w:t>Memory: 48G</w:t>
            </w:r>
            <w:r w:rsidRPr="00E0769F">
              <w:rPr>
                <w:rFonts w:asciiTheme="minorHAnsi" w:eastAsia="Times New Roman" w:hAnsiTheme="minorHAnsi" w:cstheme="minorHAnsi"/>
                <w:lang w:val="en-US" w:eastAsia="zh-TW"/>
              </w:rPr>
              <w:br/>
            </w:r>
            <w:r w:rsidR="001175A8" w:rsidRPr="00E0769F">
              <w:rPr>
                <w:rFonts w:asciiTheme="minorHAnsi" w:eastAsia="Times New Roman" w:hAnsiTheme="minorHAnsi" w:cstheme="minorHAnsi"/>
                <w:lang w:val="en-US" w:eastAsia="zh-TW"/>
              </w:rPr>
              <w:t>Hard disk</w:t>
            </w:r>
            <w:r w:rsidRPr="00E0769F">
              <w:rPr>
                <w:rFonts w:asciiTheme="minorHAnsi" w:eastAsia="Times New Roman" w:hAnsiTheme="minorHAnsi" w:cstheme="minorHAnsi"/>
                <w:lang w:val="en-US" w:eastAsia="zh-TW"/>
              </w:rPr>
              <w:t>: 6TB SAN Disk</w:t>
            </w:r>
          </w:p>
        </w:tc>
        <w:tc>
          <w:tcPr>
            <w:tcW w:w="2860" w:type="dxa"/>
            <w:tcBorders>
              <w:top w:val="nil"/>
              <w:left w:val="nil"/>
              <w:bottom w:val="single" w:sz="4" w:space="0" w:color="auto"/>
              <w:right w:val="single" w:sz="4" w:space="0" w:color="auto"/>
            </w:tcBorders>
            <w:shd w:val="clear" w:color="auto" w:fill="auto"/>
            <w:hideMark/>
          </w:tcPr>
          <w:p w14:paraId="631E8EFA" w14:textId="77777777" w:rsidR="0023100D" w:rsidRPr="00E0769F" w:rsidRDefault="0023100D" w:rsidP="003B5ADE">
            <w:pPr>
              <w:spacing w:after="0"/>
              <w:ind w:left="0"/>
              <w:jc w:val="left"/>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WebLogic server, Oracle ESB Server 11g</w:t>
            </w:r>
          </w:p>
        </w:tc>
        <w:tc>
          <w:tcPr>
            <w:tcW w:w="3080" w:type="dxa"/>
            <w:tcBorders>
              <w:top w:val="nil"/>
              <w:left w:val="nil"/>
              <w:bottom w:val="single" w:sz="4" w:space="0" w:color="auto"/>
              <w:right w:val="single" w:sz="4" w:space="0" w:color="auto"/>
            </w:tcBorders>
            <w:shd w:val="clear" w:color="auto" w:fill="auto"/>
            <w:hideMark/>
          </w:tcPr>
          <w:p w14:paraId="265FECA8" w14:textId="77777777" w:rsidR="0023100D" w:rsidRPr="00E0769F" w:rsidRDefault="0023100D" w:rsidP="003B5ADE">
            <w:pPr>
              <w:spacing w:after="0"/>
              <w:ind w:left="0"/>
              <w:jc w:val="left"/>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Hardware Load Balancer is required for Clustering. </w:t>
            </w:r>
          </w:p>
        </w:tc>
      </w:tr>
      <w:tr w:rsidR="000636C3" w:rsidRPr="00E0769F" w14:paraId="1999334E" w14:textId="77777777" w:rsidTr="008041EC">
        <w:trPr>
          <w:trHeight w:val="56"/>
        </w:trPr>
        <w:tc>
          <w:tcPr>
            <w:tcW w:w="468" w:type="dxa"/>
            <w:tcBorders>
              <w:top w:val="nil"/>
              <w:left w:val="single" w:sz="4" w:space="0" w:color="auto"/>
              <w:bottom w:val="single" w:sz="4" w:space="0" w:color="auto"/>
              <w:right w:val="single" w:sz="4" w:space="0" w:color="auto"/>
            </w:tcBorders>
            <w:shd w:val="clear" w:color="auto" w:fill="auto"/>
            <w:noWrap/>
            <w:hideMark/>
          </w:tcPr>
          <w:p w14:paraId="1F8383D2" w14:textId="77777777" w:rsidR="0023100D" w:rsidRPr="00E0769F" w:rsidRDefault="0023100D" w:rsidP="00A97B19">
            <w:pPr>
              <w:spacing w:after="0"/>
              <w:ind w:left="0"/>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5</w:t>
            </w:r>
          </w:p>
        </w:tc>
        <w:tc>
          <w:tcPr>
            <w:tcW w:w="1417" w:type="dxa"/>
            <w:tcBorders>
              <w:top w:val="nil"/>
              <w:left w:val="nil"/>
              <w:bottom w:val="single" w:sz="4" w:space="0" w:color="auto"/>
              <w:right w:val="single" w:sz="4" w:space="0" w:color="auto"/>
            </w:tcBorders>
            <w:shd w:val="clear" w:color="auto" w:fill="auto"/>
            <w:noWrap/>
            <w:hideMark/>
          </w:tcPr>
          <w:p w14:paraId="1364D520" w14:textId="77777777" w:rsidR="0023100D" w:rsidRPr="00E0769F" w:rsidRDefault="0023100D" w:rsidP="00A97B19">
            <w:pPr>
              <w:spacing w:after="0"/>
              <w:ind w:left="0"/>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Production</w:t>
            </w:r>
          </w:p>
        </w:tc>
        <w:tc>
          <w:tcPr>
            <w:tcW w:w="2160" w:type="dxa"/>
            <w:tcBorders>
              <w:top w:val="nil"/>
              <w:left w:val="nil"/>
              <w:bottom w:val="single" w:sz="4" w:space="0" w:color="auto"/>
              <w:right w:val="single" w:sz="4" w:space="0" w:color="auto"/>
            </w:tcBorders>
            <w:shd w:val="clear" w:color="auto" w:fill="auto"/>
            <w:noWrap/>
            <w:hideMark/>
          </w:tcPr>
          <w:p w14:paraId="1E50EB31" w14:textId="77777777" w:rsidR="0023100D" w:rsidRPr="00E0769F" w:rsidRDefault="0023100D" w:rsidP="003B5ADE">
            <w:pPr>
              <w:spacing w:after="0"/>
              <w:ind w:left="0"/>
              <w:jc w:val="left"/>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Oracle ESB Server 2 (Clustering)</w:t>
            </w:r>
          </w:p>
        </w:tc>
        <w:tc>
          <w:tcPr>
            <w:tcW w:w="994" w:type="dxa"/>
            <w:tcBorders>
              <w:top w:val="nil"/>
              <w:left w:val="nil"/>
              <w:bottom w:val="single" w:sz="4" w:space="0" w:color="auto"/>
              <w:right w:val="single" w:sz="4" w:space="0" w:color="auto"/>
            </w:tcBorders>
            <w:shd w:val="clear" w:color="auto" w:fill="auto"/>
            <w:noWrap/>
            <w:hideMark/>
          </w:tcPr>
          <w:p w14:paraId="215B83FB" w14:textId="77CFCF7E" w:rsidR="0023100D" w:rsidRPr="00E0769F" w:rsidRDefault="009C5795" w:rsidP="003B5ADE">
            <w:pPr>
              <w:spacing w:after="0"/>
              <w:ind w:left="0"/>
              <w:jc w:val="left"/>
              <w:rPr>
                <w:rFonts w:asciiTheme="minorHAnsi" w:eastAsia="Times New Roman" w:hAnsiTheme="minorHAnsi" w:cstheme="minorHAnsi"/>
                <w:lang w:val="en-US" w:eastAsia="zh-TW"/>
              </w:rPr>
            </w:pPr>
            <w:r>
              <w:rPr>
                <w:rFonts w:asciiTheme="minorHAnsi" w:eastAsia="Times New Roman" w:hAnsiTheme="minorHAnsi" w:cstheme="minorHAnsi"/>
                <w:lang w:val="en-US" w:eastAsia="zh-TW"/>
              </w:rPr>
              <w:t>Physical</w:t>
            </w:r>
            <w:r w:rsidRPr="00E0769F">
              <w:rPr>
                <w:rFonts w:asciiTheme="minorHAnsi" w:eastAsia="Times New Roman" w:hAnsiTheme="minorHAnsi" w:cstheme="minorHAnsi"/>
                <w:lang w:val="en-US" w:eastAsia="zh-TW"/>
              </w:rPr>
              <w:t xml:space="preserve"> </w:t>
            </w:r>
            <w:r w:rsidR="0023100D" w:rsidRPr="00E0769F">
              <w:rPr>
                <w:rFonts w:asciiTheme="minorHAnsi" w:eastAsia="Times New Roman" w:hAnsiTheme="minorHAnsi" w:cstheme="minorHAnsi"/>
                <w:lang w:val="en-US" w:eastAsia="zh-TW"/>
              </w:rPr>
              <w:t>Machine</w:t>
            </w:r>
          </w:p>
        </w:tc>
        <w:tc>
          <w:tcPr>
            <w:tcW w:w="3146" w:type="dxa"/>
            <w:tcBorders>
              <w:top w:val="nil"/>
              <w:left w:val="nil"/>
              <w:bottom w:val="single" w:sz="4" w:space="0" w:color="auto"/>
              <w:right w:val="single" w:sz="4" w:space="0" w:color="auto"/>
            </w:tcBorders>
            <w:shd w:val="clear" w:color="auto" w:fill="auto"/>
            <w:hideMark/>
          </w:tcPr>
          <w:p w14:paraId="4EE2EB1B" w14:textId="7A581A24" w:rsidR="0023100D" w:rsidRPr="00E0769F" w:rsidRDefault="0023100D" w:rsidP="003B5ADE">
            <w:pPr>
              <w:spacing w:after="0"/>
              <w:ind w:left="0"/>
              <w:jc w:val="left"/>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 xml:space="preserve">O/S: </w:t>
            </w:r>
            <w:r w:rsidR="00F36AD5">
              <w:rPr>
                <w:rFonts w:asciiTheme="minorHAnsi" w:eastAsia="Times New Roman" w:hAnsiTheme="minorHAnsi" w:cstheme="minorHAnsi"/>
                <w:lang w:val="en-US" w:eastAsia="zh-TW"/>
              </w:rPr>
              <w:t>REHL 6.4</w:t>
            </w:r>
            <w:r w:rsidRPr="00E0769F">
              <w:rPr>
                <w:rFonts w:asciiTheme="minorHAnsi" w:eastAsia="Times New Roman" w:hAnsiTheme="minorHAnsi" w:cstheme="minorHAnsi"/>
                <w:lang w:val="en-US" w:eastAsia="zh-TW"/>
              </w:rPr>
              <w:br/>
              <w:t>CPU: 8 cores Xeon @ 2.1Mhz</w:t>
            </w:r>
            <w:r w:rsidRPr="00E0769F">
              <w:rPr>
                <w:rFonts w:asciiTheme="minorHAnsi" w:eastAsia="Times New Roman" w:hAnsiTheme="minorHAnsi" w:cstheme="minorHAnsi"/>
                <w:lang w:val="en-US" w:eastAsia="zh-TW"/>
              </w:rPr>
              <w:br/>
              <w:t>Memory: 48G</w:t>
            </w:r>
            <w:r w:rsidRPr="00E0769F">
              <w:rPr>
                <w:rFonts w:asciiTheme="minorHAnsi" w:eastAsia="Times New Roman" w:hAnsiTheme="minorHAnsi" w:cstheme="minorHAnsi"/>
                <w:lang w:val="en-US" w:eastAsia="zh-TW"/>
              </w:rPr>
              <w:br/>
            </w:r>
            <w:r w:rsidR="001175A8" w:rsidRPr="00E0769F">
              <w:rPr>
                <w:rFonts w:asciiTheme="minorHAnsi" w:eastAsia="Times New Roman" w:hAnsiTheme="minorHAnsi" w:cstheme="minorHAnsi"/>
                <w:lang w:val="en-US" w:eastAsia="zh-TW"/>
              </w:rPr>
              <w:t>Hard disk</w:t>
            </w:r>
            <w:r w:rsidRPr="00E0769F">
              <w:rPr>
                <w:rFonts w:asciiTheme="minorHAnsi" w:eastAsia="Times New Roman" w:hAnsiTheme="minorHAnsi" w:cstheme="minorHAnsi"/>
                <w:lang w:val="en-US" w:eastAsia="zh-TW"/>
              </w:rPr>
              <w:t>: 6TB SAN Disk</w:t>
            </w:r>
          </w:p>
        </w:tc>
        <w:tc>
          <w:tcPr>
            <w:tcW w:w="2860" w:type="dxa"/>
            <w:tcBorders>
              <w:top w:val="nil"/>
              <w:left w:val="nil"/>
              <w:bottom w:val="single" w:sz="4" w:space="0" w:color="auto"/>
              <w:right w:val="single" w:sz="4" w:space="0" w:color="auto"/>
            </w:tcBorders>
            <w:shd w:val="clear" w:color="auto" w:fill="auto"/>
            <w:hideMark/>
          </w:tcPr>
          <w:p w14:paraId="72624A1D" w14:textId="77777777" w:rsidR="0023100D" w:rsidRPr="00E0769F" w:rsidRDefault="0023100D" w:rsidP="003B5ADE">
            <w:pPr>
              <w:spacing w:after="0"/>
              <w:ind w:left="0"/>
              <w:jc w:val="left"/>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WebLogic server, Oracle ESB Server 11g</w:t>
            </w:r>
          </w:p>
        </w:tc>
        <w:tc>
          <w:tcPr>
            <w:tcW w:w="3080" w:type="dxa"/>
            <w:tcBorders>
              <w:top w:val="nil"/>
              <w:left w:val="nil"/>
              <w:bottom w:val="single" w:sz="4" w:space="0" w:color="auto"/>
              <w:right w:val="single" w:sz="4" w:space="0" w:color="auto"/>
            </w:tcBorders>
            <w:shd w:val="clear" w:color="auto" w:fill="auto"/>
            <w:hideMark/>
          </w:tcPr>
          <w:p w14:paraId="3FC23C89" w14:textId="77777777" w:rsidR="0023100D" w:rsidRPr="00E0769F" w:rsidRDefault="0023100D" w:rsidP="003B5ADE">
            <w:pPr>
              <w:spacing w:after="0"/>
              <w:ind w:left="0"/>
              <w:jc w:val="left"/>
              <w:rPr>
                <w:rFonts w:asciiTheme="minorHAnsi" w:eastAsia="Times New Roman" w:hAnsiTheme="minorHAnsi" w:cstheme="minorHAnsi"/>
                <w:lang w:val="en-US" w:eastAsia="zh-TW"/>
              </w:rPr>
            </w:pPr>
            <w:r w:rsidRPr="00E0769F">
              <w:rPr>
                <w:rFonts w:asciiTheme="minorHAnsi" w:eastAsia="Times New Roman" w:hAnsiTheme="minorHAnsi" w:cstheme="minorHAnsi"/>
                <w:lang w:val="en-US" w:eastAsia="zh-TW"/>
              </w:rPr>
              <w:t>Hardware Load Balancer is required for Clustering. </w:t>
            </w:r>
          </w:p>
        </w:tc>
      </w:tr>
    </w:tbl>
    <w:p w14:paraId="25520184" w14:textId="77777777" w:rsidR="0023100D" w:rsidRPr="006229D3" w:rsidRDefault="0023100D" w:rsidP="0023100D">
      <w:pPr>
        <w:rPr>
          <w:rFonts w:asciiTheme="minorHAnsi" w:hAnsiTheme="minorHAnsi"/>
        </w:rPr>
      </w:pPr>
    </w:p>
    <w:p w14:paraId="5610F80C" w14:textId="77777777" w:rsidR="00DE0004" w:rsidRPr="00E0769F" w:rsidRDefault="00DE0004" w:rsidP="00F36AD5">
      <w:pPr>
        <w:pStyle w:val="Heading1"/>
        <w:keepNext w:val="0"/>
        <w:keepLines w:val="0"/>
        <w:numPr>
          <w:ilvl w:val="0"/>
          <w:numId w:val="0"/>
        </w:numPr>
        <w:spacing w:before="300"/>
        <w:jc w:val="left"/>
        <w:rPr>
          <w:rFonts w:asciiTheme="minorHAnsi" w:hAnsiTheme="minorHAnsi" w:cstheme="minorHAnsi"/>
          <w:lang w:eastAsia="zh-HK"/>
        </w:rPr>
        <w:sectPr w:rsidR="00DE0004" w:rsidRPr="00E0769F" w:rsidSect="00F36AD5">
          <w:pgSz w:w="16834" w:h="11909" w:orient="landscape" w:code="9"/>
          <w:pgMar w:top="1267" w:right="1080" w:bottom="1195" w:left="1584" w:header="720" w:footer="648" w:gutter="0"/>
          <w:cols w:space="720"/>
          <w:docGrid w:linePitch="360"/>
        </w:sectPr>
      </w:pPr>
    </w:p>
    <w:p w14:paraId="07459132" w14:textId="383B6DFF" w:rsidR="00254337" w:rsidRDefault="00254337" w:rsidP="00530287">
      <w:pPr>
        <w:pStyle w:val="Heading1"/>
        <w:numPr>
          <w:ilvl w:val="0"/>
          <w:numId w:val="0"/>
        </w:numPr>
        <w:ind w:left="432" w:hanging="432"/>
        <w:rPr>
          <w:rFonts w:asciiTheme="minorHAnsi" w:hAnsiTheme="minorHAnsi"/>
        </w:rPr>
      </w:pPr>
      <w:bookmarkStart w:id="43" w:name="_Toc461010493"/>
      <w:bookmarkStart w:id="44" w:name="_Toc459619196"/>
      <w:bookmarkStart w:id="45" w:name="_Toc459622306"/>
      <w:bookmarkStart w:id="46" w:name="_Toc459619197"/>
      <w:r w:rsidRPr="006229D3">
        <w:rPr>
          <w:rFonts w:asciiTheme="minorHAnsi" w:hAnsiTheme="minorHAnsi"/>
        </w:rPr>
        <w:lastRenderedPageBreak/>
        <w:t xml:space="preserve">Appendix </w:t>
      </w:r>
      <w:r>
        <w:rPr>
          <w:rFonts w:asciiTheme="minorHAnsi" w:hAnsiTheme="minorHAnsi" w:cstheme="minorHAnsi"/>
        </w:rPr>
        <w:t>B</w:t>
      </w:r>
      <w:r w:rsidRPr="006229D3">
        <w:rPr>
          <w:rFonts w:asciiTheme="minorHAnsi" w:hAnsiTheme="minorHAnsi"/>
        </w:rPr>
        <w:t xml:space="preserve"> – </w:t>
      </w:r>
      <w:r>
        <w:rPr>
          <w:rFonts w:asciiTheme="minorHAnsi" w:hAnsiTheme="minorHAnsi"/>
        </w:rPr>
        <w:t>High-level Project Plan</w:t>
      </w:r>
      <w:bookmarkEnd w:id="43"/>
    </w:p>
    <w:tbl>
      <w:tblPr>
        <w:tblW w:w="13360" w:type="dxa"/>
        <w:tblLook w:val="04A0" w:firstRow="1" w:lastRow="0" w:firstColumn="1" w:lastColumn="0" w:noHBand="0" w:noVBand="1"/>
      </w:tblPr>
      <w:tblGrid>
        <w:gridCol w:w="513"/>
        <w:gridCol w:w="4473"/>
        <w:gridCol w:w="263"/>
        <w:gridCol w:w="469"/>
        <w:gridCol w:w="469"/>
        <w:gridCol w:w="469"/>
        <w:gridCol w:w="469"/>
        <w:gridCol w:w="469"/>
        <w:gridCol w:w="469"/>
        <w:gridCol w:w="469"/>
        <w:gridCol w:w="469"/>
        <w:gridCol w:w="469"/>
        <w:gridCol w:w="469"/>
        <w:gridCol w:w="469"/>
        <w:gridCol w:w="469"/>
        <w:gridCol w:w="469"/>
        <w:gridCol w:w="469"/>
        <w:gridCol w:w="469"/>
        <w:gridCol w:w="469"/>
        <w:gridCol w:w="469"/>
        <w:gridCol w:w="469"/>
        <w:gridCol w:w="469"/>
      </w:tblGrid>
      <w:tr w:rsidR="008A5538" w:rsidRPr="008A5538" w14:paraId="74A7D8D5" w14:textId="77777777" w:rsidTr="008A5538">
        <w:trPr>
          <w:trHeight w:val="855"/>
        </w:trPr>
        <w:tc>
          <w:tcPr>
            <w:tcW w:w="44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6A4F6D47" w14:textId="77777777" w:rsidR="008A5538" w:rsidRPr="008A5538" w:rsidRDefault="008A5538" w:rsidP="008A5538">
            <w:pPr>
              <w:spacing w:after="0"/>
              <w:ind w:left="0"/>
              <w:jc w:val="left"/>
              <w:rPr>
                <w:rFonts w:ascii="Calibri" w:eastAsia="Times New Roman" w:hAnsi="Calibri" w:cs="Calibri"/>
                <w:b/>
                <w:bCs/>
                <w:color w:val="000000"/>
                <w:szCs w:val="22"/>
                <w:lang w:val="en-US" w:eastAsia="zh-TW"/>
              </w:rPr>
            </w:pPr>
            <w:r w:rsidRPr="008A5538">
              <w:rPr>
                <w:rFonts w:ascii="Calibri" w:eastAsia="Times New Roman" w:hAnsi="Calibri" w:cs="Calibri"/>
                <w:b/>
                <w:bCs/>
                <w:color w:val="000000"/>
                <w:szCs w:val="22"/>
                <w:lang w:val="en-US" w:eastAsia="zh-TW"/>
              </w:rPr>
              <w:t>No.</w:t>
            </w:r>
          </w:p>
        </w:tc>
        <w:tc>
          <w:tcPr>
            <w:tcW w:w="4840" w:type="dxa"/>
            <w:tcBorders>
              <w:top w:val="single" w:sz="4" w:space="0" w:color="auto"/>
              <w:left w:val="nil"/>
              <w:bottom w:val="single" w:sz="4" w:space="0" w:color="auto"/>
              <w:right w:val="single" w:sz="4" w:space="0" w:color="auto"/>
            </w:tcBorders>
            <w:shd w:val="clear" w:color="000000" w:fill="9BC2E6"/>
            <w:noWrap/>
            <w:vAlign w:val="bottom"/>
            <w:hideMark/>
          </w:tcPr>
          <w:p w14:paraId="04202420" w14:textId="77777777" w:rsidR="008A5538" w:rsidRPr="008A5538" w:rsidRDefault="008A5538" w:rsidP="008A5538">
            <w:pPr>
              <w:spacing w:after="0"/>
              <w:ind w:left="0"/>
              <w:jc w:val="left"/>
              <w:rPr>
                <w:rFonts w:ascii="Calibri" w:eastAsia="Times New Roman" w:hAnsi="Calibri" w:cs="Calibri"/>
                <w:b/>
                <w:bCs/>
                <w:color w:val="000000"/>
                <w:szCs w:val="22"/>
                <w:lang w:val="en-US" w:eastAsia="zh-TW"/>
              </w:rPr>
            </w:pPr>
            <w:r w:rsidRPr="008A5538">
              <w:rPr>
                <w:rFonts w:ascii="Calibri" w:eastAsia="Times New Roman" w:hAnsi="Calibri" w:cs="Calibri"/>
                <w:b/>
                <w:bCs/>
                <w:color w:val="000000"/>
                <w:szCs w:val="22"/>
                <w:lang w:val="en-US" w:eastAsia="zh-TW"/>
              </w:rPr>
              <w:t>High Level Project Timeline</w:t>
            </w:r>
          </w:p>
        </w:tc>
        <w:tc>
          <w:tcPr>
            <w:tcW w:w="100" w:type="dxa"/>
            <w:tcBorders>
              <w:top w:val="single" w:sz="4" w:space="0" w:color="auto"/>
              <w:left w:val="nil"/>
              <w:bottom w:val="single" w:sz="4" w:space="0" w:color="auto"/>
              <w:right w:val="single" w:sz="4" w:space="0" w:color="auto"/>
            </w:tcBorders>
            <w:shd w:val="clear" w:color="000000" w:fill="9BC2E6"/>
            <w:noWrap/>
            <w:vAlign w:val="bottom"/>
            <w:hideMark/>
          </w:tcPr>
          <w:p w14:paraId="60167F3E"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5A1C6063"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Week1</w:t>
            </w:r>
          </w:p>
        </w:tc>
        <w:tc>
          <w:tcPr>
            <w:tcW w:w="42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0DAAA144"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Week2</w:t>
            </w:r>
          </w:p>
        </w:tc>
        <w:tc>
          <w:tcPr>
            <w:tcW w:w="42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65F9655F"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Week3</w:t>
            </w:r>
          </w:p>
        </w:tc>
        <w:tc>
          <w:tcPr>
            <w:tcW w:w="42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2BB2EC24"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Week4</w:t>
            </w:r>
          </w:p>
        </w:tc>
        <w:tc>
          <w:tcPr>
            <w:tcW w:w="42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0A19F9DF"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Week5</w:t>
            </w:r>
          </w:p>
        </w:tc>
        <w:tc>
          <w:tcPr>
            <w:tcW w:w="42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21939CDB"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Week6</w:t>
            </w:r>
          </w:p>
        </w:tc>
        <w:tc>
          <w:tcPr>
            <w:tcW w:w="42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36F543EB"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Week7</w:t>
            </w:r>
          </w:p>
        </w:tc>
        <w:tc>
          <w:tcPr>
            <w:tcW w:w="42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7A3B5759"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Week8</w:t>
            </w:r>
          </w:p>
        </w:tc>
        <w:tc>
          <w:tcPr>
            <w:tcW w:w="42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5192EE63"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Week9</w:t>
            </w:r>
          </w:p>
        </w:tc>
        <w:tc>
          <w:tcPr>
            <w:tcW w:w="42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0CD02BF4"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Week10</w:t>
            </w:r>
          </w:p>
        </w:tc>
        <w:tc>
          <w:tcPr>
            <w:tcW w:w="42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2932D6E8"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Week11</w:t>
            </w:r>
          </w:p>
        </w:tc>
        <w:tc>
          <w:tcPr>
            <w:tcW w:w="42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1E6B3CA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Week12</w:t>
            </w:r>
          </w:p>
        </w:tc>
        <w:tc>
          <w:tcPr>
            <w:tcW w:w="42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13029941"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Week13</w:t>
            </w:r>
          </w:p>
        </w:tc>
        <w:tc>
          <w:tcPr>
            <w:tcW w:w="42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65BE0A22"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Week14</w:t>
            </w:r>
          </w:p>
        </w:tc>
        <w:tc>
          <w:tcPr>
            <w:tcW w:w="42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4697AB0B"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Week15</w:t>
            </w:r>
          </w:p>
        </w:tc>
        <w:tc>
          <w:tcPr>
            <w:tcW w:w="42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4389A60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Week16</w:t>
            </w:r>
          </w:p>
        </w:tc>
        <w:tc>
          <w:tcPr>
            <w:tcW w:w="42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12B33D00"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Week17</w:t>
            </w:r>
          </w:p>
        </w:tc>
        <w:tc>
          <w:tcPr>
            <w:tcW w:w="42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0137F668"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Week18</w:t>
            </w:r>
          </w:p>
        </w:tc>
        <w:tc>
          <w:tcPr>
            <w:tcW w:w="420" w:type="dxa"/>
            <w:tcBorders>
              <w:top w:val="single" w:sz="4" w:space="0" w:color="auto"/>
              <w:left w:val="nil"/>
              <w:bottom w:val="single" w:sz="4" w:space="0" w:color="auto"/>
              <w:right w:val="single" w:sz="4" w:space="0" w:color="auto"/>
            </w:tcBorders>
            <w:shd w:val="clear" w:color="000000" w:fill="9BC2E6"/>
            <w:noWrap/>
            <w:textDirection w:val="btLr"/>
            <w:vAlign w:val="bottom"/>
            <w:hideMark/>
          </w:tcPr>
          <w:p w14:paraId="5AF4993E"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Week19</w:t>
            </w:r>
          </w:p>
        </w:tc>
      </w:tr>
      <w:tr w:rsidR="008A5538" w:rsidRPr="008A5538" w14:paraId="1B492DC7" w14:textId="77777777" w:rsidTr="008A5538">
        <w:trPr>
          <w:trHeight w:val="33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6364B9A" w14:textId="77777777" w:rsidR="008A5538" w:rsidRPr="008A5538" w:rsidRDefault="008A5538" w:rsidP="008A5538">
            <w:pPr>
              <w:spacing w:after="0"/>
              <w:ind w:left="0"/>
              <w:jc w:val="righ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1</w:t>
            </w:r>
          </w:p>
        </w:tc>
        <w:tc>
          <w:tcPr>
            <w:tcW w:w="4840" w:type="dxa"/>
            <w:tcBorders>
              <w:top w:val="nil"/>
              <w:left w:val="nil"/>
              <w:bottom w:val="single" w:sz="4" w:space="0" w:color="auto"/>
              <w:right w:val="single" w:sz="4" w:space="0" w:color="auto"/>
            </w:tcBorders>
            <w:shd w:val="clear" w:color="auto" w:fill="auto"/>
            <w:noWrap/>
            <w:vAlign w:val="bottom"/>
            <w:hideMark/>
          </w:tcPr>
          <w:p w14:paraId="4BFF4642" w14:textId="77777777" w:rsidR="008A5538" w:rsidRPr="008A5538" w:rsidRDefault="008A5538" w:rsidP="008A5538">
            <w:pPr>
              <w:spacing w:after="0"/>
              <w:ind w:left="0"/>
              <w:jc w:val="left"/>
              <w:rPr>
                <w:rFonts w:ascii="Calibri" w:eastAsia="Times New Roman" w:hAnsi="Calibri" w:cs="Calibri"/>
                <w:b/>
                <w:bCs/>
                <w:color w:val="000000"/>
                <w:szCs w:val="22"/>
                <w:lang w:val="en-US" w:eastAsia="zh-TW"/>
              </w:rPr>
            </w:pPr>
            <w:r w:rsidRPr="008A5538">
              <w:rPr>
                <w:rFonts w:ascii="Calibri" w:eastAsia="Times New Roman" w:hAnsi="Calibri" w:cs="Calibri"/>
                <w:b/>
                <w:bCs/>
                <w:color w:val="000000"/>
                <w:szCs w:val="22"/>
                <w:lang w:val="en-US" w:eastAsia="zh-TW"/>
              </w:rPr>
              <w:t>Project Initialization</w:t>
            </w:r>
          </w:p>
        </w:tc>
        <w:tc>
          <w:tcPr>
            <w:tcW w:w="100" w:type="dxa"/>
            <w:tcBorders>
              <w:top w:val="nil"/>
              <w:left w:val="nil"/>
              <w:bottom w:val="single" w:sz="4" w:space="0" w:color="auto"/>
              <w:right w:val="single" w:sz="4" w:space="0" w:color="auto"/>
            </w:tcBorders>
            <w:shd w:val="clear" w:color="auto" w:fill="auto"/>
            <w:noWrap/>
            <w:vAlign w:val="bottom"/>
            <w:hideMark/>
          </w:tcPr>
          <w:p w14:paraId="1B3740B9"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FFC000"/>
            <w:noWrap/>
            <w:vAlign w:val="bottom"/>
            <w:hideMark/>
          </w:tcPr>
          <w:p w14:paraId="31BABE84"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FFC000"/>
            <w:noWrap/>
            <w:vAlign w:val="bottom"/>
            <w:hideMark/>
          </w:tcPr>
          <w:p w14:paraId="642BA87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9EAC740"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EEAE34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41DEC8A"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1B084A7E"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81E8DE1"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735BCDE"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39B591B"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19B62D1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CEC7B62"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17464901"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E6B5C23"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7BAB46E"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0A8DAC5"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8DD8650"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576A79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140847DD"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1CB9B45E"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r>
      <w:tr w:rsidR="008A5538" w:rsidRPr="008A5538" w14:paraId="4FF3D9C4" w14:textId="77777777" w:rsidTr="008A5538">
        <w:trPr>
          <w:trHeight w:val="33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616DE489" w14:textId="77777777" w:rsidR="008A5538" w:rsidRPr="008A5538" w:rsidRDefault="008A5538" w:rsidP="008A5538">
            <w:pPr>
              <w:spacing w:after="0"/>
              <w:ind w:left="0"/>
              <w:jc w:val="righ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2</w:t>
            </w:r>
          </w:p>
        </w:tc>
        <w:tc>
          <w:tcPr>
            <w:tcW w:w="4840" w:type="dxa"/>
            <w:tcBorders>
              <w:top w:val="nil"/>
              <w:left w:val="nil"/>
              <w:bottom w:val="single" w:sz="4" w:space="0" w:color="auto"/>
              <w:right w:val="single" w:sz="4" w:space="0" w:color="auto"/>
            </w:tcBorders>
            <w:shd w:val="clear" w:color="auto" w:fill="auto"/>
            <w:noWrap/>
            <w:vAlign w:val="bottom"/>
            <w:hideMark/>
          </w:tcPr>
          <w:p w14:paraId="4FE55348" w14:textId="77777777" w:rsidR="008A5538" w:rsidRPr="008A5538" w:rsidRDefault="008A5538" w:rsidP="008A5538">
            <w:pPr>
              <w:spacing w:after="0"/>
              <w:ind w:left="0"/>
              <w:jc w:val="left"/>
              <w:rPr>
                <w:rFonts w:ascii="Calibri" w:eastAsia="Times New Roman" w:hAnsi="Calibri" w:cs="Calibri"/>
                <w:b/>
                <w:bCs/>
                <w:color w:val="000000"/>
                <w:szCs w:val="22"/>
                <w:lang w:val="en-US" w:eastAsia="zh-TW"/>
              </w:rPr>
            </w:pPr>
            <w:r w:rsidRPr="008A5538">
              <w:rPr>
                <w:rFonts w:ascii="Calibri" w:eastAsia="Times New Roman" w:hAnsi="Calibri" w:cs="Calibri"/>
                <w:b/>
                <w:bCs/>
                <w:color w:val="000000"/>
                <w:szCs w:val="22"/>
                <w:lang w:val="en-US" w:eastAsia="zh-TW"/>
              </w:rPr>
              <w:t>User Requirement Confirmation</w:t>
            </w:r>
          </w:p>
        </w:tc>
        <w:tc>
          <w:tcPr>
            <w:tcW w:w="100" w:type="dxa"/>
            <w:tcBorders>
              <w:top w:val="nil"/>
              <w:left w:val="nil"/>
              <w:bottom w:val="single" w:sz="4" w:space="0" w:color="auto"/>
              <w:right w:val="single" w:sz="4" w:space="0" w:color="auto"/>
            </w:tcBorders>
            <w:shd w:val="clear" w:color="auto" w:fill="auto"/>
            <w:noWrap/>
            <w:vAlign w:val="bottom"/>
            <w:hideMark/>
          </w:tcPr>
          <w:p w14:paraId="2BB8C022"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9AF9D0F"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FFC000"/>
            <w:noWrap/>
            <w:vAlign w:val="bottom"/>
            <w:hideMark/>
          </w:tcPr>
          <w:p w14:paraId="112937F2"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FFC000"/>
            <w:noWrap/>
            <w:vAlign w:val="bottom"/>
            <w:hideMark/>
          </w:tcPr>
          <w:p w14:paraId="7553FD2D"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224A561"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2E941CC"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98DF47F"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5E96742"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62B0E85"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CD8B8FE"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13DB659"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17895884"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B156DD0"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0227E55"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6555E71"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414ED8B"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1E9B4D4"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DCAFFDC"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FC6626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8B9EE33"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r>
      <w:tr w:rsidR="008A5538" w:rsidRPr="008A5538" w14:paraId="10CBE4B2" w14:textId="77777777" w:rsidTr="008A5538">
        <w:trPr>
          <w:trHeight w:val="33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8F619BB" w14:textId="77777777" w:rsidR="008A5538" w:rsidRPr="008A5538" w:rsidRDefault="008A5538" w:rsidP="008A5538">
            <w:pPr>
              <w:spacing w:after="0"/>
              <w:ind w:left="0"/>
              <w:jc w:val="righ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3</w:t>
            </w:r>
          </w:p>
        </w:tc>
        <w:tc>
          <w:tcPr>
            <w:tcW w:w="4840" w:type="dxa"/>
            <w:tcBorders>
              <w:top w:val="nil"/>
              <w:left w:val="nil"/>
              <w:bottom w:val="single" w:sz="4" w:space="0" w:color="auto"/>
              <w:right w:val="single" w:sz="4" w:space="0" w:color="auto"/>
            </w:tcBorders>
            <w:shd w:val="clear" w:color="auto" w:fill="auto"/>
            <w:noWrap/>
            <w:vAlign w:val="bottom"/>
            <w:hideMark/>
          </w:tcPr>
          <w:p w14:paraId="7445F97D" w14:textId="77777777" w:rsidR="008A5538" w:rsidRPr="008A5538" w:rsidRDefault="008A5538" w:rsidP="008A5538">
            <w:pPr>
              <w:spacing w:after="0"/>
              <w:ind w:left="0"/>
              <w:jc w:val="left"/>
              <w:rPr>
                <w:rFonts w:ascii="Calibri" w:eastAsia="Times New Roman" w:hAnsi="Calibri" w:cs="Calibri"/>
                <w:b/>
                <w:bCs/>
                <w:color w:val="000000"/>
                <w:szCs w:val="22"/>
                <w:lang w:val="en-US" w:eastAsia="zh-TW"/>
              </w:rPr>
            </w:pPr>
            <w:r w:rsidRPr="008A5538">
              <w:rPr>
                <w:rFonts w:ascii="Calibri" w:eastAsia="Times New Roman" w:hAnsi="Calibri" w:cs="Calibri"/>
                <w:b/>
                <w:bCs/>
                <w:color w:val="000000"/>
                <w:szCs w:val="22"/>
                <w:lang w:val="en-US" w:eastAsia="zh-TW"/>
              </w:rPr>
              <w:t>Hardware/VPN/Environment Setup</w:t>
            </w:r>
          </w:p>
        </w:tc>
        <w:tc>
          <w:tcPr>
            <w:tcW w:w="100" w:type="dxa"/>
            <w:tcBorders>
              <w:top w:val="nil"/>
              <w:left w:val="nil"/>
              <w:bottom w:val="single" w:sz="4" w:space="0" w:color="auto"/>
              <w:right w:val="single" w:sz="4" w:space="0" w:color="auto"/>
            </w:tcBorders>
            <w:shd w:val="clear" w:color="auto" w:fill="auto"/>
            <w:noWrap/>
            <w:vAlign w:val="bottom"/>
            <w:hideMark/>
          </w:tcPr>
          <w:p w14:paraId="3B813974"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785F985"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8497B0"/>
            <w:noWrap/>
            <w:vAlign w:val="bottom"/>
            <w:hideMark/>
          </w:tcPr>
          <w:p w14:paraId="19C2501D"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8497B0"/>
            <w:noWrap/>
            <w:vAlign w:val="bottom"/>
            <w:hideMark/>
          </w:tcPr>
          <w:p w14:paraId="4E88387C"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8497B0"/>
            <w:noWrap/>
            <w:vAlign w:val="bottom"/>
            <w:hideMark/>
          </w:tcPr>
          <w:p w14:paraId="5AEBBF9E"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122F0AF"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4782CB6"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158125E"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AC5683B"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123C6F3C"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384156F"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D37057C"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2DA4ECB"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C0DBF8D"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67A5D29"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F54DF09"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5FD40E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FAF8F38"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D16451C"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A664759"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r>
      <w:tr w:rsidR="008A5538" w:rsidRPr="008A5538" w14:paraId="04F2FAE6" w14:textId="77777777" w:rsidTr="008A5538">
        <w:trPr>
          <w:trHeight w:val="33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9113F73" w14:textId="77777777" w:rsidR="008A5538" w:rsidRPr="008A5538" w:rsidRDefault="008A5538" w:rsidP="008A5538">
            <w:pPr>
              <w:spacing w:after="0"/>
              <w:ind w:left="0"/>
              <w:jc w:val="righ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4</w:t>
            </w:r>
          </w:p>
        </w:tc>
        <w:tc>
          <w:tcPr>
            <w:tcW w:w="4840" w:type="dxa"/>
            <w:tcBorders>
              <w:top w:val="nil"/>
              <w:left w:val="nil"/>
              <w:bottom w:val="single" w:sz="4" w:space="0" w:color="auto"/>
              <w:right w:val="single" w:sz="4" w:space="0" w:color="auto"/>
            </w:tcBorders>
            <w:shd w:val="clear" w:color="auto" w:fill="auto"/>
            <w:noWrap/>
            <w:vAlign w:val="bottom"/>
            <w:hideMark/>
          </w:tcPr>
          <w:p w14:paraId="25BC2739" w14:textId="77777777" w:rsidR="008A5538" w:rsidRPr="008A5538" w:rsidRDefault="008A5538" w:rsidP="008A5538">
            <w:pPr>
              <w:spacing w:after="0"/>
              <w:ind w:left="0"/>
              <w:jc w:val="left"/>
              <w:rPr>
                <w:rFonts w:ascii="Calibri" w:eastAsia="Times New Roman" w:hAnsi="Calibri" w:cs="Calibri"/>
                <w:b/>
                <w:bCs/>
                <w:color w:val="000000"/>
                <w:szCs w:val="22"/>
                <w:lang w:val="en-US" w:eastAsia="zh-TW"/>
              </w:rPr>
            </w:pPr>
            <w:r w:rsidRPr="008A5538">
              <w:rPr>
                <w:rFonts w:ascii="Calibri" w:eastAsia="Times New Roman" w:hAnsi="Calibri" w:cs="Calibri"/>
                <w:b/>
                <w:bCs/>
                <w:color w:val="000000"/>
                <w:szCs w:val="22"/>
                <w:lang w:val="en-US" w:eastAsia="zh-TW"/>
              </w:rPr>
              <w:t>System Analysis and Design</w:t>
            </w:r>
          </w:p>
        </w:tc>
        <w:tc>
          <w:tcPr>
            <w:tcW w:w="100" w:type="dxa"/>
            <w:tcBorders>
              <w:top w:val="nil"/>
              <w:left w:val="nil"/>
              <w:bottom w:val="single" w:sz="4" w:space="0" w:color="auto"/>
              <w:right w:val="single" w:sz="4" w:space="0" w:color="auto"/>
            </w:tcBorders>
            <w:shd w:val="clear" w:color="auto" w:fill="auto"/>
            <w:noWrap/>
            <w:vAlign w:val="bottom"/>
            <w:hideMark/>
          </w:tcPr>
          <w:p w14:paraId="3E3986B4"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3FF18ECB"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30FFCEB3"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60A97168"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FFFF00"/>
            <w:noWrap/>
            <w:vAlign w:val="bottom"/>
            <w:hideMark/>
          </w:tcPr>
          <w:p w14:paraId="5F708E74"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nil"/>
              <w:right w:val="nil"/>
            </w:tcBorders>
            <w:shd w:val="clear" w:color="auto" w:fill="auto"/>
            <w:noWrap/>
            <w:vAlign w:val="bottom"/>
            <w:hideMark/>
          </w:tcPr>
          <w:p w14:paraId="7C15D2A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p>
        </w:tc>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C3F3AB0"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0BB730A"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2391F46"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47195B3"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488C2A1"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D9F62B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69B0A94"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4F1B298"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75D617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470C974"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5ED3BF6"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9221785"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BED2A46"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47B9AEB"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r>
      <w:tr w:rsidR="008A5538" w:rsidRPr="008A5538" w14:paraId="2CE3E975" w14:textId="77777777" w:rsidTr="008A5538">
        <w:trPr>
          <w:trHeight w:val="33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88FEEA4" w14:textId="77777777" w:rsidR="008A5538" w:rsidRPr="008A5538" w:rsidRDefault="008A5538" w:rsidP="008A5538">
            <w:pPr>
              <w:spacing w:after="0"/>
              <w:ind w:left="0"/>
              <w:jc w:val="righ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5</w:t>
            </w:r>
          </w:p>
        </w:tc>
        <w:tc>
          <w:tcPr>
            <w:tcW w:w="4840" w:type="dxa"/>
            <w:tcBorders>
              <w:top w:val="nil"/>
              <w:left w:val="nil"/>
              <w:bottom w:val="single" w:sz="4" w:space="0" w:color="auto"/>
              <w:right w:val="single" w:sz="4" w:space="0" w:color="auto"/>
            </w:tcBorders>
            <w:shd w:val="clear" w:color="auto" w:fill="auto"/>
            <w:noWrap/>
            <w:vAlign w:val="bottom"/>
            <w:hideMark/>
          </w:tcPr>
          <w:p w14:paraId="44C30669" w14:textId="77777777" w:rsidR="008A5538" w:rsidRPr="008A5538" w:rsidRDefault="008A5538" w:rsidP="008A5538">
            <w:pPr>
              <w:spacing w:after="0"/>
              <w:ind w:left="0"/>
              <w:jc w:val="left"/>
              <w:rPr>
                <w:rFonts w:ascii="Calibri" w:eastAsia="Times New Roman" w:hAnsi="Calibri" w:cs="Calibri"/>
                <w:b/>
                <w:bCs/>
                <w:color w:val="000000"/>
                <w:szCs w:val="22"/>
                <w:lang w:val="en-US" w:eastAsia="zh-TW"/>
              </w:rPr>
            </w:pPr>
            <w:r w:rsidRPr="008A5538">
              <w:rPr>
                <w:rFonts w:ascii="Calibri" w:eastAsia="Times New Roman" w:hAnsi="Calibri" w:cs="Calibri"/>
                <w:b/>
                <w:bCs/>
                <w:color w:val="000000"/>
                <w:szCs w:val="22"/>
                <w:lang w:val="en-US" w:eastAsia="zh-TW"/>
              </w:rPr>
              <w:t>System Development</w:t>
            </w:r>
          </w:p>
        </w:tc>
        <w:tc>
          <w:tcPr>
            <w:tcW w:w="100" w:type="dxa"/>
            <w:tcBorders>
              <w:top w:val="nil"/>
              <w:left w:val="nil"/>
              <w:bottom w:val="single" w:sz="4" w:space="0" w:color="auto"/>
              <w:right w:val="single" w:sz="4" w:space="0" w:color="auto"/>
            </w:tcBorders>
            <w:shd w:val="clear" w:color="auto" w:fill="auto"/>
            <w:noWrap/>
            <w:vAlign w:val="bottom"/>
            <w:hideMark/>
          </w:tcPr>
          <w:p w14:paraId="08D9B54D"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30D0592"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59B672A"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92D050"/>
            <w:noWrap/>
            <w:vAlign w:val="bottom"/>
            <w:hideMark/>
          </w:tcPr>
          <w:p w14:paraId="75D187C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92D050"/>
            <w:noWrap/>
            <w:vAlign w:val="bottom"/>
            <w:hideMark/>
          </w:tcPr>
          <w:p w14:paraId="0252CF1D"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single" w:sz="4" w:space="0" w:color="auto"/>
              <w:left w:val="nil"/>
              <w:bottom w:val="single" w:sz="4" w:space="0" w:color="auto"/>
              <w:right w:val="single" w:sz="4" w:space="0" w:color="auto"/>
            </w:tcBorders>
            <w:shd w:val="clear" w:color="000000" w:fill="92D050"/>
            <w:noWrap/>
            <w:vAlign w:val="bottom"/>
            <w:hideMark/>
          </w:tcPr>
          <w:p w14:paraId="3DE03BB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92D050"/>
            <w:noWrap/>
            <w:vAlign w:val="bottom"/>
            <w:hideMark/>
          </w:tcPr>
          <w:p w14:paraId="5E5FAD74"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92D050"/>
            <w:noWrap/>
            <w:vAlign w:val="bottom"/>
            <w:hideMark/>
          </w:tcPr>
          <w:p w14:paraId="178E210C"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92D050"/>
            <w:noWrap/>
            <w:vAlign w:val="bottom"/>
            <w:hideMark/>
          </w:tcPr>
          <w:p w14:paraId="42967E09"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92D050"/>
            <w:noWrap/>
            <w:vAlign w:val="bottom"/>
            <w:hideMark/>
          </w:tcPr>
          <w:p w14:paraId="226DED59"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92D050"/>
            <w:noWrap/>
            <w:vAlign w:val="bottom"/>
            <w:hideMark/>
          </w:tcPr>
          <w:p w14:paraId="6E372D25"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5CBDF06"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937C951"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C32DDA0"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66D1B9F"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2C943BB"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1E3833C7"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D2720C6"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112130B6"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156756F"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r>
      <w:tr w:rsidR="008A5538" w:rsidRPr="008A5538" w14:paraId="21420369" w14:textId="77777777" w:rsidTr="008A5538">
        <w:trPr>
          <w:trHeight w:val="33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E8007F1" w14:textId="77777777" w:rsidR="008A5538" w:rsidRPr="008A5538" w:rsidRDefault="008A5538" w:rsidP="008A5538">
            <w:pPr>
              <w:spacing w:after="0"/>
              <w:ind w:left="0"/>
              <w:jc w:val="righ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6</w:t>
            </w:r>
          </w:p>
        </w:tc>
        <w:tc>
          <w:tcPr>
            <w:tcW w:w="4840" w:type="dxa"/>
            <w:tcBorders>
              <w:top w:val="nil"/>
              <w:left w:val="nil"/>
              <w:bottom w:val="single" w:sz="4" w:space="0" w:color="auto"/>
              <w:right w:val="single" w:sz="4" w:space="0" w:color="auto"/>
            </w:tcBorders>
            <w:shd w:val="clear" w:color="auto" w:fill="auto"/>
            <w:noWrap/>
            <w:vAlign w:val="bottom"/>
            <w:hideMark/>
          </w:tcPr>
          <w:p w14:paraId="50BD8B9B" w14:textId="77777777" w:rsidR="008A5538" w:rsidRPr="008A5538" w:rsidRDefault="008A5538" w:rsidP="008A5538">
            <w:pPr>
              <w:spacing w:after="0"/>
              <w:ind w:left="0"/>
              <w:jc w:val="left"/>
              <w:rPr>
                <w:rFonts w:ascii="Calibri" w:eastAsia="Times New Roman" w:hAnsi="Calibri" w:cs="Calibri"/>
                <w:b/>
                <w:bCs/>
                <w:color w:val="000000"/>
                <w:szCs w:val="22"/>
                <w:lang w:val="en-US" w:eastAsia="zh-TW"/>
              </w:rPr>
            </w:pPr>
            <w:r w:rsidRPr="008A5538">
              <w:rPr>
                <w:rFonts w:ascii="Calibri" w:eastAsia="Times New Roman" w:hAnsi="Calibri" w:cs="Calibri"/>
                <w:b/>
                <w:bCs/>
                <w:color w:val="000000"/>
                <w:szCs w:val="22"/>
                <w:lang w:val="en-US" w:eastAsia="zh-TW"/>
              </w:rPr>
              <w:t>System Test</w:t>
            </w:r>
          </w:p>
        </w:tc>
        <w:tc>
          <w:tcPr>
            <w:tcW w:w="100" w:type="dxa"/>
            <w:tcBorders>
              <w:top w:val="nil"/>
              <w:left w:val="nil"/>
              <w:bottom w:val="single" w:sz="4" w:space="0" w:color="auto"/>
              <w:right w:val="single" w:sz="4" w:space="0" w:color="auto"/>
            </w:tcBorders>
            <w:shd w:val="clear" w:color="auto" w:fill="auto"/>
            <w:noWrap/>
            <w:vAlign w:val="bottom"/>
            <w:hideMark/>
          </w:tcPr>
          <w:p w14:paraId="12A19819"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C54A1F1"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5D5707F"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84978B9"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15A94114"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19325703"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B40D12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00B0F0"/>
            <w:noWrap/>
            <w:vAlign w:val="bottom"/>
            <w:hideMark/>
          </w:tcPr>
          <w:p w14:paraId="40A48E73"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00B0F0"/>
            <w:noWrap/>
            <w:vAlign w:val="bottom"/>
            <w:hideMark/>
          </w:tcPr>
          <w:p w14:paraId="03F99DFC"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00B0F0"/>
            <w:noWrap/>
            <w:vAlign w:val="bottom"/>
            <w:hideMark/>
          </w:tcPr>
          <w:p w14:paraId="1A2E759C"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00B0F0"/>
            <w:noWrap/>
            <w:vAlign w:val="bottom"/>
            <w:hideMark/>
          </w:tcPr>
          <w:p w14:paraId="0362A9D5"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B1A00C8"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F9CDF89"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0384D62"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AFD6E6E"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7827D40"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140BF3DE"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997498A"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BED0E52"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04B3BCD"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r>
      <w:tr w:rsidR="008A5538" w:rsidRPr="008A5538" w14:paraId="0D677587" w14:textId="77777777" w:rsidTr="008A5538">
        <w:trPr>
          <w:trHeight w:val="33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7C89A81C" w14:textId="77777777" w:rsidR="008A5538" w:rsidRPr="008A5538" w:rsidRDefault="008A5538" w:rsidP="008A5538">
            <w:pPr>
              <w:spacing w:after="0"/>
              <w:ind w:left="0"/>
              <w:jc w:val="righ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7</w:t>
            </w:r>
          </w:p>
        </w:tc>
        <w:tc>
          <w:tcPr>
            <w:tcW w:w="4840" w:type="dxa"/>
            <w:tcBorders>
              <w:top w:val="nil"/>
              <w:left w:val="nil"/>
              <w:bottom w:val="single" w:sz="4" w:space="0" w:color="auto"/>
              <w:right w:val="single" w:sz="4" w:space="0" w:color="auto"/>
            </w:tcBorders>
            <w:shd w:val="clear" w:color="auto" w:fill="auto"/>
            <w:noWrap/>
            <w:vAlign w:val="bottom"/>
            <w:hideMark/>
          </w:tcPr>
          <w:p w14:paraId="480339A0" w14:textId="77777777" w:rsidR="008A5538" w:rsidRPr="008A5538" w:rsidRDefault="008A5538" w:rsidP="008A5538">
            <w:pPr>
              <w:spacing w:after="0"/>
              <w:ind w:left="0"/>
              <w:jc w:val="left"/>
              <w:rPr>
                <w:rFonts w:ascii="Calibri" w:eastAsia="Times New Roman" w:hAnsi="Calibri" w:cs="Calibri"/>
                <w:b/>
                <w:bCs/>
                <w:color w:val="000000"/>
                <w:szCs w:val="22"/>
                <w:lang w:val="en-US" w:eastAsia="zh-TW"/>
              </w:rPr>
            </w:pPr>
            <w:r w:rsidRPr="008A5538">
              <w:rPr>
                <w:rFonts w:ascii="Calibri" w:eastAsia="Times New Roman" w:hAnsi="Calibri" w:cs="Calibri"/>
                <w:b/>
                <w:bCs/>
                <w:color w:val="000000"/>
                <w:szCs w:val="22"/>
                <w:lang w:val="en-US" w:eastAsia="zh-TW"/>
              </w:rPr>
              <w:t>System Integration Test</w:t>
            </w:r>
          </w:p>
        </w:tc>
        <w:tc>
          <w:tcPr>
            <w:tcW w:w="100" w:type="dxa"/>
            <w:tcBorders>
              <w:top w:val="nil"/>
              <w:left w:val="nil"/>
              <w:bottom w:val="single" w:sz="4" w:space="0" w:color="auto"/>
              <w:right w:val="single" w:sz="4" w:space="0" w:color="auto"/>
            </w:tcBorders>
            <w:shd w:val="clear" w:color="auto" w:fill="auto"/>
            <w:noWrap/>
            <w:vAlign w:val="bottom"/>
            <w:hideMark/>
          </w:tcPr>
          <w:p w14:paraId="3EC687EA"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158FF36"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E43A75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4777D95"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719BA30"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1087D0F"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DB27613"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26897A3"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18E0ECD"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nil"/>
              <w:right w:val="nil"/>
            </w:tcBorders>
            <w:shd w:val="clear" w:color="auto" w:fill="auto"/>
            <w:noWrap/>
            <w:vAlign w:val="bottom"/>
            <w:hideMark/>
          </w:tcPr>
          <w:p w14:paraId="61DA85FE"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p>
        </w:tc>
        <w:tc>
          <w:tcPr>
            <w:tcW w:w="420" w:type="dxa"/>
            <w:tcBorders>
              <w:top w:val="nil"/>
              <w:left w:val="single" w:sz="4" w:space="0" w:color="auto"/>
              <w:bottom w:val="single" w:sz="4" w:space="0" w:color="auto"/>
              <w:right w:val="single" w:sz="4" w:space="0" w:color="auto"/>
            </w:tcBorders>
            <w:shd w:val="clear" w:color="000000" w:fill="00B0F0"/>
            <w:noWrap/>
            <w:vAlign w:val="bottom"/>
            <w:hideMark/>
          </w:tcPr>
          <w:p w14:paraId="175351F8"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00B0F0"/>
            <w:noWrap/>
            <w:vAlign w:val="bottom"/>
            <w:hideMark/>
          </w:tcPr>
          <w:p w14:paraId="727C51C3"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00B0F0"/>
            <w:noWrap/>
            <w:vAlign w:val="bottom"/>
            <w:hideMark/>
          </w:tcPr>
          <w:p w14:paraId="2659884C"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3CE9929"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7D693A9"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DEB8519"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F5DED99"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170AE12"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AD2B7CF"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0E28726"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r>
      <w:tr w:rsidR="008A5538" w:rsidRPr="008A5538" w14:paraId="71B1EA4D" w14:textId="77777777" w:rsidTr="008A5538">
        <w:trPr>
          <w:trHeight w:val="33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51482C7" w14:textId="77777777" w:rsidR="008A5538" w:rsidRPr="008A5538" w:rsidRDefault="008A5538" w:rsidP="008A5538">
            <w:pPr>
              <w:spacing w:after="0"/>
              <w:ind w:left="0"/>
              <w:jc w:val="righ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8</w:t>
            </w:r>
          </w:p>
        </w:tc>
        <w:tc>
          <w:tcPr>
            <w:tcW w:w="4840" w:type="dxa"/>
            <w:tcBorders>
              <w:top w:val="nil"/>
              <w:left w:val="nil"/>
              <w:bottom w:val="single" w:sz="4" w:space="0" w:color="auto"/>
              <w:right w:val="single" w:sz="4" w:space="0" w:color="auto"/>
            </w:tcBorders>
            <w:shd w:val="clear" w:color="auto" w:fill="auto"/>
            <w:noWrap/>
            <w:vAlign w:val="bottom"/>
            <w:hideMark/>
          </w:tcPr>
          <w:p w14:paraId="0EE9DD42" w14:textId="77777777" w:rsidR="008A5538" w:rsidRPr="008A5538" w:rsidRDefault="008A5538" w:rsidP="008A5538">
            <w:pPr>
              <w:spacing w:after="0"/>
              <w:ind w:left="0"/>
              <w:jc w:val="left"/>
              <w:rPr>
                <w:rFonts w:ascii="Calibri" w:eastAsia="Times New Roman" w:hAnsi="Calibri" w:cs="Calibri"/>
                <w:b/>
                <w:bCs/>
                <w:color w:val="000000"/>
                <w:szCs w:val="22"/>
                <w:lang w:val="en-US" w:eastAsia="zh-TW"/>
              </w:rPr>
            </w:pPr>
            <w:r w:rsidRPr="008A5538">
              <w:rPr>
                <w:rFonts w:ascii="Calibri" w:eastAsia="Times New Roman" w:hAnsi="Calibri" w:cs="Calibri"/>
                <w:b/>
                <w:bCs/>
                <w:color w:val="000000"/>
                <w:szCs w:val="22"/>
                <w:lang w:val="en-US" w:eastAsia="zh-TW"/>
              </w:rPr>
              <w:t>User Acceptance Test</w:t>
            </w:r>
          </w:p>
        </w:tc>
        <w:tc>
          <w:tcPr>
            <w:tcW w:w="100" w:type="dxa"/>
            <w:tcBorders>
              <w:top w:val="nil"/>
              <w:left w:val="nil"/>
              <w:bottom w:val="single" w:sz="4" w:space="0" w:color="auto"/>
              <w:right w:val="single" w:sz="4" w:space="0" w:color="auto"/>
            </w:tcBorders>
            <w:shd w:val="clear" w:color="auto" w:fill="auto"/>
            <w:noWrap/>
            <w:vAlign w:val="bottom"/>
            <w:hideMark/>
          </w:tcPr>
          <w:p w14:paraId="3CD9D763"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C28C37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12DF5F2F"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1E535555"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DFD6DC0"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E6850B6"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2ED60F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7AD872B"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727799C"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1070F8E4"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909048A"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A000770"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E2A1D5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0070C0"/>
            <w:noWrap/>
            <w:vAlign w:val="bottom"/>
            <w:hideMark/>
          </w:tcPr>
          <w:p w14:paraId="30B481A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0070C0"/>
            <w:noWrap/>
            <w:vAlign w:val="bottom"/>
            <w:hideMark/>
          </w:tcPr>
          <w:p w14:paraId="17DE9EA4"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0070C0"/>
            <w:noWrap/>
            <w:vAlign w:val="bottom"/>
            <w:hideMark/>
          </w:tcPr>
          <w:p w14:paraId="5278AB2E"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A4BE6FD"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CE96B99"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1D1B7CE"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58530E7"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r>
      <w:tr w:rsidR="008A5538" w:rsidRPr="008A5538" w14:paraId="633A7302" w14:textId="77777777" w:rsidTr="008A5538">
        <w:trPr>
          <w:trHeight w:val="33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1768AC0" w14:textId="77777777" w:rsidR="008A5538" w:rsidRPr="008A5538" w:rsidRDefault="008A5538" w:rsidP="008A5538">
            <w:pPr>
              <w:spacing w:after="0"/>
              <w:ind w:left="0"/>
              <w:jc w:val="righ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9</w:t>
            </w:r>
          </w:p>
        </w:tc>
        <w:tc>
          <w:tcPr>
            <w:tcW w:w="4840" w:type="dxa"/>
            <w:tcBorders>
              <w:top w:val="nil"/>
              <w:left w:val="nil"/>
              <w:bottom w:val="single" w:sz="4" w:space="0" w:color="auto"/>
              <w:right w:val="single" w:sz="4" w:space="0" w:color="auto"/>
            </w:tcBorders>
            <w:shd w:val="clear" w:color="auto" w:fill="auto"/>
            <w:noWrap/>
            <w:vAlign w:val="bottom"/>
            <w:hideMark/>
          </w:tcPr>
          <w:p w14:paraId="4BB5CE7A" w14:textId="77777777" w:rsidR="008A5538" w:rsidRPr="008A5538" w:rsidRDefault="008A5538" w:rsidP="008A5538">
            <w:pPr>
              <w:spacing w:after="0"/>
              <w:ind w:left="0"/>
              <w:jc w:val="left"/>
              <w:rPr>
                <w:rFonts w:ascii="Calibri" w:eastAsia="Times New Roman" w:hAnsi="Calibri" w:cs="Calibri"/>
                <w:b/>
                <w:bCs/>
                <w:color w:val="000000"/>
                <w:szCs w:val="22"/>
                <w:lang w:val="en-US" w:eastAsia="zh-TW"/>
              </w:rPr>
            </w:pPr>
            <w:r w:rsidRPr="008A5538">
              <w:rPr>
                <w:rFonts w:ascii="Calibri" w:eastAsia="Times New Roman" w:hAnsi="Calibri" w:cs="Calibri"/>
                <w:b/>
                <w:bCs/>
                <w:color w:val="000000"/>
                <w:szCs w:val="22"/>
                <w:lang w:val="en-US" w:eastAsia="zh-TW"/>
              </w:rPr>
              <w:t>Operation Acceptance Test</w:t>
            </w:r>
          </w:p>
        </w:tc>
        <w:tc>
          <w:tcPr>
            <w:tcW w:w="100" w:type="dxa"/>
            <w:tcBorders>
              <w:top w:val="nil"/>
              <w:left w:val="nil"/>
              <w:bottom w:val="single" w:sz="4" w:space="0" w:color="auto"/>
              <w:right w:val="single" w:sz="4" w:space="0" w:color="auto"/>
            </w:tcBorders>
            <w:shd w:val="clear" w:color="auto" w:fill="auto"/>
            <w:noWrap/>
            <w:vAlign w:val="bottom"/>
            <w:hideMark/>
          </w:tcPr>
          <w:p w14:paraId="18BEF949"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16E2CA0"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AB2DE6D"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B0BCF72"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F2205B4"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741BA8F"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F9ED6A5"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B9D317C"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8804F11"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D662408"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2810D1D"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BE0F2F1"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FD4E67C"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159B0249"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6B358D2"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nil"/>
              <w:right w:val="nil"/>
            </w:tcBorders>
            <w:shd w:val="clear" w:color="auto" w:fill="auto"/>
            <w:noWrap/>
            <w:vAlign w:val="bottom"/>
            <w:hideMark/>
          </w:tcPr>
          <w:p w14:paraId="59637A3B"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p>
        </w:tc>
        <w:tc>
          <w:tcPr>
            <w:tcW w:w="420" w:type="dxa"/>
            <w:tcBorders>
              <w:top w:val="nil"/>
              <w:left w:val="single" w:sz="4" w:space="0" w:color="auto"/>
              <w:bottom w:val="single" w:sz="4" w:space="0" w:color="auto"/>
              <w:right w:val="single" w:sz="4" w:space="0" w:color="auto"/>
            </w:tcBorders>
            <w:shd w:val="clear" w:color="000000" w:fill="595959"/>
            <w:noWrap/>
            <w:vAlign w:val="bottom"/>
            <w:hideMark/>
          </w:tcPr>
          <w:p w14:paraId="585512B5"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595959"/>
            <w:noWrap/>
            <w:vAlign w:val="bottom"/>
            <w:hideMark/>
          </w:tcPr>
          <w:p w14:paraId="52BB8B76"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FE2024F"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1C7F85BD"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r>
      <w:tr w:rsidR="008A5538" w:rsidRPr="008A5538" w14:paraId="1A141FCB" w14:textId="77777777" w:rsidTr="008A5538">
        <w:trPr>
          <w:trHeight w:val="33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545AFB47" w14:textId="77777777" w:rsidR="008A5538" w:rsidRPr="008A5538" w:rsidRDefault="008A5538" w:rsidP="008A5538">
            <w:pPr>
              <w:spacing w:after="0"/>
              <w:ind w:left="0"/>
              <w:jc w:val="righ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10</w:t>
            </w:r>
          </w:p>
        </w:tc>
        <w:tc>
          <w:tcPr>
            <w:tcW w:w="4840" w:type="dxa"/>
            <w:tcBorders>
              <w:top w:val="nil"/>
              <w:left w:val="nil"/>
              <w:bottom w:val="single" w:sz="4" w:space="0" w:color="auto"/>
              <w:right w:val="single" w:sz="4" w:space="0" w:color="auto"/>
            </w:tcBorders>
            <w:shd w:val="clear" w:color="auto" w:fill="auto"/>
            <w:noWrap/>
            <w:vAlign w:val="bottom"/>
            <w:hideMark/>
          </w:tcPr>
          <w:p w14:paraId="4166ADAE" w14:textId="77777777" w:rsidR="008A5538" w:rsidRPr="008A5538" w:rsidRDefault="008A5538" w:rsidP="008A5538">
            <w:pPr>
              <w:spacing w:after="0"/>
              <w:ind w:left="0"/>
              <w:jc w:val="left"/>
              <w:rPr>
                <w:rFonts w:ascii="Calibri" w:eastAsia="Times New Roman" w:hAnsi="Calibri" w:cs="Calibri"/>
                <w:b/>
                <w:bCs/>
                <w:color w:val="000000"/>
                <w:szCs w:val="22"/>
                <w:lang w:val="en-US" w:eastAsia="zh-TW"/>
              </w:rPr>
            </w:pPr>
            <w:r w:rsidRPr="008A5538">
              <w:rPr>
                <w:rFonts w:ascii="Calibri" w:eastAsia="Times New Roman" w:hAnsi="Calibri" w:cs="Calibri"/>
                <w:b/>
                <w:bCs/>
                <w:color w:val="000000"/>
                <w:szCs w:val="22"/>
                <w:lang w:val="en-US" w:eastAsia="zh-TW"/>
              </w:rPr>
              <w:t>Capacity, Performance and Penetration Test</w:t>
            </w:r>
          </w:p>
        </w:tc>
        <w:tc>
          <w:tcPr>
            <w:tcW w:w="100" w:type="dxa"/>
            <w:tcBorders>
              <w:top w:val="nil"/>
              <w:left w:val="nil"/>
              <w:bottom w:val="single" w:sz="4" w:space="0" w:color="auto"/>
              <w:right w:val="single" w:sz="4" w:space="0" w:color="auto"/>
            </w:tcBorders>
            <w:shd w:val="clear" w:color="auto" w:fill="auto"/>
            <w:noWrap/>
            <w:vAlign w:val="bottom"/>
            <w:hideMark/>
          </w:tcPr>
          <w:p w14:paraId="1B21D2B7"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B9D7C89"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3BF8D9A"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6A83445"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DEA276A"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AF6DA02"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B166A06"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5EE463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11088440"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EC63DAE"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638F90D"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2B75472"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E2F6265"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nil"/>
              <w:right w:val="nil"/>
            </w:tcBorders>
            <w:shd w:val="clear" w:color="auto" w:fill="auto"/>
            <w:noWrap/>
            <w:vAlign w:val="bottom"/>
            <w:hideMark/>
          </w:tcPr>
          <w:p w14:paraId="3ADE9362"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p>
        </w:tc>
        <w:tc>
          <w:tcPr>
            <w:tcW w:w="420" w:type="dxa"/>
            <w:tcBorders>
              <w:top w:val="nil"/>
              <w:left w:val="single" w:sz="4" w:space="0" w:color="auto"/>
              <w:bottom w:val="single" w:sz="4" w:space="0" w:color="auto"/>
              <w:right w:val="single" w:sz="4" w:space="0" w:color="auto"/>
            </w:tcBorders>
            <w:shd w:val="clear" w:color="000000" w:fill="548235"/>
            <w:noWrap/>
            <w:vAlign w:val="bottom"/>
            <w:hideMark/>
          </w:tcPr>
          <w:p w14:paraId="07C8F683"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single" w:sz="4" w:space="0" w:color="auto"/>
              <w:left w:val="nil"/>
              <w:bottom w:val="single" w:sz="4" w:space="0" w:color="auto"/>
              <w:right w:val="single" w:sz="4" w:space="0" w:color="auto"/>
            </w:tcBorders>
            <w:shd w:val="clear" w:color="000000" w:fill="548235"/>
            <w:noWrap/>
            <w:vAlign w:val="bottom"/>
            <w:hideMark/>
          </w:tcPr>
          <w:p w14:paraId="43A5C63F"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9B343BD"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D3A963A"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BA236D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91EB50B"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r>
      <w:tr w:rsidR="008A5538" w:rsidRPr="008A5538" w14:paraId="497C2A86" w14:textId="77777777" w:rsidTr="008A5538">
        <w:trPr>
          <w:trHeight w:val="33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11147C73" w14:textId="77777777" w:rsidR="008A5538" w:rsidRPr="008A5538" w:rsidRDefault="008A5538" w:rsidP="008A5538">
            <w:pPr>
              <w:spacing w:after="0"/>
              <w:ind w:left="0"/>
              <w:jc w:val="righ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11</w:t>
            </w:r>
          </w:p>
        </w:tc>
        <w:tc>
          <w:tcPr>
            <w:tcW w:w="4840" w:type="dxa"/>
            <w:tcBorders>
              <w:top w:val="nil"/>
              <w:left w:val="nil"/>
              <w:bottom w:val="single" w:sz="4" w:space="0" w:color="auto"/>
              <w:right w:val="single" w:sz="4" w:space="0" w:color="auto"/>
            </w:tcBorders>
            <w:shd w:val="clear" w:color="auto" w:fill="auto"/>
            <w:noWrap/>
            <w:vAlign w:val="bottom"/>
            <w:hideMark/>
          </w:tcPr>
          <w:p w14:paraId="59F7091D" w14:textId="77777777" w:rsidR="008A5538" w:rsidRPr="008A5538" w:rsidRDefault="008A5538" w:rsidP="008A5538">
            <w:pPr>
              <w:spacing w:after="0"/>
              <w:ind w:left="0"/>
              <w:jc w:val="left"/>
              <w:rPr>
                <w:rFonts w:ascii="Calibri" w:eastAsia="Times New Roman" w:hAnsi="Calibri" w:cs="Calibri"/>
                <w:b/>
                <w:bCs/>
                <w:color w:val="000000"/>
                <w:szCs w:val="22"/>
                <w:lang w:val="en-US" w:eastAsia="zh-TW"/>
              </w:rPr>
            </w:pPr>
            <w:r w:rsidRPr="008A5538">
              <w:rPr>
                <w:rFonts w:ascii="Calibri" w:eastAsia="Times New Roman" w:hAnsi="Calibri" w:cs="Calibri"/>
                <w:b/>
                <w:bCs/>
                <w:color w:val="000000"/>
                <w:szCs w:val="22"/>
                <w:lang w:val="en-US" w:eastAsia="zh-TW"/>
              </w:rPr>
              <w:t>Training</w:t>
            </w:r>
          </w:p>
        </w:tc>
        <w:tc>
          <w:tcPr>
            <w:tcW w:w="100" w:type="dxa"/>
            <w:tcBorders>
              <w:top w:val="nil"/>
              <w:left w:val="nil"/>
              <w:bottom w:val="single" w:sz="4" w:space="0" w:color="auto"/>
              <w:right w:val="single" w:sz="4" w:space="0" w:color="auto"/>
            </w:tcBorders>
            <w:shd w:val="clear" w:color="auto" w:fill="auto"/>
            <w:noWrap/>
            <w:vAlign w:val="bottom"/>
            <w:hideMark/>
          </w:tcPr>
          <w:p w14:paraId="7525865B"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BA055AF"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1103E189"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CEFF8C5"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D2779A6"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E72DE92"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7D17E40"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AE536CA"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673BF8B"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188215F"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E75063D"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A7D2BFF"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F0DCDAC"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3F981906"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904D75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9C60E7A"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1E26516A"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F0E02FC" w14:textId="77777777" w:rsidR="008A5538" w:rsidRPr="008A5538" w:rsidRDefault="008A5538" w:rsidP="008A5538">
            <w:pPr>
              <w:spacing w:after="0"/>
              <w:ind w:left="0"/>
              <w:jc w:val="left"/>
              <w:rPr>
                <w:rFonts w:ascii="Palatino Linotype" w:eastAsia="Times New Roman" w:hAnsi="Palatino Linotype" w:cs="Calibri"/>
                <w:color w:val="000000"/>
                <w:szCs w:val="22"/>
                <w:lang w:val="en-US" w:eastAsia="zh-TW"/>
              </w:rPr>
            </w:pPr>
            <w:r w:rsidRPr="008A5538">
              <w:rPr>
                <w:rFonts w:ascii="Palatino Linotype" w:eastAsia="Times New Roman" w:hAnsi="Palatino Linotype"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7030A0"/>
            <w:noWrap/>
            <w:vAlign w:val="bottom"/>
            <w:hideMark/>
          </w:tcPr>
          <w:p w14:paraId="17954F39"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60CF0BB"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r>
      <w:tr w:rsidR="008A5538" w:rsidRPr="008A5538" w14:paraId="0BFA95FC" w14:textId="77777777" w:rsidTr="008A5538">
        <w:trPr>
          <w:trHeight w:val="33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3B78226F" w14:textId="77777777" w:rsidR="008A5538" w:rsidRPr="008A5538" w:rsidRDefault="008A5538" w:rsidP="008A5538">
            <w:pPr>
              <w:spacing w:after="0"/>
              <w:ind w:left="0"/>
              <w:jc w:val="righ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12</w:t>
            </w:r>
          </w:p>
        </w:tc>
        <w:tc>
          <w:tcPr>
            <w:tcW w:w="4840" w:type="dxa"/>
            <w:tcBorders>
              <w:top w:val="nil"/>
              <w:left w:val="nil"/>
              <w:bottom w:val="single" w:sz="4" w:space="0" w:color="auto"/>
              <w:right w:val="single" w:sz="4" w:space="0" w:color="auto"/>
            </w:tcBorders>
            <w:shd w:val="clear" w:color="auto" w:fill="auto"/>
            <w:noWrap/>
            <w:vAlign w:val="bottom"/>
            <w:hideMark/>
          </w:tcPr>
          <w:p w14:paraId="0ACDC84E" w14:textId="77777777" w:rsidR="008A5538" w:rsidRPr="008A5538" w:rsidRDefault="008A5538" w:rsidP="008A5538">
            <w:pPr>
              <w:spacing w:after="0"/>
              <w:ind w:left="0"/>
              <w:jc w:val="left"/>
              <w:rPr>
                <w:rFonts w:ascii="Calibri" w:eastAsia="Times New Roman" w:hAnsi="Calibri" w:cs="Calibri"/>
                <w:b/>
                <w:bCs/>
                <w:color w:val="000000"/>
                <w:szCs w:val="22"/>
                <w:lang w:val="en-US" w:eastAsia="zh-TW"/>
              </w:rPr>
            </w:pPr>
            <w:r w:rsidRPr="008A5538">
              <w:rPr>
                <w:rFonts w:ascii="Calibri" w:eastAsia="Times New Roman" w:hAnsi="Calibri" w:cs="Calibri"/>
                <w:b/>
                <w:bCs/>
                <w:color w:val="000000"/>
                <w:szCs w:val="22"/>
                <w:lang w:val="en-US" w:eastAsia="zh-TW"/>
              </w:rPr>
              <w:t>Deployment</w:t>
            </w:r>
          </w:p>
        </w:tc>
        <w:tc>
          <w:tcPr>
            <w:tcW w:w="100" w:type="dxa"/>
            <w:tcBorders>
              <w:top w:val="nil"/>
              <w:left w:val="nil"/>
              <w:bottom w:val="single" w:sz="4" w:space="0" w:color="auto"/>
              <w:right w:val="single" w:sz="4" w:space="0" w:color="auto"/>
            </w:tcBorders>
            <w:shd w:val="clear" w:color="auto" w:fill="auto"/>
            <w:noWrap/>
            <w:vAlign w:val="bottom"/>
            <w:hideMark/>
          </w:tcPr>
          <w:p w14:paraId="138A12DC"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3023014"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5FB44E8"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38F69B9"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FD7B858"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1C7F584"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F229202"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C483463"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90E95C0"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1F93D426"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53E70C7"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77933E5"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FC8BB7A"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2CCDE49"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8785B61"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C566F4E"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AF8DFBA"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8AB94A0" w14:textId="77777777" w:rsidR="008A5538" w:rsidRPr="008A5538" w:rsidRDefault="008A5538" w:rsidP="008A5538">
            <w:pPr>
              <w:spacing w:after="0"/>
              <w:ind w:left="0"/>
              <w:jc w:val="left"/>
              <w:rPr>
                <w:rFonts w:ascii="Palatino Linotype" w:eastAsia="Times New Roman" w:hAnsi="Palatino Linotype" w:cs="Calibri"/>
                <w:color w:val="000000"/>
                <w:szCs w:val="22"/>
                <w:lang w:val="en-US" w:eastAsia="zh-TW"/>
              </w:rPr>
            </w:pPr>
            <w:r w:rsidRPr="008A5538">
              <w:rPr>
                <w:rFonts w:ascii="Palatino Linotype" w:eastAsia="Times New Roman" w:hAnsi="Palatino Linotype"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002060"/>
            <w:noWrap/>
            <w:vAlign w:val="bottom"/>
            <w:hideMark/>
          </w:tcPr>
          <w:p w14:paraId="39717E7D"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xml:space="preserve"> </w:t>
            </w:r>
          </w:p>
        </w:tc>
        <w:tc>
          <w:tcPr>
            <w:tcW w:w="420" w:type="dxa"/>
            <w:tcBorders>
              <w:top w:val="nil"/>
              <w:left w:val="nil"/>
              <w:bottom w:val="single" w:sz="4" w:space="0" w:color="auto"/>
              <w:right w:val="single" w:sz="4" w:space="0" w:color="auto"/>
            </w:tcBorders>
            <w:shd w:val="clear" w:color="auto" w:fill="auto"/>
            <w:noWrap/>
            <w:vAlign w:val="bottom"/>
            <w:hideMark/>
          </w:tcPr>
          <w:p w14:paraId="520E5C5F"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r>
      <w:tr w:rsidR="008A5538" w:rsidRPr="008A5538" w14:paraId="40ECAA5D" w14:textId="77777777" w:rsidTr="008A5538">
        <w:trPr>
          <w:trHeight w:val="33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14:paraId="2758A67C" w14:textId="77777777" w:rsidR="008A5538" w:rsidRPr="008A5538" w:rsidRDefault="008A5538" w:rsidP="008A5538">
            <w:pPr>
              <w:spacing w:after="0"/>
              <w:ind w:left="0"/>
              <w:jc w:val="righ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13</w:t>
            </w:r>
          </w:p>
        </w:tc>
        <w:tc>
          <w:tcPr>
            <w:tcW w:w="4840" w:type="dxa"/>
            <w:tcBorders>
              <w:top w:val="nil"/>
              <w:left w:val="nil"/>
              <w:bottom w:val="single" w:sz="4" w:space="0" w:color="auto"/>
              <w:right w:val="single" w:sz="4" w:space="0" w:color="auto"/>
            </w:tcBorders>
            <w:shd w:val="clear" w:color="auto" w:fill="auto"/>
            <w:noWrap/>
            <w:vAlign w:val="bottom"/>
            <w:hideMark/>
          </w:tcPr>
          <w:p w14:paraId="0EF7B6E5" w14:textId="77777777" w:rsidR="008A5538" w:rsidRPr="008A5538" w:rsidRDefault="008A5538" w:rsidP="008A5538">
            <w:pPr>
              <w:spacing w:after="0"/>
              <w:ind w:left="0"/>
              <w:jc w:val="left"/>
              <w:rPr>
                <w:rFonts w:ascii="Calibri" w:eastAsia="Times New Roman" w:hAnsi="Calibri" w:cs="Calibri"/>
                <w:b/>
                <w:bCs/>
                <w:color w:val="000000"/>
                <w:szCs w:val="22"/>
                <w:lang w:val="en-US" w:eastAsia="zh-TW"/>
              </w:rPr>
            </w:pPr>
            <w:r w:rsidRPr="008A5538">
              <w:rPr>
                <w:rFonts w:ascii="Calibri" w:eastAsia="Times New Roman" w:hAnsi="Calibri" w:cs="Calibri"/>
                <w:b/>
                <w:bCs/>
                <w:color w:val="000000"/>
                <w:szCs w:val="22"/>
                <w:lang w:val="en-US" w:eastAsia="zh-TW"/>
              </w:rPr>
              <w:t>Post Implementation</w:t>
            </w:r>
          </w:p>
        </w:tc>
        <w:tc>
          <w:tcPr>
            <w:tcW w:w="100" w:type="dxa"/>
            <w:tcBorders>
              <w:top w:val="nil"/>
              <w:left w:val="nil"/>
              <w:bottom w:val="single" w:sz="4" w:space="0" w:color="auto"/>
              <w:right w:val="single" w:sz="4" w:space="0" w:color="auto"/>
            </w:tcBorders>
            <w:shd w:val="clear" w:color="auto" w:fill="auto"/>
            <w:noWrap/>
            <w:vAlign w:val="bottom"/>
            <w:hideMark/>
          </w:tcPr>
          <w:p w14:paraId="50302C7B" w14:textId="77777777" w:rsidR="008A5538" w:rsidRPr="008A5538" w:rsidRDefault="008A5538" w:rsidP="008A5538">
            <w:pPr>
              <w:spacing w:after="0"/>
              <w:ind w:left="0"/>
              <w:jc w:val="left"/>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3275AD9"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7D533CF"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9318B81"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CC19EB8"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AF2BDED"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D6D1912"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D6797A3"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A3128B9"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0AF41940"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1797022"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ACFB7EC"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4DCF9DF8"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30EC06A4"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69C7895B"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26ED68B6"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7CD6E33B"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auto" w:fill="auto"/>
            <w:noWrap/>
            <w:vAlign w:val="bottom"/>
            <w:hideMark/>
          </w:tcPr>
          <w:p w14:paraId="5AD85BD2" w14:textId="77777777" w:rsidR="008A5538" w:rsidRPr="008A5538" w:rsidRDefault="008A5538" w:rsidP="008A5538">
            <w:pPr>
              <w:spacing w:after="0"/>
              <w:ind w:left="0"/>
              <w:jc w:val="left"/>
              <w:rPr>
                <w:rFonts w:ascii="Palatino Linotype" w:eastAsia="Times New Roman" w:hAnsi="Palatino Linotype" w:cs="Calibri"/>
                <w:color w:val="000000"/>
                <w:szCs w:val="22"/>
                <w:lang w:val="en-US" w:eastAsia="zh-TW"/>
              </w:rPr>
            </w:pPr>
            <w:r w:rsidRPr="008A5538">
              <w:rPr>
                <w:rFonts w:ascii="Palatino Linotype" w:eastAsia="Times New Roman" w:hAnsi="Palatino Linotype"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833C0C"/>
            <w:noWrap/>
            <w:vAlign w:val="bottom"/>
            <w:hideMark/>
          </w:tcPr>
          <w:p w14:paraId="39477E33"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c>
          <w:tcPr>
            <w:tcW w:w="420" w:type="dxa"/>
            <w:tcBorders>
              <w:top w:val="nil"/>
              <w:left w:val="nil"/>
              <w:bottom w:val="single" w:sz="4" w:space="0" w:color="auto"/>
              <w:right w:val="single" w:sz="4" w:space="0" w:color="auto"/>
            </w:tcBorders>
            <w:shd w:val="clear" w:color="000000" w:fill="833C0C"/>
            <w:noWrap/>
            <w:vAlign w:val="bottom"/>
            <w:hideMark/>
          </w:tcPr>
          <w:p w14:paraId="06C14E7C" w14:textId="77777777" w:rsidR="008A5538" w:rsidRPr="008A5538" w:rsidRDefault="008A5538" w:rsidP="008A5538">
            <w:pPr>
              <w:spacing w:after="0"/>
              <w:ind w:left="0"/>
              <w:jc w:val="center"/>
              <w:rPr>
                <w:rFonts w:ascii="Calibri" w:eastAsia="Times New Roman" w:hAnsi="Calibri" w:cs="Calibri"/>
                <w:color w:val="000000"/>
                <w:szCs w:val="22"/>
                <w:lang w:val="en-US" w:eastAsia="zh-TW"/>
              </w:rPr>
            </w:pPr>
            <w:r w:rsidRPr="008A5538">
              <w:rPr>
                <w:rFonts w:ascii="Calibri" w:eastAsia="Times New Roman" w:hAnsi="Calibri" w:cs="Calibri"/>
                <w:color w:val="000000"/>
                <w:szCs w:val="22"/>
                <w:lang w:val="en-US" w:eastAsia="zh-TW"/>
              </w:rPr>
              <w:t> </w:t>
            </w:r>
          </w:p>
        </w:tc>
      </w:tr>
    </w:tbl>
    <w:p w14:paraId="56BE081A" w14:textId="33300C7A" w:rsidR="006C7BB1" w:rsidRPr="008041EC" w:rsidRDefault="009E544B" w:rsidP="008041EC">
      <w:pPr>
        <w:ind w:left="0"/>
        <w:rPr>
          <w:rFonts w:asciiTheme="minorHAnsi" w:hAnsiTheme="minorHAnsi" w:cstheme="minorHAnsi"/>
        </w:rPr>
      </w:pPr>
      <w:bookmarkStart w:id="47" w:name="_Toc461010494"/>
      <w:r>
        <w:rPr>
          <w:rFonts w:asciiTheme="minorHAnsi" w:hAnsiTheme="minorHAnsi" w:cstheme="minorHAnsi"/>
          <w:b/>
        </w:rPr>
        <w:t xml:space="preserve">Note: </w:t>
      </w:r>
      <w:r w:rsidRPr="00E255C4">
        <w:rPr>
          <w:rFonts w:asciiTheme="minorHAnsi" w:hAnsiTheme="minorHAnsi" w:cstheme="minorHAnsi"/>
        </w:rPr>
        <w:t xml:space="preserve">Nursing </w:t>
      </w:r>
      <w:r w:rsidRPr="008041EC">
        <w:rPr>
          <w:rFonts w:asciiTheme="minorHAnsi" w:hAnsiTheme="minorHAnsi" w:cstheme="minorHAnsi"/>
        </w:rPr>
        <w:t>Period is 3 months</w:t>
      </w:r>
    </w:p>
    <w:p w14:paraId="4C69C444" w14:textId="77777777" w:rsidR="006C7BB1" w:rsidRDefault="006C7BB1">
      <w:pPr>
        <w:spacing w:after="0"/>
        <w:ind w:left="0"/>
        <w:jc w:val="left"/>
        <w:rPr>
          <w:rFonts w:asciiTheme="minorHAnsi" w:hAnsiTheme="minorHAnsi" w:cstheme="majorBidi"/>
          <w:b/>
          <w:bCs/>
          <w:color w:val="1F497D" w:themeColor="text2"/>
          <w:sz w:val="32"/>
          <w:szCs w:val="28"/>
        </w:rPr>
      </w:pPr>
      <w:r>
        <w:rPr>
          <w:rFonts w:asciiTheme="minorHAnsi" w:hAnsiTheme="minorHAnsi"/>
        </w:rPr>
        <w:br w:type="page"/>
      </w:r>
    </w:p>
    <w:p w14:paraId="2BE7FD1C" w14:textId="77777777" w:rsidR="00AA1CDF" w:rsidRDefault="00A74974" w:rsidP="008041EC">
      <w:pPr>
        <w:pStyle w:val="Heading1"/>
        <w:numPr>
          <w:ilvl w:val="0"/>
          <w:numId w:val="0"/>
        </w:numPr>
        <w:rPr>
          <w:rFonts w:asciiTheme="minorHAnsi" w:hAnsiTheme="minorHAnsi"/>
        </w:rPr>
      </w:pPr>
      <w:r w:rsidRPr="006229D3">
        <w:rPr>
          <w:rFonts w:asciiTheme="minorHAnsi" w:hAnsiTheme="minorHAnsi"/>
        </w:rPr>
        <w:lastRenderedPageBreak/>
        <w:t xml:space="preserve">Appendix </w:t>
      </w:r>
      <w:r>
        <w:rPr>
          <w:rFonts w:asciiTheme="minorHAnsi" w:hAnsiTheme="minorHAnsi" w:cstheme="minorHAnsi"/>
        </w:rPr>
        <w:t>C</w:t>
      </w:r>
      <w:r w:rsidRPr="006229D3">
        <w:rPr>
          <w:rFonts w:asciiTheme="minorHAnsi" w:hAnsiTheme="minorHAnsi"/>
        </w:rPr>
        <w:t xml:space="preserve"> – </w:t>
      </w:r>
      <w:r>
        <w:rPr>
          <w:rFonts w:asciiTheme="minorHAnsi" w:hAnsiTheme="minorHAnsi"/>
        </w:rPr>
        <w:t>Project Team Structure</w:t>
      </w:r>
      <w:bookmarkEnd w:id="47"/>
    </w:p>
    <w:p w14:paraId="1E25F3DD" w14:textId="77777777" w:rsidR="00AA1CDF" w:rsidRDefault="00AA1CDF" w:rsidP="008041EC">
      <w:pPr>
        <w:rPr>
          <w:rFonts w:asciiTheme="minorHAnsi" w:hAnsiTheme="minorHAnsi" w:cstheme="minorHAnsi"/>
          <w:b/>
          <w:lang w:eastAsia="zh-TW"/>
        </w:rPr>
      </w:pPr>
      <w:r w:rsidRPr="008041EC">
        <w:rPr>
          <w:rFonts w:asciiTheme="minorHAnsi" w:hAnsiTheme="minorHAnsi" w:cstheme="minorHAnsi"/>
          <w:b/>
          <w:lang w:eastAsia="zh-TW"/>
        </w:rPr>
        <w:t>Project Manager</w:t>
      </w:r>
    </w:p>
    <w:bookmarkStart w:id="48" w:name="_MON_1534939692"/>
    <w:bookmarkEnd w:id="48"/>
    <w:p w14:paraId="08BEF5A8" w14:textId="367AC009" w:rsidR="00AA1CDF" w:rsidRPr="008041EC" w:rsidRDefault="00AA1CDF" w:rsidP="008041EC">
      <w:pPr>
        <w:rPr>
          <w:rFonts w:asciiTheme="minorHAnsi" w:hAnsiTheme="minorHAnsi" w:cstheme="minorHAnsi"/>
          <w:b/>
          <w:lang w:eastAsia="zh-TW"/>
        </w:rPr>
      </w:pPr>
      <w:r>
        <w:object w:dxaOrig="1530" w:dyaOrig="1063" w14:anchorId="75E692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3.5pt" o:ole="">
            <v:imagedata r:id="rId15" o:title=""/>
          </v:shape>
          <o:OLEObject Type="Embed" ProgID="Word.Document.8" ShapeID="_x0000_i1025" DrawAspect="Icon" ObjectID="_1537028236" r:id="rId16">
            <o:FieldCodes>\s</o:FieldCodes>
          </o:OLEObject>
        </w:object>
      </w:r>
    </w:p>
    <w:p w14:paraId="1C6FD190" w14:textId="48C9D3C2" w:rsidR="00AA1CDF" w:rsidRDefault="00AA1CDF" w:rsidP="008041EC">
      <w:pPr>
        <w:rPr>
          <w:rFonts w:asciiTheme="minorHAnsi" w:hAnsiTheme="minorHAnsi" w:cstheme="minorHAnsi"/>
          <w:b/>
          <w:lang w:eastAsia="zh-TW"/>
        </w:rPr>
      </w:pPr>
      <w:r w:rsidRPr="008041EC">
        <w:rPr>
          <w:rFonts w:asciiTheme="minorHAnsi" w:hAnsiTheme="minorHAnsi" w:cstheme="minorHAnsi"/>
          <w:b/>
          <w:lang w:eastAsia="zh-TW"/>
        </w:rPr>
        <w:t>Solution Architect</w:t>
      </w:r>
    </w:p>
    <w:bookmarkStart w:id="49" w:name="_MON_1534939892"/>
    <w:bookmarkEnd w:id="49"/>
    <w:p w14:paraId="01CD8E73" w14:textId="75534D1B" w:rsidR="00AA1CDF" w:rsidRPr="008041EC" w:rsidRDefault="00AA1CDF" w:rsidP="008041EC">
      <w:pPr>
        <w:rPr>
          <w:rFonts w:asciiTheme="minorHAnsi" w:hAnsiTheme="minorHAnsi" w:cstheme="minorHAnsi"/>
          <w:b/>
          <w:lang w:eastAsia="zh-TW"/>
        </w:rPr>
      </w:pPr>
      <w:r>
        <w:rPr>
          <w:rFonts w:asciiTheme="minorHAnsi" w:hAnsiTheme="minorHAnsi" w:cstheme="minorHAnsi"/>
          <w:b/>
          <w:lang w:eastAsia="zh-TW"/>
        </w:rPr>
        <w:object w:dxaOrig="1530" w:dyaOrig="1063" w14:anchorId="17C1EF6F">
          <v:shape id="_x0000_i1026" type="#_x0000_t75" style="width:76.5pt;height:53.5pt" o:ole="">
            <v:imagedata r:id="rId17" o:title=""/>
          </v:shape>
          <o:OLEObject Type="Embed" ProgID="Word.Document.8" ShapeID="_x0000_i1026" DrawAspect="Icon" ObjectID="_1537028237" r:id="rId18">
            <o:FieldCodes>\s</o:FieldCodes>
          </o:OLEObject>
        </w:object>
      </w:r>
    </w:p>
    <w:p w14:paraId="735DBE8A" w14:textId="28B2AEEE" w:rsidR="00AA1CDF" w:rsidRDefault="00AA1CDF" w:rsidP="008041EC">
      <w:pPr>
        <w:rPr>
          <w:rFonts w:asciiTheme="minorHAnsi" w:hAnsiTheme="minorHAnsi" w:cstheme="minorHAnsi"/>
          <w:b/>
        </w:rPr>
      </w:pPr>
      <w:r w:rsidRPr="008041EC">
        <w:rPr>
          <w:rFonts w:asciiTheme="minorHAnsi" w:hAnsiTheme="minorHAnsi" w:cstheme="minorHAnsi"/>
          <w:b/>
          <w:lang w:eastAsia="zh-TW"/>
        </w:rPr>
        <w:t>S</w:t>
      </w:r>
      <w:r w:rsidRPr="008041EC">
        <w:rPr>
          <w:rFonts w:asciiTheme="minorHAnsi" w:hAnsiTheme="minorHAnsi" w:cstheme="minorHAnsi"/>
          <w:b/>
        </w:rPr>
        <w:t>ystem Analysts</w:t>
      </w:r>
    </w:p>
    <w:bookmarkStart w:id="50" w:name="_MON_1534939930"/>
    <w:bookmarkEnd w:id="50"/>
    <w:p w14:paraId="69ED9CED" w14:textId="174C7E37" w:rsidR="00AA1CDF" w:rsidRPr="008041EC" w:rsidRDefault="00AA1CDF" w:rsidP="008041EC">
      <w:pPr>
        <w:rPr>
          <w:rFonts w:asciiTheme="minorHAnsi" w:hAnsiTheme="minorHAnsi" w:cstheme="minorHAnsi"/>
          <w:b/>
        </w:rPr>
      </w:pPr>
      <w:r>
        <w:rPr>
          <w:rFonts w:asciiTheme="minorHAnsi" w:hAnsiTheme="minorHAnsi" w:cstheme="minorHAnsi"/>
          <w:b/>
        </w:rPr>
        <w:object w:dxaOrig="1530" w:dyaOrig="1063" w14:anchorId="1F804C2D">
          <v:shape id="_x0000_i1027" type="#_x0000_t75" style="width:76.5pt;height:53.5pt" o:ole="">
            <v:imagedata r:id="rId19" o:title=""/>
          </v:shape>
          <o:OLEObject Type="Embed" ProgID="Word.Document.8" ShapeID="_x0000_i1027" DrawAspect="Icon" ObjectID="_1537028238" r:id="rId20">
            <o:FieldCodes>\s</o:FieldCodes>
          </o:OLEObject>
        </w:object>
      </w:r>
      <w:bookmarkStart w:id="51" w:name="_MON_1534939970"/>
      <w:bookmarkEnd w:id="51"/>
      <w:r>
        <w:rPr>
          <w:rFonts w:asciiTheme="minorHAnsi" w:hAnsiTheme="minorHAnsi" w:cstheme="minorHAnsi"/>
          <w:b/>
        </w:rPr>
        <w:object w:dxaOrig="1530" w:dyaOrig="1063" w14:anchorId="6C92C517">
          <v:shape id="_x0000_i1028" type="#_x0000_t75" style="width:76.5pt;height:53.5pt" o:ole="">
            <v:imagedata r:id="rId21" o:title=""/>
          </v:shape>
          <o:OLEObject Type="Embed" ProgID="Word.Document.8" ShapeID="_x0000_i1028" DrawAspect="Icon" ObjectID="_1537028239" r:id="rId22">
            <o:FieldCodes>\s</o:FieldCodes>
          </o:OLEObject>
        </w:object>
      </w:r>
    </w:p>
    <w:p w14:paraId="75DBDBEC" w14:textId="77777777" w:rsidR="00AA1CDF" w:rsidRDefault="00AA1CDF" w:rsidP="008041EC">
      <w:pPr>
        <w:rPr>
          <w:rFonts w:asciiTheme="minorHAnsi" w:hAnsiTheme="minorHAnsi" w:cstheme="minorHAnsi"/>
          <w:b/>
        </w:rPr>
      </w:pPr>
      <w:r>
        <w:rPr>
          <w:rFonts w:asciiTheme="minorHAnsi" w:hAnsiTheme="minorHAnsi" w:cstheme="minorHAnsi"/>
          <w:b/>
        </w:rPr>
        <w:t>Analyst Programmers</w:t>
      </w:r>
    </w:p>
    <w:bookmarkStart w:id="52" w:name="_MON_1534940034"/>
    <w:bookmarkEnd w:id="52"/>
    <w:p w14:paraId="65DAF36E" w14:textId="241F8937" w:rsidR="00A74974" w:rsidRPr="008041EC" w:rsidRDefault="00AA1CDF" w:rsidP="008041EC">
      <w:pPr>
        <w:rPr>
          <w:rFonts w:cstheme="majorBidi"/>
          <w:b/>
          <w:bCs/>
          <w:color w:val="1F497D" w:themeColor="text2"/>
          <w:sz w:val="32"/>
          <w:szCs w:val="28"/>
        </w:rPr>
      </w:pPr>
      <w:r>
        <w:object w:dxaOrig="1530" w:dyaOrig="1063" w14:anchorId="3F2317ED">
          <v:shape id="_x0000_i1029" type="#_x0000_t75" style="width:76.5pt;height:53.5pt" o:ole="">
            <v:imagedata r:id="rId23" o:title=""/>
          </v:shape>
          <o:OLEObject Type="Embed" ProgID="Word.Document.8" ShapeID="_x0000_i1029" DrawAspect="Icon" ObjectID="_1537028240" r:id="rId24">
            <o:FieldCodes>\s</o:FieldCodes>
          </o:OLEObject>
        </w:object>
      </w:r>
      <w:r w:rsidRPr="008041EC">
        <w:t xml:space="preserve"> </w:t>
      </w:r>
      <w:bookmarkStart w:id="53" w:name="_MON_1534940069"/>
      <w:bookmarkEnd w:id="53"/>
      <w:r>
        <w:object w:dxaOrig="1530" w:dyaOrig="1063" w14:anchorId="68DFD360">
          <v:shape id="_x0000_i1030" type="#_x0000_t75" style="width:76.5pt;height:53.5pt" o:ole="">
            <v:imagedata r:id="rId25" o:title=""/>
          </v:shape>
          <o:OLEObject Type="Embed" ProgID="Word.Document.8" ShapeID="_x0000_i1030" DrawAspect="Icon" ObjectID="_1537028241" r:id="rId26">
            <o:FieldCodes>\s</o:FieldCodes>
          </o:OLEObject>
        </w:object>
      </w:r>
      <w:r w:rsidR="00A74974" w:rsidRPr="008041EC">
        <w:rPr>
          <w:rFonts w:cstheme="majorBidi"/>
          <w:color w:val="1F497D" w:themeColor="text2"/>
          <w:sz w:val="32"/>
          <w:szCs w:val="28"/>
        </w:rPr>
        <w:br w:type="page"/>
      </w:r>
    </w:p>
    <w:p w14:paraId="6408CF0E" w14:textId="2DFA21B2" w:rsidR="00A97B19" w:rsidRPr="006229D3" w:rsidRDefault="00A97B19" w:rsidP="00BA411B">
      <w:pPr>
        <w:pStyle w:val="Heading1"/>
        <w:numPr>
          <w:ilvl w:val="0"/>
          <w:numId w:val="0"/>
        </w:numPr>
        <w:ind w:left="432" w:hanging="432"/>
        <w:rPr>
          <w:rFonts w:asciiTheme="minorHAnsi" w:hAnsiTheme="minorHAnsi"/>
        </w:rPr>
      </w:pPr>
      <w:bookmarkStart w:id="54" w:name="_Toc461010495"/>
      <w:r w:rsidRPr="006229D3">
        <w:rPr>
          <w:rFonts w:asciiTheme="minorHAnsi" w:hAnsiTheme="minorHAnsi"/>
        </w:rPr>
        <w:lastRenderedPageBreak/>
        <w:t xml:space="preserve">Appendix </w:t>
      </w:r>
      <w:bookmarkStart w:id="55" w:name="_Toc459622307"/>
      <w:bookmarkEnd w:id="44"/>
      <w:bookmarkEnd w:id="45"/>
      <w:r w:rsidR="00A74974">
        <w:rPr>
          <w:rFonts w:asciiTheme="minorHAnsi" w:hAnsiTheme="minorHAnsi" w:cstheme="minorHAnsi"/>
        </w:rPr>
        <w:t>D</w:t>
      </w:r>
      <w:r w:rsidR="00254337" w:rsidRPr="006229D3">
        <w:rPr>
          <w:rFonts w:asciiTheme="minorHAnsi" w:hAnsiTheme="minorHAnsi"/>
        </w:rPr>
        <w:t xml:space="preserve"> </w:t>
      </w:r>
      <w:r w:rsidRPr="006229D3">
        <w:rPr>
          <w:rFonts w:asciiTheme="minorHAnsi" w:hAnsiTheme="minorHAnsi"/>
        </w:rPr>
        <w:t>– Effort Estimation</w:t>
      </w:r>
      <w:bookmarkEnd w:id="46"/>
      <w:bookmarkEnd w:id="54"/>
      <w:bookmarkEnd w:id="55"/>
    </w:p>
    <w:tbl>
      <w:tblPr>
        <w:tblW w:w="14721" w:type="dxa"/>
        <w:tblLook w:val="04A0" w:firstRow="1" w:lastRow="0" w:firstColumn="1" w:lastColumn="0" w:noHBand="0" w:noVBand="1"/>
      </w:tblPr>
      <w:tblGrid>
        <w:gridCol w:w="1940"/>
        <w:gridCol w:w="1037"/>
        <w:gridCol w:w="1048"/>
        <w:gridCol w:w="975"/>
        <w:gridCol w:w="900"/>
        <w:gridCol w:w="1368"/>
        <w:gridCol w:w="1368"/>
        <w:gridCol w:w="864"/>
        <w:gridCol w:w="997"/>
        <w:gridCol w:w="4224"/>
      </w:tblGrid>
      <w:tr w:rsidR="006229D3" w:rsidRPr="00584B85" w14:paraId="2C392998" w14:textId="77777777" w:rsidTr="008041EC">
        <w:trPr>
          <w:trHeight w:val="600"/>
        </w:trPr>
        <w:tc>
          <w:tcPr>
            <w:tcW w:w="1940"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7B391E00" w14:textId="77777777" w:rsidR="006229D3" w:rsidRPr="006229D3" w:rsidRDefault="006229D3" w:rsidP="006229D3">
            <w:pPr>
              <w:spacing w:after="0"/>
              <w:ind w:left="0"/>
              <w:jc w:val="left"/>
              <w:rPr>
                <w:rFonts w:ascii="Calibri" w:hAnsi="Calibri"/>
                <w:b/>
                <w:color w:val="000000"/>
                <w:lang w:val="en-US"/>
              </w:rPr>
            </w:pPr>
            <w:r w:rsidRPr="006229D3">
              <w:rPr>
                <w:rFonts w:ascii="Calibri" w:hAnsi="Calibri"/>
                <w:b/>
                <w:color w:val="000000"/>
                <w:lang w:val="en-US"/>
              </w:rPr>
              <w:t>Task</w:t>
            </w:r>
          </w:p>
        </w:tc>
        <w:tc>
          <w:tcPr>
            <w:tcW w:w="1037" w:type="dxa"/>
            <w:tcBorders>
              <w:top w:val="single" w:sz="4" w:space="0" w:color="auto"/>
              <w:left w:val="nil"/>
              <w:bottom w:val="single" w:sz="4" w:space="0" w:color="auto"/>
              <w:right w:val="single" w:sz="4" w:space="0" w:color="auto"/>
            </w:tcBorders>
            <w:shd w:val="clear" w:color="000000" w:fill="BDD7EE"/>
            <w:vAlign w:val="center"/>
            <w:hideMark/>
          </w:tcPr>
          <w:p w14:paraId="5940EA52" w14:textId="77777777" w:rsidR="006229D3" w:rsidRPr="006229D3" w:rsidRDefault="006229D3" w:rsidP="00584B85">
            <w:pPr>
              <w:spacing w:after="0"/>
              <w:ind w:left="0"/>
              <w:jc w:val="center"/>
              <w:rPr>
                <w:rFonts w:ascii="Calibri" w:hAnsi="Calibri"/>
                <w:b/>
                <w:color w:val="000000"/>
                <w:lang w:val="en-US"/>
              </w:rPr>
            </w:pPr>
            <w:r w:rsidRPr="006229D3">
              <w:rPr>
                <w:rFonts w:ascii="Calibri" w:hAnsi="Calibri"/>
                <w:b/>
                <w:color w:val="000000"/>
                <w:lang w:val="en-US"/>
              </w:rPr>
              <w:t>Project</w:t>
            </w:r>
            <w:r w:rsidRPr="006229D3">
              <w:rPr>
                <w:rFonts w:ascii="Calibri" w:hAnsi="Calibri"/>
                <w:b/>
                <w:color w:val="000000"/>
                <w:lang w:val="en-US"/>
              </w:rPr>
              <w:br/>
              <w:t>Manager</w:t>
            </w:r>
          </w:p>
        </w:tc>
        <w:tc>
          <w:tcPr>
            <w:tcW w:w="1048" w:type="dxa"/>
            <w:tcBorders>
              <w:top w:val="single" w:sz="4" w:space="0" w:color="auto"/>
              <w:left w:val="nil"/>
              <w:bottom w:val="single" w:sz="4" w:space="0" w:color="auto"/>
              <w:right w:val="single" w:sz="4" w:space="0" w:color="auto"/>
            </w:tcBorders>
            <w:shd w:val="clear" w:color="000000" w:fill="BDD7EE"/>
            <w:vAlign w:val="center"/>
            <w:hideMark/>
          </w:tcPr>
          <w:p w14:paraId="2A6A439A" w14:textId="77777777" w:rsidR="006229D3" w:rsidRPr="006229D3" w:rsidRDefault="006229D3" w:rsidP="00584B85">
            <w:pPr>
              <w:spacing w:after="0"/>
              <w:ind w:left="0"/>
              <w:jc w:val="center"/>
              <w:rPr>
                <w:rFonts w:ascii="Calibri" w:hAnsi="Calibri"/>
                <w:b/>
                <w:color w:val="000000"/>
                <w:lang w:val="en-US"/>
              </w:rPr>
            </w:pPr>
            <w:r w:rsidRPr="006229D3">
              <w:rPr>
                <w:rFonts w:ascii="Calibri" w:hAnsi="Calibri"/>
                <w:b/>
                <w:color w:val="000000"/>
                <w:lang w:val="en-US"/>
              </w:rPr>
              <w:t>Solution</w:t>
            </w:r>
            <w:r w:rsidRPr="006229D3">
              <w:rPr>
                <w:rFonts w:ascii="Calibri" w:hAnsi="Calibri"/>
                <w:b/>
                <w:color w:val="000000"/>
                <w:lang w:val="en-US"/>
              </w:rPr>
              <w:br/>
              <w:t>Architect</w:t>
            </w:r>
          </w:p>
        </w:tc>
        <w:tc>
          <w:tcPr>
            <w:tcW w:w="975" w:type="dxa"/>
            <w:tcBorders>
              <w:top w:val="single" w:sz="4" w:space="0" w:color="auto"/>
              <w:left w:val="nil"/>
              <w:bottom w:val="single" w:sz="4" w:space="0" w:color="auto"/>
              <w:right w:val="single" w:sz="4" w:space="0" w:color="auto"/>
            </w:tcBorders>
            <w:shd w:val="clear" w:color="000000" w:fill="BDD7EE"/>
            <w:vAlign w:val="center"/>
            <w:hideMark/>
          </w:tcPr>
          <w:p w14:paraId="49B02F6E" w14:textId="77777777" w:rsidR="006229D3" w:rsidRPr="006229D3" w:rsidRDefault="006229D3" w:rsidP="00584B85">
            <w:pPr>
              <w:spacing w:after="0"/>
              <w:ind w:left="0"/>
              <w:jc w:val="center"/>
              <w:rPr>
                <w:rFonts w:ascii="Calibri" w:hAnsi="Calibri"/>
                <w:b/>
                <w:color w:val="000000"/>
                <w:lang w:val="en-US"/>
              </w:rPr>
            </w:pPr>
            <w:r w:rsidRPr="006229D3">
              <w:rPr>
                <w:rFonts w:ascii="Calibri" w:hAnsi="Calibri"/>
                <w:b/>
                <w:color w:val="000000"/>
                <w:lang w:val="en-US"/>
              </w:rPr>
              <w:t>System</w:t>
            </w:r>
            <w:r w:rsidRPr="006229D3">
              <w:rPr>
                <w:rFonts w:ascii="Calibri" w:hAnsi="Calibri"/>
                <w:b/>
                <w:color w:val="000000"/>
                <w:lang w:val="en-US"/>
              </w:rPr>
              <w:br/>
              <w:t>Analyst 1</w:t>
            </w:r>
          </w:p>
        </w:tc>
        <w:tc>
          <w:tcPr>
            <w:tcW w:w="900" w:type="dxa"/>
            <w:tcBorders>
              <w:top w:val="single" w:sz="4" w:space="0" w:color="auto"/>
              <w:left w:val="nil"/>
              <w:bottom w:val="single" w:sz="4" w:space="0" w:color="auto"/>
              <w:right w:val="single" w:sz="4" w:space="0" w:color="auto"/>
            </w:tcBorders>
            <w:shd w:val="clear" w:color="000000" w:fill="BDD7EE"/>
            <w:vAlign w:val="center"/>
            <w:hideMark/>
          </w:tcPr>
          <w:p w14:paraId="0718698E" w14:textId="77777777" w:rsidR="006229D3" w:rsidRPr="006229D3" w:rsidRDefault="006229D3" w:rsidP="00584B85">
            <w:pPr>
              <w:spacing w:after="0"/>
              <w:ind w:left="0"/>
              <w:jc w:val="center"/>
              <w:rPr>
                <w:rFonts w:ascii="Calibri" w:hAnsi="Calibri"/>
                <w:b/>
                <w:color w:val="000000"/>
                <w:lang w:val="en-US"/>
              </w:rPr>
            </w:pPr>
            <w:r w:rsidRPr="006229D3">
              <w:rPr>
                <w:rFonts w:ascii="Calibri" w:hAnsi="Calibri"/>
                <w:b/>
                <w:color w:val="000000"/>
                <w:lang w:val="en-US"/>
              </w:rPr>
              <w:t>System</w:t>
            </w:r>
            <w:r w:rsidRPr="006229D3">
              <w:rPr>
                <w:rFonts w:ascii="Calibri" w:hAnsi="Calibri"/>
                <w:b/>
                <w:color w:val="000000"/>
                <w:lang w:val="en-US"/>
              </w:rPr>
              <w:br/>
              <w:t>Analyst 2</w:t>
            </w:r>
          </w:p>
        </w:tc>
        <w:tc>
          <w:tcPr>
            <w:tcW w:w="1368" w:type="dxa"/>
            <w:tcBorders>
              <w:top w:val="single" w:sz="4" w:space="0" w:color="auto"/>
              <w:left w:val="nil"/>
              <w:bottom w:val="single" w:sz="4" w:space="0" w:color="auto"/>
              <w:right w:val="single" w:sz="4" w:space="0" w:color="auto"/>
            </w:tcBorders>
            <w:shd w:val="clear" w:color="000000" w:fill="BDD7EE"/>
            <w:vAlign w:val="center"/>
            <w:hideMark/>
          </w:tcPr>
          <w:p w14:paraId="4E9610DA" w14:textId="77777777" w:rsidR="006229D3" w:rsidRPr="006229D3" w:rsidRDefault="006229D3" w:rsidP="00584B85">
            <w:pPr>
              <w:spacing w:after="0"/>
              <w:ind w:left="0"/>
              <w:jc w:val="center"/>
              <w:rPr>
                <w:rFonts w:ascii="Calibri" w:hAnsi="Calibri"/>
                <w:b/>
                <w:color w:val="000000"/>
                <w:lang w:val="en-US"/>
              </w:rPr>
            </w:pPr>
            <w:r w:rsidRPr="006229D3">
              <w:rPr>
                <w:rFonts w:ascii="Calibri" w:hAnsi="Calibri"/>
                <w:b/>
                <w:color w:val="000000"/>
                <w:lang w:val="en-US"/>
              </w:rPr>
              <w:t>Analyst</w:t>
            </w:r>
            <w:r w:rsidRPr="006229D3">
              <w:rPr>
                <w:rFonts w:ascii="Calibri" w:hAnsi="Calibri"/>
                <w:b/>
                <w:color w:val="000000"/>
                <w:lang w:val="en-US"/>
              </w:rPr>
              <w:br/>
              <w:t>Programmer 1</w:t>
            </w:r>
          </w:p>
        </w:tc>
        <w:tc>
          <w:tcPr>
            <w:tcW w:w="1368" w:type="dxa"/>
            <w:tcBorders>
              <w:top w:val="single" w:sz="4" w:space="0" w:color="auto"/>
              <w:left w:val="nil"/>
              <w:bottom w:val="single" w:sz="4" w:space="0" w:color="auto"/>
              <w:right w:val="single" w:sz="4" w:space="0" w:color="auto"/>
            </w:tcBorders>
            <w:shd w:val="clear" w:color="000000" w:fill="BDD7EE"/>
            <w:vAlign w:val="center"/>
            <w:hideMark/>
          </w:tcPr>
          <w:p w14:paraId="6E1151BC" w14:textId="77777777" w:rsidR="006229D3" w:rsidRPr="006229D3" w:rsidRDefault="006229D3" w:rsidP="00584B85">
            <w:pPr>
              <w:spacing w:after="0"/>
              <w:ind w:left="0"/>
              <w:jc w:val="center"/>
              <w:rPr>
                <w:rFonts w:ascii="Calibri" w:hAnsi="Calibri"/>
                <w:b/>
                <w:color w:val="000000"/>
                <w:lang w:val="en-US"/>
              </w:rPr>
            </w:pPr>
            <w:r w:rsidRPr="006229D3">
              <w:rPr>
                <w:rFonts w:ascii="Calibri" w:hAnsi="Calibri"/>
                <w:b/>
                <w:color w:val="000000"/>
                <w:lang w:val="en-US"/>
              </w:rPr>
              <w:t xml:space="preserve">Analyst </w:t>
            </w:r>
            <w:r w:rsidRPr="006229D3">
              <w:rPr>
                <w:rFonts w:ascii="Calibri" w:hAnsi="Calibri"/>
                <w:b/>
                <w:color w:val="000000"/>
                <w:lang w:val="en-US"/>
              </w:rPr>
              <w:br/>
              <w:t>Programmer 2</w:t>
            </w:r>
          </w:p>
        </w:tc>
        <w:tc>
          <w:tcPr>
            <w:tcW w:w="864" w:type="dxa"/>
            <w:tcBorders>
              <w:top w:val="single" w:sz="4" w:space="0" w:color="auto"/>
              <w:left w:val="nil"/>
              <w:bottom w:val="single" w:sz="4" w:space="0" w:color="auto"/>
              <w:right w:val="single" w:sz="4" w:space="0" w:color="auto"/>
            </w:tcBorders>
            <w:shd w:val="clear" w:color="000000" w:fill="BDD7EE"/>
            <w:noWrap/>
            <w:vAlign w:val="center"/>
            <w:hideMark/>
          </w:tcPr>
          <w:p w14:paraId="297991A2" w14:textId="77777777" w:rsidR="006229D3" w:rsidRPr="006229D3" w:rsidRDefault="006229D3" w:rsidP="00584B85">
            <w:pPr>
              <w:spacing w:after="0"/>
              <w:ind w:left="0"/>
              <w:jc w:val="center"/>
              <w:rPr>
                <w:rFonts w:ascii="Calibri" w:hAnsi="Calibri"/>
                <w:b/>
                <w:color w:val="000000"/>
                <w:lang w:val="en-US"/>
              </w:rPr>
            </w:pPr>
            <w:r w:rsidRPr="006229D3">
              <w:rPr>
                <w:rFonts w:ascii="Calibri" w:hAnsi="Calibri"/>
                <w:b/>
                <w:color w:val="000000"/>
                <w:lang w:val="en-US"/>
              </w:rPr>
              <w:t>Tester</w:t>
            </w:r>
            <w:r w:rsidRPr="006229D3">
              <w:rPr>
                <w:rFonts w:asciiTheme="minorEastAsia" w:hAnsiTheme="minorEastAsia"/>
                <w:b/>
                <w:color w:val="000000"/>
                <w:lang w:val="en-US"/>
              </w:rPr>
              <w:t xml:space="preserve"> </w:t>
            </w:r>
            <w:r w:rsidRPr="006229D3">
              <w:rPr>
                <w:rFonts w:ascii="Calibri" w:hAnsi="Calibri"/>
                <w:b/>
                <w:color w:val="000000"/>
                <w:lang w:val="en-US"/>
              </w:rPr>
              <w:t>1</w:t>
            </w:r>
          </w:p>
        </w:tc>
        <w:tc>
          <w:tcPr>
            <w:tcW w:w="997" w:type="dxa"/>
            <w:tcBorders>
              <w:top w:val="single" w:sz="4" w:space="0" w:color="auto"/>
              <w:left w:val="nil"/>
              <w:bottom w:val="single" w:sz="4" w:space="0" w:color="auto"/>
              <w:right w:val="single" w:sz="4" w:space="0" w:color="auto"/>
            </w:tcBorders>
            <w:shd w:val="clear" w:color="000000" w:fill="BDD7EE"/>
            <w:noWrap/>
            <w:vAlign w:val="center"/>
            <w:hideMark/>
          </w:tcPr>
          <w:p w14:paraId="37D4C2E7" w14:textId="77777777" w:rsidR="006229D3" w:rsidRPr="006229D3" w:rsidRDefault="006229D3" w:rsidP="00584B85">
            <w:pPr>
              <w:spacing w:after="0"/>
              <w:ind w:left="0"/>
              <w:jc w:val="center"/>
              <w:rPr>
                <w:rFonts w:ascii="Calibri" w:hAnsi="Calibri"/>
                <w:b/>
                <w:color w:val="000000"/>
                <w:lang w:val="en-US"/>
              </w:rPr>
            </w:pPr>
            <w:r w:rsidRPr="006229D3">
              <w:rPr>
                <w:rFonts w:ascii="Calibri" w:hAnsi="Calibri"/>
                <w:b/>
                <w:color w:val="000000"/>
                <w:lang w:val="en-US"/>
              </w:rPr>
              <w:t>Tester 2</w:t>
            </w:r>
          </w:p>
        </w:tc>
        <w:tc>
          <w:tcPr>
            <w:tcW w:w="4224" w:type="dxa"/>
            <w:tcBorders>
              <w:top w:val="single" w:sz="4" w:space="0" w:color="auto"/>
              <w:left w:val="nil"/>
              <w:bottom w:val="single" w:sz="4" w:space="0" w:color="auto"/>
              <w:right w:val="single" w:sz="4" w:space="0" w:color="auto"/>
            </w:tcBorders>
            <w:shd w:val="clear" w:color="000000" w:fill="BDD7EE"/>
            <w:vAlign w:val="center"/>
            <w:hideMark/>
          </w:tcPr>
          <w:p w14:paraId="7845E398" w14:textId="77777777" w:rsidR="006229D3" w:rsidRPr="006229D3" w:rsidRDefault="006229D3" w:rsidP="00584B85">
            <w:pPr>
              <w:spacing w:after="0"/>
              <w:ind w:left="0"/>
              <w:jc w:val="center"/>
              <w:rPr>
                <w:rFonts w:ascii="Calibri" w:hAnsi="Calibri"/>
                <w:b/>
                <w:color w:val="000000"/>
                <w:lang w:val="en-US"/>
              </w:rPr>
            </w:pPr>
            <w:r w:rsidRPr="006229D3">
              <w:rPr>
                <w:rFonts w:ascii="Calibri" w:hAnsi="Calibri"/>
                <w:b/>
                <w:color w:val="000000"/>
                <w:lang w:val="en-US"/>
              </w:rPr>
              <w:t>Remarks</w:t>
            </w:r>
          </w:p>
        </w:tc>
      </w:tr>
      <w:tr w:rsidR="006229D3" w:rsidRPr="00584B85" w14:paraId="144A1FE9" w14:textId="77777777" w:rsidTr="008041EC">
        <w:trPr>
          <w:trHeight w:val="330"/>
        </w:trPr>
        <w:tc>
          <w:tcPr>
            <w:tcW w:w="1940" w:type="dxa"/>
            <w:tcBorders>
              <w:top w:val="nil"/>
              <w:left w:val="single" w:sz="4" w:space="0" w:color="auto"/>
              <w:bottom w:val="single" w:sz="4" w:space="0" w:color="auto"/>
              <w:right w:val="single" w:sz="4" w:space="0" w:color="auto"/>
            </w:tcBorders>
            <w:shd w:val="clear" w:color="000000" w:fill="D9D9D9"/>
            <w:vAlign w:val="center"/>
            <w:hideMark/>
          </w:tcPr>
          <w:p w14:paraId="6DB87C8C" w14:textId="77777777" w:rsidR="006229D3" w:rsidRPr="006229D3" w:rsidRDefault="006229D3" w:rsidP="006229D3">
            <w:pPr>
              <w:spacing w:after="0"/>
              <w:ind w:left="0"/>
              <w:jc w:val="left"/>
              <w:rPr>
                <w:rFonts w:ascii="Calibri" w:hAnsi="Calibri"/>
                <w:b/>
                <w:color w:val="000000"/>
                <w:lang w:val="en-US"/>
              </w:rPr>
            </w:pPr>
            <w:r w:rsidRPr="006229D3">
              <w:rPr>
                <w:rFonts w:ascii="Calibri" w:hAnsi="Calibri"/>
                <w:b/>
                <w:color w:val="000000"/>
                <w:lang w:val="en-US"/>
              </w:rPr>
              <w:t>Project Management</w:t>
            </w:r>
          </w:p>
        </w:tc>
        <w:tc>
          <w:tcPr>
            <w:tcW w:w="1037" w:type="dxa"/>
            <w:tcBorders>
              <w:top w:val="nil"/>
              <w:left w:val="nil"/>
              <w:bottom w:val="single" w:sz="4" w:space="0" w:color="auto"/>
              <w:right w:val="single" w:sz="4" w:space="0" w:color="auto"/>
            </w:tcBorders>
            <w:shd w:val="clear" w:color="000000" w:fill="D9D9D9"/>
            <w:noWrap/>
            <w:vAlign w:val="center"/>
            <w:hideMark/>
          </w:tcPr>
          <w:p w14:paraId="598EE6B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048" w:type="dxa"/>
            <w:tcBorders>
              <w:top w:val="nil"/>
              <w:left w:val="nil"/>
              <w:bottom w:val="single" w:sz="4" w:space="0" w:color="auto"/>
              <w:right w:val="single" w:sz="4" w:space="0" w:color="auto"/>
            </w:tcBorders>
            <w:shd w:val="clear" w:color="000000" w:fill="D9D9D9"/>
            <w:noWrap/>
            <w:vAlign w:val="center"/>
            <w:hideMark/>
          </w:tcPr>
          <w:p w14:paraId="5A34FA6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000000" w:fill="D9D9D9"/>
            <w:noWrap/>
            <w:vAlign w:val="center"/>
            <w:hideMark/>
          </w:tcPr>
          <w:p w14:paraId="3D78178A"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00" w:type="dxa"/>
            <w:tcBorders>
              <w:top w:val="nil"/>
              <w:left w:val="nil"/>
              <w:bottom w:val="single" w:sz="4" w:space="0" w:color="auto"/>
              <w:right w:val="single" w:sz="4" w:space="0" w:color="auto"/>
            </w:tcBorders>
            <w:shd w:val="clear" w:color="000000" w:fill="D9D9D9"/>
            <w:noWrap/>
            <w:vAlign w:val="center"/>
            <w:hideMark/>
          </w:tcPr>
          <w:p w14:paraId="432BF135"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D9D9D9"/>
            <w:noWrap/>
            <w:vAlign w:val="center"/>
            <w:hideMark/>
          </w:tcPr>
          <w:p w14:paraId="07D16390"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D9D9D9"/>
            <w:noWrap/>
            <w:vAlign w:val="center"/>
            <w:hideMark/>
          </w:tcPr>
          <w:p w14:paraId="06E52E9C"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864" w:type="dxa"/>
            <w:tcBorders>
              <w:top w:val="nil"/>
              <w:left w:val="nil"/>
              <w:bottom w:val="single" w:sz="4" w:space="0" w:color="auto"/>
              <w:right w:val="single" w:sz="4" w:space="0" w:color="auto"/>
            </w:tcBorders>
            <w:shd w:val="clear" w:color="000000" w:fill="D9D9D9"/>
            <w:noWrap/>
            <w:vAlign w:val="center"/>
            <w:hideMark/>
          </w:tcPr>
          <w:p w14:paraId="2139B8FE"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000000" w:fill="D9D9D9"/>
            <w:noWrap/>
            <w:vAlign w:val="center"/>
            <w:hideMark/>
          </w:tcPr>
          <w:p w14:paraId="3E7AA318"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000000" w:fill="D9D9D9"/>
            <w:vAlign w:val="center"/>
            <w:hideMark/>
          </w:tcPr>
          <w:p w14:paraId="01CF99C1" w14:textId="77777777" w:rsidR="006229D3" w:rsidRPr="006229D3" w:rsidRDefault="006229D3" w:rsidP="006229D3">
            <w:pPr>
              <w:spacing w:after="0"/>
              <w:ind w:left="0"/>
              <w:jc w:val="left"/>
              <w:rPr>
                <w:rFonts w:ascii="Calibri" w:hAnsi="Calibri"/>
                <w:color w:val="000000"/>
                <w:lang w:val="en-US"/>
              </w:rPr>
            </w:pPr>
            <w:r w:rsidRPr="006229D3">
              <w:rPr>
                <w:rFonts w:ascii="Calibri" w:hAnsi="Calibri"/>
                <w:color w:val="000000"/>
                <w:lang w:val="en-US"/>
              </w:rPr>
              <w:t> </w:t>
            </w:r>
          </w:p>
        </w:tc>
      </w:tr>
      <w:tr w:rsidR="006229D3" w:rsidRPr="00584B85" w14:paraId="48A38A57" w14:textId="77777777" w:rsidTr="008041EC">
        <w:trPr>
          <w:trHeight w:val="33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7A08B8C2"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Meeting and communication</w:t>
            </w:r>
          </w:p>
        </w:tc>
        <w:tc>
          <w:tcPr>
            <w:tcW w:w="1037" w:type="dxa"/>
            <w:tcBorders>
              <w:top w:val="nil"/>
              <w:left w:val="nil"/>
              <w:bottom w:val="single" w:sz="4" w:space="0" w:color="auto"/>
              <w:right w:val="single" w:sz="4" w:space="0" w:color="auto"/>
            </w:tcBorders>
            <w:shd w:val="clear" w:color="auto" w:fill="auto"/>
            <w:noWrap/>
            <w:vAlign w:val="center"/>
            <w:hideMark/>
          </w:tcPr>
          <w:p w14:paraId="3BA4F026"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14</w:t>
            </w:r>
          </w:p>
        </w:tc>
        <w:tc>
          <w:tcPr>
            <w:tcW w:w="1048" w:type="dxa"/>
            <w:tcBorders>
              <w:top w:val="nil"/>
              <w:left w:val="nil"/>
              <w:bottom w:val="single" w:sz="4" w:space="0" w:color="auto"/>
              <w:right w:val="single" w:sz="4" w:space="0" w:color="auto"/>
            </w:tcBorders>
            <w:shd w:val="clear" w:color="auto" w:fill="auto"/>
            <w:noWrap/>
            <w:vAlign w:val="center"/>
            <w:hideMark/>
          </w:tcPr>
          <w:p w14:paraId="419DBD71"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5B797782"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00" w:type="dxa"/>
            <w:tcBorders>
              <w:top w:val="nil"/>
              <w:left w:val="nil"/>
              <w:bottom w:val="single" w:sz="4" w:space="0" w:color="auto"/>
              <w:right w:val="single" w:sz="4" w:space="0" w:color="auto"/>
            </w:tcBorders>
            <w:shd w:val="clear" w:color="auto" w:fill="auto"/>
            <w:noWrap/>
            <w:vAlign w:val="center"/>
            <w:hideMark/>
          </w:tcPr>
          <w:p w14:paraId="5DEA9FCD"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0D0152B1"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06CE1444"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2AEC1E84"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3F5B6F11"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31C0B319" w14:textId="71A50D6E" w:rsidR="006229D3" w:rsidRPr="006229D3" w:rsidRDefault="006229D3" w:rsidP="00E0769F">
            <w:pPr>
              <w:spacing w:after="0"/>
              <w:ind w:left="0"/>
              <w:jc w:val="left"/>
              <w:rPr>
                <w:rFonts w:ascii="Calibri" w:hAnsi="Calibri"/>
                <w:color w:val="000000"/>
                <w:lang w:val="en-US"/>
              </w:rPr>
            </w:pPr>
            <w:r w:rsidRPr="006229D3">
              <w:rPr>
                <w:rFonts w:ascii="Calibri" w:hAnsi="Calibri"/>
                <w:color w:val="000000"/>
                <w:lang w:val="en-US"/>
              </w:rPr>
              <w:t xml:space="preserve">For coordinate with </w:t>
            </w:r>
            <w:r w:rsidRPr="00584B85">
              <w:rPr>
                <w:rFonts w:ascii="Calibri" w:eastAsia="Times New Roman" w:hAnsi="Calibri" w:cs="Times New Roman"/>
                <w:color w:val="000000"/>
                <w:szCs w:val="22"/>
                <w:lang w:val="en-US" w:eastAsia="zh-TW"/>
              </w:rPr>
              <w:t>Maxim</w:t>
            </w:r>
            <w:r w:rsidRPr="006229D3">
              <w:rPr>
                <w:rFonts w:ascii="Calibri" w:hAnsi="Calibri"/>
                <w:color w:val="000000"/>
                <w:lang w:val="en-US"/>
              </w:rPr>
              <w:t xml:space="preserve"> IT, coordinate with business teams for UAT and design approval, study clarification, coordinate with IT security for security test, coordinate with capacity team for load test, coordinate with </w:t>
            </w:r>
            <w:r w:rsidRPr="00584B85">
              <w:rPr>
                <w:rFonts w:ascii="Calibri" w:eastAsia="Times New Roman" w:hAnsi="Calibri" w:cs="Times New Roman"/>
                <w:color w:val="000000"/>
                <w:szCs w:val="22"/>
                <w:lang w:val="en-US" w:eastAsia="zh-TW"/>
              </w:rPr>
              <w:t>Maxim</w:t>
            </w:r>
            <w:r w:rsidRPr="006229D3">
              <w:rPr>
                <w:rFonts w:ascii="Calibri" w:hAnsi="Calibri"/>
                <w:color w:val="000000"/>
                <w:lang w:val="en-US"/>
              </w:rPr>
              <w:t xml:space="preserve"> Infrastructure team to setup environments</w:t>
            </w:r>
            <w:proofErr w:type="gramStart"/>
            <w:r w:rsidRPr="006229D3">
              <w:rPr>
                <w:rFonts w:ascii="Calibri" w:hAnsi="Calibri"/>
                <w:color w:val="000000"/>
                <w:lang w:val="en-US"/>
              </w:rPr>
              <w:t>..</w:t>
            </w:r>
            <w:proofErr w:type="gramEnd"/>
            <w:r w:rsidRPr="006229D3">
              <w:rPr>
                <w:rFonts w:ascii="Calibri" w:hAnsi="Calibri"/>
                <w:color w:val="000000"/>
                <w:lang w:val="en-US"/>
              </w:rPr>
              <w:br/>
              <w:t>Communication overhead:</w:t>
            </w:r>
            <w:r w:rsidRPr="006229D3">
              <w:rPr>
                <w:rFonts w:ascii="Calibri" w:hAnsi="Calibri"/>
                <w:color w:val="000000"/>
                <w:lang w:val="en-US"/>
              </w:rPr>
              <w:br/>
              <w:t>infrastructure and network vendor: HW set, UAT and OAT (4 weeks x 0.5 MD)</w:t>
            </w:r>
            <w:r w:rsidRPr="006229D3">
              <w:rPr>
                <w:rFonts w:ascii="Calibri" w:hAnsi="Calibri"/>
                <w:color w:val="000000"/>
                <w:lang w:val="en-US"/>
              </w:rPr>
              <w:br/>
            </w:r>
            <w:r w:rsidRPr="00584B85">
              <w:rPr>
                <w:rFonts w:ascii="Calibri" w:eastAsia="Times New Roman" w:hAnsi="Calibri" w:cs="Times New Roman"/>
                <w:color w:val="000000"/>
                <w:szCs w:val="22"/>
                <w:lang w:val="en-US" w:eastAsia="zh-TW"/>
              </w:rPr>
              <w:t>Maxim</w:t>
            </w:r>
            <w:r w:rsidRPr="006229D3">
              <w:rPr>
                <w:rFonts w:ascii="Calibri" w:hAnsi="Calibri"/>
                <w:color w:val="000000"/>
                <w:lang w:val="en-US"/>
              </w:rPr>
              <w:t xml:space="preserve"> IT team: SA&amp;D (4 weeks x 0.5); UAT(4 weeks x 0.5); </w:t>
            </w:r>
            <w:r>
              <w:rPr>
                <w:rFonts w:ascii="Calibri" w:eastAsia="Times New Roman" w:hAnsi="Calibri" w:cs="Times New Roman"/>
                <w:color w:val="000000"/>
                <w:szCs w:val="22"/>
                <w:lang w:val="en-US" w:eastAsia="zh-TW"/>
              </w:rPr>
              <w:t>implementation</w:t>
            </w:r>
            <w:r w:rsidRPr="006229D3">
              <w:rPr>
                <w:rFonts w:ascii="Calibri" w:hAnsi="Calibri"/>
                <w:color w:val="000000"/>
                <w:lang w:val="en-US"/>
              </w:rPr>
              <w:t xml:space="preserve"> (12 weeks x 0.5 MD</w:t>
            </w:r>
            <w:r w:rsidRPr="00584B85">
              <w:rPr>
                <w:rFonts w:ascii="Calibri" w:eastAsia="Times New Roman" w:hAnsi="Calibri" w:cs="Times New Roman"/>
                <w:color w:val="000000"/>
                <w:szCs w:val="22"/>
                <w:lang w:val="en-US" w:eastAsia="zh-TW"/>
              </w:rPr>
              <w:t>)</w:t>
            </w:r>
            <w:r>
              <w:rPr>
                <w:rFonts w:ascii="Calibri" w:eastAsia="Times New Roman" w:hAnsi="Calibri" w:cs="Times New Roman"/>
                <w:color w:val="000000"/>
                <w:szCs w:val="22"/>
                <w:lang w:val="en-US" w:eastAsia="zh-TW"/>
              </w:rPr>
              <w:t xml:space="preserve">; </w:t>
            </w:r>
            <w:r w:rsidRPr="006229D3">
              <w:rPr>
                <w:rFonts w:ascii="Calibri" w:hAnsi="Calibri"/>
                <w:color w:val="000000"/>
                <w:lang w:val="en-US"/>
              </w:rPr>
              <w:t>IT security / UAT Users: 2 MD</w:t>
            </w:r>
          </w:p>
        </w:tc>
      </w:tr>
      <w:tr w:rsidR="006229D3" w:rsidRPr="00584B85" w14:paraId="7754578E" w14:textId="77777777" w:rsidTr="008041EC">
        <w:trPr>
          <w:trHeight w:val="6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4569BAA7" w14:textId="77777777" w:rsidR="006229D3" w:rsidRPr="00EC0001" w:rsidRDefault="006229D3" w:rsidP="00584B85">
            <w:pPr>
              <w:spacing w:after="0"/>
              <w:ind w:left="0"/>
              <w:jc w:val="left"/>
              <w:rPr>
                <w:rFonts w:ascii="Calibri" w:hAnsi="Calibri"/>
                <w:color w:val="000000"/>
                <w:lang w:val="en-US"/>
              </w:rPr>
            </w:pPr>
            <w:r w:rsidRPr="00EC0001">
              <w:rPr>
                <w:rFonts w:ascii="Calibri" w:hAnsi="Calibri"/>
                <w:color w:val="000000"/>
                <w:lang w:val="en-US"/>
              </w:rPr>
              <w:t>Prepare PMP</w:t>
            </w:r>
          </w:p>
        </w:tc>
        <w:tc>
          <w:tcPr>
            <w:tcW w:w="1037" w:type="dxa"/>
            <w:tcBorders>
              <w:top w:val="nil"/>
              <w:left w:val="nil"/>
              <w:bottom w:val="single" w:sz="4" w:space="0" w:color="auto"/>
              <w:right w:val="single" w:sz="4" w:space="0" w:color="auto"/>
            </w:tcBorders>
            <w:shd w:val="clear" w:color="auto" w:fill="auto"/>
            <w:noWrap/>
            <w:vAlign w:val="center"/>
            <w:hideMark/>
          </w:tcPr>
          <w:p w14:paraId="042A7B81" w14:textId="77777777" w:rsidR="006229D3" w:rsidRPr="00EC0001" w:rsidRDefault="006229D3" w:rsidP="006229D3">
            <w:pPr>
              <w:spacing w:after="0"/>
              <w:ind w:left="0"/>
              <w:jc w:val="center"/>
              <w:rPr>
                <w:rFonts w:ascii="Calibri" w:hAnsi="Calibri"/>
                <w:color w:val="000000"/>
                <w:lang w:val="en-US"/>
              </w:rPr>
            </w:pPr>
            <w:r w:rsidRPr="00EC0001">
              <w:rPr>
                <w:rFonts w:ascii="Calibri" w:eastAsia="Times New Roman" w:hAnsi="Calibri" w:cs="Times New Roman"/>
                <w:color w:val="000000"/>
                <w:szCs w:val="22"/>
                <w:lang w:val="en-US" w:eastAsia="zh-TW"/>
              </w:rPr>
              <w:t>5</w:t>
            </w:r>
          </w:p>
        </w:tc>
        <w:tc>
          <w:tcPr>
            <w:tcW w:w="1048" w:type="dxa"/>
            <w:tcBorders>
              <w:top w:val="nil"/>
              <w:left w:val="nil"/>
              <w:bottom w:val="single" w:sz="4" w:space="0" w:color="auto"/>
              <w:right w:val="single" w:sz="4" w:space="0" w:color="auto"/>
            </w:tcBorders>
            <w:shd w:val="clear" w:color="auto" w:fill="auto"/>
            <w:noWrap/>
            <w:vAlign w:val="center"/>
            <w:hideMark/>
          </w:tcPr>
          <w:p w14:paraId="6CD0A760" w14:textId="77777777" w:rsidR="006229D3" w:rsidRPr="00C403CF" w:rsidRDefault="006229D3" w:rsidP="006229D3">
            <w:pPr>
              <w:spacing w:after="0"/>
              <w:ind w:left="0"/>
              <w:jc w:val="center"/>
              <w:rPr>
                <w:rFonts w:ascii="Calibri" w:hAnsi="Calibri"/>
                <w:color w:val="000000"/>
                <w:lang w:val="en-US"/>
              </w:rPr>
            </w:pPr>
            <w:r w:rsidRPr="00C403CF">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1BB211D4" w14:textId="77777777" w:rsidR="006229D3" w:rsidRPr="00A74974" w:rsidRDefault="006229D3" w:rsidP="006229D3">
            <w:pPr>
              <w:spacing w:after="0"/>
              <w:ind w:left="0"/>
              <w:jc w:val="center"/>
              <w:rPr>
                <w:rFonts w:ascii="Calibri" w:hAnsi="Calibri"/>
                <w:color w:val="000000"/>
                <w:lang w:val="en-US"/>
              </w:rPr>
            </w:pPr>
            <w:r w:rsidRPr="00A74974">
              <w:rPr>
                <w:rFonts w:ascii="Calibri" w:eastAsia="Times New Roman" w:hAnsi="Calibri" w:cs="Times New Roman"/>
                <w:color w:val="000000"/>
                <w:szCs w:val="22"/>
                <w:lang w:val="en-US" w:eastAsia="zh-TW"/>
              </w:rPr>
              <w:t> </w:t>
            </w:r>
          </w:p>
        </w:tc>
        <w:tc>
          <w:tcPr>
            <w:tcW w:w="900" w:type="dxa"/>
            <w:tcBorders>
              <w:top w:val="nil"/>
              <w:left w:val="nil"/>
              <w:bottom w:val="single" w:sz="4" w:space="0" w:color="auto"/>
              <w:right w:val="single" w:sz="4" w:space="0" w:color="auto"/>
            </w:tcBorders>
            <w:shd w:val="clear" w:color="auto" w:fill="auto"/>
            <w:noWrap/>
            <w:vAlign w:val="center"/>
            <w:hideMark/>
          </w:tcPr>
          <w:p w14:paraId="1962A08C" w14:textId="77777777" w:rsidR="006229D3" w:rsidRPr="00BB411E" w:rsidRDefault="006229D3" w:rsidP="006229D3">
            <w:pPr>
              <w:spacing w:after="0"/>
              <w:ind w:left="0"/>
              <w:jc w:val="center"/>
              <w:rPr>
                <w:rFonts w:ascii="Calibri" w:hAnsi="Calibri"/>
                <w:color w:val="000000"/>
                <w:lang w:val="en-US"/>
              </w:rPr>
            </w:pPr>
            <w:r w:rsidRPr="003E0C3E">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77B5ECFA" w14:textId="77777777" w:rsidR="006229D3" w:rsidRPr="00373E16" w:rsidRDefault="006229D3" w:rsidP="006229D3">
            <w:pPr>
              <w:spacing w:after="0"/>
              <w:ind w:left="0"/>
              <w:jc w:val="center"/>
              <w:rPr>
                <w:rFonts w:ascii="Calibri" w:hAnsi="Calibri"/>
                <w:color w:val="000000"/>
                <w:lang w:val="en-US"/>
              </w:rPr>
            </w:pPr>
            <w:r w:rsidRPr="00373E16">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19513606" w14:textId="77777777" w:rsidR="006229D3" w:rsidRPr="00A76260" w:rsidRDefault="006229D3" w:rsidP="006229D3">
            <w:pPr>
              <w:spacing w:after="0"/>
              <w:ind w:left="0"/>
              <w:jc w:val="center"/>
              <w:rPr>
                <w:rFonts w:ascii="Calibri" w:hAnsi="Calibri"/>
                <w:color w:val="000000"/>
                <w:lang w:val="en-US"/>
              </w:rPr>
            </w:pPr>
            <w:r w:rsidRPr="00A76260">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5B9239C1" w14:textId="77777777" w:rsidR="006229D3" w:rsidRPr="00EC0001" w:rsidRDefault="006229D3" w:rsidP="006229D3">
            <w:pPr>
              <w:spacing w:after="0"/>
              <w:ind w:left="0"/>
              <w:jc w:val="center"/>
              <w:rPr>
                <w:rFonts w:ascii="Calibri" w:hAnsi="Calibri"/>
                <w:color w:val="000000"/>
                <w:lang w:val="en-US"/>
              </w:rPr>
            </w:pPr>
            <w:r w:rsidRPr="00EC0001">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13BE7616" w14:textId="77777777" w:rsidR="006229D3" w:rsidRPr="00EC0001" w:rsidRDefault="006229D3" w:rsidP="006229D3">
            <w:pPr>
              <w:spacing w:after="0"/>
              <w:ind w:left="0"/>
              <w:jc w:val="center"/>
              <w:rPr>
                <w:rFonts w:ascii="Calibri" w:hAnsi="Calibri"/>
                <w:color w:val="000000"/>
                <w:lang w:val="en-US"/>
              </w:rPr>
            </w:pPr>
            <w:r w:rsidRPr="00EC0001">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0CC4DCB9" w14:textId="368E7B27" w:rsidR="006229D3" w:rsidRPr="008041EC" w:rsidRDefault="00EC0001" w:rsidP="00530287">
            <w:pPr>
              <w:spacing w:after="0"/>
              <w:ind w:left="0"/>
              <w:jc w:val="left"/>
              <w:rPr>
                <w:rFonts w:ascii="Calibri" w:hAnsi="Calibri"/>
                <w:color w:val="FF0000"/>
                <w:lang w:val="en-US"/>
              </w:rPr>
            </w:pPr>
            <w:r w:rsidRPr="008041EC">
              <w:rPr>
                <w:rFonts w:ascii="Calibri" w:hAnsi="Calibri"/>
                <w:color w:val="000000"/>
                <w:lang w:val="en-US"/>
              </w:rPr>
              <w:t>Prepare for the project kick off meeting.</w:t>
            </w:r>
            <w:r w:rsidR="00254337" w:rsidRPr="008041EC">
              <w:rPr>
                <w:rFonts w:ascii="Calibri" w:hAnsi="Calibri"/>
                <w:color w:val="000000"/>
                <w:lang w:val="en-US"/>
              </w:rPr>
              <w:t xml:space="preserve"> </w:t>
            </w:r>
          </w:p>
        </w:tc>
      </w:tr>
      <w:tr w:rsidR="006229D3" w:rsidRPr="00584B85" w14:paraId="24A2AF32" w14:textId="77777777" w:rsidTr="008041EC">
        <w:trPr>
          <w:trHeight w:val="6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006D6F8D"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Progress Monitoring and Control</w:t>
            </w:r>
          </w:p>
        </w:tc>
        <w:tc>
          <w:tcPr>
            <w:tcW w:w="1037" w:type="dxa"/>
            <w:tcBorders>
              <w:top w:val="nil"/>
              <w:left w:val="nil"/>
              <w:bottom w:val="single" w:sz="4" w:space="0" w:color="auto"/>
              <w:right w:val="single" w:sz="4" w:space="0" w:color="auto"/>
            </w:tcBorders>
            <w:shd w:val="clear" w:color="auto" w:fill="auto"/>
            <w:noWrap/>
            <w:vAlign w:val="center"/>
            <w:hideMark/>
          </w:tcPr>
          <w:p w14:paraId="015D144C"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18</w:t>
            </w:r>
          </w:p>
        </w:tc>
        <w:tc>
          <w:tcPr>
            <w:tcW w:w="1048" w:type="dxa"/>
            <w:tcBorders>
              <w:top w:val="nil"/>
              <w:left w:val="nil"/>
              <w:bottom w:val="single" w:sz="4" w:space="0" w:color="auto"/>
              <w:right w:val="single" w:sz="4" w:space="0" w:color="auto"/>
            </w:tcBorders>
            <w:shd w:val="clear" w:color="auto" w:fill="auto"/>
            <w:noWrap/>
            <w:vAlign w:val="center"/>
            <w:hideMark/>
          </w:tcPr>
          <w:p w14:paraId="6AE05132"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3A97C93C"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00" w:type="dxa"/>
            <w:tcBorders>
              <w:top w:val="nil"/>
              <w:left w:val="nil"/>
              <w:bottom w:val="single" w:sz="4" w:space="0" w:color="auto"/>
              <w:right w:val="single" w:sz="4" w:space="0" w:color="auto"/>
            </w:tcBorders>
            <w:shd w:val="clear" w:color="auto" w:fill="auto"/>
            <w:noWrap/>
            <w:vAlign w:val="center"/>
            <w:hideMark/>
          </w:tcPr>
          <w:p w14:paraId="6C0FDAD6"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374B2DFE"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5A3032A1"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06131DAA"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2665A7B3"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24DF468F"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One day per week to oversee the project progress, risk and issues.  (including report progress)</w:t>
            </w:r>
          </w:p>
        </w:tc>
      </w:tr>
      <w:tr w:rsidR="006229D3" w:rsidRPr="00584B85" w14:paraId="24F68996" w14:textId="77777777" w:rsidTr="008041EC">
        <w:trPr>
          <w:trHeight w:val="9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722C6CBA" w14:textId="77777777" w:rsidR="006229D3" w:rsidRPr="00EC0001" w:rsidRDefault="006229D3" w:rsidP="00584B85">
            <w:pPr>
              <w:spacing w:after="0"/>
              <w:ind w:left="0"/>
              <w:jc w:val="left"/>
              <w:rPr>
                <w:rFonts w:ascii="Calibri" w:hAnsi="Calibri"/>
                <w:color w:val="000000"/>
                <w:lang w:val="en-US"/>
              </w:rPr>
            </w:pPr>
            <w:r w:rsidRPr="00EC0001">
              <w:rPr>
                <w:rFonts w:ascii="Calibri" w:hAnsi="Calibri"/>
                <w:color w:val="000000"/>
                <w:lang w:val="en-US"/>
              </w:rPr>
              <w:lastRenderedPageBreak/>
              <w:t>Post Implementation Review / Report; Maintenance Transition</w:t>
            </w:r>
          </w:p>
        </w:tc>
        <w:tc>
          <w:tcPr>
            <w:tcW w:w="1037" w:type="dxa"/>
            <w:tcBorders>
              <w:top w:val="nil"/>
              <w:left w:val="nil"/>
              <w:bottom w:val="single" w:sz="4" w:space="0" w:color="auto"/>
              <w:right w:val="single" w:sz="4" w:space="0" w:color="auto"/>
            </w:tcBorders>
            <w:shd w:val="clear" w:color="auto" w:fill="auto"/>
            <w:noWrap/>
            <w:vAlign w:val="center"/>
            <w:hideMark/>
          </w:tcPr>
          <w:p w14:paraId="2D542045" w14:textId="77777777" w:rsidR="006229D3" w:rsidRPr="00C403CF" w:rsidRDefault="006229D3" w:rsidP="006229D3">
            <w:pPr>
              <w:spacing w:after="0"/>
              <w:ind w:left="0"/>
              <w:jc w:val="center"/>
              <w:rPr>
                <w:rFonts w:ascii="Calibri" w:hAnsi="Calibri"/>
                <w:color w:val="000000"/>
                <w:lang w:val="en-US"/>
              </w:rPr>
            </w:pPr>
            <w:r w:rsidRPr="00C403CF">
              <w:rPr>
                <w:rFonts w:ascii="Calibri" w:hAnsi="Calibri"/>
                <w:color w:val="000000"/>
                <w:lang w:val="en-US"/>
              </w:rPr>
              <w:t>4</w:t>
            </w:r>
          </w:p>
        </w:tc>
        <w:tc>
          <w:tcPr>
            <w:tcW w:w="1048" w:type="dxa"/>
            <w:tcBorders>
              <w:top w:val="nil"/>
              <w:left w:val="nil"/>
              <w:bottom w:val="single" w:sz="4" w:space="0" w:color="auto"/>
              <w:right w:val="single" w:sz="4" w:space="0" w:color="auto"/>
            </w:tcBorders>
            <w:shd w:val="clear" w:color="auto" w:fill="auto"/>
            <w:noWrap/>
            <w:vAlign w:val="center"/>
            <w:hideMark/>
          </w:tcPr>
          <w:p w14:paraId="0F66C4EC" w14:textId="77777777" w:rsidR="006229D3" w:rsidRPr="00C403CF" w:rsidRDefault="006229D3" w:rsidP="006229D3">
            <w:pPr>
              <w:spacing w:after="0"/>
              <w:ind w:left="0"/>
              <w:jc w:val="center"/>
              <w:rPr>
                <w:rFonts w:ascii="Calibri" w:hAnsi="Calibri"/>
                <w:color w:val="000000"/>
                <w:lang w:val="en-US"/>
              </w:rPr>
            </w:pPr>
            <w:r w:rsidRPr="00C403CF">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749D3AA4" w14:textId="77777777" w:rsidR="006229D3" w:rsidRPr="00A74974" w:rsidRDefault="006229D3" w:rsidP="006229D3">
            <w:pPr>
              <w:spacing w:after="0"/>
              <w:ind w:left="0"/>
              <w:jc w:val="center"/>
              <w:rPr>
                <w:rFonts w:ascii="Calibri" w:hAnsi="Calibri"/>
                <w:color w:val="000000"/>
                <w:lang w:val="en-US"/>
              </w:rPr>
            </w:pPr>
            <w:r w:rsidRPr="00A74974">
              <w:rPr>
                <w:rFonts w:ascii="Calibri" w:eastAsia="Times New Roman" w:hAnsi="Calibri" w:cs="Times New Roman"/>
                <w:color w:val="000000"/>
                <w:szCs w:val="22"/>
                <w:lang w:val="en-US" w:eastAsia="zh-TW"/>
              </w:rPr>
              <w:t> </w:t>
            </w:r>
          </w:p>
        </w:tc>
        <w:tc>
          <w:tcPr>
            <w:tcW w:w="900" w:type="dxa"/>
            <w:tcBorders>
              <w:top w:val="nil"/>
              <w:left w:val="nil"/>
              <w:bottom w:val="single" w:sz="4" w:space="0" w:color="auto"/>
              <w:right w:val="single" w:sz="4" w:space="0" w:color="auto"/>
            </w:tcBorders>
            <w:shd w:val="clear" w:color="auto" w:fill="auto"/>
            <w:noWrap/>
            <w:vAlign w:val="center"/>
            <w:hideMark/>
          </w:tcPr>
          <w:p w14:paraId="4EDFAC86" w14:textId="77777777" w:rsidR="006229D3" w:rsidRPr="00BB411E" w:rsidRDefault="006229D3" w:rsidP="006229D3">
            <w:pPr>
              <w:spacing w:after="0"/>
              <w:ind w:left="0"/>
              <w:jc w:val="center"/>
              <w:rPr>
                <w:rFonts w:ascii="Calibri" w:hAnsi="Calibri"/>
                <w:color w:val="000000"/>
                <w:lang w:val="en-US"/>
              </w:rPr>
            </w:pPr>
            <w:r w:rsidRPr="003E0C3E">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75EA6FC3" w14:textId="77777777" w:rsidR="006229D3" w:rsidRPr="00373E16" w:rsidRDefault="006229D3" w:rsidP="006229D3">
            <w:pPr>
              <w:spacing w:after="0"/>
              <w:ind w:left="0"/>
              <w:jc w:val="center"/>
              <w:rPr>
                <w:rFonts w:ascii="Calibri" w:hAnsi="Calibri"/>
                <w:color w:val="000000"/>
                <w:lang w:val="en-US"/>
              </w:rPr>
            </w:pPr>
            <w:r w:rsidRPr="00373E16">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3DCE78F0" w14:textId="77777777" w:rsidR="006229D3" w:rsidRPr="00A76260" w:rsidRDefault="006229D3" w:rsidP="006229D3">
            <w:pPr>
              <w:spacing w:after="0"/>
              <w:ind w:left="0"/>
              <w:jc w:val="center"/>
              <w:rPr>
                <w:rFonts w:ascii="Calibri" w:hAnsi="Calibri"/>
                <w:color w:val="000000"/>
                <w:lang w:val="en-US"/>
              </w:rPr>
            </w:pPr>
            <w:r w:rsidRPr="00A76260">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350254A6" w14:textId="77777777" w:rsidR="006229D3" w:rsidRPr="00EC0001" w:rsidRDefault="006229D3" w:rsidP="006229D3">
            <w:pPr>
              <w:spacing w:after="0"/>
              <w:ind w:left="0"/>
              <w:jc w:val="center"/>
              <w:rPr>
                <w:rFonts w:ascii="Calibri" w:hAnsi="Calibri"/>
                <w:color w:val="000000"/>
                <w:lang w:val="en-US"/>
              </w:rPr>
            </w:pPr>
            <w:r w:rsidRPr="00EC0001">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35762664" w14:textId="77777777" w:rsidR="006229D3" w:rsidRPr="00EC0001" w:rsidRDefault="006229D3" w:rsidP="006229D3">
            <w:pPr>
              <w:spacing w:after="0"/>
              <w:ind w:left="0"/>
              <w:jc w:val="center"/>
              <w:rPr>
                <w:rFonts w:ascii="Calibri" w:hAnsi="Calibri"/>
                <w:color w:val="000000"/>
                <w:lang w:val="en-US"/>
              </w:rPr>
            </w:pPr>
            <w:r w:rsidRPr="00EC0001">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10ABAC1D" w14:textId="13175146" w:rsidR="006229D3" w:rsidRPr="006229D3" w:rsidRDefault="006229D3" w:rsidP="00EC0001">
            <w:pPr>
              <w:spacing w:after="0"/>
              <w:ind w:left="0"/>
              <w:jc w:val="left"/>
              <w:rPr>
                <w:rFonts w:ascii="Calibri" w:hAnsi="Calibri"/>
                <w:color w:val="000000"/>
                <w:lang w:val="en-US"/>
              </w:rPr>
            </w:pPr>
            <w:r w:rsidRPr="00EC0001">
              <w:rPr>
                <w:rFonts w:ascii="Calibri" w:hAnsi="Calibri"/>
                <w:color w:val="000000"/>
                <w:lang w:val="en-US"/>
              </w:rPr>
              <w:t xml:space="preserve">For document learn project </w:t>
            </w:r>
            <w:r w:rsidR="001D1BE5" w:rsidRPr="008041EC">
              <w:rPr>
                <w:rFonts w:ascii="Calibri" w:hAnsi="Calibri"/>
                <w:color w:val="000000"/>
                <w:lang w:val="en-US"/>
              </w:rPr>
              <w:t>wrap-up</w:t>
            </w:r>
            <w:r w:rsidRPr="00EC0001">
              <w:rPr>
                <w:rFonts w:ascii="Calibri" w:hAnsi="Calibri"/>
                <w:color w:val="000000"/>
                <w:lang w:val="en-US"/>
              </w:rPr>
              <w:t>, and maintenance transition (8 x 0.5 day)</w:t>
            </w:r>
            <w:r w:rsidR="00254337">
              <w:rPr>
                <w:rFonts w:ascii="Calibri" w:hAnsi="Calibri"/>
                <w:color w:val="000000"/>
                <w:lang w:val="en-US"/>
              </w:rPr>
              <w:t xml:space="preserve"> </w:t>
            </w:r>
          </w:p>
        </w:tc>
      </w:tr>
      <w:tr w:rsidR="006229D3" w:rsidRPr="00584B85" w14:paraId="55E00CF7" w14:textId="77777777" w:rsidTr="008041EC">
        <w:trPr>
          <w:trHeight w:val="6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006374BD"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Other PM related documentation</w:t>
            </w:r>
          </w:p>
        </w:tc>
        <w:tc>
          <w:tcPr>
            <w:tcW w:w="1037" w:type="dxa"/>
            <w:tcBorders>
              <w:top w:val="nil"/>
              <w:left w:val="nil"/>
              <w:bottom w:val="single" w:sz="4" w:space="0" w:color="auto"/>
              <w:right w:val="single" w:sz="4" w:space="0" w:color="auto"/>
            </w:tcBorders>
            <w:shd w:val="clear" w:color="auto" w:fill="auto"/>
            <w:noWrap/>
            <w:vAlign w:val="center"/>
            <w:hideMark/>
          </w:tcPr>
          <w:p w14:paraId="0282281E"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5</w:t>
            </w:r>
          </w:p>
        </w:tc>
        <w:tc>
          <w:tcPr>
            <w:tcW w:w="1048" w:type="dxa"/>
            <w:tcBorders>
              <w:top w:val="nil"/>
              <w:left w:val="nil"/>
              <w:bottom w:val="single" w:sz="4" w:space="0" w:color="auto"/>
              <w:right w:val="single" w:sz="4" w:space="0" w:color="auto"/>
            </w:tcBorders>
            <w:shd w:val="clear" w:color="auto" w:fill="auto"/>
            <w:noWrap/>
            <w:vAlign w:val="center"/>
            <w:hideMark/>
          </w:tcPr>
          <w:p w14:paraId="5649B5E1"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64D35CAE"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00" w:type="dxa"/>
            <w:tcBorders>
              <w:top w:val="nil"/>
              <w:left w:val="nil"/>
              <w:bottom w:val="single" w:sz="4" w:space="0" w:color="auto"/>
              <w:right w:val="single" w:sz="4" w:space="0" w:color="auto"/>
            </w:tcBorders>
            <w:shd w:val="clear" w:color="auto" w:fill="auto"/>
            <w:noWrap/>
            <w:vAlign w:val="center"/>
            <w:hideMark/>
          </w:tcPr>
          <w:p w14:paraId="1B9764F7"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1A0924D6"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6BD6D5B2"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2BD0F118"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09BE010F"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593B6009" w14:textId="77777777" w:rsidR="006229D3" w:rsidRPr="006229D3" w:rsidRDefault="006229D3" w:rsidP="00584B85">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 </w:t>
            </w:r>
          </w:p>
        </w:tc>
      </w:tr>
      <w:tr w:rsidR="006229D3" w:rsidRPr="00584B85" w14:paraId="2EFB9171" w14:textId="77777777" w:rsidTr="008041EC">
        <w:trPr>
          <w:trHeight w:val="330"/>
        </w:trPr>
        <w:tc>
          <w:tcPr>
            <w:tcW w:w="1940" w:type="dxa"/>
            <w:tcBorders>
              <w:top w:val="nil"/>
              <w:left w:val="single" w:sz="4" w:space="0" w:color="auto"/>
              <w:bottom w:val="single" w:sz="4" w:space="0" w:color="auto"/>
              <w:right w:val="single" w:sz="4" w:space="0" w:color="auto"/>
            </w:tcBorders>
            <w:shd w:val="clear" w:color="000000" w:fill="BFBFBF"/>
            <w:vAlign w:val="center"/>
            <w:hideMark/>
          </w:tcPr>
          <w:p w14:paraId="6E2E12A7" w14:textId="77777777" w:rsidR="006229D3" w:rsidRPr="006229D3" w:rsidRDefault="006229D3" w:rsidP="006229D3">
            <w:pPr>
              <w:spacing w:after="0"/>
              <w:ind w:left="0"/>
              <w:jc w:val="left"/>
              <w:rPr>
                <w:rFonts w:ascii="Calibri" w:hAnsi="Calibri"/>
                <w:b/>
                <w:color w:val="000000"/>
                <w:lang w:val="en-US"/>
              </w:rPr>
            </w:pPr>
            <w:r w:rsidRPr="006229D3">
              <w:rPr>
                <w:rFonts w:ascii="Calibri" w:hAnsi="Calibri"/>
                <w:b/>
                <w:color w:val="000000"/>
                <w:lang w:val="en-US"/>
              </w:rPr>
              <w:t>Environment Setup</w:t>
            </w:r>
          </w:p>
        </w:tc>
        <w:tc>
          <w:tcPr>
            <w:tcW w:w="1037" w:type="dxa"/>
            <w:tcBorders>
              <w:top w:val="nil"/>
              <w:left w:val="nil"/>
              <w:bottom w:val="single" w:sz="4" w:space="0" w:color="auto"/>
              <w:right w:val="single" w:sz="4" w:space="0" w:color="auto"/>
            </w:tcBorders>
            <w:shd w:val="clear" w:color="000000" w:fill="BFBFBF"/>
            <w:noWrap/>
            <w:vAlign w:val="center"/>
            <w:hideMark/>
          </w:tcPr>
          <w:p w14:paraId="788E7226"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048" w:type="dxa"/>
            <w:tcBorders>
              <w:top w:val="nil"/>
              <w:left w:val="nil"/>
              <w:bottom w:val="single" w:sz="4" w:space="0" w:color="auto"/>
              <w:right w:val="single" w:sz="4" w:space="0" w:color="auto"/>
            </w:tcBorders>
            <w:shd w:val="clear" w:color="000000" w:fill="BFBFBF"/>
            <w:noWrap/>
            <w:vAlign w:val="center"/>
            <w:hideMark/>
          </w:tcPr>
          <w:p w14:paraId="0BBE01C9"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000000" w:fill="BFBFBF"/>
            <w:noWrap/>
            <w:vAlign w:val="center"/>
            <w:hideMark/>
          </w:tcPr>
          <w:p w14:paraId="135737BE"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00" w:type="dxa"/>
            <w:tcBorders>
              <w:top w:val="nil"/>
              <w:left w:val="nil"/>
              <w:bottom w:val="single" w:sz="4" w:space="0" w:color="auto"/>
              <w:right w:val="single" w:sz="4" w:space="0" w:color="auto"/>
            </w:tcBorders>
            <w:shd w:val="clear" w:color="000000" w:fill="BFBFBF"/>
            <w:noWrap/>
            <w:vAlign w:val="center"/>
            <w:hideMark/>
          </w:tcPr>
          <w:p w14:paraId="14021E96"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BFBFBF"/>
            <w:noWrap/>
            <w:vAlign w:val="center"/>
            <w:hideMark/>
          </w:tcPr>
          <w:p w14:paraId="305C1A90"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BFBFBF"/>
            <w:noWrap/>
            <w:vAlign w:val="center"/>
            <w:hideMark/>
          </w:tcPr>
          <w:p w14:paraId="5873D762"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864" w:type="dxa"/>
            <w:tcBorders>
              <w:top w:val="nil"/>
              <w:left w:val="nil"/>
              <w:bottom w:val="single" w:sz="4" w:space="0" w:color="auto"/>
              <w:right w:val="single" w:sz="4" w:space="0" w:color="auto"/>
            </w:tcBorders>
            <w:shd w:val="clear" w:color="000000" w:fill="BFBFBF"/>
            <w:noWrap/>
            <w:vAlign w:val="center"/>
            <w:hideMark/>
          </w:tcPr>
          <w:p w14:paraId="6F1AB8F8"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000000" w:fill="BFBFBF"/>
            <w:noWrap/>
            <w:vAlign w:val="center"/>
            <w:hideMark/>
          </w:tcPr>
          <w:p w14:paraId="6F36F149"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000000" w:fill="BFBFBF"/>
            <w:vAlign w:val="center"/>
            <w:hideMark/>
          </w:tcPr>
          <w:p w14:paraId="29D36CA4" w14:textId="77777777" w:rsidR="006229D3" w:rsidRPr="006229D3" w:rsidRDefault="006229D3" w:rsidP="006229D3">
            <w:pPr>
              <w:spacing w:after="0"/>
              <w:ind w:left="0"/>
              <w:jc w:val="left"/>
              <w:rPr>
                <w:rFonts w:ascii="Calibri" w:hAnsi="Calibri"/>
                <w:color w:val="000000"/>
                <w:lang w:val="en-US"/>
              </w:rPr>
            </w:pPr>
            <w:r w:rsidRPr="006229D3">
              <w:rPr>
                <w:rFonts w:ascii="Calibri" w:hAnsi="Calibri"/>
                <w:color w:val="000000"/>
                <w:lang w:val="en-US"/>
              </w:rPr>
              <w:t> </w:t>
            </w:r>
          </w:p>
        </w:tc>
      </w:tr>
      <w:tr w:rsidR="006229D3" w:rsidRPr="00584B85" w14:paraId="51BB03DC" w14:textId="77777777" w:rsidTr="008041EC">
        <w:trPr>
          <w:trHeight w:val="87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64E8D19A"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Impact Analysis (on POS System and EDW)</w:t>
            </w:r>
          </w:p>
        </w:tc>
        <w:tc>
          <w:tcPr>
            <w:tcW w:w="1037" w:type="dxa"/>
            <w:tcBorders>
              <w:top w:val="nil"/>
              <w:left w:val="nil"/>
              <w:bottom w:val="single" w:sz="4" w:space="0" w:color="auto"/>
              <w:right w:val="single" w:sz="4" w:space="0" w:color="auto"/>
            </w:tcBorders>
            <w:shd w:val="clear" w:color="auto" w:fill="auto"/>
            <w:noWrap/>
            <w:vAlign w:val="center"/>
            <w:hideMark/>
          </w:tcPr>
          <w:p w14:paraId="52BDEC9E"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5B2B43E9"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975" w:type="dxa"/>
            <w:tcBorders>
              <w:top w:val="nil"/>
              <w:left w:val="nil"/>
              <w:bottom w:val="single" w:sz="4" w:space="0" w:color="auto"/>
              <w:right w:val="single" w:sz="4" w:space="0" w:color="auto"/>
            </w:tcBorders>
            <w:shd w:val="clear" w:color="auto" w:fill="auto"/>
            <w:noWrap/>
            <w:vAlign w:val="center"/>
            <w:hideMark/>
          </w:tcPr>
          <w:p w14:paraId="25D92BAC"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900" w:type="dxa"/>
            <w:tcBorders>
              <w:top w:val="nil"/>
              <w:left w:val="nil"/>
              <w:bottom w:val="single" w:sz="4" w:space="0" w:color="auto"/>
              <w:right w:val="single" w:sz="4" w:space="0" w:color="auto"/>
            </w:tcBorders>
            <w:shd w:val="clear" w:color="auto" w:fill="auto"/>
            <w:noWrap/>
            <w:vAlign w:val="center"/>
            <w:hideMark/>
          </w:tcPr>
          <w:p w14:paraId="176D19CA"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4F83059E"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707B50D1"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45D85AA3"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1819EAAC"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354C7897"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IT51/52/53 and related linked servers in-depth study</w:t>
            </w:r>
          </w:p>
        </w:tc>
      </w:tr>
      <w:tr w:rsidR="00584B85" w:rsidRPr="00584B85" w14:paraId="74BCBF13" w14:textId="77777777" w:rsidTr="008041EC">
        <w:trPr>
          <w:trHeight w:val="87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5C1FC5AC" w14:textId="77777777" w:rsidR="00584B85" w:rsidRPr="00584B85" w:rsidRDefault="00584B85" w:rsidP="00584B85">
            <w:pPr>
              <w:spacing w:after="0"/>
              <w:ind w:left="0"/>
              <w:jc w:val="left"/>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Collect Business Requirement</w:t>
            </w:r>
            <w:r w:rsidRPr="00584B85">
              <w:rPr>
                <w:rFonts w:ascii="Calibri" w:eastAsia="Times New Roman" w:hAnsi="Calibri" w:cs="Times New Roman"/>
                <w:color w:val="000000"/>
                <w:szCs w:val="22"/>
                <w:lang w:val="en-US" w:eastAsia="zh-TW"/>
              </w:rPr>
              <w:br/>
              <w:t>&amp; Generate Requirement Definition document</w:t>
            </w:r>
          </w:p>
        </w:tc>
        <w:tc>
          <w:tcPr>
            <w:tcW w:w="1037" w:type="dxa"/>
            <w:tcBorders>
              <w:top w:val="nil"/>
              <w:left w:val="nil"/>
              <w:bottom w:val="single" w:sz="4" w:space="0" w:color="auto"/>
              <w:right w:val="single" w:sz="4" w:space="0" w:color="auto"/>
            </w:tcBorders>
            <w:shd w:val="clear" w:color="auto" w:fill="auto"/>
            <w:noWrap/>
            <w:vAlign w:val="center"/>
            <w:hideMark/>
          </w:tcPr>
          <w:p w14:paraId="49EF2F13"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77EDD2B3"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79B92552"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 </w:t>
            </w:r>
          </w:p>
        </w:tc>
        <w:tc>
          <w:tcPr>
            <w:tcW w:w="900" w:type="dxa"/>
            <w:tcBorders>
              <w:top w:val="nil"/>
              <w:left w:val="nil"/>
              <w:bottom w:val="single" w:sz="4" w:space="0" w:color="auto"/>
              <w:right w:val="single" w:sz="4" w:space="0" w:color="auto"/>
            </w:tcBorders>
            <w:shd w:val="clear" w:color="auto" w:fill="auto"/>
            <w:noWrap/>
            <w:vAlign w:val="center"/>
            <w:hideMark/>
          </w:tcPr>
          <w:p w14:paraId="4ED9A436"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5</w:t>
            </w:r>
          </w:p>
        </w:tc>
        <w:tc>
          <w:tcPr>
            <w:tcW w:w="1368" w:type="dxa"/>
            <w:tcBorders>
              <w:top w:val="nil"/>
              <w:left w:val="nil"/>
              <w:bottom w:val="single" w:sz="4" w:space="0" w:color="auto"/>
              <w:right w:val="single" w:sz="4" w:space="0" w:color="auto"/>
            </w:tcBorders>
            <w:shd w:val="clear" w:color="auto" w:fill="auto"/>
            <w:noWrap/>
            <w:vAlign w:val="center"/>
            <w:hideMark/>
          </w:tcPr>
          <w:p w14:paraId="0E7D9B57"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03BD056B"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05857ED1"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6D5EBA17"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6615FDF6" w14:textId="77777777" w:rsidR="00584B85" w:rsidRPr="00584B85" w:rsidRDefault="00584B85" w:rsidP="00584B85">
            <w:pPr>
              <w:spacing w:after="0"/>
              <w:ind w:left="0"/>
              <w:jc w:val="left"/>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 </w:t>
            </w:r>
          </w:p>
        </w:tc>
      </w:tr>
      <w:tr w:rsidR="006229D3" w:rsidRPr="00584B85" w14:paraId="6972270D" w14:textId="77777777" w:rsidTr="008041EC">
        <w:trPr>
          <w:trHeight w:val="1002"/>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54B075A1"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Prepare Development Environment</w:t>
            </w:r>
          </w:p>
        </w:tc>
        <w:tc>
          <w:tcPr>
            <w:tcW w:w="1037" w:type="dxa"/>
            <w:tcBorders>
              <w:top w:val="nil"/>
              <w:left w:val="nil"/>
              <w:bottom w:val="single" w:sz="4" w:space="0" w:color="auto"/>
              <w:right w:val="single" w:sz="4" w:space="0" w:color="auto"/>
            </w:tcBorders>
            <w:shd w:val="clear" w:color="auto" w:fill="auto"/>
            <w:noWrap/>
            <w:vAlign w:val="center"/>
            <w:hideMark/>
          </w:tcPr>
          <w:p w14:paraId="109D8B71"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06FB1B63"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6A56545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14:paraId="0CED9FD7"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w:t>
            </w:r>
          </w:p>
        </w:tc>
        <w:tc>
          <w:tcPr>
            <w:tcW w:w="1368" w:type="dxa"/>
            <w:tcBorders>
              <w:top w:val="nil"/>
              <w:left w:val="nil"/>
              <w:bottom w:val="single" w:sz="4" w:space="0" w:color="auto"/>
              <w:right w:val="single" w:sz="4" w:space="0" w:color="auto"/>
            </w:tcBorders>
            <w:shd w:val="clear" w:color="auto" w:fill="auto"/>
            <w:noWrap/>
            <w:vAlign w:val="center"/>
            <w:hideMark/>
          </w:tcPr>
          <w:p w14:paraId="1319AA9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w:t>
            </w:r>
          </w:p>
        </w:tc>
        <w:tc>
          <w:tcPr>
            <w:tcW w:w="1368" w:type="dxa"/>
            <w:tcBorders>
              <w:top w:val="nil"/>
              <w:left w:val="nil"/>
              <w:bottom w:val="single" w:sz="4" w:space="0" w:color="auto"/>
              <w:right w:val="single" w:sz="4" w:space="0" w:color="auto"/>
            </w:tcBorders>
            <w:shd w:val="clear" w:color="auto" w:fill="auto"/>
            <w:noWrap/>
            <w:vAlign w:val="center"/>
            <w:hideMark/>
          </w:tcPr>
          <w:p w14:paraId="5AB302A7"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2079B4A9"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781471C3"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435D32C9"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1 x WebLogic; 1 x OSB, 1 x Enterprise Pack (2 x MD)</w:t>
            </w:r>
          </w:p>
        </w:tc>
      </w:tr>
      <w:tr w:rsidR="006229D3" w:rsidRPr="00584B85" w14:paraId="1DB0B511" w14:textId="77777777" w:rsidTr="008041EC">
        <w:trPr>
          <w:trHeight w:val="30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352BF38B"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lastRenderedPageBreak/>
              <w:t>Prepare Test Environment (SIT, UAT and PROD) - Installation and configuration, hardening, documentation</w:t>
            </w:r>
            <w:r w:rsidRPr="006229D3">
              <w:rPr>
                <w:rFonts w:ascii="Calibri" w:hAnsi="Calibri"/>
                <w:color w:val="000000"/>
                <w:lang w:val="en-US"/>
              </w:rPr>
              <w:br/>
              <w:t>- WebLogic</w:t>
            </w:r>
            <w:r w:rsidRPr="006229D3">
              <w:rPr>
                <w:rFonts w:ascii="Calibri" w:hAnsi="Calibri"/>
                <w:color w:val="000000"/>
                <w:lang w:val="en-US"/>
              </w:rPr>
              <w:br/>
              <w:t>- Oracle Service Bus</w:t>
            </w:r>
          </w:p>
        </w:tc>
        <w:tc>
          <w:tcPr>
            <w:tcW w:w="1037" w:type="dxa"/>
            <w:tcBorders>
              <w:top w:val="nil"/>
              <w:left w:val="nil"/>
              <w:bottom w:val="single" w:sz="4" w:space="0" w:color="auto"/>
              <w:right w:val="single" w:sz="4" w:space="0" w:color="auto"/>
            </w:tcBorders>
            <w:shd w:val="clear" w:color="auto" w:fill="auto"/>
            <w:noWrap/>
            <w:vAlign w:val="center"/>
            <w:hideMark/>
          </w:tcPr>
          <w:p w14:paraId="722AED3D"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73DC43E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975" w:type="dxa"/>
            <w:tcBorders>
              <w:top w:val="nil"/>
              <w:left w:val="nil"/>
              <w:bottom w:val="single" w:sz="4" w:space="0" w:color="auto"/>
              <w:right w:val="single" w:sz="4" w:space="0" w:color="auto"/>
            </w:tcBorders>
            <w:shd w:val="clear" w:color="auto" w:fill="auto"/>
            <w:noWrap/>
            <w:vAlign w:val="center"/>
            <w:hideMark/>
          </w:tcPr>
          <w:p w14:paraId="6424FF5B"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00" w:type="dxa"/>
            <w:tcBorders>
              <w:top w:val="nil"/>
              <w:left w:val="nil"/>
              <w:bottom w:val="single" w:sz="4" w:space="0" w:color="auto"/>
              <w:right w:val="single" w:sz="4" w:space="0" w:color="auto"/>
            </w:tcBorders>
            <w:shd w:val="clear" w:color="auto" w:fill="auto"/>
            <w:noWrap/>
            <w:vAlign w:val="center"/>
            <w:hideMark/>
          </w:tcPr>
          <w:p w14:paraId="7A652032"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w:t>
            </w:r>
          </w:p>
        </w:tc>
        <w:tc>
          <w:tcPr>
            <w:tcW w:w="1368" w:type="dxa"/>
            <w:tcBorders>
              <w:top w:val="nil"/>
              <w:left w:val="nil"/>
              <w:bottom w:val="single" w:sz="4" w:space="0" w:color="auto"/>
              <w:right w:val="single" w:sz="4" w:space="0" w:color="auto"/>
            </w:tcBorders>
            <w:shd w:val="clear" w:color="auto" w:fill="auto"/>
            <w:noWrap/>
            <w:vAlign w:val="center"/>
            <w:hideMark/>
          </w:tcPr>
          <w:p w14:paraId="14910BB6"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1368" w:type="dxa"/>
            <w:tcBorders>
              <w:top w:val="nil"/>
              <w:left w:val="nil"/>
              <w:bottom w:val="single" w:sz="4" w:space="0" w:color="auto"/>
              <w:right w:val="single" w:sz="4" w:space="0" w:color="auto"/>
            </w:tcBorders>
            <w:shd w:val="clear" w:color="auto" w:fill="auto"/>
            <w:noWrap/>
            <w:vAlign w:val="center"/>
            <w:hideMark/>
          </w:tcPr>
          <w:p w14:paraId="1B7B0E2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864" w:type="dxa"/>
            <w:tcBorders>
              <w:top w:val="nil"/>
              <w:left w:val="nil"/>
              <w:bottom w:val="single" w:sz="4" w:space="0" w:color="auto"/>
              <w:right w:val="single" w:sz="4" w:space="0" w:color="auto"/>
            </w:tcBorders>
            <w:shd w:val="clear" w:color="auto" w:fill="auto"/>
            <w:noWrap/>
            <w:vAlign w:val="center"/>
            <w:hideMark/>
          </w:tcPr>
          <w:p w14:paraId="5ADB8BA5"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338914BB"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2CED10F8"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SIT: 1 x WebLogic Cluster 1 x OSB, 1 x Enterprise Pack (3 x MD)</w:t>
            </w:r>
            <w:r w:rsidRPr="006229D3">
              <w:rPr>
                <w:rFonts w:ascii="Calibri" w:hAnsi="Calibri"/>
                <w:color w:val="000000"/>
                <w:lang w:val="en-US"/>
              </w:rPr>
              <w:br/>
              <w:t>UAT: 1 x WebLogic; 1 x OSB, 1 x Enterprise Pack (2 x MD, leverage the DEV configure)</w:t>
            </w:r>
            <w:r w:rsidRPr="006229D3">
              <w:rPr>
                <w:rFonts w:ascii="Calibri" w:hAnsi="Calibri"/>
                <w:color w:val="000000"/>
                <w:lang w:val="en-US"/>
              </w:rPr>
              <w:br/>
              <w:t>UAT: 1 x WebLogic; 1 x OSB, 1 x Enterprise Pack (3 x MD, leverage the SIT configure)</w:t>
            </w:r>
            <w:r w:rsidRPr="00584B85">
              <w:rPr>
                <w:rFonts w:ascii="Calibri" w:eastAsia="Times New Roman" w:hAnsi="Calibri" w:cs="Times New Roman"/>
                <w:color w:val="000000"/>
                <w:szCs w:val="22"/>
                <w:lang w:val="en-US" w:eastAsia="zh-TW"/>
              </w:rPr>
              <w:br/>
            </w:r>
            <w:r w:rsidRPr="00584B85">
              <w:rPr>
                <w:rFonts w:ascii="Calibri" w:eastAsia="Times New Roman" w:hAnsi="Calibri" w:cs="Times New Roman"/>
                <w:color w:val="000000"/>
                <w:szCs w:val="22"/>
                <w:lang w:val="en-US" w:eastAsia="zh-TW"/>
              </w:rPr>
              <w:br/>
            </w:r>
            <w:r w:rsidRPr="00584B85">
              <w:rPr>
                <w:rFonts w:ascii="Calibri" w:eastAsia="Times New Roman" w:hAnsi="Calibri" w:cs="Times New Roman"/>
                <w:color w:val="000000"/>
                <w:szCs w:val="22"/>
                <w:lang w:val="en-US" w:eastAsia="zh-TW"/>
              </w:rPr>
              <w:br/>
              <w:t>UAT Environment Checklist</w:t>
            </w:r>
            <w:r w:rsidRPr="00584B85">
              <w:rPr>
                <w:rFonts w:ascii="Calibri" w:eastAsia="Times New Roman" w:hAnsi="Calibri" w:cs="Times New Roman"/>
                <w:color w:val="000000"/>
                <w:szCs w:val="22"/>
                <w:lang w:val="en-US" w:eastAsia="zh-TW"/>
              </w:rPr>
              <w:br/>
              <w:t>UAT Environment Setup Steps</w:t>
            </w:r>
          </w:p>
        </w:tc>
      </w:tr>
      <w:tr w:rsidR="006229D3" w:rsidRPr="00584B85" w14:paraId="04DD9924" w14:textId="77777777" w:rsidTr="008041EC">
        <w:trPr>
          <w:trHeight w:val="330"/>
        </w:trPr>
        <w:tc>
          <w:tcPr>
            <w:tcW w:w="1940" w:type="dxa"/>
            <w:tcBorders>
              <w:top w:val="nil"/>
              <w:left w:val="single" w:sz="4" w:space="0" w:color="auto"/>
              <w:bottom w:val="single" w:sz="4" w:space="0" w:color="auto"/>
              <w:right w:val="single" w:sz="4" w:space="0" w:color="auto"/>
            </w:tcBorders>
            <w:shd w:val="clear" w:color="000000" w:fill="BFBFBF"/>
            <w:vAlign w:val="center"/>
            <w:hideMark/>
          </w:tcPr>
          <w:p w14:paraId="1B92B6B3" w14:textId="77777777" w:rsidR="006229D3" w:rsidRPr="006229D3" w:rsidRDefault="006229D3" w:rsidP="006229D3">
            <w:pPr>
              <w:spacing w:after="0"/>
              <w:ind w:left="0"/>
              <w:jc w:val="left"/>
              <w:rPr>
                <w:rFonts w:ascii="Calibri" w:hAnsi="Calibri"/>
                <w:b/>
                <w:color w:val="000000"/>
                <w:lang w:val="en-US"/>
              </w:rPr>
            </w:pPr>
            <w:r w:rsidRPr="006229D3">
              <w:rPr>
                <w:rFonts w:ascii="Calibri" w:hAnsi="Calibri"/>
                <w:b/>
                <w:color w:val="000000"/>
                <w:lang w:val="en-US"/>
              </w:rPr>
              <w:t>System Analysis and Design</w:t>
            </w:r>
          </w:p>
        </w:tc>
        <w:tc>
          <w:tcPr>
            <w:tcW w:w="1037" w:type="dxa"/>
            <w:tcBorders>
              <w:top w:val="nil"/>
              <w:left w:val="nil"/>
              <w:bottom w:val="single" w:sz="4" w:space="0" w:color="auto"/>
              <w:right w:val="single" w:sz="4" w:space="0" w:color="auto"/>
            </w:tcBorders>
            <w:shd w:val="clear" w:color="000000" w:fill="BFBFBF"/>
            <w:noWrap/>
            <w:vAlign w:val="center"/>
            <w:hideMark/>
          </w:tcPr>
          <w:p w14:paraId="6677A4C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048" w:type="dxa"/>
            <w:tcBorders>
              <w:top w:val="nil"/>
              <w:left w:val="nil"/>
              <w:bottom w:val="single" w:sz="4" w:space="0" w:color="auto"/>
              <w:right w:val="single" w:sz="4" w:space="0" w:color="auto"/>
            </w:tcBorders>
            <w:shd w:val="clear" w:color="000000" w:fill="BFBFBF"/>
            <w:noWrap/>
            <w:vAlign w:val="center"/>
            <w:hideMark/>
          </w:tcPr>
          <w:p w14:paraId="16FA3A05"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000000" w:fill="BFBFBF"/>
            <w:noWrap/>
            <w:vAlign w:val="center"/>
            <w:hideMark/>
          </w:tcPr>
          <w:p w14:paraId="18909AB9"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00" w:type="dxa"/>
            <w:tcBorders>
              <w:top w:val="nil"/>
              <w:left w:val="nil"/>
              <w:bottom w:val="single" w:sz="4" w:space="0" w:color="auto"/>
              <w:right w:val="single" w:sz="4" w:space="0" w:color="auto"/>
            </w:tcBorders>
            <w:shd w:val="clear" w:color="000000" w:fill="BFBFBF"/>
            <w:noWrap/>
            <w:vAlign w:val="center"/>
            <w:hideMark/>
          </w:tcPr>
          <w:p w14:paraId="7E8C7AE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BFBFBF"/>
            <w:noWrap/>
            <w:vAlign w:val="center"/>
            <w:hideMark/>
          </w:tcPr>
          <w:p w14:paraId="6E54E07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BFBFBF"/>
            <w:noWrap/>
            <w:vAlign w:val="center"/>
            <w:hideMark/>
          </w:tcPr>
          <w:p w14:paraId="49350822"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864" w:type="dxa"/>
            <w:tcBorders>
              <w:top w:val="nil"/>
              <w:left w:val="nil"/>
              <w:bottom w:val="single" w:sz="4" w:space="0" w:color="auto"/>
              <w:right w:val="single" w:sz="4" w:space="0" w:color="auto"/>
            </w:tcBorders>
            <w:shd w:val="clear" w:color="000000" w:fill="BFBFBF"/>
            <w:noWrap/>
            <w:vAlign w:val="center"/>
            <w:hideMark/>
          </w:tcPr>
          <w:p w14:paraId="1285C969"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000000" w:fill="BFBFBF"/>
            <w:noWrap/>
            <w:vAlign w:val="center"/>
            <w:hideMark/>
          </w:tcPr>
          <w:p w14:paraId="318C787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000000" w:fill="BFBFBF"/>
            <w:vAlign w:val="center"/>
            <w:hideMark/>
          </w:tcPr>
          <w:p w14:paraId="74F562D6" w14:textId="77777777" w:rsidR="006229D3" w:rsidRPr="006229D3" w:rsidRDefault="006229D3" w:rsidP="006229D3">
            <w:pPr>
              <w:spacing w:after="0"/>
              <w:ind w:left="0"/>
              <w:jc w:val="left"/>
              <w:rPr>
                <w:rFonts w:ascii="Calibri" w:hAnsi="Calibri"/>
                <w:color w:val="000000"/>
                <w:lang w:val="en-US"/>
              </w:rPr>
            </w:pPr>
            <w:r w:rsidRPr="006229D3">
              <w:rPr>
                <w:rFonts w:ascii="Calibri" w:hAnsi="Calibri"/>
                <w:color w:val="000000"/>
                <w:lang w:val="en-US"/>
              </w:rPr>
              <w:t> </w:t>
            </w:r>
          </w:p>
        </w:tc>
      </w:tr>
      <w:tr w:rsidR="006229D3" w:rsidRPr="00584B85" w14:paraId="724F7DF6" w14:textId="77777777" w:rsidTr="008041EC">
        <w:trPr>
          <w:trHeight w:val="6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055AC8F1"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Review and Confirm Specification</w:t>
            </w:r>
          </w:p>
        </w:tc>
        <w:tc>
          <w:tcPr>
            <w:tcW w:w="1037" w:type="dxa"/>
            <w:tcBorders>
              <w:top w:val="nil"/>
              <w:left w:val="nil"/>
              <w:bottom w:val="single" w:sz="4" w:space="0" w:color="auto"/>
              <w:right w:val="single" w:sz="4" w:space="0" w:color="auto"/>
            </w:tcBorders>
            <w:shd w:val="clear" w:color="auto" w:fill="auto"/>
            <w:noWrap/>
            <w:vAlign w:val="center"/>
            <w:hideMark/>
          </w:tcPr>
          <w:p w14:paraId="06DB8A30"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2F51159A"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975" w:type="dxa"/>
            <w:tcBorders>
              <w:top w:val="nil"/>
              <w:left w:val="nil"/>
              <w:bottom w:val="single" w:sz="4" w:space="0" w:color="auto"/>
              <w:right w:val="single" w:sz="4" w:space="0" w:color="auto"/>
            </w:tcBorders>
            <w:shd w:val="clear" w:color="auto" w:fill="auto"/>
            <w:noWrap/>
            <w:vAlign w:val="center"/>
            <w:hideMark/>
          </w:tcPr>
          <w:p w14:paraId="54B67755"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4</w:t>
            </w:r>
          </w:p>
        </w:tc>
        <w:tc>
          <w:tcPr>
            <w:tcW w:w="900" w:type="dxa"/>
            <w:tcBorders>
              <w:top w:val="nil"/>
              <w:left w:val="nil"/>
              <w:bottom w:val="single" w:sz="4" w:space="0" w:color="auto"/>
              <w:right w:val="single" w:sz="4" w:space="0" w:color="auto"/>
            </w:tcBorders>
            <w:shd w:val="clear" w:color="auto" w:fill="auto"/>
            <w:noWrap/>
            <w:vAlign w:val="center"/>
            <w:hideMark/>
          </w:tcPr>
          <w:p w14:paraId="770CCF2B"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4</w:t>
            </w:r>
          </w:p>
        </w:tc>
        <w:tc>
          <w:tcPr>
            <w:tcW w:w="1368" w:type="dxa"/>
            <w:tcBorders>
              <w:top w:val="nil"/>
              <w:left w:val="nil"/>
              <w:bottom w:val="single" w:sz="4" w:space="0" w:color="auto"/>
              <w:right w:val="single" w:sz="4" w:space="0" w:color="auto"/>
            </w:tcBorders>
            <w:shd w:val="clear" w:color="auto" w:fill="auto"/>
            <w:noWrap/>
            <w:vAlign w:val="center"/>
            <w:hideMark/>
          </w:tcPr>
          <w:p w14:paraId="417495EA"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30A7FE10"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37CA6D4D"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6BCFF35E"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23B85988"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Define requirements (functional and non-functional) catalogue and develop traceability matrix.</w:t>
            </w:r>
          </w:p>
        </w:tc>
      </w:tr>
      <w:tr w:rsidR="006229D3" w:rsidRPr="00584B85" w14:paraId="3E966C67" w14:textId="77777777" w:rsidTr="008041EC">
        <w:trPr>
          <w:trHeight w:val="1493"/>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2A69083D"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Design Walkthrough Workshop (2 workshops)</w:t>
            </w:r>
          </w:p>
        </w:tc>
        <w:tc>
          <w:tcPr>
            <w:tcW w:w="1037" w:type="dxa"/>
            <w:tcBorders>
              <w:top w:val="nil"/>
              <w:left w:val="nil"/>
              <w:bottom w:val="single" w:sz="4" w:space="0" w:color="auto"/>
              <w:right w:val="single" w:sz="4" w:space="0" w:color="auto"/>
            </w:tcBorders>
            <w:shd w:val="clear" w:color="auto" w:fill="auto"/>
            <w:noWrap/>
            <w:vAlign w:val="center"/>
            <w:hideMark/>
          </w:tcPr>
          <w:p w14:paraId="1A6DC70E"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007A3516"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975" w:type="dxa"/>
            <w:tcBorders>
              <w:top w:val="nil"/>
              <w:left w:val="nil"/>
              <w:bottom w:val="single" w:sz="4" w:space="0" w:color="auto"/>
              <w:right w:val="single" w:sz="4" w:space="0" w:color="auto"/>
            </w:tcBorders>
            <w:shd w:val="clear" w:color="auto" w:fill="auto"/>
            <w:noWrap/>
            <w:vAlign w:val="center"/>
            <w:hideMark/>
          </w:tcPr>
          <w:p w14:paraId="6B534E07"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900" w:type="dxa"/>
            <w:tcBorders>
              <w:top w:val="nil"/>
              <w:left w:val="nil"/>
              <w:bottom w:val="single" w:sz="4" w:space="0" w:color="auto"/>
              <w:right w:val="single" w:sz="4" w:space="0" w:color="auto"/>
            </w:tcBorders>
            <w:shd w:val="clear" w:color="auto" w:fill="auto"/>
            <w:noWrap/>
            <w:vAlign w:val="center"/>
            <w:hideMark/>
          </w:tcPr>
          <w:p w14:paraId="75E555DB"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1368" w:type="dxa"/>
            <w:tcBorders>
              <w:top w:val="nil"/>
              <w:left w:val="nil"/>
              <w:bottom w:val="single" w:sz="4" w:space="0" w:color="auto"/>
              <w:right w:val="single" w:sz="4" w:space="0" w:color="auto"/>
            </w:tcBorders>
            <w:shd w:val="clear" w:color="auto" w:fill="auto"/>
            <w:noWrap/>
            <w:vAlign w:val="center"/>
            <w:hideMark/>
          </w:tcPr>
          <w:p w14:paraId="7A1BACEA"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12C57EAD"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3D997B74"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4421EB5B"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644ED035" w14:textId="2BC97B85"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Including workshop material preparation, 1st workshop to review all data flows, program flows, I/O, etc., 2nd workshop for finalize the design for below items</w:t>
            </w:r>
            <w:r w:rsidRPr="006229D3">
              <w:rPr>
                <w:rFonts w:ascii="Calibri" w:hAnsi="Calibri"/>
                <w:color w:val="000000"/>
                <w:lang w:val="en-US"/>
              </w:rPr>
              <w:br/>
              <w:t>1 day for revision</w:t>
            </w:r>
            <w:r w:rsidRPr="006229D3">
              <w:rPr>
                <w:rFonts w:ascii="Calibri" w:hAnsi="Calibri"/>
                <w:color w:val="000000"/>
                <w:lang w:val="en-US"/>
              </w:rPr>
              <w:br/>
              <w:t xml:space="preserve">- </w:t>
            </w:r>
            <w:r w:rsidRPr="00584B85">
              <w:rPr>
                <w:rFonts w:ascii="Calibri" w:eastAsia="Times New Roman" w:hAnsi="Calibri" w:cs="Times New Roman"/>
                <w:color w:val="000000"/>
                <w:szCs w:val="22"/>
                <w:lang w:val="en-US" w:eastAsia="zh-TW"/>
              </w:rPr>
              <w:t>Service</w:t>
            </w:r>
            <w:r w:rsidRPr="006229D3">
              <w:rPr>
                <w:rFonts w:ascii="Calibri" w:hAnsi="Calibri"/>
                <w:color w:val="000000"/>
                <w:lang w:val="en-US"/>
              </w:rPr>
              <w:t xml:space="preserve"> Bus Design</w:t>
            </w:r>
            <w:r w:rsidRPr="006229D3">
              <w:rPr>
                <w:rFonts w:ascii="Calibri" w:hAnsi="Calibri"/>
                <w:color w:val="000000"/>
                <w:lang w:val="en-US"/>
              </w:rPr>
              <w:br/>
              <w:t>- Polling Applications (End-to-end)</w:t>
            </w:r>
            <w:r w:rsidRPr="006229D3">
              <w:rPr>
                <w:rFonts w:ascii="Calibri" w:hAnsi="Calibri"/>
                <w:color w:val="000000"/>
                <w:lang w:val="en-US"/>
              </w:rPr>
              <w:br/>
              <w:t>- Pricing &amp; Master Interface Design</w:t>
            </w:r>
          </w:p>
        </w:tc>
      </w:tr>
      <w:tr w:rsidR="006229D3" w:rsidRPr="00584B85" w14:paraId="1ACB1862" w14:textId="77777777" w:rsidTr="008041EC">
        <w:trPr>
          <w:trHeight w:val="559"/>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740E6823"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Produce Impact Analysis Report</w:t>
            </w:r>
          </w:p>
        </w:tc>
        <w:tc>
          <w:tcPr>
            <w:tcW w:w="1037" w:type="dxa"/>
            <w:tcBorders>
              <w:top w:val="nil"/>
              <w:left w:val="nil"/>
              <w:bottom w:val="single" w:sz="4" w:space="0" w:color="auto"/>
              <w:right w:val="single" w:sz="4" w:space="0" w:color="auto"/>
            </w:tcBorders>
            <w:shd w:val="clear" w:color="auto" w:fill="auto"/>
            <w:noWrap/>
            <w:vAlign w:val="center"/>
            <w:hideMark/>
          </w:tcPr>
          <w:p w14:paraId="67BDEBF1"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7C1165AC"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975" w:type="dxa"/>
            <w:tcBorders>
              <w:top w:val="nil"/>
              <w:left w:val="nil"/>
              <w:bottom w:val="single" w:sz="4" w:space="0" w:color="auto"/>
              <w:right w:val="single" w:sz="4" w:space="0" w:color="auto"/>
            </w:tcBorders>
            <w:shd w:val="clear" w:color="auto" w:fill="auto"/>
            <w:noWrap/>
            <w:vAlign w:val="center"/>
            <w:hideMark/>
          </w:tcPr>
          <w:p w14:paraId="4276719E"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00" w:type="dxa"/>
            <w:tcBorders>
              <w:top w:val="nil"/>
              <w:left w:val="nil"/>
              <w:bottom w:val="single" w:sz="4" w:space="0" w:color="auto"/>
              <w:right w:val="single" w:sz="4" w:space="0" w:color="auto"/>
            </w:tcBorders>
            <w:shd w:val="clear" w:color="auto" w:fill="auto"/>
            <w:noWrap/>
            <w:vAlign w:val="center"/>
            <w:hideMark/>
          </w:tcPr>
          <w:p w14:paraId="54F1973C"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1368" w:type="dxa"/>
            <w:tcBorders>
              <w:top w:val="nil"/>
              <w:left w:val="nil"/>
              <w:bottom w:val="single" w:sz="4" w:space="0" w:color="auto"/>
              <w:right w:val="single" w:sz="4" w:space="0" w:color="auto"/>
            </w:tcBorders>
            <w:shd w:val="clear" w:color="auto" w:fill="auto"/>
            <w:noWrap/>
            <w:vAlign w:val="center"/>
            <w:hideMark/>
          </w:tcPr>
          <w:p w14:paraId="5343B4A8"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67768565"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48E850E7"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13748643"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784F71BB" w14:textId="77777777" w:rsidR="006229D3" w:rsidRPr="006229D3" w:rsidRDefault="006229D3" w:rsidP="00584B85">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 </w:t>
            </w:r>
          </w:p>
        </w:tc>
      </w:tr>
      <w:tr w:rsidR="006229D3" w:rsidRPr="00584B85" w14:paraId="2BFE80CB" w14:textId="77777777" w:rsidTr="008041EC">
        <w:trPr>
          <w:trHeight w:val="12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3B4B8A26"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lastRenderedPageBreak/>
              <w:t xml:space="preserve">Produce Functional Design Specification </w:t>
            </w:r>
          </w:p>
        </w:tc>
        <w:tc>
          <w:tcPr>
            <w:tcW w:w="1037" w:type="dxa"/>
            <w:tcBorders>
              <w:top w:val="nil"/>
              <w:left w:val="nil"/>
              <w:bottom w:val="single" w:sz="4" w:space="0" w:color="auto"/>
              <w:right w:val="single" w:sz="4" w:space="0" w:color="auto"/>
            </w:tcBorders>
            <w:shd w:val="clear" w:color="auto" w:fill="auto"/>
            <w:noWrap/>
            <w:vAlign w:val="center"/>
            <w:hideMark/>
          </w:tcPr>
          <w:p w14:paraId="5BFFB596"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7BE616E7"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975" w:type="dxa"/>
            <w:tcBorders>
              <w:top w:val="nil"/>
              <w:left w:val="nil"/>
              <w:bottom w:val="single" w:sz="4" w:space="0" w:color="auto"/>
              <w:right w:val="single" w:sz="4" w:space="0" w:color="auto"/>
            </w:tcBorders>
            <w:shd w:val="clear" w:color="auto" w:fill="auto"/>
            <w:noWrap/>
            <w:vAlign w:val="center"/>
            <w:hideMark/>
          </w:tcPr>
          <w:p w14:paraId="45098CD6"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5</w:t>
            </w:r>
          </w:p>
        </w:tc>
        <w:tc>
          <w:tcPr>
            <w:tcW w:w="900" w:type="dxa"/>
            <w:tcBorders>
              <w:top w:val="nil"/>
              <w:left w:val="nil"/>
              <w:bottom w:val="single" w:sz="4" w:space="0" w:color="auto"/>
              <w:right w:val="single" w:sz="4" w:space="0" w:color="auto"/>
            </w:tcBorders>
            <w:shd w:val="clear" w:color="auto" w:fill="auto"/>
            <w:noWrap/>
            <w:vAlign w:val="center"/>
            <w:hideMark/>
          </w:tcPr>
          <w:p w14:paraId="1A6CBD65"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4</w:t>
            </w:r>
          </w:p>
        </w:tc>
        <w:tc>
          <w:tcPr>
            <w:tcW w:w="1368" w:type="dxa"/>
            <w:tcBorders>
              <w:top w:val="nil"/>
              <w:left w:val="nil"/>
              <w:bottom w:val="single" w:sz="4" w:space="0" w:color="auto"/>
              <w:right w:val="single" w:sz="4" w:space="0" w:color="auto"/>
            </w:tcBorders>
            <w:shd w:val="clear" w:color="auto" w:fill="auto"/>
            <w:noWrap/>
            <w:vAlign w:val="center"/>
            <w:hideMark/>
          </w:tcPr>
          <w:p w14:paraId="58AA8263"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205900BC"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117DEDF0"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271DC829"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3C949AAC"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5 MD for EDW DB Adapters and POS Polling Application</w:t>
            </w:r>
            <w:r w:rsidRPr="006229D3">
              <w:rPr>
                <w:rFonts w:ascii="Calibri" w:hAnsi="Calibri"/>
                <w:color w:val="000000"/>
                <w:lang w:val="en-US"/>
              </w:rPr>
              <w:br/>
              <w:t>4 MD for Pricing Data and Master Data DB Adapters and Distribution agents</w:t>
            </w:r>
            <w:r w:rsidRPr="006229D3">
              <w:rPr>
                <w:rFonts w:ascii="Calibri" w:hAnsi="Calibri"/>
                <w:color w:val="000000"/>
                <w:lang w:val="en-US"/>
              </w:rPr>
              <w:br/>
              <w:t>3 MD Architect for OSB design</w:t>
            </w:r>
          </w:p>
        </w:tc>
      </w:tr>
      <w:tr w:rsidR="006229D3" w:rsidRPr="00584B85" w14:paraId="310DB1AB" w14:textId="77777777" w:rsidTr="008041EC">
        <w:trPr>
          <w:trHeight w:val="6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0F1D48C2"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Produce Testing Strategy and Plan</w:t>
            </w:r>
          </w:p>
        </w:tc>
        <w:tc>
          <w:tcPr>
            <w:tcW w:w="1037" w:type="dxa"/>
            <w:tcBorders>
              <w:top w:val="nil"/>
              <w:left w:val="nil"/>
              <w:bottom w:val="single" w:sz="4" w:space="0" w:color="auto"/>
              <w:right w:val="single" w:sz="4" w:space="0" w:color="auto"/>
            </w:tcBorders>
            <w:shd w:val="clear" w:color="auto" w:fill="auto"/>
            <w:noWrap/>
            <w:vAlign w:val="center"/>
            <w:hideMark/>
          </w:tcPr>
          <w:p w14:paraId="717D069A"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647330C3"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32229B8E"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900" w:type="dxa"/>
            <w:tcBorders>
              <w:top w:val="nil"/>
              <w:left w:val="nil"/>
              <w:bottom w:val="single" w:sz="4" w:space="0" w:color="auto"/>
              <w:right w:val="single" w:sz="4" w:space="0" w:color="auto"/>
            </w:tcBorders>
            <w:shd w:val="clear" w:color="auto" w:fill="auto"/>
            <w:noWrap/>
            <w:vAlign w:val="center"/>
            <w:hideMark/>
          </w:tcPr>
          <w:p w14:paraId="74B673F2"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168AF132"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6B53BC64"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066F2F22"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726FE6EB"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49FAAEB8" w14:textId="77777777" w:rsidR="006229D3" w:rsidRPr="006229D3" w:rsidRDefault="006229D3" w:rsidP="006229D3">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 </w:t>
            </w:r>
          </w:p>
        </w:tc>
      </w:tr>
      <w:tr w:rsidR="006229D3" w:rsidRPr="00584B85" w14:paraId="4342C1A4" w14:textId="77777777" w:rsidTr="008041EC">
        <w:trPr>
          <w:trHeight w:val="330"/>
        </w:trPr>
        <w:tc>
          <w:tcPr>
            <w:tcW w:w="1940" w:type="dxa"/>
            <w:tcBorders>
              <w:top w:val="nil"/>
              <w:left w:val="single" w:sz="4" w:space="0" w:color="auto"/>
              <w:bottom w:val="single" w:sz="4" w:space="0" w:color="auto"/>
              <w:right w:val="single" w:sz="4" w:space="0" w:color="auto"/>
            </w:tcBorders>
            <w:shd w:val="clear" w:color="000000" w:fill="D9D9D9"/>
            <w:vAlign w:val="center"/>
            <w:hideMark/>
          </w:tcPr>
          <w:p w14:paraId="5AD9716E" w14:textId="77777777" w:rsidR="006229D3" w:rsidRPr="006229D3" w:rsidRDefault="006229D3" w:rsidP="006229D3">
            <w:pPr>
              <w:spacing w:after="0"/>
              <w:ind w:left="0"/>
              <w:jc w:val="left"/>
              <w:rPr>
                <w:rFonts w:ascii="Calibri" w:hAnsi="Calibri"/>
                <w:b/>
                <w:color w:val="000000"/>
                <w:lang w:val="en-US"/>
              </w:rPr>
            </w:pPr>
            <w:r w:rsidRPr="006229D3">
              <w:rPr>
                <w:rFonts w:ascii="Calibri" w:hAnsi="Calibri"/>
                <w:b/>
                <w:color w:val="000000"/>
                <w:lang w:val="en-US"/>
              </w:rPr>
              <w:t>System Development</w:t>
            </w:r>
          </w:p>
        </w:tc>
        <w:tc>
          <w:tcPr>
            <w:tcW w:w="1037" w:type="dxa"/>
            <w:tcBorders>
              <w:top w:val="nil"/>
              <w:left w:val="nil"/>
              <w:bottom w:val="single" w:sz="4" w:space="0" w:color="auto"/>
              <w:right w:val="single" w:sz="4" w:space="0" w:color="auto"/>
            </w:tcBorders>
            <w:shd w:val="clear" w:color="000000" w:fill="D9D9D9"/>
            <w:noWrap/>
            <w:vAlign w:val="center"/>
            <w:hideMark/>
          </w:tcPr>
          <w:p w14:paraId="62E16AD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048" w:type="dxa"/>
            <w:tcBorders>
              <w:top w:val="nil"/>
              <w:left w:val="nil"/>
              <w:bottom w:val="single" w:sz="4" w:space="0" w:color="auto"/>
              <w:right w:val="single" w:sz="4" w:space="0" w:color="auto"/>
            </w:tcBorders>
            <w:shd w:val="clear" w:color="000000" w:fill="D9D9D9"/>
            <w:noWrap/>
            <w:vAlign w:val="center"/>
            <w:hideMark/>
          </w:tcPr>
          <w:p w14:paraId="7CCBB64E"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000000" w:fill="D9D9D9"/>
            <w:noWrap/>
            <w:vAlign w:val="center"/>
            <w:hideMark/>
          </w:tcPr>
          <w:p w14:paraId="2E1DBB22"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00" w:type="dxa"/>
            <w:tcBorders>
              <w:top w:val="nil"/>
              <w:left w:val="nil"/>
              <w:bottom w:val="single" w:sz="4" w:space="0" w:color="auto"/>
              <w:right w:val="single" w:sz="4" w:space="0" w:color="auto"/>
            </w:tcBorders>
            <w:shd w:val="clear" w:color="000000" w:fill="D9D9D9"/>
            <w:noWrap/>
            <w:vAlign w:val="center"/>
            <w:hideMark/>
          </w:tcPr>
          <w:p w14:paraId="45A0D74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D9D9D9"/>
            <w:noWrap/>
            <w:vAlign w:val="center"/>
            <w:hideMark/>
          </w:tcPr>
          <w:p w14:paraId="4670778B"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D9D9D9"/>
            <w:noWrap/>
            <w:vAlign w:val="center"/>
            <w:hideMark/>
          </w:tcPr>
          <w:p w14:paraId="63A6EFC7"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864" w:type="dxa"/>
            <w:tcBorders>
              <w:top w:val="nil"/>
              <w:left w:val="nil"/>
              <w:bottom w:val="single" w:sz="4" w:space="0" w:color="auto"/>
              <w:right w:val="single" w:sz="4" w:space="0" w:color="auto"/>
            </w:tcBorders>
            <w:shd w:val="clear" w:color="000000" w:fill="D9D9D9"/>
            <w:noWrap/>
            <w:vAlign w:val="center"/>
            <w:hideMark/>
          </w:tcPr>
          <w:p w14:paraId="16498ECB"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000000" w:fill="D9D9D9"/>
            <w:noWrap/>
            <w:vAlign w:val="center"/>
            <w:hideMark/>
          </w:tcPr>
          <w:p w14:paraId="1EF7D1FF"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000000" w:fill="D9D9D9"/>
            <w:vAlign w:val="center"/>
            <w:hideMark/>
          </w:tcPr>
          <w:p w14:paraId="243FEBB8" w14:textId="77777777" w:rsidR="006229D3" w:rsidRPr="006229D3" w:rsidRDefault="006229D3" w:rsidP="006229D3">
            <w:pPr>
              <w:spacing w:after="0"/>
              <w:ind w:left="0"/>
              <w:jc w:val="left"/>
              <w:rPr>
                <w:rFonts w:ascii="Calibri" w:hAnsi="Calibri"/>
                <w:color w:val="000000"/>
                <w:lang w:val="en-US"/>
              </w:rPr>
            </w:pPr>
            <w:r w:rsidRPr="006229D3">
              <w:rPr>
                <w:rFonts w:ascii="Calibri" w:hAnsi="Calibri"/>
                <w:color w:val="000000"/>
                <w:lang w:val="en-US"/>
              </w:rPr>
              <w:t> </w:t>
            </w:r>
          </w:p>
        </w:tc>
      </w:tr>
      <w:tr w:rsidR="006229D3" w:rsidRPr="00584B85" w14:paraId="593FCF96" w14:textId="77777777" w:rsidTr="008041EC">
        <w:trPr>
          <w:trHeight w:val="6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6B062699"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Produce Technical Design Specification (OSB)</w:t>
            </w:r>
          </w:p>
        </w:tc>
        <w:tc>
          <w:tcPr>
            <w:tcW w:w="1037" w:type="dxa"/>
            <w:tcBorders>
              <w:top w:val="nil"/>
              <w:left w:val="nil"/>
              <w:bottom w:val="single" w:sz="4" w:space="0" w:color="auto"/>
              <w:right w:val="single" w:sz="4" w:space="0" w:color="auto"/>
            </w:tcBorders>
            <w:shd w:val="clear" w:color="auto" w:fill="auto"/>
            <w:noWrap/>
            <w:vAlign w:val="center"/>
            <w:hideMark/>
          </w:tcPr>
          <w:p w14:paraId="6603BEEE"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38C09A56"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975" w:type="dxa"/>
            <w:tcBorders>
              <w:top w:val="nil"/>
              <w:left w:val="nil"/>
              <w:bottom w:val="single" w:sz="4" w:space="0" w:color="auto"/>
              <w:right w:val="single" w:sz="4" w:space="0" w:color="auto"/>
            </w:tcBorders>
            <w:shd w:val="clear" w:color="auto" w:fill="auto"/>
            <w:noWrap/>
            <w:vAlign w:val="center"/>
            <w:hideMark/>
          </w:tcPr>
          <w:p w14:paraId="4FEDA1F8"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14:paraId="6A6B80EE"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1368" w:type="dxa"/>
            <w:tcBorders>
              <w:top w:val="nil"/>
              <w:left w:val="nil"/>
              <w:bottom w:val="single" w:sz="4" w:space="0" w:color="auto"/>
              <w:right w:val="single" w:sz="4" w:space="0" w:color="auto"/>
            </w:tcBorders>
            <w:shd w:val="clear" w:color="auto" w:fill="auto"/>
            <w:noWrap/>
            <w:vAlign w:val="center"/>
            <w:hideMark/>
          </w:tcPr>
          <w:p w14:paraId="393E227F"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1368" w:type="dxa"/>
            <w:tcBorders>
              <w:top w:val="nil"/>
              <w:left w:val="nil"/>
              <w:bottom w:val="single" w:sz="4" w:space="0" w:color="auto"/>
              <w:right w:val="single" w:sz="4" w:space="0" w:color="auto"/>
            </w:tcBorders>
            <w:shd w:val="clear" w:color="auto" w:fill="auto"/>
            <w:noWrap/>
            <w:vAlign w:val="center"/>
            <w:hideMark/>
          </w:tcPr>
          <w:p w14:paraId="1FBE3B87"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864" w:type="dxa"/>
            <w:tcBorders>
              <w:top w:val="nil"/>
              <w:left w:val="nil"/>
              <w:bottom w:val="single" w:sz="4" w:space="0" w:color="auto"/>
              <w:right w:val="single" w:sz="4" w:space="0" w:color="auto"/>
            </w:tcBorders>
            <w:shd w:val="clear" w:color="auto" w:fill="auto"/>
            <w:noWrap/>
            <w:vAlign w:val="center"/>
            <w:hideMark/>
          </w:tcPr>
          <w:p w14:paraId="5FFE7844"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auto" w:fill="auto"/>
            <w:noWrap/>
            <w:vAlign w:val="center"/>
            <w:hideMark/>
          </w:tcPr>
          <w:p w14:paraId="4058BAD2"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auto" w:fill="auto"/>
            <w:vAlign w:val="center"/>
            <w:hideMark/>
          </w:tcPr>
          <w:p w14:paraId="2703D645"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Document DFD, data dictionary, component specification, etc.</w:t>
            </w:r>
          </w:p>
        </w:tc>
      </w:tr>
      <w:tr w:rsidR="006229D3" w:rsidRPr="00584B85" w14:paraId="0E71B3FD" w14:textId="77777777" w:rsidTr="008041EC">
        <w:trPr>
          <w:trHeight w:val="9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392C3702"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Produce Technical Design Specification (POS Polling Application)</w:t>
            </w:r>
          </w:p>
        </w:tc>
        <w:tc>
          <w:tcPr>
            <w:tcW w:w="1037" w:type="dxa"/>
            <w:tcBorders>
              <w:top w:val="nil"/>
              <w:left w:val="nil"/>
              <w:bottom w:val="single" w:sz="4" w:space="0" w:color="auto"/>
              <w:right w:val="single" w:sz="4" w:space="0" w:color="auto"/>
            </w:tcBorders>
            <w:shd w:val="clear" w:color="auto" w:fill="auto"/>
            <w:noWrap/>
            <w:vAlign w:val="center"/>
            <w:hideMark/>
          </w:tcPr>
          <w:p w14:paraId="7047217D"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73DCA979"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auto" w:fill="auto"/>
            <w:noWrap/>
            <w:vAlign w:val="center"/>
            <w:hideMark/>
          </w:tcPr>
          <w:p w14:paraId="735E8AE7"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900" w:type="dxa"/>
            <w:tcBorders>
              <w:top w:val="nil"/>
              <w:left w:val="nil"/>
              <w:bottom w:val="single" w:sz="4" w:space="0" w:color="auto"/>
              <w:right w:val="single" w:sz="4" w:space="0" w:color="auto"/>
            </w:tcBorders>
            <w:shd w:val="clear" w:color="auto" w:fill="auto"/>
            <w:noWrap/>
            <w:vAlign w:val="center"/>
            <w:hideMark/>
          </w:tcPr>
          <w:p w14:paraId="0D03BB2E"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auto" w:fill="auto"/>
            <w:noWrap/>
            <w:vAlign w:val="center"/>
            <w:hideMark/>
          </w:tcPr>
          <w:p w14:paraId="63307F8B"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1368" w:type="dxa"/>
            <w:tcBorders>
              <w:top w:val="nil"/>
              <w:left w:val="nil"/>
              <w:bottom w:val="single" w:sz="4" w:space="0" w:color="auto"/>
              <w:right w:val="single" w:sz="4" w:space="0" w:color="auto"/>
            </w:tcBorders>
            <w:shd w:val="clear" w:color="auto" w:fill="auto"/>
            <w:noWrap/>
            <w:vAlign w:val="center"/>
            <w:hideMark/>
          </w:tcPr>
          <w:p w14:paraId="5699DB4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864" w:type="dxa"/>
            <w:tcBorders>
              <w:top w:val="nil"/>
              <w:left w:val="nil"/>
              <w:bottom w:val="single" w:sz="4" w:space="0" w:color="auto"/>
              <w:right w:val="single" w:sz="4" w:space="0" w:color="auto"/>
            </w:tcBorders>
            <w:shd w:val="clear" w:color="auto" w:fill="auto"/>
            <w:noWrap/>
            <w:vAlign w:val="center"/>
            <w:hideMark/>
          </w:tcPr>
          <w:p w14:paraId="677EF0B6"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auto" w:fill="auto"/>
            <w:noWrap/>
            <w:vAlign w:val="center"/>
            <w:hideMark/>
          </w:tcPr>
          <w:p w14:paraId="0BE56ADC"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auto" w:fill="auto"/>
            <w:vAlign w:val="center"/>
            <w:hideMark/>
          </w:tcPr>
          <w:p w14:paraId="7B412D3F" w14:textId="77777777" w:rsidR="006229D3" w:rsidRPr="006229D3" w:rsidRDefault="006229D3" w:rsidP="00584B85">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 </w:t>
            </w:r>
          </w:p>
        </w:tc>
      </w:tr>
      <w:tr w:rsidR="006229D3" w:rsidRPr="00584B85" w14:paraId="1D5ABE44" w14:textId="77777777" w:rsidTr="008041EC">
        <w:trPr>
          <w:trHeight w:val="9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0503DED1"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Produce Technical Design Specification (EDW DB Adapters)</w:t>
            </w:r>
          </w:p>
        </w:tc>
        <w:tc>
          <w:tcPr>
            <w:tcW w:w="1037" w:type="dxa"/>
            <w:tcBorders>
              <w:top w:val="nil"/>
              <w:left w:val="nil"/>
              <w:bottom w:val="single" w:sz="4" w:space="0" w:color="auto"/>
              <w:right w:val="single" w:sz="4" w:space="0" w:color="auto"/>
            </w:tcBorders>
            <w:shd w:val="clear" w:color="auto" w:fill="auto"/>
            <w:noWrap/>
            <w:vAlign w:val="center"/>
            <w:hideMark/>
          </w:tcPr>
          <w:p w14:paraId="0087BA17"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71FAC6B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auto" w:fill="auto"/>
            <w:noWrap/>
            <w:vAlign w:val="center"/>
            <w:hideMark/>
          </w:tcPr>
          <w:p w14:paraId="3CA73E5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1.5</w:t>
            </w:r>
          </w:p>
        </w:tc>
        <w:tc>
          <w:tcPr>
            <w:tcW w:w="900" w:type="dxa"/>
            <w:tcBorders>
              <w:top w:val="nil"/>
              <w:left w:val="nil"/>
              <w:bottom w:val="single" w:sz="4" w:space="0" w:color="auto"/>
              <w:right w:val="single" w:sz="4" w:space="0" w:color="auto"/>
            </w:tcBorders>
            <w:shd w:val="clear" w:color="auto" w:fill="auto"/>
            <w:noWrap/>
            <w:vAlign w:val="center"/>
            <w:hideMark/>
          </w:tcPr>
          <w:p w14:paraId="770E7FF7"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auto" w:fill="auto"/>
            <w:noWrap/>
            <w:vAlign w:val="center"/>
            <w:hideMark/>
          </w:tcPr>
          <w:p w14:paraId="02501F12"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1368" w:type="dxa"/>
            <w:tcBorders>
              <w:top w:val="nil"/>
              <w:left w:val="nil"/>
              <w:bottom w:val="single" w:sz="4" w:space="0" w:color="auto"/>
              <w:right w:val="single" w:sz="4" w:space="0" w:color="auto"/>
            </w:tcBorders>
            <w:shd w:val="clear" w:color="auto" w:fill="auto"/>
            <w:noWrap/>
            <w:vAlign w:val="center"/>
            <w:hideMark/>
          </w:tcPr>
          <w:p w14:paraId="56C49E39"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864" w:type="dxa"/>
            <w:tcBorders>
              <w:top w:val="nil"/>
              <w:left w:val="nil"/>
              <w:bottom w:val="single" w:sz="4" w:space="0" w:color="auto"/>
              <w:right w:val="single" w:sz="4" w:space="0" w:color="auto"/>
            </w:tcBorders>
            <w:shd w:val="clear" w:color="auto" w:fill="auto"/>
            <w:noWrap/>
            <w:vAlign w:val="center"/>
            <w:hideMark/>
          </w:tcPr>
          <w:p w14:paraId="4FF6E2C0"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auto" w:fill="auto"/>
            <w:noWrap/>
            <w:vAlign w:val="center"/>
            <w:hideMark/>
          </w:tcPr>
          <w:p w14:paraId="4D65BBC3"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auto" w:fill="auto"/>
            <w:vAlign w:val="center"/>
            <w:hideMark/>
          </w:tcPr>
          <w:p w14:paraId="52E103C7"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EDW - 8 Services 0.5 days for each</w:t>
            </w:r>
          </w:p>
        </w:tc>
      </w:tr>
      <w:tr w:rsidR="006229D3" w:rsidRPr="00584B85" w14:paraId="2DE14AFE" w14:textId="77777777" w:rsidTr="008041EC">
        <w:trPr>
          <w:trHeight w:val="9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5C603348"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Produce Technical Design Specification (Pricing Data interfaces)</w:t>
            </w:r>
          </w:p>
        </w:tc>
        <w:tc>
          <w:tcPr>
            <w:tcW w:w="1037" w:type="dxa"/>
            <w:tcBorders>
              <w:top w:val="nil"/>
              <w:left w:val="nil"/>
              <w:bottom w:val="single" w:sz="4" w:space="0" w:color="auto"/>
              <w:right w:val="single" w:sz="4" w:space="0" w:color="auto"/>
            </w:tcBorders>
            <w:shd w:val="clear" w:color="auto" w:fill="auto"/>
            <w:noWrap/>
            <w:vAlign w:val="center"/>
            <w:hideMark/>
          </w:tcPr>
          <w:p w14:paraId="719C36FB"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10F6359F"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auto" w:fill="auto"/>
            <w:noWrap/>
            <w:vAlign w:val="center"/>
            <w:hideMark/>
          </w:tcPr>
          <w:p w14:paraId="5073C0BE"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14:paraId="03B62AC5"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1.5</w:t>
            </w:r>
          </w:p>
        </w:tc>
        <w:tc>
          <w:tcPr>
            <w:tcW w:w="1368" w:type="dxa"/>
            <w:tcBorders>
              <w:top w:val="nil"/>
              <w:left w:val="nil"/>
              <w:bottom w:val="single" w:sz="4" w:space="0" w:color="auto"/>
              <w:right w:val="single" w:sz="4" w:space="0" w:color="auto"/>
            </w:tcBorders>
            <w:shd w:val="clear" w:color="auto" w:fill="auto"/>
            <w:noWrap/>
            <w:vAlign w:val="center"/>
            <w:hideMark/>
          </w:tcPr>
          <w:p w14:paraId="7E9370B3"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auto" w:fill="auto"/>
            <w:noWrap/>
            <w:vAlign w:val="center"/>
            <w:hideMark/>
          </w:tcPr>
          <w:p w14:paraId="79577883"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864" w:type="dxa"/>
            <w:tcBorders>
              <w:top w:val="nil"/>
              <w:left w:val="nil"/>
              <w:bottom w:val="single" w:sz="4" w:space="0" w:color="auto"/>
              <w:right w:val="single" w:sz="4" w:space="0" w:color="auto"/>
            </w:tcBorders>
            <w:shd w:val="clear" w:color="auto" w:fill="auto"/>
            <w:noWrap/>
            <w:vAlign w:val="center"/>
            <w:hideMark/>
          </w:tcPr>
          <w:p w14:paraId="2BB7329A"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auto" w:fill="auto"/>
            <w:noWrap/>
            <w:vAlign w:val="center"/>
            <w:hideMark/>
          </w:tcPr>
          <w:p w14:paraId="2E1CFEE9"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auto" w:fill="auto"/>
            <w:vAlign w:val="center"/>
            <w:hideMark/>
          </w:tcPr>
          <w:p w14:paraId="296BF6A1" w14:textId="77777777" w:rsidR="006229D3" w:rsidRPr="006229D3" w:rsidRDefault="006229D3" w:rsidP="00584B85">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 </w:t>
            </w:r>
          </w:p>
        </w:tc>
      </w:tr>
      <w:tr w:rsidR="006229D3" w:rsidRPr="00584B85" w14:paraId="3EBA5D96" w14:textId="77777777" w:rsidTr="008041EC">
        <w:trPr>
          <w:trHeight w:val="9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46C9D033"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lastRenderedPageBreak/>
              <w:t>Produce Technical Design Specification (Master data Interfaces)</w:t>
            </w:r>
          </w:p>
        </w:tc>
        <w:tc>
          <w:tcPr>
            <w:tcW w:w="1037" w:type="dxa"/>
            <w:tcBorders>
              <w:top w:val="nil"/>
              <w:left w:val="nil"/>
              <w:bottom w:val="single" w:sz="4" w:space="0" w:color="auto"/>
              <w:right w:val="single" w:sz="4" w:space="0" w:color="auto"/>
            </w:tcBorders>
            <w:shd w:val="clear" w:color="auto" w:fill="auto"/>
            <w:noWrap/>
            <w:vAlign w:val="center"/>
            <w:hideMark/>
          </w:tcPr>
          <w:p w14:paraId="474508F9"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3E760722"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auto" w:fill="auto"/>
            <w:noWrap/>
            <w:vAlign w:val="center"/>
            <w:hideMark/>
          </w:tcPr>
          <w:p w14:paraId="50FC728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14:paraId="7FC364D5"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1.5</w:t>
            </w:r>
          </w:p>
        </w:tc>
        <w:tc>
          <w:tcPr>
            <w:tcW w:w="1368" w:type="dxa"/>
            <w:tcBorders>
              <w:top w:val="nil"/>
              <w:left w:val="nil"/>
              <w:bottom w:val="single" w:sz="4" w:space="0" w:color="auto"/>
              <w:right w:val="single" w:sz="4" w:space="0" w:color="auto"/>
            </w:tcBorders>
            <w:shd w:val="clear" w:color="auto" w:fill="auto"/>
            <w:noWrap/>
            <w:vAlign w:val="center"/>
            <w:hideMark/>
          </w:tcPr>
          <w:p w14:paraId="060048E0"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auto" w:fill="auto"/>
            <w:noWrap/>
            <w:vAlign w:val="center"/>
            <w:hideMark/>
          </w:tcPr>
          <w:p w14:paraId="53F878D7"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864" w:type="dxa"/>
            <w:tcBorders>
              <w:top w:val="nil"/>
              <w:left w:val="nil"/>
              <w:bottom w:val="single" w:sz="4" w:space="0" w:color="auto"/>
              <w:right w:val="single" w:sz="4" w:space="0" w:color="auto"/>
            </w:tcBorders>
            <w:shd w:val="clear" w:color="auto" w:fill="auto"/>
            <w:noWrap/>
            <w:vAlign w:val="center"/>
            <w:hideMark/>
          </w:tcPr>
          <w:p w14:paraId="7E40A42C"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auto" w:fill="auto"/>
            <w:noWrap/>
            <w:vAlign w:val="center"/>
            <w:hideMark/>
          </w:tcPr>
          <w:p w14:paraId="10E7248C"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auto" w:fill="auto"/>
            <w:vAlign w:val="center"/>
            <w:hideMark/>
          </w:tcPr>
          <w:p w14:paraId="0E71CC61" w14:textId="77777777" w:rsidR="006229D3" w:rsidRPr="006229D3" w:rsidRDefault="006229D3" w:rsidP="00584B85">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 </w:t>
            </w:r>
          </w:p>
        </w:tc>
      </w:tr>
      <w:tr w:rsidR="006229D3" w:rsidRPr="00584B85" w14:paraId="1F79276C" w14:textId="77777777" w:rsidTr="008041EC">
        <w:trPr>
          <w:trHeight w:val="492"/>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4B237769"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Produce Unit Test Plan</w:t>
            </w:r>
          </w:p>
        </w:tc>
        <w:tc>
          <w:tcPr>
            <w:tcW w:w="1037" w:type="dxa"/>
            <w:tcBorders>
              <w:top w:val="nil"/>
              <w:left w:val="nil"/>
              <w:bottom w:val="single" w:sz="4" w:space="0" w:color="auto"/>
              <w:right w:val="single" w:sz="4" w:space="0" w:color="auto"/>
            </w:tcBorders>
            <w:shd w:val="clear" w:color="auto" w:fill="auto"/>
            <w:noWrap/>
            <w:vAlign w:val="center"/>
            <w:hideMark/>
          </w:tcPr>
          <w:p w14:paraId="2AA8D615"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2A299C6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auto" w:fill="auto"/>
            <w:noWrap/>
            <w:vAlign w:val="center"/>
            <w:hideMark/>
          </w:tcPr>
          <w:p w14:paraId="1962CF4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14:paraId="7EB77E4E"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auto" w:fill="auto"/>
            <w:noWrap/>
            <w:vAlign w:val="center"/>
            <w:hideMark/>
          </w:tcPr>
          <w:p w14:paraId="60758586"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1368" w:type="dxa"/>
            <w:tcBorders>
              <w:top w:val="nil"/>
              <w:left w:val="nil"/>
              <w:bottom w:val="single" w:sz="4" w:space="0" w:color="auto"/>
              <w:right w:val="single" w:sz="4" w:space="0" w:color="auto"/>
            </w:tcBorders>
            <w:shd w:val="clear" w:color="auto" w:fill="auto"/>
            <w:noWrap/>
            <w:vAlign w:val="center"/>
            <w:hideMark/>
          </w:tcPr>
          <w:p w14:paraId="17904404"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864" w:type="dxa"/>
            <w:tcBorders>
              <w:top w:val="nil"/>
              <w:left w:val="nil"/>
              <w:bottom w:val="single" w:sz="4" w:space="0" w:color="auto"/>
              <w:right w:val="single" w:sz="4" w:space="0" w:color="auto"/>
            </w:tcBorders>
            <w:shd w:val="clear" w:color="auto" w:fill="auto"/>
            <w:noWrap/>
            <w:vAlign w:val="center"/>
            <w:hideMark/>
          </w:tcPr>
          <w:p w14:paraId="148E1B3B"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auto" w:fill="auto"/>
            <w:noWrap/>
            <w:vAlign w:val="center"/>
            <w:hideMark/>
          </w:tcPr>
          <w:p w14:paraId="2AB76EBE"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auto" w:fill="auto"/>
            <w:vAlign w:val="center"/>
            <w:hideMark/>
          </w:tcPr>
          <w:p w14:paraId="5A202D5D" w14:textId="77777777" w:rsidR="006229D3" w:rsidRPr="006229D3" w:rsidRDefault="006229D3" w:rsidP="00584B85">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 </w:t>
            </w:r>
          </w:p>
        </w:tc>
      </w:tr>
      <w:tr w:rsidR="006229D3" w:rsidRPr="00584B85" w14:paraId="0FC23715" w14:textId="77777777" w:rsidTr="008041EC">
        <w:trPr>
          <w:trHeight w:val="6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72823594"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Code Review and Supervising (Internal)</w:t>
            </w:r>
          </w:p>
        </w:tc>
        <w:tc>
          <w:tcPr>
            <w:tcW w:w="1037" w:type="dxa"/>
            <w:tcBorders>
              <w:top w:val="nil"/>
              <w:left w:val="nil"/>
              <w:bottom w:val="single" w:sz="4" w:space="0" w:color="auto"/>
              <w:right w:val="single" w:sz="4" w:space="0" w:color="auto"/>
            </w:tcBorders>
            <w:shd w:val="clear" w:color="auto" w:fill="auto"/>
            <w:noWrap/>
            <w:vAlign w:val="center"/>
            <w:hideMark/>
          </w:tcPr>
          <w:p w14:paraId="084E762A"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4517E56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auto" w:fill="auto"/>
            <w:noWrap/>
            <w:vAlign w:val="center"/>
            <w:hideMark/>
          </w:tcPr>
          <w:p w14:paraId="40C95AF8"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6</w:t>
            </w:r>
            <w:r w:rsidRPr="006229D3">
              <w:rPr>
                <w:rFonts w:ascii="Calibri" w:hAnsi="Calibri"/>
                <w:color w:val="000000"/>
                <w:lang w:val="en-US"/>
              </w:rPr>
              <w:t>.6</w:t>
            </w:r>
          </w:p>
        </w:tc>
        <w:tc>
          <w:tcPr>
            <w:tcW w:w="900" w:type="dxa"/>
            <w:tcBorders>
              <w:top w:val="nil"/>
              <w:left w:val="nil"/>
              <w:bottom w:val="single" w:sz="4" w:space="0" w:color="auto"/>
              <w:right w:val="single" w:sz="4" w:space="0" w:color="auto"/>
            </w:tcBorders>
            <w:shd w:val="clear" w:color="auto" w:fill="auto"/>
            <w:noWrap/>
            <w:vAlign w:val="center"/>
            <w:hideMark/>
          </w:tcPr>
          <w:p w14:paraId="07B3A3CE"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9.75</w:t>
            </w:r>
          </w:p>
        </w:tc>
        <w:tc>
          <w:tcPr>
            <w:tcW w:w="1368" w:type="dxa"/>
            <w:tcBorders>
              <w:top w:val="nil"/>
              <w:left w:val="nil"/>
              <w:bottom w:val="single" w:sz="4" w:space="0" w:color="auto"/>
              <w:right w:val="single" w:sz="4" w:space="0" w:color="auto"/>
            </w:tcBorders>
            <w:shd w:val="clear" w:color="auto" w:fill="auto"/>
            <w:noWrap/>
            <w:vAlign w:val="center"/>
            <w:hideMark/>
          </w:tcPr>
          <w:p w14:paraId="119FC2CC"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auto" w:fill="auto"/>
            <w:noWrap/>
            <w:vAlign w:val="center"/>
            <w:hideMark/>
          </w:tcPr>
          <w:p w14:paraId="3900BEF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864" w:type="dxa"/>
            <w:tcBorders>
              <w:top w:val="nil"/>
              <w:left w:val="nil"/>
              <w:bottom w:val="single" w:sz="4" w:space="0" w:color="auto"/>
              <w:right w:val="single" w:sz="4" w:space="0" w:color="auto"/>
            </w:tcBorders>
            <w:shd w:val="clear" w:color="auto" w:fill="auto"/>
            <w:noWrap/>
            <w:vAlign w:val="center"/>
            <w:hideMark/>
          </w:tcPr>
          <w:p w14:paraId="6CABB032"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auto" w:fill="auto"/>
            <w:noWrap/>
            <w:vAlign w:val="center"/>
            <w:hideMark/>
          </w:tcPr>
          <w:p w14:paraId="11936886"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auto" w:fill="auto"/>
            <w:vAlign w:val="center"/>
            <w:hideMark/>
          </w:tcPr>
          <w:p w14:paraId="5F1DA7FB" w14:textId="28C7CD83" w:rsidR="006229D3" w:rsidRPr="006229D3" w:rsidRDefault="006229D3" w:rsidP="00584B85">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Approximate</w:t>
            </w:r>
            <w:r w:rsidRPr="006229D3">
              <w:rPr>
                <w:rFonts w:ascii="Calibri" w:hAnsi="Calibri"/>
                <w:color w:val="000000"/>
                <w:lang w:val="en-US"/>
              </w:rPr>
              <w:t xml:space="preserve"> 20% of overall coding effort</w:t>
            </w:r>
          </w:p>
        </w:tc>
      </w:tr>
      <w:tr w:rsidR="006229D3" w:rsidRPr="00584B85" w14:paraId="5D249A8A" w14:textId="77777777" w:rsidTr="008041EC">
        <w:trPr>
          <w:trHeight w:val="39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1B5AC361"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 xml:space="preserve">Development and Unit </w:t>
            </w:r>
            <w:proofErr w:type="gramStart"/>
            <w:r w:rsidRPr="006229D3">
              <w:rPr>
                <w:rFonts w:ascii="Calibri" w:hAnsi="Calibri"/>
                <w:color w:val="000000"/>
                <w:lang w:val="en-US"/>
              </w:rPr>
              <w:t>Testing</w:t>
            </w:r>
            <w:proofErr w:type="gramEnd"/>
            <w:r w:rsidRPr="006229D3">
              <w:rPr>
                <w:rFonts w:ascii="Calibri" w:hAnsi="Calibri"/>
                <w:color w:val="000000"/>
                <w:lang w:val="en-US"/>
              </w:rPr>
              <w:br/>
              <w:t>(Data Polling Process - Java Application)</w:t>
            </w:r>
            <w:r w:rsidRPr="006229D3">
              <w:rPr>
                <w:rFonts w:ascii="Calibri" w:hAnsi="Calibri"/>
                <w:color w:val="000000"/>
                <w:lang w:val="en-US"/>
              </w:rPr>
              <w:br/>
              <w:t>2 Tiers</w:t>
            </w:r>
            <w:r w:rsidRPr="006229D3">
              <w:rPr>
                <w:rFonts w:ascii="Calibri" w:hAnsi="Calibri"/>
                <w:color w:val="000000"/>
                <w:lang w:val="en-US"/>
              </w:rPr>
              <w:br/>
              <w:t>1. POS Clients</w:t>
            </w:r>
            <w:r w:rsidRPr="006229D3">
              <w:rPr>
                <w:rFonts w:ascii="Calibri" w:hAnsi="Calibri"/>
                <w:color w:val="000000"/>
                <w:lang w:val="en-US"/>
              </w:rPr>
              <w:br/>
            </w:r>
            <w:r w:rsidRPr="006229D3">
              <w:rPr>
                <w:rFonts w:ascii="Calibri" w:hAnsi="Calibri"/>
                <w:lang w:val="en-US"/>
              </w:rPr>
              <w:t>2. Sales Servers (IT12/13/18/19)</w:t>
            </w:r>
          </w:p>
        </w:tc>
        <w:tc>
          <w:tcPr>
            <w:tcW w:w="1037" w:type="dxa"/>
            <w:tcBorders>
              <w:top w:val="nil"/>
              <w:left w:val="nil"/>
              <w:bottom w:val="single" w:sz="4" w:space="0" w:color="auto"/>
              <w:right w:val="single" w:sz="4" w:space="0" w:color="auto"/>
            </w:tcBorders>
            <w:shd w:val="clear" w:color="auto" w:fill="auto"/>
            <w:noWrap/>
            <w:vAlign w:val="center"/>
            <w:hideMark/>
          </w:tcPr>
          <w:p w14:paraId="040626D3"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7B0C242C"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auto" w:fill="auto"/>
            <w:noWrap/>
            <w:vAlign w:val="center"/>
            <w:hideMark/>
          </w:tcPr>
          <w:p w14:paraId="1BD49CAE"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10</w:t>
            </w:r>
          </w:p>
        </w:tc>
        <w:tc>
          <w:tcPr>
            <w:tcW w:w="900" w:type="dxa"/>
            <w:tcBorders>
              <w:top w:val="nil"/>
              <w:left w:val="nil"/>
              <w:bottom w:val="single" w:sz="4" w:space="0" w:color="auto"/>
              <w:right w:val="single" w:sz="4" w:space="0" w:color="auto"/>
            </w:tcBorders>
            <w:shd w:val="clear" w:color="auto" w:fill="auto"/>
            <w:noWrap/>
            <w:vAlign w:val="center"/>
            <w:hideMark/>
          </w:tcPr>
          <w:p w14:paraId="468B79E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auto" w:fill="auto"/>
            <w:noWrap/>
            <w:vAlign w:val="center"/>
            <w:hideMark/>
          </w:tcPr>
          <w:p w14:paraId="6FCF8F31"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33</w:t>
            </w:r>
          </w:p>
        </w:tc>
        <w:tc>
          <w:tcPr>
            <w:tcW w:w="1368" w:type="dxa"/>
            <w:tcBorders>
              <w:top w:val="nil"/>
              <w:left w:val="nil"/>
              <w:bottom w:val="single" w:sz="4" w:space="0" w:color="auto"/>
              <w:right w:val="single" w:sz="4" w:space="0" w:color="auto"/>
            </w:tcBorders>
            <w:shd w:val="clear" w:color="auto" w:fill="auto"/>
            <w:noWrap/>
            <w:vAlign w:val="center"/>
            <w:hideMark/>
          </w:tcPr>
          <w:p w14:paraId="08B53E92"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864" w:type="dxa"/>
            <w:tcBorders>
              <w:top w:val="nil"/>
              <w:left w:val="nil"/>
              <w:bottom w:val="single" w:sz="4" w:space="0" w:color="auto"/>
              <w:right w:val="single" w:sz="4" w:space="0" w:color="auto"/>
            </w:tcBorders>
            <w:shd w:val="clear" w:color="auto" w:fill="auto"/>
            <w:noWrap/>
            <w:vAlign w:val="center"/>
            <w:hideMark/>
          </w:tcPr>
          <w:p w14:paraId="2C2E0C94"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auto" w:fill="auto"/>
            <w:noWrap/>
            <w:vAlign w:val="center"/>
            <w:hideMark/>
          </w:tcPr>
          <w:p w14:paraId="7DA563A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auto" w:fill="auto"/>
            <w:vAlign w:val="center"/>
            <w:hideMark/>
          </w:tcPr>
          <w:p w14:paraId="4CEDE2DA" w14:textId="604975B3"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Sales Data</w:t>
            </w:r>
            <w:r w:rsidRPr="006229D3">
              <w:rPr>
                <w:rFonts w:ascii="Calibri" w:hAnsi="Calibri"/>
                <w:color w:val="000000"/>
                <w:lang w:val="en-US"/>
              </w:rPr>
              <w:br/>
              <w:t>Number of interfaces: 800+</w:t>
            </w:r>
            <w:r w:rsidRPr="006229D3">
              <w:rPr>
                <w:rFonts w:ascii="Calibri" w:hAnsi="Calibri"/>
                <w:color w:val="000000"/>
                <w:lang w:val="en-US"/>
              </w:rPr>
              <w:br/>
              <w:t>Types of interfaces</w:t>
            </w:r>
            <w:r w:rsidRPr="006229D3">
              <w:rPr>
                <w:rFonts w:ascii="Calibri" w:hAnsi="Calibri"/>
                <w:color w:val="000000"/>
                <w:lang w:val="en-US"/>
              </w:rPr>
              <w:br/>
              <w:t>1. DBF</w:t>
            </w:r>
            <w:r w:rsidRPr="006229D3">
              <w:rPr>
                <w:rFonts w:ascii="Calibri" w:hAnsi="Calibri"/>
                <w:color w:val="000000"/>
                <w:lang w:val="en-US"/>
              </w:rPr>
              <w:br/>
              <w:t>2. MS SQL Server</w:t>
            </w:r>
            <w:r w:rsidRPr="006229D3">
              <w:rPr>
                <w:rFonts w:ascii="Calibri" w:hAnsi="Calibri"/>
                <w:color w:val="000000"/>
                <w:lang w:val="en-US"/>
              </w:rPr>
              <w:br/>
              <w:t>3. MySQL</w:t>
            </w:r>
            <w:r w:rsidRPr="006229D3">
              <w:rPr>
                <w:rFonts w:ascii="Calibri" w:hAnsi="Calibri"/>
                <w:color w:val="000000"/>
                <w:lang w:val="en-US"/>
              </w:rPr>
              <w:br/>
              <w:t>Number of Tables</w:t>
            </w:r>
            <w:r w:rsidRPr="006229D3">
              <w:rPr>
                <w:rFonts w:ascii="Calibri" w:hAnsi="Calibri"/>
                <w:color w:val="000000"/>
                <w:lang w:val="en-US"/>
              </w:rPr>
              <w:br/>
            </w:r>
            <w:r w:rsidRPr="00584B85">
              <w:rPr>
                <w:rFonts w:ascii="Calibri" w:eastAsia="Times New Roman" w:hAnsi="Calibri" w:cs="Times New Roman"/>
                <w:color w:val="000000"/>
                <w:szCs w:val="22"/>
                <w:lang w:val="en-US" w:eastAsia="zh-TW"/>
              </w:rPr>
              <w:t>Real time process: 39</w:t>
            </w:r>
            <w:r w:rsidRPr="00584B85">
              <w:rPr>
                <w:rFonts w:ascii="Calibri" w:eastAsia="Times New Roman" w:hAnsi="Calibri" w:cs="Times New Roman"/>
                <w:color w:val="000000"/>
                <w:szCs w:val="22"/>
                <w:lang w:val="en-US" w:eastAsia="zh-TW"/>
              </w:rPr>
              <w:br/>
              <w:t>EOD process: 24</w:t>
            </w:r>
            <w:r w:rsidRPr="00584B85">
              <w:rPr>
                <w:rFonts w:ascii="Calibri" w:eastAsia="Times New Roman" w:hAnsi="Calibri" w:cs="Times New Roman"/>
                <w:color w:val="000000"/>
                <w:szCs w:val="22"/>
                <w:lang w:val="en-US" w:eastAsia="zh-TW"/>
              </w:rPr>
              <w:br/>
              <w:t>Non-functional requirements:</w:t>
            </w:r>
            <w:r w:rsidRPr="00584B85">
              <w:rPr>
                <w:rFonts w:ascii="Calibri" w:eastAsia="Times New Roman" w:hAnsi="Calibri" w:cs="Times New Roman"/>
                <w:color w:val="000000"/>
                <w:szCs w:val="22"/>
                <w:lang w:val="en-US" w:eastAsia="zh-TW"/>
              </w:rPr>
              <w:br/>
              <w:t>- Job control and monitoring</w:t>
            </w:r>
            <w:r w:rsidRPr="00584B85">
              <w:rPr>
                <w:rFonts w:ascii="Calibri" w:eastAsia="Times New Roman" w:hAnsi="Calibri" w:cs="Times New Roman"/>
                <w:color w:val="000000"/>
                <w:szCs w:val="22"/>
                <w:lang w:val="en-US" w:eastAsia="zh-TW"/>
              </w:rPr>
              <w:br/>
              <w:t>- Re-run mechanism</w:t>
            </w:r>
            <w:r w:rsidRPr="00584B85">
              <w:rPr>
                <w:rFonts w:ascii="Calibri" w:eastAsia="Times New Roman" w:hAnsi="Calibri" w:cs="Times New Roman"/>
                <w:color w:val="000000"/>
                <w:szCs w:val="22"/>
                <w:lang w:val="en-US" w:eastAsia="zh-TW"/>
              </w:rPr>
              <w:br/>
              <w:t xml:space="preserve">- Contingency </w:t>
            </w:r>
          </w:p>
        </w:tc>
      </w:tr>
      <w:tr w:rsidR="006229D3" w:rsidRPr="00584B85" w14:paraId="2095D73D" w14:textId="77777777" w:rsidTr="008041EC">
        <w:trPr>
          <w:trHeight w:val="2179"/>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64CAFF53"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lastRenderedPageBreak/>
              <w:t>Development and Unit Testing</w:t>
            </w:r>
            <w:r w:rsidRPr="006229D3">
              <w:rPr>
                <w:rFonts w:ascii="Calibri" w:hAnsi="Calibri"/>
                <w:color w:val="000000"/>
                <w:lang w:val="en-US"/>
              </w:rPr>
              <w:br/>
              <w:t>(EDW DB Adapters)</w:t>
            </w:r>
          </w:p>
        </w:tc>
        <w:tc>
          <w:tcPr>
            <w:tcW w:w="1037" w:type="dxa"/>
            <w:tcBorders>
              <w:top w:val="nil"/>
              <w:left w:val="nil"/>
              <w:bottom w:val="single" w:sz="4" w:space="0" w:color="auto"/>
              <w:right w:val="single" w:sz="4" w:space="0" w:color="auto"/>
            </w:tcBorders>
            <w:shd w:val="clear" w:color="auto" w:fill="auto"/>
            <w:noWrap/>
            <w:vAlign w:val="center"/>
            <w:hideMark/>
          </w:tcPr>
          <w:p w14:paraId="5AB1FAC7"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78EE8625"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auto" w:fill="auto"/>
            <w:noWrap/>
            <w:vAlign w:val="center"/>
            <w:hideMark/>
          </w:tcPr>
          <w:p w14:paraId="719D422F"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14:paraId="3900F1F2"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7</w:t>
            </w:r>
          </w:p>
        </w:tc>
        <w:tc>
          <w:tcPr>
            <w:tcW w:w="1368" w:type="dxa"/>
            <w:tcBorders>
              <w:top w:val="nil"/>
              <w:left w:val="nil"/>
              <w:bottom w:val="single" w:sz="4" w:space="0" w:color="auto"/>
              <w:right w:val="single" w:sz="4" w:space="0" w:color="auto"/>
            </w:tcBorders>
            <w:shd w:val="clear" w:color="auto" w:fill="auto"/>
            <w:noWrap/>
            <w:vAlign w:val="center"/>
            <w:hideMark/>
          </w:tcPr>
          <w:p w14:paraId="744EA7E7"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auto" w:fill="auto"/>
            <w:noWrap/>
            <w:vAlign w:val="center"/>
            <w:hideMark/>
          </w:tcPr>
          <w:p w14:paraId="088C44B4"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22</w:t>
            </w:r>
          </w:p>
        </w:tc>
        <w:tc>
          <w:tcPr>
            <w:tcW w:w="864" w:type="dxa"/>
            <w:tcBorders>
              <w:top w:val="nil"/>
              <w:left w:val="nil"/>
              <w:bottom w:val="single" w:sz="4" w:space="0" w:color="auto"/>
              <w:right w:val="single" w:sz="4" w:space="0" w:color="auto"/>
            </w:tcBorders>
            <w:shd w:val="clear" w:color="auto" w:fill="auto"/>
            <w:noWrap/>
            <w:vAlign w:val="center"/>
            <w:hideMark/>
          </w:tcPr>
          <w:p w14:paraId="0834639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auto" w:fill="auto"/>
            <w:noWrap/>
            <w:vAlign w:val="center"/>
            <w:hideMark/>
          </w:tcPr>
          <w:p w14:paraId="5CDC71AA"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auto" w:fill="auto"/>
            <w:vAlign w:val="center"/>
            <w:hideMark/>
          </w:tcPr>
          <w:p w14:paraId="1001653F" w14:textId="5177E60F" w:rsidR="006229D3" w:rsidRPr="006229D3" w:rsidRDefault="006229D3" w:rsidP="00530287">
            <w:pPr>
              <w:spacing w:after="0"/>
              <w:ind w:left="0"/>
              <w:jc w:val="left"/>
              <w:rPr>
                <w:rFonts w:ascii="Calibri" w:hAnsi="Calibri"/>
                <w:color w:val="000000"/>
                <w:lang w:val="en-US"/>
              </w:rPr>
            </w:pPr>
            <w:r w:rsidRPr="006229D3">
              <w:rPr>
                <w:rFonts w:ascii="Calibri" w:hAnsi="Calibri"/>
                <w:color w:val="000000"/>
                <w:lang w:val="en-US"/>
              </w:rPr>
              <w:t>Sales Server DB Adapters: similar</w:t>
            </w:r>
          </w:p>
        </w:tc>
      </w:tr>
      <w:tr w:rsidR="006229D3" w:rsidRPr="00584B85" w14:paraId="4A28D0F8" w14:textId="77777777" w:rsidTr="008041EC">
        <w:trPr>
          <w:trHeight w:val="1722"/>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4194AF69"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Service Bus Implementation and Testing</w:t>
            </w:r>
            <w:r w:rsidRPr="006229D3">
              <w:rPr>
                <w:rFonts w:ascii="Calibri" w:hAnsi="Calibri"/>
                <w:color w:val="000000"/>
                <w:lang w:val="en-US"/>
              </w:rPr>
              <w:br/>
              <w:t>(Pricing Data/Master Data DB Adapter)</w:t>
            </w:r>
          </w:p>
        </w:tc>
        <w:tc>
          <w:tcPr>
            <w:tcW w:w="1037" w:type="dxa"/>
            <w:tcBorders>
              <w:top w:val="nil"/>
              <w:left w:val="nil"/>
              <w:bottom w:val="single" w:sz="4" w:space="0" w:color="auto"/>
              <w:right w:val="single" w:sz="4" w:space="0" w:color="auto"/>
            </w:tcBorders>
            <w:shd w:val="clear" w:color="auto" w:fill="auto"/>
            <w:noWrap/>
            <w:vAlign w:val="center"/>
            <w:hideMark/>
          </w:tcPr>
          <w:p w14:paraId="001A27A4"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066F5F8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auto" w:fill="auto"/>
            <w:noWrap/>
            <w:vAlign w:val="center"/>
            <w:hideMark/>
          </w:tcPr>
          <w:p w14:paraId="79B154B3"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14:paraId="230B533F"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6</w:t>
            </w:r>
          </w:p>
        </w:tc>
        <w:tc>
          <w:tcPr>
            <w:tcW w:w="1368" w:type="dxa"/>
            <w:tcBorders>
              <w:top w:val="nil"/>
              <w:left w:val="nil"/>
              <w:bottom w:val="single" w:sz="4" w:space="0" w:color="auto"/>
              <w:right w:val="single" w:sz="4" w:space="0" w:color="auto"/>
            </w:tcBorders>
            <w:shd w:val="clear" w:color="auto" w:fill="auto"/>
            <w:noWrap/>
            <w:vAlign w:val="center"/>
            <w:hideMark/>
          </w:tcPr>
          <w:p w14:paraId="04856118"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auto" w:fill="auto"/>
            <w:noWrap/>
            <w:vAlign w:val="center"/>
            <w:hideMark/>
          </w:tcPr>
          <w:p w14:paraId="0BEA9AF5"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17</w:t>
            </w:r>
          </w:p>
        </w:tc>
        <w:tc>
          <w:tcPr>
            <w:tcW w:w="864" w:type="dxa"/>
            <w:tcBorders>
              <w:top w:val="nil"/>
              <w:left w:val="nil"/>
              <w:bottom w:val="single" w:sz="4" w:space="0" w:color="auto"/>
              <w:right w:val="single" w:sz="4" w:space="0" w:color="auto"/>
            </w:tcBorders>
            <w:shd w:val="clear" w:color="auto" w:fill="auto"/>
            <w:noWrap/>
            <w:vAlign w:val="center"/>
            <w:hideMark/>
          </w:tcPr>
          <w:p w14:paraId="42475630"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auto" w:fill="auto"/>
            <w:noWrap/>
            <w:vAlign w:val="center"/>
            <w:hideMark/>
          </w:tcPr>
          <w:p w14:paraId="45C23738"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auto" w:fill="auto"/>
            <w:vAlign w:val="center"/>
            <w:hideMark/>
          </w:tcPr>
          <w:p w14:paraId="46CD39A2" w14:textId="447095B1"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*DB Adapter monitor table changes and distribute to POS clients</w:t>
            </w:r>
            <w:r w:rsidRPr="006229D3">
              <w:rPr>
                <w:rFonts w:ascii="Calibri" w:hAnsi="Calibri"/>
                <w:color w:val="000000"/>
                <w:lang w:val="en-US"/>
              </w:rPr>
              <w:br/>
              <w:t>*other data process unknown</w:t>
            </w:r>
          </w:p>
        </w:tc>
      </w:tr>
      <w:tr w:rsidR="00584B85" w:rsidRPr="00584B85" w14:paraId="0A179982" w14:textId="77777777" w:rsidTr="008041EC">
        <w:trPr>
          <w:trHeight w:val="99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20FB2D6E" w14:textId="77777777" w:rsidR="00584B85" w:rsidRPr="00584B85" w:rsidRDefault="00584B85" w:rsidP="00584B85">
            <w:pPr>
              <w:spacing w:after="0"/>
              <w:ind w:left="0"/>
              <w:jc w:val="left"/>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Service Bus Reporting</w:t>
            </w:r>
          </w:p>
        </w:tc>
        <w:tc>
          <w:tcPr>
            <w:tcW w:w="1037" w:type="dxa"/>
            <w:tcBorders>
              <w:top w:val="nil"/>
              <w:left w:val="nil"/>
              <w:bottom w:val="single" w:sz="4" w:space="0" w:color="auto"/>
              <w:right w:val="single" w:sz="4" w:space="0" w:color="auto"/>
            </w:tcBorders>
            <w:shd w:val="clear" w:color="auto" w:fill="auto"/>
            <w:noWrap/>
            <w:vAlign w:val="center"/>
            <w:hideMark/>
          </w:tcPr>
          <w:p w14:paraId="5F0A8F07"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331DF6FB"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1F98C331"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 </w:t>
            </w:r>
          </w:p>
        </w:tc>
        <w:tc>
          <w:tcPr>
            <w:tcW w:w="900" w:type="dxa"/>
            <w:tcBorders>
              <w:top w:val="nil"/>
              <w:left w:val="nil"/>
              <w:bottom w:val="single" w:sz="4" w:space="0" w:color="auto"/>
              <w:right w:val="single" w:sz="4" w:space="0" w:color="auto"/>
            </w:tcBorders>
            <w:shd w:val="clear" w:color="auto" w:fill="auto"/>
            <w:noWrap/>
            <w:vAlign w:val="center"/>
            <w:hideMark/>
          </w:tcPr>
          <w:p w14:paraId="4284F7A2"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2</w:t>
            </w:r>
          </w:p>
        </w:tc>
        <w:tc>
          <w:tcPr>
            <w:tcW w:w="1368" w:type="dxa"/>
            <w:tcBorders>
              <w:top w:val="nil"/>
              <w:left w:val="nil"/>
              <w:bottom w:val="single" w:sz="4" w:space="0" w:color="auto"/>
              <w:right w:val="single" w:sz="4" w:space="0" w:color="auto"/>
            </w:tcBorders>
            <w:shd w:val="clear" w:color="auto" w:fill="auto"/>
            <w:noWrap/>
            <w:vAlign w:val="center"/>
            <w:hideMark/>
          </w:tcPr>
          <w:p w14:paraId="021CCA9C"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25958476"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5</w:t>
            </w:r>
          </w:p>
        </w:tc>
        <w:tc>
          <w:tcPr>
            <w:tcW w:w="864" w:type="dxa"/>
            <w:tcBorders>
              <w:top w:val="nil"/>
              <w:left w:val="nil"/>
              <w:bottom w:val="single" w:sz="4" w:space="0" w:color="auto"/>
              <w:right w:val="single" w:sz="4" w:space="0" w:color="auto"/>
            </w:tcBorders>
            <w:shd w:val="clear" w:color="auto" w:fill="auto"/>
            <w:noWrap/>
            <w:vAlign w:val="center"/>
            <w:hideMark/>
          </w:tcPr>
          <w:p w14:paraId="740768C6"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5B4B76D4" w14:textId="77777777" w:rsidR="00584B85" w:rsidRPr="00E0769F" w:rsidRDefault="00584B85" w:rsidP="00584B85">
            <w:pPr>
              <w:spacing w:after="0"/>
              <w:ind w:left="0"/>
              <w:jc w:val="center"/>
              <w:rPr>
                <w:rFonts w:ascii="Calibri" w:eastAsia="Times New Roman" w:hAnsi="Calibri" w:cs="Times New Roman"/>
                <w:szCs w:val="22"/>
                <w:lang w:val="en-US" w:eastAsia="zh-TW"/>
              </w:rPr>
            </w:pPr>
            <w:r w:rsidRPr="00E0769F">
              <w:rPr>
                <w:rFonts w:ascii="Calibri" w:eastAsia="Times New Roman" w:hAnsi="Calibri" w:cs="Times New Roman"/>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791A8970" w14:textId="77777777" w:rsidR="00584B85" w:rsidRPr="00E0769F" w:rsidRDefault="00584B85" w:rsidP="00584B85">
            <w:pPr>
              <w:spacing w:after="0"/>
              <w:ind w:left="0"/>
              <w:jc w:val="left"/>
              <w:rPr>
                <w:rFonts w:ascii="Calibri" w:eastAsia="Times New Roman" w:hAnsi="Calibri" w:cs="Times New Roman"/>
                <w:szCs w:val="22"/>
                <w:lang w:val="en-US" w:eastAsia="zh-TW"/>
              </w:rPr>
            </w:pPr>
            <w:r w:rsidRPr="00E0769F">
              <w:rPr>
                <w:rFonts w:ascii="Calibri" w:eastAsia="Times New Roman" w:hAnsi="Calibri" w:cs="Times New Roman"/>
                <w:szCs w:val="22"/>
                <w:lang w:val="en-US" w:eastAsia="zh-TW"/>
              </w:rPr>
              <w:t>- Exception Report</w:t>
            </w:r>
            <w:r w:rsidRPr="00E0769F">
              <w:rPr>
                <w:rFonts w:ascii="Calibri" w:eastAsia="Times New Roman" w:hAnsi="Calibri" w:cs="Times New Roman"/>
                <w:szCs w:val="22"/>
                <w:lang w:val="en-US" w:eastAsia="zh-TW"/>
              </w:rPr>
              <w:br/>
              <w:t>- Daily Summary Report</w:t>
            </w:r>
          </w:p>
        </w:tc>
      </w:tr>
      <w:tr w:rsidR="006229D3" w:rsidRPr="00584B85" w14:paraId="09123C3A" w14:textId="77777777" w:rsidTr="008041EC">
        <w:trPr>
          <w:trHeight w:val="15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07EFAE17"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Check Point (review with integration approval)</w:t>
            </w:r>
          </w:p>
        </w:tc>
        <w:tc>
          <w:tcPr>
            <w:tcW w:w="1037" w:type="dxa"/>
            <w:tcBorders>
              <w:top w:val="nil"/>
              <w:left w:val="nil"/>
              <w:bottom w:val="single" w:sz="4" w:space="0" w:color="auto"/>
              <w:right w:val="single" w:sz="4" w:space="0" w:color="auto"/>
            </w:tcBorders>
            <w:shd w:val="clear" w:color="auto" w:fill="auto"/>
            <w:noWrap/>
            <w:vAlign w:val="center"/>
            <w:hideMark/>
          </w:tcPr>
          <w:p w14:paraId="10F667E6"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57FC973A"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w:t>
            </w:r>
          </w:p>
        </w:tc>
        <w:tc>
          <w:tcPr>
            <w:tcW w:w="975" w:type="dxa"/>
            <w:tcBorders>
              <w:top w:val="nil"/>
              <w:left w:val="nil"/>
              <w:bottom w:val="single" w:sz="4" w:space="0" w:color="auto"/>
              <w:right w:val="single" w:sz="4" w:space="0" w:color="auto"/>
            </w:tcBorders>
            <w:shd w:val="clear" w:color="auto" w:fill="auto"/>
            <w:noWrap/>
            <w:vAlign w:val="center"/>
            <w:hideMark/>
          </w:tcPr>
          <w:p w14:paraId="10428083"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w:t>
            </w:r>
          </w:p>
        </w:tc>
        <w:tc>
          <w:tcPr>
            <w:tcW w:w="900" w:type="dxa"/>
            <w:tcBorders>
              <w:top w:val="nil"/>
              <w:left w:val="nil"/>
              <w:bottom w:val="single" w:sz="4" w:space="0" w:color="auto"/>
              <w:right w:val="single" w:sz="4" w:space="0" w:color="auto"/>
            </w:tcBorders>
            <w:shd w:val="clear" w:color="auto" w:fill="auto"/>
            <w:noWrap/>
            <w:vAlign w:val="center"/>
            <w:hideMark/>
          </w:tcPr>
          <w:p w14:paraId="6248DF67"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w:t>
            </w:r>
          </w:p>
        </w:tc>
        <w:tc>
          <w:tcPr>
            <w:tcW w:w="1368" w:type="dxa"/>
            <w:tcBorders>
              <w:top w:val="nil"/>
              <w:left w:val="nil"/>
              <w:bottom w:val="single" w:sz="4" w:space="0" w:color="auto"/>
              <w:right w:val="single" w:sz="4" w:space="0" w:color="auto"/>
            </w:tcBorders>
            <w:shd w:val="clear" w:color="auto" w:fill="auto"/>
            <w:noWrap/>
            <w:vAlign w:val="center"/>
            <w:hideMark/>
          </w:tcPr>
          <w:p w14:paraId="20AF6D0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w:t>
            </w:r>
          </w:p>
        </w:tc>
        <w:tc>
          <w:tcPr>
            <w:tcW w:w="1368" w:type="dxa"/>
            <w:tcBorders>
              <w:top w:val="nil"/>
              <w:left w:val="nil"/>
              <w:bottom w:val="single" w:sz="4" w:space="0" w:color="auto"/>
              <w:right w:val="single" w:sz="4" w:space="0" w:color="auto"/>
            </w:tcBorders>
            <w:shd w:val="clear" w:color="auto" w:fill="auto"/>
            <w:noWrap/>
            <w:vAlign w:val="center"/>
            <w:hideMark/>
          </w:tcPr>
          <w:p w14:paraId="04F57923"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w:t>
            </w:r>
          </w:p>
        </w:tc>
        <w:tc>
          <w:tcPr>
            <w:tcW w:w="864" w:type="dxa"/>
            <w:tcBorders>
              <w:top w:val="nil"/>
              <w:left w:val="nil"/>
              <w:bottom w:val="single" w:sz="4" w:space="0" w:color="auto"/>
              <w:right w:val="single" w:sz="4" w:space="0" w:color="auto"/>
            </w:tcBorders>
            <w:shd w:val="clear" w:color="auto" w:fill="auto"/>
            <w:noWrap/>
            <w:vAlign w:val="center"/>
            <w:hideMark/>
          </w:tcPr>
          <w:p w14:paraId="5834E8EA"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auto" w:fill="auto"/>
            <w:noWrap/>
            <w:vAlign w:val="center"/>
            <w:hideMark/>
          </w:tcPr>
          <w:p w14:paraId="00D8318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auto" w:fill="auto"/>
            <w:vAlign w:val="center"/>
            <w:hideMark/>
          </w:tcPr>
          <w:p w14:paraId="00EFC2D6" w14:textId="2E2B6F29"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 xml:space="preserve">Prepare the prototype for IT and business users to participate, and approve.  Tasks including build demo DB, story board and </w:t>
            </w:r>
            <w:r w:rsidR="0059028E" w:rsidRPr="006229D3">
              <w:rPr>
                <w:rFonts w:ascii="Calibri" w:hAnsi="Calibri"/>
                <w:color w:val="000000"/>
                <w:lang w:val="en-US"/>
              </w:rPr>
              <w:t>PowerPoint</w:t>
            </w:r>
            <w:r w:rsidRPr="006229D3">
              <w:rPr>
                <w:rFonts w:ascii="Calibri" w:hAnsi="Calibri"/>
                <w:color w:val="000000"/>
                <w:lang w:val="en-US"/>
              </w:rPr>
              <w:t xml:space="preserve"> material. </w:t>
            </w:r>
            <w:r w:rsidRPr="006229D3">
              <w:rPr>
                <w:rFonts w:ascii="Calibri" w:hAnsi="Calibri"/>
                <w:color w:val="000000"/>
                <w:lang w:val="en-US"/>
              </w:rPr>
              <w:br/>
              <w:t>3 Tier, 1 checkpoint for each tier and all member shall be involved</w:t>
            </w:r>
          </w:p>
        </w:tc>
      </w:tr>
      <w:tr w:rsidR="006229D3" w:rsidRPr="00584B85" w14:paraId="73877E9A" w14:textId="77777777" w:rsidTr="008041EC">
        <w:trPr>
          <w:trHeight w:val="33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6E15C820"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Deploy to SIT environment</w:t>
            </w:r>
          </w:p>
        </w:tc>
        <w:tc>
          <w:tcPr>
            <w:tcW w:w="1037" w:type="dxa"/>
            <w:tcBorders>
              <w:top w:val="nil"/>
              <w:left w:val="nil"/>
              <w:bottom w:val="single" w:sz="4" w:space="0" w:color="auto"/>
              <w:right w:val="single" w:sz="4" w:space="0" w:color="auto"/>
            </w:tcBorders>
            <w:shd w:val="clear" w:color="auto" w:fill="auto"/>
            <w:noWrap/>
            <w:vAlign w:val="center"/>
            <w:hideMark/>
          </w:tcPr>
          <w:p w14:paraId="54AB6391"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4E1799E7"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auto" w:fill="auto"/>
            <w:noWrap/>
            <w:vAlign w:val="center"/>
            <w:hideMark/>
          </w:tcPr>
          <w:p w14:paraId="7A77FFCB"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14:paraId="689CF685"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auto" w:fill="auto"/>
            <w:noWrap/>
            <w:vAlign w:val="center"/>
            <w:hideMark/>
          </w:tcPr>
          <w:p w14:paraId="68AA3C2F"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1368" w:type="dxa"/>
            <w:tcBorders>
              <w:top w:val="nil"/>
              <w:left w:val="nil"/>
              <w:bottom w:val="single" w:sz="4" w:space="0" w:color="auto"/>
              <w:right w:val="single" w:sz="4" w:space="0" w:color="auto"/>
            </w:tcBorders>
            <w:shd w:val="clear" w:color="auto" w:fill="auto"/>
            <w:noWrap/>
            <w:vAlign w:val="center"/>
            <w:hideMark/>
          </w:tcPr>
          <w:p w14:paraId="65D3B82E"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864" w:type="dxa"/>
            <w:tcBorders>
              <w:top w:val="nil"/>
              <w:left w:val="nil"/>
              <w:bottom w:val="single" w:sz="4" w:space="0" w:color="auto"/>
              <w:right w:val="single" w:sz="4" w:space="0" w:color="auto"/>
            </w:tcBorders>
            <w:shd w:val="clear" w:color="auto" w:fill="auto"/>
            <w:noWrap/>
            <w:vAlign w:val="center"/>
            <w:hideMark/>
          </w:tcPr>
          <w:p w14:paraId="064DA624"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auto" w:fill="auto"/>
            <w:noWrap/>
            <w:vAlign w:val="center"/>
            <w:hideMark/>
          </w:tcPr>
          <w:p w14:paraId="6BEB55FE"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auto" w:fill="auto"/>
            <w:vAlign w:val="center"/>
            <w:hideMark/>
          </w:tcPr>
          <w:p w14:paraId="3E4EE3D7" w14:textId="77777777" w:rsidR="006229D3" w:rsidRPr="006229D3" w:rsidRDefault="006229D3" w:rsidP="006229D3">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 </w:t>
            </w:r>
          </w:p>
        </w:tc>
      </w:tr>
      <w:tr w:rsidR="006229D3" w:rsidRPr="00584B85" w14:paraId="19871F61" w14:textId="77777777" w:rsidTr="008041EC">
        <w:trPr>
          <w:trHeight w:val="33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67040C19"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Draft Integration Test Plan</w:t>
            </w:r>
          </w:p>
        </w:tc>
        <w:tc>
          <w:tcPr>
            <w:tcW w:w="1037" w:type="dxa"/>
            <w:tcBorders>
              <w:top w:val="nil"/>
              <w:left w:val="nil"/>
              <w:bottom w:val="single" w:sz="4" w:space="0" w:color="auto"/>
              <w:right w:val="single" w:sz="4" w:space="0" w:color="auto"/>
            </w:tcBorders>
            <w:shd w:val="clear" w:color="auto" w:fill="auto"/>
            <w:noWrap/>
            <w:vAlign w:val="center"/>
            <w:hideMark/>
          </w:tcPr>
          <w:p w14:paraId="215114B1"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3E939C93"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auto" w:fill="auto"/>
            <w:noWrap/>
            <w:vAlign w:val="center"/>
            <w:hideMark/>
          </w:tcPr>
          <w:p w14:paraId="3FEA77D0"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00" w:type="dxa"/>
            <w:tcBorders>
              <w:top w:val="nil"/>
              <w:left w:val="nil"/>
              <w:bottom w:val="single" w:sz="4" w:space="0" w:color="auto"/>
              <w:right w:val="single" w:sz="4" w:space="0" w:color="auto"/>
            </w:tcBorders>
            <w:shd w:val="clear" w:color="auto" w:fill="auto"/>
            <w:noWrap/>
            <w:vAlign w:val="center"/>
            <w:hideMark/>
          </w:tcPr>
          <w:p w14:paraId="21033A2F"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auto" w:fill="auto"/>
            <w:noWrap/>
            <w:vAlign w:val="center"/>
            <w:hideMark/>
          </w:tcPr>
          <w:p w14:paraId="13DBEBD4"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auto" w:fill="auto"/>
            <w:noWrap/>
            <w:vAlign w:val="center"/>
            <w:hideMark/>
          </w:tcPr>
          <w:p w14:paraId="76F2D3D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864" w:type="dxa"/>
            <w:tcBorders>
              <w:top w:val="nil"/>
              <w:left w:val="nil"/>
              <w:bottom w:val="single" w:sz="4" w:space="0" w:color="auto"/>
              <w:right w:val="single" w:sz="4" w:space="0" w:color="auto"/>
            </w:tcBorders>
            <w:shd w:val="clear" w:color="auto" w:fill="auto"/>
            <w:noWrap/>
            <w:vAlign w:val="center"/>
            <w:hideMark/>
          </w:tcPr>
          <w:p w14:paraId="5CB4F4C8"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997" w:type="dxa"/>
            <w:tcBorders>
              <w:top w:val="nil"/>
              <w:left w:val="nil"/>
              <w:bottom w:val="single" w:sz="4" w:space="0" w:color="auto"/>
              <w:right w:val="single" w:sz="4" w:space="0" w:color="auto"/>
            </w:tcBorders>
            <w:shd w:val="clear" w:color="auto" w:fill="auto"/>
            <w:noWrap/>
            <w:vAlign w:val="center"/>
            <w:hideMark/>
          </w:tcPr>
          <w:p w14:paraId="251F803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4224" w:type="dxa"/>
            <w:tcBorders>
              <w:top w:val="nil"/>
              <w:left w:val="nil"/>
              <w:bottom w:val="single" w:sz="4" w:space="0" w:color="auto"/>
              <w:right w:val="single" w:sz="4" w:space="0" w:color="auto"/>
            </w:tcBorders>
            <w:shd w:val="clear" w:color="auto" w:fill="auto"/>
            <w:vAlign w:val="center"/>
            <w:hideMark/>
          </w:tcPr>
          <w:p w14:paraId="448766FF" w14:textId="77777777" w:rsidR="006229D3" w:rsidRPr="006229D3" w:rsidRDefault="006229D3" w:rsidP="00584B85">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 </w:t>
            </w:r>
          </w:p>
        </w:tc>
      </w:tr>
      <w:tr w:rsidR="006229D3" w:rsidRPr="00584B85" w14:paraId="22CA0F81" w14:textId="77777777" w:rsidTr="008041EC">
        <w:trPr>
          <w:trHeight w:val="330"/>
        </w:trPr>
        <w:tc>
          <w:tcPr>
            <w:tcW w:w="1940" w:type="dxa"/>
            <w:tcBorders>
              <w:top w:val="nil"/>
              <w:left w:val="single" w:sz="4" w:space="0" w:color="auto"/>
              <w:bottom w:val="single" w:sz="4" w:space="0" w:color="auto"/>
              <w:right w:val="single" w:sz="4" w:space="0" w:color="auto"/>
            </w:tcBorders>
            <w:shd w:val="clear" w:color="000000" w:fill="BFBFBF"/>
            <w:vAlign w:val="center"/>
            <w:hideMark/>
          </w:tcPr>
          <w:p w14:paraId="0897E433" w14:textId="77777777" w:rsidR="006229D3" w:rsidRPr="006229D3" w:rsidRDefault="006229D3" w:rsidP="00584B85">
            <w:pPr>
              <w:spacing w:after="0"/>
              <w:ind w:left="0"/>
              <w:jc w:val="left"/>
              <w:rPr>
                <w:rFonts w:ascii="Calibri" w:hAnsi="Calibri"/>
                <w:b/>
                <w:color w:val="000000"/>
                <w:lang w:val="en-US"/>
              </w:rPr>
            </w:pPr>
            <w:r w:rsidRPr="006229D3">
              <w:rPr>
                <w:rFonts w:ascii="Calibri" w:hAnsi="Calibri"/>
                <w:b/>
                <w:color w:val="000000"/>
                <w:lang w:val="en-US"/>
              </w:rPr>
              <w:lastRenderedPageBreak/>
              <w:t>System Integration Test</w:t>
            </w:r>
          </w:p>
        </w:tc>
        <w:tc>
          <w:tcPr>
            <w:tcW w:w="1037" w:type="dxa"/>
            <w:tcBorders>
              <w:top w:val="nil"/>
              <w:left w:val="nil"/>
              <w:bottom w:val="single" w:sz="4" w:space="0" w:color="auto"/>
              <w:right w:val="single" w:sz="4" w:space="0" w:color="auto"/>
            </w:tcBorders>
            <w:shd w:val="clear" w:color="000000" w:fill="BFBFBF"/>
            <w:noWrap/>
            <w:vAlign w:val="center"/>
            <w:hideMark/>
          </w:tcPr>
          <w:p w14:paraId="461A319F"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048" w:type="dxa"/>
            <w:tcBorders>
              <w:top w:val="nil"/>
              <w:left w:val="nil"/>
              <w:bottom w:val="single" w:sz="4" w:space="0" w:color="auto"/>
              <w:right w:val="single" w:sz="4" w:space="0" w:color="auto"/>
            </w:tcBorders>
            <w:shd w:val="clear" w:color="000000" w:fill="BFBFBF"/>
            <w:noWrap/>
            <w:vAlign w:val="center"/>
            <w:hideMark/>
          </w:tcPr>
          <w:p w14:paraId="75EE8A55"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000000" w:fill="BFBFBF"/>
            <w:noWrap/>
            <w:vAlign w:val="center"/>
            <w:hideMark/>
          </w:tcPr>
          <w:p w14:paraId="5B3DDC75"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00" w:type="dxa"/>
            <w:tcBorders>
              <w:top w:val="nil"/>
              <w:left w:val="nil"/>
              <w:bottom w:val="single" w:sz="4" w:space="0" w:color="auto"/>
              <w:right w:val="single" w:sz="4" w:space="0" w:color="auto"/>
            </w:tcBorders>
            <w:shd w:val="clear" w:color="000000" w:fill="BFBFBF"/>
            <w:noWrap/>
            <w:vAlign w:val="center"/>
            <w:hideMark/>
          </w:tcPr>
          <w:p w14:paraId="6F3F5ED3"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BFBFBF"/>
            <w:noWrap/>
            <w:vAlign w:val="center"/>
            <w:hideMark/>
          </w:tcPr>
          <w:p w14:paraId="6D25BB30"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BFBFBF"/>
            <w:noWrap/>
            <w:vAlign w:val="center"/>
            <w:hideMark/>
          </w:tcPr>
          <w:p w14:paraId="5B8B0810"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864" w:type="dxa"/>
            <w:tcBorders>
              <w:top w:val="nil"/>
              <w:left w:val="nil"/>
              <w:bottom w:val="single" w:sz="4" w:space="0" w:color="auto"/>
              <w:right w:val="single" w:sz="4" w:space="0" w:color="auto"/>
            </w:tcBorders>
            <w:shd w:val="clear" w:color="000000" w:fill="BFBFBF"/>
            <w:noWrap/>
            <w:vAlign w:val="center"/>
            <w:hideMark/>
          </w:tcPr>
          <w:p w14:paraId="7FC12FB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000000" w:fill="BFBFBF"/>
            <w:noWrap/>
            <w:vAlign w:val="center"/>
            <w:hideMark/>
          </w:tcPr>
          <w:p w14:paraId="31517560"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000000" w:fill="BFBFBF"/>
            <w:vAlign w:val="center"/>
            <w:hideMark/>
          </w:tcPr>
          <w:p w14:paraId="1D10A657" w14:textId="77777777" w:rsidR="006229D3" w:rsidRPr="006229D3" w:rsidRDefault="006229D3" w:rsidP="006229D3">
            <w:pPr>
              <w:spacing w:after="0"/>
              <w:ind w:left="0"/>
              <w:jc w:val="left"/>
              <w:rPr>
                <w:rFonts w:ascii="Calibri" w:hAnsi="Calibri"/>
                <w:color w:val="000000"/>
                <w:lang w:val="en-US"/>
              </w:rPr>
            </w:pPr>
            <w:r w:rsidRPr="006229D3">
              <w:rPr>
                <w:rFonts w:ascii="Calibri" w:hAnsi="Calibri"/>
                <w:color w:val="000000"/>
                <w:lang w:val="en-US"/>
              </w:rPr>
              <w:t> </w:t>
            </w:r>
          </w:p>
        </w:tc>
      </w:tr>
      <w:tr w:rsidR="006229D3" w:rsidRPr="006A5EA2" w14:paraId="5B83008E" w14:textId="77777777" w:rsidTr="008041EC">
        <w:trPr>
          <w:trHeight w:val="2839"/>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19C6F73E"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Produce Integration Test Plan</w:t>
            </w:r>
          </w:p>
        </w:tc>
        <w:tc>
          <w:tcPr>
            <w:tcW w:w="1037" w:type="dxa"/>
            <w:tcBorders>
              <w:top w:val="nil"/>
              <w:left w:val="nil"/>
              <w:bottom w:val="single" w:sz="4" w:space="0" w:color="auto"/>
              <w:right w:val="single" w:sz="4" w:space="0" w:color="auto"/>
            </w:tcBorders>
            <w:shd w:val="clear" w:color="auto" w:fill="auto"/>
            <w:noWrap/>
            <w:vAlign w:val="center"/>
            <w:hideMark/>
          </w:tcPr>
          <w:p w14:paraId="0107BB1A"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20A1830E"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6F2D62D0"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900" w:type="dxa"/>
            <w:tcBorders>
              <w:top w:val="nil"/>
              <w:left w:val="nil"/>
              <w:bottom w:val="single" w:sz="4" w:space="0" w:color="auto"/>
              <w:right w:val="single" w:sz="4" w:space="0" w:color="auto"/>
            </w:tcBorders>
            <w:shd w:val="clear" w:color="auto" w:fill="auto"/>
            <w:noWrap/>
            <w:vAlign w:val="center"/>
            <w:hideMark/>
          </w:tcPr>
          <w:p w14:paraId="3B34A9C8"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1368" w:type="dxa"/>
            <w:tcBorders>
              <w:top w:val="nil"/>
              <w:left w:val="nil"/>
              <w:bottom w:val="single" w:sz="4" w:space="0" w:color="auto"/>
              <w:right w:val="single" w:sz="4" w:space="0" w:color="auto"/>
            </w:tcBorders>
            <w:shd w:val="clear" w:color="auto" w:fill="auto"/>
            <w:noWrap/>
            <w:vAlign w:val="center"/>
            <w:hideMark/>
          </w:tcPr>
          <w:p w14:paraId="6E622237"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45C77989"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108E69CB"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997" w:type="dxa"/>
            <w:tcBorders>
              <w:top w:val="nil"/>
              <w:left w:val="nil"/>
              <w:bottom w:val="single" w:sz="4" w:space="0" w:color="auto"/>
              <w:right w:val="single" w:sz="4" w:space="0" w:color="auto"/>
            </w:tcBorders>
            <w:shd w:val="clear" w:color="auto" w:fill="auto"/>
            <w:noWrap/>
            <w:vAlign w:val="center"/>
            <w:hideMark/>
          </w:tcPr>
          <w:p w14:paraId="427D4F3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4224" w:type="dxa"/>
            <w:tcBorders>
              <w:top w:val="nil"/>
              <w:left w:val="nil"/>
              <w:bottom w:val="single" w:sz="4" w:space="0" w:color="auto"/>
              <w:right w:val="single" w:sz="4" w:space="0" w:color="auto"/>
            </w:tcBorders>
            <w:shd w:val="clear" w:color="auto" w:fill="auto"/>
            <w:vAlign w:val="center"/>
            <w:hideMark/>
          </w:tcPr>
          <w:p w14:paraId="5C559D5E" w14:textId="535432CA" w:rsidR="006229D3" w:rsidRPr="006229D3" w:rsidRDefault="006229D3" w:rsidP="006A5EA2">
            <w:pPr>
              <w:spacing w:after="0"/>
              <w:ind w:left="0"/>
              <w:jc w:val="left"/>
              <w:rPr>
                <w:rFonts w:ascii="Calibri" w:hAnsi="Calibri"/>
                <w:color w:val="000000"/>
                <w:lang w:val="en-US"/>
              </w:rPr>
            </w:pPr>
            <w:r w:rsidRPr="006229D3">
              <w:rPr>
                <w:rFonts w:ascii="Calibri" w:hAnsi="Calibri"/>
                <w:color w:val="000000"/>
                <w:lang w:val="en-US"/>
              </w:rPr>
              <w:t xml:space="preserve">POS </w:t>
            </w:r>
            <w:r w:rsidRPr="00584B85">
              <w:rPr>
                <w:rFonts w:ascii="Calibri" w:eastAsia="Times New Roman" w:hAnsi="Calibri" w:cs="Times New Roman"/>
                <w:color w:val="000000"/>
                <w:szCs w:val="22"/>
                <w:lang w:val="en-US" w:eastAsia="zh-TW"/>
              </w:rPr>
              <w:t>data</w:t>
            </w:r>
            <w:r w:rsidRPr="006229D3">
              <w:rPr>
                <w:rFonts w:ascii="Calibri" w:hAnsi="Calibri"/>
                <w:color w:val="000000"/>
                <w:lang w:val="en-US"/>
              </w:rPr>
              <w:t xml:space="preserve"> processing, </w:t>
            </w:r>
            <w:r w:rsidRPr="00584B85">
              <w:rPr>
                <w:rFonts w:ascii="Calibri" w:eastAsia="Times New Roman" w:hAnsi="Calibri" w:cs="Times New Roman"/>
                <w:color w:val="000000"/>
                <w:szCs w:val="22"/>
                <w:lang w:val="en-US" w:eastAsia="zh-TW"/>
              </w:rPr>
              <w:t>5</w:t>
            </w:r>
            <w:r w:rsidRPr="006229D3">
              <w:rPr>
                <w:rFonts w:ascii="Calibri" w:hAnsi="Calibri"/>
                <w:color w:val="000000"/>
                <w:lang w:val="en-US"/>
              </w:rPr>
              <w:t xml:space="preserve"> </w:t>
            </w:r>
            <w:r w:rsidR="006A5EA2">
              <w:rPr>
                <w:rFonts w:ascii="Calibri" w:hAnsi="Calibri"/>
                <w:color w:val="000000"/>
                <w:lang w:val="en-US"/>
              </w:rPr>
              <w:t>types</w:t>
            </w:r>
            <w:r w:rsidR="006A5EA2" w:rsidRPr="006229D3">
              <w:rPr>
                <w:rFonts w:ascii="Calibri" w:hAnsi="Calibri"/>
                <w:color w:val="000000"/>
                <w:lang w:val="en-US"/>
              </w:rPr>
              <w:t xml:space="preserve"> </w:t>
            </w:r>
            <w:r w:rsidRPr="00584B85">
              <w:rPr>
                <w:rFonts w:ascii="Calibri" w:eastAsia="Times New Roman" w:hAnsi="Calibri" w:cs="Times New Roman"/>
                <w:color w:val="000000"/>
                <w:szCs w:val="22"/>
                <w:lang w:val="en-US" w:eastAsia="zh-TW"/>
              </w:rPr>
              <w:t xml:space="preserve">of data processing </w:t>
            </w:r>
            <w:r w:rsidRPr="006229D3">
              <w:rPr>
                <w:rFonts w:ascii="Calibri" w:hAnsi="Calibri"/>
                <w:color w:val="000000"/>
                <w:lang w:val="en-US"/>
              </w:rPr>
              <w:t xml:space="preserve">with </w:t>
            </w:r>
            <w:r w:rsidRPr="00584B85">
              <w:rPr>
                <w:rFonts w:ascii="Calibri" w:eastAsia="Times New Roman" w:hAnsi="Calibri" w:cs="Times New Roman"/>
                <w:color w:val="000000"/>
                <w:szCs w:val="22"/>
                <w:lang w:val="en-US" w:eastAsia="zh-TW"/>
              </w:rPr>
              <w:t>6-</w:t>
            </w:r>
            <w:r w:rsidRPr="006229D3">
              <w:rPr>
                <w:rFonts w:ascii="Calibri" w:hAnsi="Calibri"/>
                <w:color w:val="000000"/>
                <w:lang w:val="en-US"/>
              </w:rPr>
              <w:t>8 cases</w:t>
            </w:r>
            <w:r w:rsidRPr="00584B85">
              <w:rPr>
                <w:rFonts w:ascii="Calibri" w:eastAsia="Times New Roman" w:hAnsi="Calibri" w:cs="Times New Roman"/>
                <w:color w:val="000000"/>
                <w:szCs w:val="22"/>
                <w:lang w:val="en-US" w:eastAsia="zh-TW"/>
              </w:rPr>
              <w:t xml:space="preserve"> each</w:t>
            </w:r>
            <w:r w:rsidRPr="00584B85">
              <w:rPr>
                <w:rFonts w:ascii="Calibri" w:eastAsia="Times New Roman" w:hAnsi="Calibri" w:cs="Times New Roman"/>
                <w:color w:val="000000"/>
                <w:szCs w:val="22"/>
                <w:lang w:val="en-US" w:eastAsia="zh-TW"/>
              </w:rPr>
              <w:br/>
              <w:t xml:space="preserve"> -</w:t>
            </w:r>
            <w:r w:rsidRPr="006229D3">
              <w:rPr>
                <w:rFonts w:ascii="Calibri" w:hAnsi="Calibri"/>
                <w:color w:val="000000"/>
                <w:lang w:val="en-US"/>
              </w:rPr>
              <w:t xml:space="preserve"> master data</w:t>
            </w:r>
            <w:r w:rsidRPr="006229D3">
              <w:rPr>
                <w:rFonts w:ascii="Calibri" w:hAnsi="Calibri"/>
                <w:color w:val="000000"/>
                <w:lang w:val="en-US"/>
              </w:rPr>
              <w:br/>
              <w:t xml:space="preserve"> - pricing data</w:t>
            </w:r>
            <w:r w:rsidRPr="006229D3">
              <w:rPr>
                <w:rFonts w:ascii="Calibri" w:hAnsi="Calibri"/>
                <w:color w:val="000000"/>
                <w:lang w:val="en-US"/>
              </w:rPr>
              <w:br/>
              <w:t xml:space="preserve"> - </w:t>
            </w:r>
            <w:r w:rsidRPr="00584B85">
              <w:rPr>
                <w:rFonts w:ascii="Calibri" w:eastAsia="Times New Roman" w:hAnsi="Calibri" w:cs="Times New Roman"/>
                <w:color w:val="000000"/>
                <w:szCs w:val="22"/>
                <w:lang w:val="en-US" w:eastAsia="zh-TW"/>
              </w:rPr>
              <w:t>sales data</w:t>
            </w:r>
            <w:r w:rsidRPr="006229D3">
              <w:rPr>
                <w:rFonts w:ascii="Calibri" w:hAnsi="Calibri"/>
                <w:color w:val="000000"/>
                <w:lang w:val="en-US"/>
              </w:rPr>
              <w:br/>
              <w:t xml:space="preserve"> - day end processing request</w:t>
            </w:r>
            <w:r w:rsidRPr="00584B85">
              <w:rPr>
                <w:rFonts w:ascii="Calibri" w:eastAsia="Times New Roman" w:hAnsi="Calibri" w:cs="Times New Roman"/>
                <w:color w:val="000000"/>
                <w:szCs w:val="22"/>
                <w:lang w:val="en-US" w:eastAsia="zh-TW"/>
              </w:rPr>
              <w:br/>
              <w:t>- Other (Schedule retry, ad hoc trigger, connectivity, etc</w:t>
            </w:r>
            <w:r>
              <w:rPr>
                <w:rFonts w:ascii="Calibri" w:eastAsia="Times New Roman" w:hAnsi="Calibri" w:cs="Times New Roman"/>
                <w:color w:val="000000"/>
                <w:szCs w:val="22"/>
                <w:lang w:val="en-US" w:eastAsia="zh-TW"/>
              </w:rPr>
              <w:t>.</w:t>
            </w:r>
            <w:r w:rsidRPr="00584B85">
              <w:rPr>
                <w:rFonts w:ascii="Calibri" w:eastAsia="Times New Roman" w:hAnsi="Calibri" w:cs="Times New Roman"/>
                <w:color w:val="000000"/>
                <w:szCs w:val="22"/>
                <w:lang w:val="en-US" w:eastAsia="zh-TW"/>
              </w:rPr>
              <w:t>)</w:t>
            </w:r>
          </w:p>
        </w:tc>
      </w:tr>
      <w:tr w:rsidR="006229D3" w:rsidRPr="00584B85" w14:paraId="446829D1" w14:textId="77777777" w:rsidTr="008041EC">
        <w:trPr>
          <w:trHeight w:val="9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076D61CF"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Conduct Integration Test</w:t>
            </w:r>
            <w:r w:rsidRPr="006229D3">
              <w:rPr>
                <w:rFonts w:ascii="Calibri" w:hAnsi="Calibri"/>
                <w:color w:val="000000"/>
                <w:lang w:val="en-US"/>
              </w:rPr>
              <w:br/>
              <w:t>(EDW End-to-End - Sales Data Service)</w:t>
            </w:r>
          </w:p>
        </w:tc>
        <w:tc>
          <w:tcPr>
            <w:tcW w:w="1037" w:type="dxa"/>
            <w:tcBorders>
              <w:top w:val="nil"/>
              <w:left w:val="nil"/>
              <w:bottom w:val="single" w:sz="4" w:space="0" w:color="auto"/>
              <w:right w:val="single" w:sz="4" w:space="0" w:color="auto"/>
            </w:tcBorders>
            <w:shd w:val="clear" w:color="auto" w:fill="auto"/>
            <w:noWrap/>
            <w:vAlign w:val="center"/>
            <w:hideMark/>
          </w:tcPr>
          <w:p w14:paraId="0A4DE6C5"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699AB941"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6FC1DA76"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900" w:type="dxa"/>
            <w:tcBorders>
              <w:top w:val="nil"/>
              <w:left w:val="nil"/>
              <w:bottom w:val="single" w:sz="4" w:space="0" w:color="auto"/>
              <w:right w:val="single" w:sz="4" w:space="0" w:color="auto"/>
            </w:tcBorders>
            <w:shd w:val="clear" w:color="auto" w:fill="auto"/>
            <w:noWrap/>
            <w:vAlign w:val="center"/>
            <w:hideMark/>
          </w:tcPr>
          <w:p w14:paraId="7AE6D7A0"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04EB1196"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5</w:t>
            </w:r>
          </w:p>
        </w:tc>
        <w:tc>
          <w:tcPr>
            <w:tcW w:w="1368" w:type="dxa"/>
            <w:tcBorders>
              <w:top w:val="nil"/>
              <w:left w:val="nil"/>
              <w:bottom w:val="single" w:sz="4" w:space="0" w:color="auto"/>
              <w:right w:val="single" w:sz="4" w:space="0" w:color="auto"/>
            </w:tcBorders>
            <w:shd w:val="clear" w:color="auto" w:fill="auto"/>
            <w:noWrap/>
            <w:vAlign w:val="center"/>
            <w:hideMark/>
          </w:tcPr>
          <w:p w14:paraId="490E4FBA"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4515812A"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15</w:t>
            </w:r>
          </w:p>
        </w:tc>
        <w:tc>
          <w:tcPr>
            <w:tcW w:w="997" w:type="dxa"/>
            <w:tcBorders>
              <w:top w:val="nil"/>
              <w:left w:val="nil"/>
              <w:bottom w:val="single" w:sz="4" w:space="0" w:color="auto"/>
              <w:right w:val="single" w:sz="4" w:space="0" w:color="auto"/>
            </w:tcBorders>
            <w:shd w:val="clear" w:color="auto" w:fill="auto"/>
            <w:noWrap/>
            <w:vAlign w:val="center"/>
            <w:hideMark/>
          </w:tcPr>
          <w:p w14:paraId="650905FE"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2637C408"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Testing Efforts</w:t>
            </w:r>
            <w:r w:rsidRPr="006229D3">
              <w:rPr>
                <w:rFonts w:ascii="Calibri" w:hAnsi="Calibri"/>
                <w:color w:val="000000"/>
                <w:lang w:val="en-US"/>
              </w:rPr>
              <w:br/>
              <w:t>Bug Fix Efforts</w:t>
            </w:r>
            <w:r w:rsidRPr="006229D3">
              <w:rPr>
                <w:rFonts w:ascii="Calibri" w:hAnsi="Calibri"/>
                <w:color w:val="000000"/>
                <w:lang w:val="en-US"/>
              </w:rPr>
              <w:br/>
              <w:t>QA efforts</w:t>
            </w:r>
          </w:p>
        </w:tc>
      </w:tr>
      <w:tr w:rsidR="006229D3" w:rsidRPr="00584B85" w14:paraId="41288F06" w14:textId="77777777" w:rsidTr="008041EC">
        <w:trPr>
          <w:trHeight w:val="9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4D6B9B63"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Conduct Integration Test</w:t>
            </w:r>
            <w:r w:rsidRPr="006229D3">
              <w:rPr>
                <w:rFonts w:ascii="Calibri" w:hAnsi="Calibri"/>
                <w:color w:val="000000"/>
                <w:lang w:val="en-US"/>
              </w:rPr>
              <w:br/>
              <w:t>(Pricing &amp; Master Data End-to-End Test)</w:t>
            </w:r>
          </w:p>
        </w:tc>
        <w:tc>
          <w:tcPr>
            <w:tcW w:w="1037" w:type="dxa"/>
            <w:tcBorders>
              <w:top w:val="nil"/>
              <w:left w:val="nil"/>
              <w:bottom w:val="single" w:sz="4" w:space="0" w:color="auto"/>
              <w:right w:val="single" w:sz="4" w:space="0" w:color="auto"/>
            </w:tcBorders>
            <w:shd w:val="clear" w:color="auto" w:fill="auto"/>
            <w:noWrap/>
            <w:vAlign w:val="center"/>
            <w:hideMark/>
          </w:tcPr>
          <w:p w14:paraId="3435070C"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715C2847"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77823296"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00" w:type="dxa"/>
            <w:tcBorders>
              <w:top w:val="nil"/>
              <w:left w:val="nil"/>
              <w:bottom w:val="single" w:sz="4" w:space="0" w:color="auto"/>
              <w:right w:val="single" w:sz="4" w:space="0" w:color="auto"/>
            </w:tcBorders>
            <w:shd w:val="clear" w:color="auto" w:fill="auto"/>
            <w:noWrap/>
            <w:vAlign w:val="center"/>
            <w:hideMark/>
          </w:tcPr>
          <w:p w14:paraId="58DB9C00"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1368" w:type="dxa"/>
            <w:tcBorders>
              <w:top w:val="nil"/>
              <w:left w:val="nil"/>
              <w:bottom w:val="single" w:sz="4" w:space="0" w:color="auto"/>
              <w:right w:val="single" w:sz="4" w:space="0" w:color="auto"/>
            </w:tcBorders>
            <w:shd w:val="clear" w:color="auto" w:fill="auto"/>
            <w:noWrap/>
            <w:vAlign w:val="center"/>
            <w:hideMark/>
          </w:tcPr>
          <w:p w14:paraId="7BFCA169"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25C92B30"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5</w:t>
            </w:r>
          </w:p>
        </w:tc>
        <w:tc>
          <w:tcPr>
            <w:tcW w:w="864" w:type="dxa"/>
            <w:tcBorders>
              <w:top w:val="nil"/>
              <w:left w:val="nil"/>
              <w:bottom w:val="single" w:sz="4" w:space="0" w:color="auto"/>
              <w:right w:val="single" w:sz="4" w:space="0" w:color="auto"/>
            </w:tcBorders>
            <w:shd w:val="clear" w:color="auto" w:fill="auto"/>
            <w:noWrap/>
            <w:vAlign w:val="center"/>
            <w:hideMark/>
          </w:tcPr>
          <w:p w14:paraId="318A9599"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2C99DB29"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12</w:t>
            </w:r>
          </w:p>
        </w:tc>
        <w:tc>
          <w:tcPr>
            <w:tcW w:w="4224" w:type="dxa"/>
            <w:tcBorders>
              <w:top w:val="nil"/>
              <w:left w:val="nil"/>
              <w:bottom w:val="single" w:sz="4" w:space="0" w:color="auto"/>
              <w:right w:val="single" w:sz="4" w:space="0" w:color="auto"/>
            </w:tcBorders>
            <w:shd w:val="clear" w:color="auto" w:fill="auto"/>
            <w:vAlign w:val="center"/>
            <w:hideMark/>
          </w:tcPr>
          <w:p w14:paraId="25797FCD"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Testing Efforts</w:t>
            </w:r>
            <w:r w:rsidRPr="006229D3">
              <w:rPr>
                <w:rFonts w:ascii="Calibri" w:hAnsi="Calibri"/>
                <w:color w:val="000000"/>
                <w:lang w:val="en-US"/>
              </w:rPr>
              <w:br/>
              <w:t>Bug Fix Efforts</w:t>
            </w:r>
            <w:r w:rsidRPr="006229D3">
              <w:rPr>
                <w:rFonts w:ascii="Calibri" w:hAnsi="Calibri"/>
                <w:color w:val="000000"/>
                <w:lang w:val="en-US"/>
              </w:rPr>
              <w:br/>
              <w:t>QA efforts</w:t>
            </w:r>
          </w:p>
        </w:tc>
      </w:tr>
      <w:tr w:rsidR="00584B85" w:rsidRPr="00584B85" w14:paraId="49D55593" w14:textId="77777777" w:rsidTr="008041EC">
        <w:trPr>
          <w:trHeight w:val="9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37B18B9A" w14:textId="602D4061" w:rsidR="00584B85" w:rsidRPr="00584B85" w:rsidRDefault="00584B85" w:rsidP="00584B85">
            <w:pPr>
              <w:spacing w:after="0"/>
              <w:ind w:left="0"/>
              <w:jc w:val="left"/>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Conduct Integration Test</w:t>
            </w:r>
            <w:r w:rsidRPr="00584B85">
              <w:rPr>
                <w:rFonts w:ascii="Calibri" w:eastAsia="Times New Roman" w:hAnsi="Calibri" w:cs="Times New Roman"/>
                <w:color w:val="000000"/>
                <w:szCs w:val="22"/>
                <w:lang w:val="en-US" w:eastAsia="zh-TW"/>
              </w:rPr>
              <w:br/>
              <w:t xml:space="preserve">(Operational function and reporting </w:t>
            </w:r>
            <w:r w:rsidR="0059028E" w:rsidRPr="00584B85">
              <w:rPr>
                <w:rFonts w:ascii="Calibri" w:eastAsia="Times New Roman" w:hAnsi="Calibri" w:cs="Times New Roman"/>
                <w:color w:val="000000"/>
                <w:szCs w:val="22"/>
                <w:lang w:val="en-US" w:eastAsia="zh-TW"/>
              </w:rPr>
              <w:t>testing</w:t>
            </w:r>
            <w:r w:rsidRPr="00584B85">
              <w:rPr>
                <w:rFonts w:ascii="Calibri" w:eastAsia="Times New Roman" w:hAnsi="Calibri" w:cs="Times New Roman"/>
                <w:color w:val="000000"/>
                <w:szCs w:val="22"/>
                <w:lang w:val="en-US" w:eastAsia="zh-TW"/>
              </w:rPr>
              <w:t>)</w:t>
            </w:r>
          </w:p>
        </w:tc>
        <w:tc>
          <w:tcPr>
            <w:tcW w:w="1037" w:type="dxa"/>
            <w:tcBorders>
              <w:top w:val="nil"/>
              <w:left w:val="nil"/>
              <w:bottom w:val="single" w:sz="4" w:space="0" w:color="auto"/>
              <w:right w:val="single" w:sz="4" w:space="0" w:color="auto"/>
            </w:tcBorders>
            <w:shd w:val="clear" w:color="auto" w:fill="auto"/>
            <w:noWrap/>
            <w:vAlign w:val="center"/>
            <w:hideMark/>
          </w:tcPr>
          <w:p w14:paraId="31456465"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4E293B2D"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1ED007F0"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 </w:t>
            </w:r>
          </w:p>
        </w:tc>
        <w:tc>
          <w:tcPr>
            <w:tcW w:w="900" w:type="dxa"/>
            <w:tcBorders>
              <w:top w:val="nil"/>
              <w:left w:val="nil"/>
              <w:bottom w:val="single" w:sz="4" w:space="0" w:color="auto"/>
              <w:right w:val="single" w:sz="4" w:space="0" w:color="auto"/>
            </w:tcBorders>
            <w:shd w:val="clear" w:color="auto" w:fill="auto"/>
            <w:noWrap/>
            <w:vAlign w:val="center"/>
            <w:hideMark/>
          </w:tcPr>
          <w:p w14:paraId="2DCD4CD1"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1</w:t>
            </w:r>
          </w:p>
        </w:tc>
        <w:tc>
          <w:tcPr>
            <w:tcW w:w="1368" w:type="dxa"/>
            <w:tcBorders>
              <w:top w:val="nil"/>
              <w:left w:val="nil"/>
              <w:bottom w:val="single" w:sz="4" w:space="0" w:color="auto"/>
              <w:right w:val="single" w:sz="4" w:space="0" w:color="auto"/>
            </w:tcBorders>
            <w:shd w:val="clear" w:color="auto" w:fill="auto"/>
            <w:noWrap/>
            <w:vAlign w:val="center"/>
            <w:hideMark/>
          </w:tcPr>
          <w:p w14:paraId="3808C478"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43660191"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2</w:t>
            </w:r>
          </w:p>
        </w:tc>
        <w:tc>
          <w:tcPr>
            <w:tcW w:w="864" w:type="dxa"/>
            <w:tcBorders>
              <w:top w:val="nil"/>
              <w:left w:val="nil"/>
              <w:bottom w:val="single" w:sz="4" w:space="0" w:color="auto"/>
              <w:right w:val="single" w:sz="4" w:space="0" w:color="auto"/>
            </w:tcBorders>
            <w:shd w:val="clear" w:color="auto" w:fill="auto"/>
            <w:noWrap/>
            <w:vAlign w:val="center"/>
            <w:hideMark/>
          </w:tcPr>
          <w:p w14:paraId="3B56E693"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0FD87983" w14:textId="77777777" w:rsidR="00584B85" w:rsidRPr="00584B85" w:rsidRDefault="00584B85"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3</w:t>
            </w:r>
          </w:p>
        </w:tc>
        <w:tc>
          <w:tcPr>
            <w:tcW w:w="4224" w:type="dxa"/>
            <w:tcBorders>
              <w:top w:val="nil"/>
              <w:left w:val="nil"/>
              <w:bottom w:val="single" w:sz="4" w:space="0" w:color="auto"/>
              <w:right w:val="single" w:sz="4" w:space="0" w:color="auto"/>
            </w:tcBorders>
            <w:shd w:val="clear" w:color="auto" w:fill="auto"/>
            <w:vAlign w:val="center"/>
            <w:hideMark/>
          </w:tcPr>
          <w:p w14:paraId="7EBA3D79" w14:textId="77777777" w:rsidR="00584B85" w:rsidRPr="00584B85" w:rsidRDefault="00584B85" w:rsidP="00584B85">
            <w:pPr>
              <w:spacing w:after="0"/>
              <w:ind w:left="0"/>
              <w:jc w:val="left"/>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Testing Efforts</w:t>
            </w:r>
            <w:r w:rsidRPr="00584B85">
              <w:rPr>
                <w:rFonts w:ascii="Calibri" w:eastAsia="Times New Roman" w:hAnsi="Calibri" w:cs="Times New Roman"/>
                <w:color w:val="000000"/>
                <w:szCs w:val="22"/>
                <w:lang w:val="en-US" w:eastAsia="zh-TW"/>
              </w:rPr>
              <w:br/>
              <w:t>Bug Fix Efforts</w:t>
            </w:r>
            <w:r w:rsidRPr="00584B85">
              <w:rPr>
                <w:rFonts w:ascii="Calibri" w:eastAsia="Times New Roman" w:hAnsi="Calibri" w:cs="Times New Roman"/>
                <w:color w:val="000000"/>
                <w:szCs w:val="22"/>
                <w:lang w:val="en-US" w:eastAsia="zh-TW"/>
              </w:rPr>
              <w:br/>
              <w:t>QA efforts</w:t>
            </w:r>
          </w:p>
        </w:tc>
      </w:tr>
      <w:tr w:rsidR="006229D3" w:rsidRPr="00584B85" w14:paraId="5B042ED6" w14:textId="77777777" w:rsidTr="008041EC">
        <w:trPr>
          <w:trHeight w:val="6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014339D7"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lastRenderedPageBreak/>
              <w:t>Deploy to UAT environment</w:t>
            </w:r>
          </w:p>
        </w:tc>
        <w:tc>
          <w:tcPr>
            <w:tcW w:w="1037" w:type="dxa"/>
            <w:tcBorders>
              <w:top w:val="nil"/>
              <w:left w:val="nil"/>
              <w:bottom w:val="single" w:sz="4" w:space="0" w:color="auto"/>
              <w:right w:val="single" w:sz="4" w:space="0" w:color="auto"/>
            </w:tcBorders>
            <w:shd w:val="clear" w:color="auto" w:fill="auto"/>
            <w:noWrap/>
            <w:vAlign w:val="center"/>
            <w:hideMark/>
          </w:tcPr>
          <w:p w14:paraId="0B0EA2C2"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4B86A20D"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0703AD32"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900" w:type="dxa"/>
            <w:tcBorders>
              <w:top w:val="nil"/>
              <w:left w:val="nil"/>
              <w:bottom w:val="single" w:sz="4" w:space="0" w:color="auto"/>
              <w:right w:val="single" w:sz="4" w:space="0" w:color="auto"/>
            </w:tcBorders>
            <w:shd w:val="clear" w:color="auto" w:fill="auto"/>
            <w:noWrap/>
            <w:vAlign w:val="center"/>
            <w:hideMark/>
          </w:tcPr>
          <w:p w14:paraId="3318188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1368" w:type="dxa"/>
            <w:tcBorders>
              <w:top w:val="nil"/>
              <w:left w:val="nil"/>
              <w:bottom w:val="single" w:sz="4" w:space="0" w:color="auto"/>
              <w:right w:val="single" w:sz="4" w:space="0" w:color="auto"/>
            </w:tcBorders>
            <w:shd w:val="clear" w:color="auto" w:fill="auto"/>
            <w:noWrap/>
            <w:vAlign w:val="center"/>
            <w:hideMark/>
          </w:tcPr>
          <w:p w14:paraId="3E70CF53"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1368" w:type="dxa"/>
            <w:tcBorders>
              <w:top w:val="nil"/>
              <w:left w:val="nil"/>
              <w:bottom w:val="single" w:sz="4" w:space="0" w:color="auto"/>
              <w:right w:val="single" w:sz="4" w:space="0" w:color="auto"/>
            </w:tcBorders>
            <w:shd w:val="clear" w:color="auto" w:fill="auto"/>
            <w:noWrap/>
            <w:vAlign w:val="center"/>
            <w:hideMark/>
          </w:tcPr>
          <w:p w14:paraId="08CE816A"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864" w:type="dxa"/>
            <w:tcBorders>
              <w:top w:val="nil"/>
              <w:left w:val="nil"/>
              <w:bottom w:val="single" w:sz="4" w:space="0" w:color="auto"/>
              <w:right w:val="single" w:sz="4" w:space="0" w:color="auto"/>
            </w:tcBorders>
            <w:shd w:val="clear" w:color="auto" w:fill="auto"/>
            <w:noWrap/>
            <w:vAlign w:val="center"/>
            <w:hideMark/>
          </w:tcPr>
          <w:p w14:paraId="75478650"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53F89DDA"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03CC9887" w14:textId="77777777" w:rsidR="006229D3" w:rsidRPr="006229D3" w:rsidRDefault="006229D3" w:rsidP="006229D3">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 </w:t>
            </w:r>
          </w:p>
        </w:tc>
      </w:tr>
      <w:tr w:rsidR="006229D3" w:rsidRPr="00584B85" w14:paraId="18C4BAE7" w14:textId="77777777" w:rsidTr="008041EC">
        <w:trPr>
          <w:trHeight w:val="330"/>
        </w:trPr>
        <w:tc>
          <w:tcPr>
            <w:tcW w:w="1940" w:type="dxa"/>
            <w:tcBorders>
              <w:top w:val="nil"/>
              <w:left w:val="single" w:sz="4" w:space="0" w:color="auto"/>
              <w:bottom w:val="single" w:sz="4" w:space="0" w:color="auto"/>
              <w:right w:val="single" w:sz="4" w:space="0" w:color="auto"/>
            </w:tcBorders>
            <w:shd w:val="clear" w:color="000000" w:fill="BFBFBF"/>
            <w:vAlign w:val="center"/>
            <w:hideMark/>
          </w:tcPr>
          <w:p w14:paraId="2AA70FDF" w14:textId="77777777" w:rsidR="006229D3" w:rsidRPr="006229D3" w:rsidRDefault="006229D3" w:rsidP="00584B85">
            <w:pPr>
              <w:spacing w:after="0"/>
              <w:ind w:left="0"/>
              <w:jc w:val="left"/>
              <w:rPr>
                <w:rFonts w:ascii="Calibri" w:hAnsi="Calibri"/>
                <w:b/>
                <w:color w:val="000000"/>
                <w:lang w:val="en-US"/>
              </w:rPr>
            </w:pPr>
            <w:r w:rsidRPr="006229D3">
              <w:rPr>
                <w:rFonts w:ascii="Calibri" w:hAnsi="Calibri"/>
                <w:b/>
                <w:color w:val="000000"/>
                <w:lang w:val="en-US"/>
              </w:rPr>
              <w:t>IT Acceptance Test</w:t>
            </w:r>
          </w:p>
        </w:tc>
        <w:tc>
          <w:tcPr>
            <w:tcW w:w="1037" w:type="dxa"/>
            <w:tcBorders>
              <w:top w:val="nil"/>
              <w:left w:val="nil"/>
              <w:bottom w:val="single" w:sz="4" w:space="0" w:color="auto"/>
              <w:right w:val="single" w:sz="4" w:space="0" w:color="auto"/>
            </w:tcBorders>
            <w:shd w:val="clear" w:color="000000" w:fill="BFBFBF"/>
            <w:noWrap/>
            <w:vAlign w:val="center"/>
            <w:hideMark/>
          </w:tcPr>
          <w:p w14:paraId="66189FF2"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048" w:type="dxa"/>
            <w:tcBorders>
              <w:top w:val="nil"/>
              <w:left w:val="nil"/>
              <w:bottom w:val="single" w:sz="4" w:space="0" w:color="auto"/>
              <w:right w:val="single" w:sz="4" w:space="0" w:color="auto"/>
            </w:tcBorders>
            <w:shd w:val="clear" w:color="000000" w:fill="BFBFBF"/>
            <w:noWrap/>
            <w:vAlign w:val="center"/>
            <w:hideMark/>
          </w:tcPr>
          <w:p w14:paraId="59BD011F"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000000" w:fill="BFBFBF"/>
            <w:noWrap/>
            <w:vAlign w:val="center"/>
            <w:hideMark/>
          </w:tcPr>
          <w:p w14:paraId="42E0E5EB"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00" w:type="dxa"/>
            <w:tcBorders>
              <w:top w:val="nil"/>
              <w:left w:val="nil"/>
              <w:bottom w:val="single" w:sz="4" w:space="0" w:color="auto"/>
              <w:right w:val="single" w:sz="4" w:space="0" w:color="auto"/>
            </w:tcBorders>
            <w:shd w:val="clear" w:color="000000" w:fill="BFBFBF"/>
            <w:noWrap/>
            <w:vAlign w:val="center"/>
            <w:hideMark/>
          </w:tcPr>
          <w:p w14:paraId="48E1322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BFBFBF"/>
            <w:noWrap/>
            <w:vAlign w:val="center"/>
            <w:hideMark/>
          </w:tcPr>
          <w:p w14:paraId="024EBEF8"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BFBFBF"/>
            <w:noWrap/>
            <w:vAlign w:val="center"/>
            <w:hideMark/>
          </w:tcPr>
          <w:p w14:paraId="2200E2AC"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864" w:type="dxa"/>
            <w:tcBorders>
              <w:top w:val="nil"/>
              <w:left w:val="nil"/>
              <w:bottom w:val="single" w:sz="4" w:space="0" w:color="auto"/>
              <w:right w:val="single" w:sz="4" w:space="0" w:color="auto"/>
            </w:tcBorders>
            <w:shd w:val="clear" w:color="000000" w:fill="BFBFBF"/>
            <w:noWrap/>
            <w:vAlign w:val="center"/>
            <w:hideMark/>
          </w:tcPr>
          <w:p w14:paraId="1704AB45"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000000" w:fill="BFBFBF"/>
            <w:noWrap/>
            <w:vAlign w:val="center"/>
            <w:hideMark/>
          </w:tcPr>
          <w:p w14:paraId="292B24D3"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000000" w:fill="BFBFBF"/>
            <w:vAlign w:val="center"/>
            <w:hideMark/>
          </w:tcPr>
          <w:p w14:paraId="77307350" w14:textId="77777777" w:rsidR="006229D3" w:rsidRPr="006229D3" w:rsidRDefault="006229D3" w:rsidP="006229D3">
            <w:pPr>
              <w:spacing w:after="0"/>
              <w:ind w:left="0"/>
              <w:jc w:val="left"/>
              <w:rPr>
                <w:rFonts w:ascii="Calibri" w:hAnsi="Calibri"/>
                <w:color w:val="000000"/>
                <w:lang w:val="en-US"/>
              </w:rPr>
            </w:pPr>
            <w:r w:rsidRPr="006229D3">
              <w:rPr>
                <w:rFonts w:ascii="Calibri" w:hAnsi="Calibri"/>
                <w:color w:val="000000"/>
                <w:lang w:val="en-US"/>
              </w:rPr>
              <w:t> </w:t>
            </w:r>
          </w:p>
        </w:tc>
      </w:tr>
      <w:tr w:rsidR="006229D3" w:rsidRPr="00584B85" w14:paraId="0DC9BA1C" w14:textId="77777777" w:rsidTr="008041EC">
        <w:trPr>
          <w:trHeight w:val="642"/>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4441E42B"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Conduct usability test</w:t>
            </w:r>
          </w:p>
        </w:tc>
        <w:tc>
          <w:tcPr>
            <w:tcW w:w="1037" w:type="dxa"/>
            <w:tcBorders>
              <w:top w:val="nil"/>
              <w:left w:val="nil"/>
              <w:bottom w:val="single" w:sz="4" w:space="0" w:color="auto"/>
              <w:right w:val="single" w:sz="4" w:space="0" w:color="auto"/>
            </w:tcBorders>
            <w:shd w:val="clear" w:color="auto" w:fill="auto"/>
            <w:noWrap/>
            <w:vAlign w:val="center"/>
            <w:hideMark/>
          </w:tcPr>
          <w:p w14:paraId="2EDB3019"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29D0F24B"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4FEBFE76"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1.5</w:t>
            </w:r>
          </w:p>
        </w:tc>
        <w:tc>
          <w:tcPr>
            <w:tcW w:w="900" w:type="dxa"/>
            <w:tcBorders>
              <w:top w:val="nil"/>
              <w:left w:val="nil"/>
              <w:bottom w:val="single" w:sz="4" w:space="0" w:color="auto"/>
              <w:right w:val="single" w:sz="4" w:space="0" w:color="auto"/>
            </w:tcBorders>
            <w:shd w:val="clear" w:color="auto" w:fill="auto"/>
            <w:noWrap/>
            <w:vAlign w:val="center"/>
            <w:hideMark/>
          </w:tcPr>
          <w:p w14:paraId="2B8DDF3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1.5</w:t>
            </w:r>
          </w:p>
        </w:tc>
        <w:tc>
          <w:tcPr>
            <w:tcW w:w="1368" w:type="dxa"/>
            <w:tcBorders>
              <w:top w:val="nil"/>
              <w:left w:val="nil"/>
              <w:bottom w:val="single" w:sz="4" w:space="0" w:color="auto"/>
              <w:right w:val="single" w:sz="4" w:space="0" w:color="auto"/>
            </w:tcBorders>
            <w:shd w:val="clear" w:color="auto" w:fill="auto"/>
            <w:noWrap/>
            <w:vAlign w:val="center"/>
            <w:hideMark/>
          </w:tcPr>
          <w:p w14:paraId="7CB82AF8"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1368" w:type="dxa"/>
            <w:tcBorders>
              <w:top w:val="nil"/>
              <w:left w:val="nil"/>
              <w:bottom w:val="single" w:sz="4" w:space="0" w:color="auto"/>
              <w:right w:val="single" w:sz="4" w:space="0" w:color="auto"/>
            </w:tcBorders>
            <w:shd w:val="clear" w:color="auto" w:fill="auto"/>
            <w:noWrap/>
            <w:vAlign w:val="center"/>
            <w:hideMark/>
          </w:tcPr>
          <w:p w14:paraId="405579EF"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864" w:type="dxa"/>
            <w:tcBorders>
              <w:top w:val="nil"/>
              <w:left w:val="nil"/>
              <w:bottom w:val="single" w:sz="4" w:space="0" w:color="auto"/>
              <w:right w:val="single" w:sz="4" w:space="0" w:color="auto"/>
            </w:tcBorders>
            <w:shd w:val="clear" w:color="auto" w:fill="auto"/>
            <w:noWrap/>
            <w:vAlign w:val="center"/>
            <w:hideMark/>
          </w:tcPr>
          <w:p w14:paraId="2A3399D2"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18A0D885"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6D9F27E0" w14:textId="0EF56FDC"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 xml:space="preserve">Conduct with </w:t>
            </w:r>
            <w:r w:rsidRPr="00584B85">
              <w:rPr>
                <w:rFonts w:ascii="Calibri" w:eastAsia="Times New Roman" w:hAnsi="Calibri" w:cs="Times New Roman"/>
                <w:color w:val="000000"/>
                <w:szCs w:val="22"/>
                <w:lang w:val="en-US" w:eastAsia="zh-TW"/>
              </w:rPr>
              <w:t>Maxim's</w:t>
            </w:r>
            <w:r w:rsidRPr="006229D3">
              <w:rPr>
                <w:rFonts w:ascii="Calibri" w:hAnsi="Calibri"/>
                <w:color w:val="000000"/>
                <w:lang w:val="en-US"/>
              </w:rPr>
              <w:t xml:space="preserve"> IT (3 session only).</w:t>
            </w:r>
          </w:p>
        </w:tc>
      </w:tr>
      <w:tr w:rsidR="006229D3" w:rsidRPr="00584B85" w14:paraId="028F73F4" w14:textId="77777777" w:rsidTr="008041EC">
        <w:trPr>
          <w:trHeight w:val="330"/>
        </w:trPr>
        <w:tc>
          <w:tcPr>
            <w:tcW w:w="1940" w:type="dxa"/>
            <w:tcBorders>
              <w:top w:val="nil"/>
              <w:left w:val="single" w:sz="4" w:space="0" w:color="auto"/>
              <w:bottom w:val="single" w:sz="4" w:space="0" w:color="auto"/>
              <w:right w:val="single" w:sz="4" w:space="0" w:color="auto"/>
            </w:tcBorders>
            <w:shd w:val="clear" w:color="000000" w:fill="BFBFBF"/>
            <w:vAlign w:val="center"/>
            <w:hideMark/>
          </w:tcPr>
          <w:p w14:paraId="1946E210" w14:textId="77777777" w:rsidR="006229D3" w:rsidRPr="006229D3" w:rsidRDefault="006229D3" w:rsidP="00584B85">
            <w:pPr>
              <w:spacing w:after="0"/>
              <w:ind w:left="0"/>
              <w:jc w:val="left"/>
              <w:rPr>
                <w:rFonts w:ascii="Calibri" w:hAnsi="Calibri"/>
                <w:b/>
                <w:color w:val="000000"/>
                <w:lang w:val="en-US"/>
              </w:rPr>
            </w:pPr>
            <w:r w:rsidRPr="006229D3">
              <w:rPr>
                <w:rFonts w:ascii="Calibri" w:hAnsi="Calibri"/>
                <w:b/>
                <w:color w:val="000000"/>
                <w:lang w:val="en-US"/>
              </w:rPr>
              <w:t>User Acceptance Test</w:t>
            </w:r>
          </w:p>
        </w:tc>
        <w:tc>
          <w:tcPr>
            <w:tcW w:w="1037" w:type="dxa"/>
            <w:tcBorders>
              <w:top w:val="nil"/>
              <w:left w:val="nil"/>
              <w:bottom w:val="single" w:sz="4" w:space="0" w:color="auto"/>
              <w:right w:val="single" w:sz="4" w:space="0" w:color="auto"/>
            </w:tcBorders>
            <w:shd w:val="clear" w:color="000000" w:fill="BFBFBF"/>
            <w:noWrap/>
            <w:vAlign w:val="center"/>
            <w:hideMark/>
          </w:tcPr>
          <w:p w14:paraId="4F5B4CF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048" w:type="dxa"/>
            <w:tcBorders>
              <w:top w:val="nil"/>
              <w:left w:val="nil"/>
              <w:bottom w:val="single" w:sz="4" w:space="0" w:color="auto"/>
              <w:right w:val="single" w:sz="4" w:space="0" w:color="auto"/>
            </w:tcBorders>
            <w:shd w:val="clear" w:color="000000" w:fill="BFBFBF"/>
            <w:noWrap/>
            <w:vAlign w:val="center"/>
            <w:hideMark/>
          </w:tcPr>
          <w:p w14:paraId="7CA5633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000000" w:fill="BFBFBF"/>
            <w:noWrap/>
            <w:vAlign w:val="center"/>
            <w:hideMark/>
          </w:tcPr>
          <w:p w14:paraId="6FDB5478"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00" w:type="dxa"/>
            <w:tcBorders>
              <w:top w:val="nil"/>
              <w:left w:val="nil"/>
              <w:bottom w:val="single" w:sz="4" w:space="0" w:color="auto"/>
              <w:right w:val="single" w:sz="4" w:space="0" w:color="auto"/>
            </w:tcBorders>
            <w:shd w:val="clear" w:color="000000" w:fill="BFBFBF"/>
            <w:noWrap/>
            <w:vAlign w:val="center"/>
            <w:hideMark/>
          </w:tcPr>
          <w:p w14:paraId="4C448198"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BFBFBF"/>
            <w:noWrap/>
            <w:vAlign w:val="center"/>
            <w:hideMark/>
          </w:tcPr>
          <w:p w14:paraId="7B2C83C0"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BFBFBF"/>
            <w:noWrap/>
            <w:vAlign w:val="center"/>
            <w:hideMark/>
          </w:tcPr>
          <w:p w14:paraId="75C74D4A"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864" w:type="dxa"/>
            <w:tcBorders>
              <w:top w:val="nil"/>
              <w:left w:val="nil"/>
              <w:bottom w:val="single" w:sz="4" w:space="0" w:color="auto"/>
              <w:right w:val="single" w:sz="4" w:space="0" w:color="auto"/>
            </w:tcBorders>
            <w:shd w:val="clear" w:color="000000" w:fill="BFBFBF"/>
            <w:noWrap/>
            <w:vAlign w:val="center"/>
            <w:hideMark/>
          </w:tcPr>
          <w:p w14:paraId="79ED097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000000" w:fill="BFBFBF"/>
            <w:noWrap/>
            <w:vAlign w:val="center"/>
            <w:hideMark/>
          </w:tcPr>
          <w:p w14:paraId="1591F91F"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000000" w:fill="BFBFBF"/>
            <w:vAlign w:val="center"/>
            <w:hideMark/>
          </w:tcPr>
          <w:p w14:paraId="1C0EE5B8" w14:textId="77777777" w:rsidR="006229D3" w:rsidRPr="006229D3" w:rsidRDefault="006229D3" w:rsidP="006229D3">
            <w:pPr>
              <w:spacing w:after="0"/>
              <w:ind w:left="0"/>
              <w:jc w:val="left"/>
              <w:rPr>
                <w:rFonts w:ascii="Calibri" w:hAnsi="Calibri"/>
                <w:color w:val="000000"/>
                <w:lang w:val="en-US"/>
              </w:rPr>
            </w:pPr>
            <w:r w:rsidRPr="006229D3">
              <w:rPr>
                <w:rFonts w:ascii="Calibri" w:hAnsi="Calibri"/>
                <w:color w:val="000000"/>
                <w:lang w:val="en-US"/>
              </w:rPr>
              <w:t> </w:t>
            </w:r>
          </w:p>
        </w:tc>
      </w:tr>
      <w:tr w:rsidR="006229D3" w:rsidRPr="00584B85" w14:paraId="7313AC05" w14:textId="77777777" w:rsidTr="008041EC">
        <w:trPr>
          <w:trHeight w:val="12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375A2D5E"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 xml:space="preserve">Prepare UAT Plan (by </w:t>
            </w:r>
            <w:r w:rsidRPr="00584B85">
              <w:rPr>
                <w:rFonts w:ascii="Calibri" w:eastAsia="Times New Roman" w:hAnsi="Calibri" w:cs="Times New Roman"/>
                <w:color w:val="000000"/>
                <w:szCs w:val="22"/>
                <w:lang w:val="en-US" w:eastAsia="zh-TW"/>
              </w:rPr>
              <w:t>Maxim</w:t>
            </w:r>
            <w:r w:rsidRPr="006229D3">
              <w:rPr>
                <w:rFonts w:ascii="Calibri" w:hAnsi="Calibri"/>
                <w:color w:val="000000"/>
                <w:lang w:val="en-US"/>
              </w:rPr>
              <w:t>)</w:t>
            </w:r>
          </w:p>
        </w:tc>
        <w:tc>
          <w:tcPr>
            <w:tcW w:w="1037" w:type="dxa"/>
            <w:tcBorders>
              <w:top w:val="nil"/>
              <w:left w:val="nil"/>
              <w:bottom w:val="single" w:sz="4" w:space="0" w:color="auto"/>
              <w:right w:val="single" w:sz="4" w:space="0" w:color="auto"/>
            </w:tcBorders>
            <w:shd w:val="clear" w:color="auto" w:fill="auto"/>
            <w:noWrap/>
            <w:vAlign w:val="center"/>
            <w:hideMark/>
          </w:tcPr>
          <w:p w14:paraId="198B4FE2"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108457B0"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4024B276"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00" w:type="dxa"/>
            <w:tcBorders>
              <w:top w:val="nil"/>
              <w:left w:val="nil"/>
              <w:bottom w:val="single" w:sz="4" w:space="0" w:color="auto"/>
              <w:right w:val="single" w:sz="4" w:space="0" w:color="auto"/>
            </w:tcBorders>
            <w:shd w:val="clear" w:color="auto" w:fill="auto"/>
            <w:noWrap/>
            <w:vAlign w:val="center"/>
            <w:hideMark/>
          </w:tcPr>
          <w:p w14:paraId="5ADF2332"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3D561632"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2A9E5E9F"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18A0C72A"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6B056215"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4890B8F0" w14:textId="430BB0A4" w:rsidR="006229D3" w:rsidRPr="006229D3" w:rsidRDefault="006229D3" w:rsidP="00A74974">
            <w:pPr>
              <w:spacing w:after="0"/>
              <w:ind w:left="0"/>
              <w:jc w:val="left"/>
              <w:rPr>
                <w:rFonts w:ascii="Calibri" w:hAnsi="Calibri"/>
                <w:color w:val="000000"/>
                <w:lang w:val="en-US"/>
              </w:rPr>
            </w:pPr>
            <w:r w:rsidRPr="006229D3">
              <w:rPr>
                <w:rFonts w:ascii="Calibri" w:hAnsi="Calibri"/>
                <w:color w:val="000000"/>
                <w:lang w:val="en-US"/>
              </w:rPr>
              <w:t xml:space="preserve">Assuming Maxim's IT managed to coordinate the business users and plan for UAT, </w:t>
            </w:r>
            <w:r w:rsidR="00300D5C">
              <w:rPr>
                <w:rFonts w:ascii="Calibri" w:hAnsi="Calibri"/>
                <w:color w:val="000000"/>
                <w:lang w:val="en-US"/>
              </w:rPr>
              <w:t xml:space="preserve">JOS </w:t>
            </w:r>
            <w:r w:rsidRPr="006229D3">
              <w:rPr>
                <w:rFonts w:ascii="Calibri" w:hAnsi="Calibri"/>
                <w:color w:val="000000"/>
                <w:lang w:val="en-US"/>
              </w:rPr>
              <w:t>mainly assists in providing technology supports and/or certain documentation.</w:t>
            </w:r>
          </w:p>
        </w:tc>
      </w:tr>
      <w:tr w:rsidR="006229D3" w:rsidRPr="00584B85" w14:paraId="5882B145" w14:textId="77777777" w:rsidTr="008041EC">
        <w:trPr>
          <w:trHeight w:val="12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4F6F0F3C"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Training Material (Operations, Administration and Reporting)</w:t>
            </w:r>
          </w:p>
        </w:tc>
        <w:tc>
          <w:tcPr>
            <w:tcW w:w="1037" w:type="dxa"/>
            <w:tcBorders>
              <w:top w:val="nil"/>
              <w:left w:val="nil"/>
              <w:bottom w:val="single" w:sz="4" w:space="0" w:color="auto"/>
              <w:right w:val="single" w:sz="4" w:space="0" w:color="auto"/>
            </w:tcBorders>
            <w:shd w:val="clear" w:color="auto" w:fill="auto"/>
            <w:noWrap/>
            <w:vAlign w:val="center"/>
            <w:hideMark/>
          </w:tcPr>
          <w:p w14:paraId="72A852BA"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3E7A92EC"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7F632A31"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00" w:type="dxa"/>
            <w:tcBorders>
              <w:top w:val="nil"/>
              <w:left w:val="nil"/>
              <w:bottom w:val="single" w:sz="4" w:space="0" w:color="auto"/>
              <w:right w:val="single" w:sz="4" w:space="0" w:color="auto"/>
            </w:tcBorders>
            <w:shd w:val="clear" w:color="auto" w:fill="auto"/>
            <w:noWrap/>
            <w:vAlign w:val="center"/>
            <w:hideMark/>
          </w:tcPr>
          <w:p w14:paraId="1A569E6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1368" w:type="dxa"/>
            <w:tcBorders>
              <w:top w:val="nil"/>
              <w:left w:val="nil"/>
              <w:bottom w:val="single" w:sz="4" w:space="0" w:color="auto"/>
              <w:right w:val="single" w:sz="4" w:space="0" w:color="auto"/>
            </w:tcBorders>
            <w:shd w:val="clear" w:color="auto" w:fill="auto"/>
            <w:noWrap/>
            <w:vAlign w:val="center"/>
            <w:hideMark/>
          </w:tcPr>
          <w:p w14:paraId="0808828F"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49855BF3"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1C25555E"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5F48B3B0"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03225E27"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Assuming leveraging User Manual's content to produce the training material</w:t>
            </w:r>
          </w:p>
        </w:tc>
      </w:tr>
      <w:tr w:rsidR="006229D3" w:rsidRPr="00584B85" w14:paraId="7780CFF5" w14:textId="77777777" w:rsidTr="008041EC">
        <w:trPr>
          <w:trHeight w:val="6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0165B7EA"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Conduct UAT Briefing and Training</w:t>
            </w:r>
          </w:p>
        </w:tc>
        <w:tc>
          <w:tcPr>
            <w:tcW w:w="1037" w:type="dxa"/>
            <w:tcBorders>
              <w:top w:val="nil"/>
              <w:left w:val="nil"/>
              <w:bottom w:val="single" w:sz="4" w:space="0" w:color="auto"/>
              <w:right w:val="single" w:sz="4" w:space="0" w:color="auto"/>
            </w:tcBorders>
            <w:shd w:val="clear" w:color="auto" w:fill="auto"/>
            <w:noWrap/>
            <w:vAlign w:val="center"/>
            <w:hideMark/>
          </w:tcPr>
          <w:p w14:paraId="364D3405"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4AD17D82"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61C8B36D"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00" w:type="dxa"/>
            <w:tcBorders>
              <w:top w:val="nil"/>
              <w:left w:val="nil"/>
              <w:bottom w:val="single" w:sz="4" w:space="0" w:color="auto"/>
              <w:right w:val="single" w:sz="4" w:space="0" w:color="auto"/>
            </w:tcBorders>
            <w:shd w:val="clear" w:color="auto" w:fill="auto"/>
            <w:noWrap/>
            <w:vAlign w:val="center"/>
            <w:hideMark/>
          </w:tcPr>
          <w:p w14:paraId="6B983636"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1368" w:type="dxa"/>
            <w:tcBorders>
              <w:top w:val="nil"/>
              <w:left w:val="nil"/>
              <w:bottom w:val="single" w:sz="4" w:space="0" w:color="auto"/>
              <w:right w:val="single" w:sz="4" w:space="0" w:color="auto"/>
            </w:tcBorders>
            <w:shd w:val="clear" w:color="auto" w:fill="auto"/>
            <w:noWrap/>
            <w:vAlign w:val="center"/>
            <w:hideMark/>
          </w:tcPr>
          <w:p w14:paraId="496498BF"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3344BD37"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6F1BBB0C"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15E3B3EC"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5B7A2240"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Includes prepare UAT briefing material, demo site for train the UAT testers (1 session only).</w:t>
            </w:r>
          </w:p>
        </w:tc>
      </w:tr>
      <w:tr w:rsidR="006229D3" w:rsidRPr="00584B85" w14:paraId="187B27E5" w14:textId="77777777" w:rsidTr="008041EC">
        <w:trPr>
          <w:trHeight w:val="24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0D62ACE2"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lastRenderedPageBreak/>
              <w:t>Conduct Training Sessions (Technical, Operation and Business)</w:t>
            </w:r>
          </w:p>
        </w:tc>
        <w:tc>
          <w:tcPr>
            <w:tcW w:w="1037" w:type="dxa"/>
            <w:tcBorders>
              <w:top w:val="nil"/>
              <w:left w:val="nil"/>
              <w:bottom w:val="single" w:sz="4" w:space="0" w:color="auto"/>
              <w:right w:val="single" w:sz="4" w:space="0" w:color="auto"/>
            </w:tcBorders>
            <w:shd w:val="clear" w:color="auto" w:fill="auto"/>
            <w:noWrap/>
            <w:vAlign w:val="center"/>
            <w:hideMark/>
          </w:tcPr>
          <w:p w14:paraId="1D8F124D"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14BDD04B"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50EC8930"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00" w:type="dxa"/>
            <w:tcBorders>
              <w:top w:val="nil"/>
              <w:left w:val="nil"/>
              <w:bottom w:val="single" w:sz="4" w:space="0" w:color="auto"/>
              <w:right w:val="single" w:sz="4" w:space="0" w:color="auto"/>
            </w:tcBorders>
            <w:shd w:val="clear" w:color="auto" w:fill="auto"/>
            <w:noWrap/>
            <w:vAlign w:val="center"/>
            <w:hideMark/>
          </w:tcPr>
          <w:p w14:paraId="1D57DC44"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1368" w:type="dxa"/>
            <w:tcBorders>
              <w:top w:val="nil"/>
              <w:left w:val="nil"/>
              <w:bottom w:val="single" w:sz="4" w:space="0" w:color="auto"/>
              <w:right w:val="single" w:sz="4" w:space="0" w:color="auto"/>
            </w:tcBorders>
            <w:shd w:val="clear" w:color="auto" w:fill="auto"/>
            <w:noWrap/>
            <w:vAlign w:val="center"/>
            <w:hideMark/>
          </w:tcPr>
          <w:p w14:paraId="4EA9F0C6"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6886AE20"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11D2E56F"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62B884B3"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5BC7BBC4" w14:textId="6B3FBFB0" w:rsidR="006229D3" w:rsidRPr="006229D3" w:rsidRDefault="006229D3" w:rsidP="006A5EA2">
            <w:pPr>
              <w:spacing w:after="0"/>
              <w:ind w:left="0"/>
              <w:jc w:val="left"/>
              <w:rPr>
                <w:rFonts w:ascii="Calibri" w:hAnsi="Calibri"/>
                <w:color w:val="000000"/>
                <w:lang w:val="en-US"/>
              </w:rPr>
            </w:pPr>
            <w:r w:rsidRPr="006229D3">
              <w:rPr>
                <w:rFonts w:ascii="Calibri" w:hAnsi="Calibri"/>
                <w:color w:val="000000"/>
                <w:lang w:val="en-US"/>
              </w:rPr>
              <w:t>Provides training to internal technical staffs, operation staffs and business on the new system, in terms of the operation, administration and reporting.</w:t>
            </w:r>
            <w:r w:rsidRPr="006229D3">
              <w:rPr>
                <w:rFonts w:ascii="Calibri" w:hAnsi="Calibri"/>
                <w:color w:val="000000"/>
                <w:lang w:val="en-US"/>
              </w:rPr>
              <w:br/>
            </w:r>
            <w:r w:rsidRPr="006A5EA2">
              <w:rPr>
                <w:rFonts w:ascii="Calibri" w:hAnsi="Calibri"/>
                <w:color w:val="000000"/>
                <w:lang w:val="en-US"/>
              </w:rPr>
              <w:t xml:space="preserve">Assumed </w:t>
            </w:r>
            <w:r w:rsidR="00300D5C" w:rsidRPr="006A5EA2">
              <w:rPr>
                <w:rFonts w:ascii="Calibri" w:hAnsi="Calibri"/>
                <w:color w:val="000000"/>
                <w:lang w:val="en-US"/>
              </w:rPr>
              <w:t xml:space="preserve">train to trainer approach, </w:t>
            </w:r>
            <w:r w:rsidR="006A5EA2" w:rsidRPr="008041EC">
              <w:rPr>
                <w:rFonts w:ascii="Calibri" w:hAnsi="Calibri"/>
                <w:color w:val="000000"/>
                <w:lang w:val="en-US"/>
              </w:rPr>
              <w:t>2</w:t>
            </w:r>
            <w:r w:rsidR="006A5EA2" w:rsidRPr="006A5EA2">
              <w:rPr>
                <w:rFonts w:ascii="Calibri" w:hAnsi="Calibri"/>
                <w:color w:val="000000"/>
                <w:lang w:val="en-US"/>
              </w:rPr>
              <w:t xml:space="preserve"> </w:t>
            </w:r>
            <w:r w:rsidRPr="006A5EA2">
              <w:rPr>
                <w:rFonts w:ascii="Calibri" w:hAnsi="Calibri"/>
                <w:color w:val="000000"/>
                <w:lang w:val="en-US"/>
              </w:rPr>
              <w:t>skill transfer sessions for technical and op</w:t>
            </w:r>
            <w:r w:rsidRPr="00C403CF">
              <w:rPr>
                <w:rFonts w:ascii="Calibri" w:hAnsi="Calibri"/>
                <w:color w:val="000000"/>
                <w:lang w:val="en-US"/>
              </w:rPr>
              <w:t xml:space="preserve">eration staffs, in presentation format (one-way), could </w:t>
            </w:r>
            <w:r w:rsidRPr="00C403CF">
              <w:rPr>
                <w:rFonts w:ascii="Calibri" w:eastAsia="Times New Roman" w:hAnsi="Calibri" w:cs="Times New Roman"/>
                <w:color w:val="000000"/>
                <w:szCs w:val="22"/>
                <w:lang w:val="en-US" w:eastAsia="zh-TW"/>
              </w:rPr>
              <w:t>illustrate</w:t>
            </w:r>
            <w:r w:rsidRPr="00A74974">
              <w:rPr>
                <w:rFonts w:ascii="Calibri" w:hAnsi="Calibri"/>
                <w:color w:val="000000"/>
                <w:lang w:val="en-US"/>
              </w:rPr>
              <w:t xml:space="preserve"> the operations and administration steps side-by-side.</w:t>
            </w:r>
            <w:r w:rsidRPr="00A74974">
              <w:rPr>
                <w:rFonts w:ascii="Calibri" w:hAnsi="Calibri"/>
                <w:color w:val="000000"/>
                <w:lang w:val="en-US"/>
              </w:rPr>
              <w:br/>
            </w:r>
            <w:r w:rsidR="00300D5C" w:rsidRPr="00A74974">
              <w:rPr>
                <w:rFonts w:ascii="Calibri" w:hAnsi="Calibri"/>
                <w:color w:val="000000"/>
                <w:lang w:val="en-US"/>
              </w:rPr>
              <w:t xml:space="preserve">1.5 </w:t>
            </w:r>
            <w:r w:rsidRPr="00A74974">
              <w:rPr>
                <w:rFonts w:ascii="Calibri" w:hAnsi="Calibri"/>
                <w:color w:val="000000"/>
                <w:lang w:val="en-US"/>
              </w:rPr>
              <w:t xml:space="preserve">day for </w:t>
            </w:r>
            <w:r w:rsidR="00300D5C" w:rsidRPr="00A74974">
              <w:rPr>
                <w:rFonts w:ascii="Calibri" w:hAnsi="Calibri"/>
                <w:color w:val="000000"/>
                <w:lang w:val="en-US"/>
              </w:rPr>
              <w:t xml:space="preserve">each </w:t>
            </w:r>
            <w:r w:rsidRPr="003E0C3E">
              <w:rPr>
                <w:rFonts w:ascii="Calibri" w:hAnsi="Calibri"/>
                <w:color w:val="000000"/>
                <w:lang w:val="en-US"/>
              </w:rPr>
              <w:t xml:space="preserve">session, thus total </w:t>
            </w:r>
            <w:r w:rsidRPr="003E0C3E">
              <w:rPr>
                <w:rFonts w:ascii="Calibri" w:eastAsia="Times New Roman" w:hAnsi="Calibri" w:cs="Times New Roman"/>
                <w:color w:val="000000"/>
                <w:szCs w:val="22"/>
                <w:lang w:val="en-US" w:eastAsia="zh-TW"/>
              </w:rPr>
              <w:t>1.5</w:t>
            </w:r>
            <w:r w:rsidRPr="00BB411E">
              <w:rPr>
                <w:rFonts w:ascii="Calibri" w:hAnsi="Calibri"/>
                <w:color w:val="000000"/>
                <w:lang w:val="en-US"/>
              </w:rPr>
              <w:t xml:space="preserve"> x 2 = </w:t>
            </w:r>
            <w:r w:rsidRPr="00373E16">
              <w:rPr>
                <w:rFonts w:ascii="Calibri" w:eastAsia="Times New Roman" w:hAnsi="Calibri" w:cs="Times New Roman"/>
                <w:color w:val="000000"/>
                <w:szCs w:val="22"/>
                <w:lang w:val="en-US" w:eastAsia="zh-TW"/>
              </w:rPr>
              <w:t>3</w:t>
            </w:r>
            <w:r w:rsidRPr="00373E16">
              <w:rPr>
                <w:rFonts w:ascii="Calibri" w:hAnsi="Calibri"/>
                <w:color w:val="000000"/>
                <w:lang w:val="en-US"/>
              </w:rPr>
              <w:t xml:space="preserve"> MD</w:t>
            </w:r>
          </w:p>
        </w:tc>
      </w:tr>
      <w:tr w:rsidR="006229D3" w:rsidRPr="00584B85" w14:paraId="3282C97B" w14:textId="77777777" w:rsidTr="008041EC">
        <w:trPr>
          <w:trHeight w:val="18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60F2AF9D"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Conduct and Support UAT</w:t>
            </w:r>
          </w:p>
        </w:tc>
        <w:tc>
          <w:tcPr>
            <w:tcW w:w="1037" w:type="dxa"/>
            <w:tcBorders>
              <w:top w:val="nil"/>
              <w:left w:val="nil"/>
              <w:bottom w:val="single" w:sz="4" w:space="0" w:color="auto"/>
              <w:right w:val="single" w:sz="4" w:space="0" w:color="auto"/>
            </w:tcBorders>
            <w:shd w:val="clear" w:color="auto" w:fill="auto"/>
            <w:noWrap/>
            <w:vAlign w:val="center"/>
            <w:hideMark/>
          </w:tcPr>
          <w:p w14:paraId="594811C5"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3CDE9672"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423E7220"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20</w:t>
            </w:r>
          </w:p>
        </w:tc>
        <w:tc>
          <w:tcPr>
            <w:tcW w:w="900" w:type="dxa"/>
            <w:tcBorders>
              <w:top w:val="nil"/>
              <w:left w:val="nil"/>
              <w:bottom w:val="single" w:sz="4" w:space="0" w:color="auto"/>
              <w:right w:val="single" w:sz="4" w:space="0" w:color="auto"/>
            </w:tcBorders>
            <w:shd w:val="clear" w:color="auto" w:fill="auto"/>
            <w:noWrap/>
            <w:vAlign w:val="center"/>
            <w:hideMark/>
          </w:tcPr>
          <w:p w14:paraId="70ACFFE0"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37E134CE"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20</w:t>
            </w:r>
          </w:p>
        </w:tc>
        <w:tc>
          <w:tcPr>
            <w:tcW w:w="1368" w:type="dxa"/>
            <w:tcBorders>
              <w:top w:val="nil"/>
              <w:left w:val="nil"/>
              <w:bottom w:val="single" w:sz="4" w:space="0" w:color="auto"/>
              <w:right w:val="single" w:sz="4" w:space="0" w:color="auto"/>
            </w:tcBorders>
            <w:shd w:val="clear" w:color="auto" w:fill="auto"/>
            <w:noWrap/>
            <w:vAlign w:val="center"/>
            <w:hideMark/>
          </w:tcPr>
          <w:p w14:paraId="55B38333"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62BD167D"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0B14A6E2"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3252EE0A" w14:textId="5E7830F9"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Conduct testing, minor changes fix, log review and reporting (assumed 4</w:t>
            </w:r>
            <w:r>
              <w:rPr>
                <w:rFonts w:ascii="Calibri" w:eastAsia="Times New Roman" w:hAnsi="Calibri" w:cs="Times New Roman"/>
                <w:color w:val="000000"/>
                <w:szCs w:val="22"/>
                <w:lang w:val="en-US" w:eastAsia="zh-TW"/>
              </w:rPr>
              <w:t>-</w:t>
            </w:r>
            <w:r w:rsidRPr="006229D3">
              <w:rPr>
                <w:rFonts w:ascii="Calibri" w:hAnsi="Calibri"/>
                <w:color w:val="000000"/>
                <w:lang w:val="en-US"/>
              </w:rPr>
              <w:t xml:space="preserve">weeks duration, 1 log review session per week). </w:t>
            </w:r>
            <w:r w:rsidRPr="006229D3">
              <w:rPr>
                <w:rFonts w:ascii="Calibri" w:hAnsi="Calibri"/>
                <w:color w:val="000000"/>
                <w:lang w:val="en-US"/>
              </w:rPr>
              <w:br/>
              <w:t>Daily UAT log will be reviewed (conf. call) for consolidation.</w:t>
            </w:r>
            <w:r w:rsidRPr="006229D3">
              <w:rPr>
                <w:rFonts w:ascii="Calibri" w:hAnsi="Calibri"/>
                <w:color w:val="000000"/>
                <w:lang w:val="en-US"/>
              </w:rPr>
              <w:br/>
              <w:t>Each Week SA x 1 day, AP x 1 days</w:t>
            </w:r>
          </w:p>
        </w:tc>
      </w:tr>
      <w:tr w:rsidR="006229D3" w:rsidRPr="00584B85" w14:paraId="6933F901" w14:textId="77777777" w:rsidTr="008041EC">
        <w:trPr>
          <w:trHeight w:val="6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31C65EF7"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Prepare Operational Manual</w:t>
            </w:r>
          </w:p>
        </w:tc>
        <w:tc>
          <w:tcPr>
            <w:tcW w:w="1037" w:type="dxa"/>
            <w:tcBorders>
              <w:top w:val="nil"/>
              <w:left w:val="nil"/>
              <w:bottom w:val="single" w:sz="4" w:space="0" w:color="auto"/>
              <w:right w:val="single" w:sz="4" w:space="0" w:color="auto"/>
            </w:tcBorders>
            <w:shd w:val="clear" w:color="auto" w:fill="auto"/>
            <w:noWrap/>
            <w:vAlign w:val="center"/>
            <w:hideMark/>
          </w:tcPr>
          <w:p w14:paraId="2235EB4B"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0990739E"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05B01FF0"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00" w:type="dxa"/>
            <w:tcBorders>
              <w:top w:val="nil"/>
              <w:left w:val="nil"/>
              <w:bottom w:val="single" w:sz="4" w:space="0" w:color="auto"/>
              <w:right w:val="single" w:sz="4" w:space="0" w:color="auto"/>
            </w:tcBorders>
            <w:shd w:val="clear" w:color="auto" w:fill="auto"/>
            <w:noWrap/>
            <w:vAlign w:val="center"/>
            <w:hideMark/>
          </w:tcPr>
          <w:p w14:paraId="50C5DBC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1368" w:type="dxa"/>
            <w:tcBorders>
              <w:top w:val="nil"/>
              <w:left w:val="nil"/>
              <w:bottom w:val="single" w:sz="4" w:space="0" w:color="auto"/>
              <w:right w:val="single" w:sz="4" w:space="0" w:color="auto"/>
            </w:tcBorders>
            <w:shd w:val="clear" w:color="auto" w:fill="auto"/>
            <w:noWrap/>
            <w:vAlign w:val="center"/>
            <w:hideMark/>
          </w:tcPr>
          <w:p w14:paraId="518C6356"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11CBCD7C"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5296CF75"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7EA1AB4B"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1B355CC0" w14:textId="77777777" w:rsidR="006229D3" w:rsidRPr="006229D3" w:rsidRDefault="006229D3" w:rsidP="00584B85">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 </w:t>
            </w:r>
          </w:p>
        </w:tc>
      </w:tr>
      <w:tr w:rsidR="006229D3" w:rsidRPr="00584B85" w14:paraId="7812D4A4" w14:textId="77777777" w:rsidTr="008041EC">
        <w:trPr>
          <w:trHeight w:val="9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26F62D74"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Prepare Administration Guides (Installation and Configuration)</w:t>
            </w:r>
          </w:p>
        </w:tc>
        <w:tc>
          <w:tcPr>
            <w:tcW w:w="1037" w:type="dxa"/>
            <w:tcBorders>
              <w:top w:val="nil"/>
              <w:left w:val="nil"/>
              <w:bottom w:val="single" w:sz="4" w:space="0" w:color="auto"/>
              <w:right w:val="single" w:sz="4" w:space="0" w:color="auto"/>
            </w:tcBorders>
            <w:shd w:val="clear" w:color="auto" w:fill="auto"/>
            <w:noWrap/>
            <w:vAlign w:val="center"/>
            <w:hideMark/>
          </w:tcPr>
          <w:p w14:paraId="4D3A8DA3"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5A587F87"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10214BAB"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00" w:type="dxa"/>
            <w:tcBorders>
              <w:top w:val="nil"/>
              <w:left w:val="nil"/>
              <w:bottom w:val="single" w:sz="4" w:space="0" w:color="auto"/>
              <w:right w:val="single" w:sz="4" w:space="0" w:color="auto"/>
            </w:tcBorders>
            <w:shd w:val="clear" w:color="auto" w:fill="auto"/>
            <w:noWrap/>
            <w:vAlign w:val="center"/>
            <w:hideMark/>
          </w:tcPr>
          <w:p w14:paraId="686088A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1368" w:type="dxa"/>
            <w:tcBorders>
              <w:top w:val="nil"/>
              <w:left w:val="nil"/>
              <w:bottom w:val="single" w:sz="4" w:space="0" w:color="auto"/>
              <w:right w:val="single" w:sz="4" w:space="0" w:color="auto"/>
            </w:tcBorders>
            <w:shd w:val="clear" w:color="auto" w:fill="auto"/>
            <w:noWrap/>
            <w:vAlign w:val="center"/>
            <w:hideMark/>
          </w:tcPr>
          <w:p w14:paraId="5A667A74"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2874988C"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1C0CF59F"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3837A888"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4A494618" w14:textId="77777777" w:rsidR="006229D3" w:rsidRPr="006229D3" w:rsidRDefault="006229D3" w:rsidP="006229D3">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 </w:t>
            </w:r>
          </w:p>
        </w:tc>
      </w:tr>
      <w:tr w:rsidR="006229D3" w:rsidRPr="00584B85" w14:paraId="070DBE00" w14:textId="77777777" w:rsidTr="008041EC">
        <w:trPr>
          <w:trHeight w:val="600"/>
        </w:trPr>
        <w:tc>
          <w:tcPr>
            <w:tcW w:w="1940" w:type="dxa"/>
            <w:tcBorders>
              <w:top w:val="nil"/>
              <w:left w:val="single" w:sz="4" w:space="0" w:color="auto"/>
              <w:bottom w:val="single" w:sz="4" w:space="0" w:color="auto"/>
              <w:right w:val="single" w:sz="4" w:space="0" w:color="auto"/>
            </w:tcBorders>
            <w:shd w:val="clear" w:color="000000" w:fill="BFBFBF"/>
            <w:vAlign w:val="center"/>
            <w:hideMark/>
          </w:tcPr>
          <w:p w14:paraId="432ED126" w14:textId="77777777" w:rsidR="006229D3" w:rsidRPr="006229D3" w:rsidRDefault="006229D3" w:rsidP="00584B85">
            <w:pPr>
              <w:spacing w:after="0"/>
              <w:ind w:left="0"/>
              <w:jc w:val="left"/>
              <w:rPr>
                <w:rFonts w:ascii="Calibri" w:hAnsi="Calibri"/>
                <w:b/>
                <w:color w:val="000000"/>
                <w:lang w:val="en-US"/>
              </w:rPr>
            </w:pPr>
            <w:r w:rsidRPr="006229D3">
              <w:rPr>
                <w:rFonts w:ascii="Calibri" w:hAnsi="Calibri"/>
                <w:b/>
                <w:color w:val="000000"/>
                <w:lang w:val="en-US"/>
              </w:rPr>
              <w:t>Performance and Penetration Test</w:t>
            </w:r>
          </w:p>
        </w:tc>
        <w:tc>
          <w:tcPr>
            <w:tcW w:w="1037" w:type="dxa"/>
            <w:tcBorders>
              <w:top w:val="nil"/>
              <w:left w:val="nil"/>
              <w:bottom w:val="single" w:sz="4" w:space="0" w:color="auto"/>
              <w:right w:val="single" w:sz="4" w:space="0" w:color="auto"/>
            </w:tcBorders>
            <w:shd w:val="clear" w:color="000000" w:fill="BFBFBF"/>
            <w:noWrap/>
            <w:vAlign w:val="center"/>
            <w:hideMark/>
          </w:tcPr>
          <w:p w14:paraId="761A8288" w14:textId="77777777" w:rsidR="006229D3" w:rsidRPr="006229D3" w:rsidRDefault="006229D3" w:rsidP="006229D3">
            <w:pPr>
              <w:spacing w:after="0"/>
              <w:ind w:left="0"/>
              <w:jc w:val="center"/>
              <w:rPr>
                <w:rFonts w:ascii="Calibri" w:hAnsi="Calibri"/>
                <w:b/>
                <w:color w:val="000000"/>
                <w:lang w:val="en-US"/>
              </w:rPr>
            </w:pPr>
            <w:r w:rsidRPr="006229D3">
              <w:rPr>
                <w:rFonts w:ascii="Calibri" w:hAnsi="Calibri"/>
                <w:b/>
                <w:color w:val="000000"/>
                <w:lang w:val="en-US"/>
              </w:rPr>
              <w:t> </w:t>
            </w:r>
          </w:p>
        </w:tc>
        <w:tc>
          <w:tcPr>
            <w:tcW w:w="1048" w:type="dxa"/>
            <w:tcBorders>
              <w:top w:val="nil"/>
              <w:left w:val="nil"/>
              <w:bottom w:val="single" w:sz="4" w:space="0" w:color="auto"/>
              <w:right w:val="single" w:sz="4" w:space="0" w:color="auto"/>
            </w:tcBorders>
            <w:shd w:val="clear" w:color="000000" w:fill="BFBFBF"/>
            <w:noWrap/>
            <w:vAlign w:val="center"/>
            <w:hideMark/>
          </w:tcPr>
          <w:p w14:paraId="720E928A" w14:textId="77777777" w:rsidR="006229D3" w:rsidRPr="006229D3" w:rsidRDefault="006229D3" w:rsidP="006229D3">
            <w:pPr>
              <w:spacing w:after="0"/>
              <w:ind w:left="0"/>
              <w:jc w:val="center"/>
              <w:rPr>
                <w:rFonts w:ascii="Calibri" w:hAnsi="Calibri"/>
                <w:b/>
                <w:color w:val="000000"/>
                <w:lang w:val="en-US"/>
              </w:rPr>
            </w:pPr>
            <w:r w:rsidRPr="006229D3">
              <w:rPr>
                <w:rFonts w:ascii="Calibri" w:hAnsi="Calibri"/>
                <w:b/>
                <w:color w:val="000000"/>
                <w:lang w:val="en-US"/>
              </w:rPr>
              <w:t> </w:t>
            </w:r>
          </w:p>
        </w:tc>
        <w:tc>
          <w:tcPr>
            <w:tcW w:w="975" w:type="dxa"/>
            <w:tcBorders>
              <w:top w:val="nil"/>
              <w:left w:val="nil"/>
              <w:bottom w:val="single" w:sz="4" w:space="0" w:color="auto"/>
              <w:right w:val="single" w:sz="4" w:space="0" w:color="auto"/>
            </w:tcBorders>
            <w:shd w:val="clear" w:color="000000" w:fill="BFBFBF"/>
            <w:noWrap/>
            <w:vAlign w:val="center"/>
            <w:hideMark/>
          </w:tcPr>
          <w:p w14:paraId="3418B125" w14:textId="77777777" w:rsidR="006229D3" w:rsidRPr="006229D3" w:rsidRDefault="006229D3" w:rsidP="006229D3">
            <w:pPr>
              <w:spacing w:after="0"/>
              <w:ind w:left="0"/>
              <w:jc w:val="center"/>
              <w:rPr>
                <w:rFonts w:ascii="Calibri" w:hAnsi="Calibri"/>
                <w:b/>
                <w:color w:val="000000"/>
                <w:lang w:val="en-US"/>
              </w:rPr>
            </w:pPr>
            <w:r w:rsidRPr="006229D3">
              <w:rPr>
                <w:rFonts w:ascii="Calibri" w:hAnsi="Calibri"/>
                <w:b/>
                <w:color w:val="000000"/>
                <w:lang w:val="en-US"/>
              </w:rPr>
              <w:t> </w:t>
            </w:r>
          </w:p>
        </w:tc>
        <w:tc>
          <w:tcPr>
            <w:tcW w:w="900" w:type="dxa"/>
            <w:tcBorders>
              <w:top w:val="nil"/>
              <w:left w:val="nil"/>
              <w:bottom w:val="single" w:sz="4" w:space="0" w:color="auto"/>
              <w:right w:val="single" w:sz="4" w:space="0" w:color="auto"/>
            </w:tcBorders>
            <w:shd w:val="clear" w:color="000000" w:fill="BFBFBF"/>
            <w:noWrap/>
            <w:vAlign w:val="center"/>
            <w:hideMark/>
          </w:tcPr>
          <w:p w14:paraId="32509968" w14:textId="77777777" w:rsidR="006229D3" w:rsidRPr="006229D3" w:rsidRDefault="006229D3" w:rsidP="006229D3">
            <w:pPr>
              <w:spacing w:after="0"/>
              <w:ind w:left="0"/>
              <w:jc w:val="center"/>
              <w:rPr>
                <w:rFonts w:ascii="Calibri" w:hAnsi="Calibri"/>
                <w:b/>
                <w:color w:val="000000"/>
                <w:lang w:val="en-US"/>
              </w:rPr>
            </w:pPr>
            <w:r w:rsidRPr="006229D3">
              <w:rPr>
                <w:rFonts w:ascii="Calibri" w:hAnsi="Calibri"/>
                <w:b/>
                <w:color w:val="000000"/>
                <w:lang w:val="en-US"/>
              </w:rPr>
              <w:t> </w:t>
            </w:r>
          </w:p>
        </w:tc>
        <w:tc>
          <w:tcPr>
            <w:tcW w:w="1368" w:type="dxa"/>
            <w:tcBorders>
              <w:top w:val="nil"/>
              <w:left w:val="nil"/>
              <w:bottom w:val="single" w:sz="4" w:space="0" w:color="auto"/>
              <w:right w:val="single" w:sz="4" w:space="0" w:color="auto"/>
            </w:tcBorders>
            <w:shd w:val="clear" w:color="000000" w:fill="BFBFBF"/>
            <w:noWrap/>
            <w:vAlign w:val="center"/>
            <w:hideMark/>
          </w:tcPr>
          <w:p w14:paraId="5919F0C3" w14:textId="77777777" w:rsidR="006229D3" w:rsidRPr="006229D3" w:rsidRDefault="006229D3" w:rsidP="006229D3">
            <w:pPr>
              <w:spacing w:after="0"/>
              <w:ind w:left="0"/>
              <w:jc w:val="center"/>
              <w:rPr>
                <w:rFonts w:ascii="Calibri" w:hAnsi="Calibri"/>
                <w:b/>
                <w:color w:val="000000"/>
                <w:lang w:val="en-US"/>
              </w:rPr>
            </w:pPr>
            <w:r w:rsidRPr="006229D3">
              <w:rPr>
                <w:rFonts w:ascii="Calibri" w:hAnsi="Calibri"/>
                <w:b/>
                <w:color w:val="000000"/>
                <w:lang w:val="en-US"/>
              </w:rPr>
              <w:t> </w:t>
            </w:r>
          </w:p>
        </w:tc>
        <w:tc>
          <w:tcPr>
            <w:tcW w:w="1368" w:type="dxa"/>
            <w:tcBorders>
              <w:top w:val="nil"/>
              <w:left w:val="nil"/>
              <w:bottom w:val="single" w:sz="4" w:space="0" w:color="auto"/>
              <w:right w:val="single" w:sz="4" w:space="0" w:color="auto"/>
            </w:tcBorders>
            <w:shd w:val="clear" w:color="000000" w:fill="BFBFBF"/>
            <w:noWrap/>
            <w:vAlign w:val="center"/>
            <w:hideMark/>
          </w:tcPr>
          <w:p w14:paraId="53365BB4" w14:textId="77777777" w:rsidR="006229D3" w:rsidRPr="006229D3" w:rsidRDefault="006229D3" w:rsidP="006229D3">
            <w:pPr>
              <w:spacing w:after="0"/>
              <w:ind w:left="0"/>
              <w:jc w:val="center"/>
              <w:rPr>
                <w:rFonts w:ascii="Calibri" w:hAnsi="Calibri"/>
                <w:b/>
                <w:color w:val="000000"/>
                <w:lang w:val="en-US"/>
              </w:rPr>
            </w:pPr>
            <w:r w:rsidRPr="006229D3">
              <w:rPr>
                <w:rFonts w:ascii="Calibri" w:hAnsi="Calibri"/>
                <w:b/>
                <w:color w:val="000000"/>
                <w:lang w:val="en-US"/>
              </w:rPr>
              <w:t> </w:t>
            </w:r>
          </w:p>
        </w:tc>
        <w:tc>
          <w:tcPr>
            <w:tcW w:w="864" w:type="dxa"/>
            <w:tcBorders>
              <w:top w:val="nil"/>
              <w:left w:val="nil"/>
              <w:bottom w:val="single" w:sz="4" w:space="0" w:color="auto"/>
              <w:right w:val="single" w:sz="4" w:space="0" w:color="auto"/>
            </w:tcBorders>
            <w:shd w:val="clear" w:color="000000" w:fill="BFBFBF"/>
            <w:noWrap/>
            <w:vAlign w:val="center"/>
            <w:hideMark/>
          </w:tcPr>
          <w:p w14:paraId="6768F3B0" w14:textId="77777777" w:rsidR="006229D3" w:rsidRPr="006229D3" w:rsidRDefault="006229D3" w:rsidP="006229D3">
            <w:pPr>
              <w:spacing w:after="0"/>
              <w:ind w:left="0"/>
              <w:jc w:val="center"/>
              <w:rPr>
                <w:rFonts w:ascii="Calibri" w:hAnsi="Calibri"/>
                <w:b/>
                <w:color w:val="000000"/>
                <w:lang w:val="en-US"/>
              </w:rPr>
            </w:pPr>
            <w:r w:rsidRPr="006229D3">
              <w:rPr>
                <w:rFonts w:ascii="Calibri" w:hAnsi="Calibri"/>
                <w:b/>
                <w:color w:val="000000"/>
                <w:lang w:val="en-US"/>
              </w:rPr>
              <w:t> </w:t>
            </w:r>
          </w:p>
        </w:tc>
        <w:tc>
          <w:tcPr>
            <w:tcW w:w="997" w:type="dxa"/>
            <w:tcBorders>
              <w:top w:val="nil"/>
              <w:left w:val="nil"/>
              <w:bottom w:val="single" w:sz="4" w:space="0" w:color="auto"/>
              <w:right w:val="single" w:sz="4" w:space="0" w:color="auto"/>
            </w:tcBorders>
            <w:shd w:val="clear" w:color="000000" w:fill="BFBFBF"/>
            <w:noWrap/>
            <w:vAlign w:val="center"/>
            <w:hideMark/>
          </w:tcPr>
          <w:p w14:paraId="405984F9" w14:textId="77777777" w:rsidR="006229D3" w:rsidRPr="006229D3" w:rsidRDefault="006229D3" w:rsidP="006229D3">
            <w:pPr>
              <w:spacing w:after="0"/>
              <w:ind w:left="0"/>
              <w:jc w:val="center"/>
              <w:rPr>
                <w:rFonts w:ascii="Calibri" w:hAnsi="Calibri"/>
                <w:b/>
                <w:color w:val="000000"/>
                <w:lang w:val="en-US"/>
              </w:rPr>
            </w:pPr>
            <w:r w:rsidRPr="006229D3">
              <w:rPr>
                <w:rFonts w:ascii="Calibri" w:hAnsi="Calibri"/>
                <w:b/>
                <w:color w:val="000000"/>
                <w:lang w:val="en-US"/>
              </w:rPr>
              <w:t> </w:t>
            </w:r>
          </w:p>
        </w:tc>
        <w:tc>
          <w:tcPr>
            <w:tcW w:w="4224" w:type="dxa"/>
            <w:tcBorders>
              <w:top w:val="nil"/>
              <w:left w:val="nil"/>
              <w:bottom w:val="single" w:sz="4" w:space="0" w:color="auto"/>
              <w:right w:val="single" w:sz="4" w:space="0" w:color="auto"/>
            </w:tcBorders>
            <w:shd w:val="clear" w:color="000000" w:fill="BFBFBF"/>
            <w:vAlign w:val="center"/>
            <w:hideMark/>
          </w:tcPr>
          <w:p w14:paraId="454F1CB9" w14:textId="77777777" w:rsidR="006229D3" w:rsidRPr="006229D3" w:rsidRDefault="006229D3" w:rsidP="006229D3">
            <w:pPr>
              <w:spacing w:after="0"/>
              <w:ind w:left="0"/>
              <w:jc w:val="left"/>
              <w:rPr>
                <w:rFonts w:ascii="Calibri" w:hAnsi="Calibri"/>
                <w:b/>
                <w:color w:val="000000"/>
                <w:lang w:val="en-US"/>
              </w:rPr>
            </w:pPr>
            <w:r w:rsidRPr="006229D3">
              <w:rPr>
                <w:rFonts w:ascii="Calibri" w:hAnsi="Calibri"/>
                <w:b/>
                <w:color w:val="000000"/>
                <w:lang w:val="en-US"/>
              </w:rPr>
              <w:t> </w:t>
            </w:r>
          </w:p>
        </w:tc>
      </w:tr>
      <w:tr w:rsidR="006229D3" w:rsidRPr="00584B85" w14:paraId="3DE6FFC1" w14:textId="77777777" w:rsidTr="008041EC">
        <w:trPr>
          <w:trHeight w:val="12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66D8093F"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lastRenderedPageBreak/>
              <w:t>Prepare performance test cases and scripts</w:t>
            </w:r>
          </w:p>
        </w:tc>
        <w:tc>
          <w:tcPr>
            <w:tcW w:w="1037" w:type="dxa"/>
            <w:tcBorders>
              <w:top w:val="nil"/>
              <w:left w:val="nil"/>
              <w:bottom w:val="single" w:sz="4" w:space="0" w:color="auto"/>
              <w:right w:val="single" w:sz="4" w:space="0" w:color="auto"/>
            </w:tcBorders>
            <w:shd w:val="clear" w:color="auto" w:fill="auto"/>
            <w:noWrap/>
            <w:vAlign w:val="center"/>
            <w:hideMark/>
          </w:tcPr>
          <w:p w14:paraId="08E79FFD"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38F1682E"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20367A30"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00" w:type="dxa"/>
            <w:tcBorders>
              <w:top w:val="nil"/>
              <w:left w:val="nil"/>
              <w:bottom w:val="single" w:sz="4" w:space="0" w:color="auto"/>
              <w:right w:val="single" w:sz="4" w:space="0" w:color="auto"/>
            </w:tcBorders>
            <w:shd w:val="clear" w:color="auto" w:fill="auto"/>
            <w:noWrap/>
            <w:vAlign w:val="center"/>
            <w:hideMark/>
          </w:tcPr>
          <w:p w14:paraId="64FA563B"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w:t>
            </w:r>
          </w:p>
        </w:tc>
        <w:tc>
          <w:tcPr>
            <w:tcW w:w="1368" w:type="dxa"/>
            <w:tcBorders>
              <w:top w:val="nil"/>
              <w:left w:val="nil"/>
              <w:bottom w:val="single" w:sz="4" w:space="0" w:color="auto"/>
              <w:right w:val="single" w:sz="4" w:space="0" w:color="auto"/>
            </w:tcBorders>
            <w:shd w:val="clear" w:color="auto" w:fill="auto"/>
            <w:noWrap/>
            <w:vAlign w:val="center"/>
            <w:hideMark/>
          </w:tcPr>
          <w:p w14:paraId="72CB0A9E"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726352E5"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864" w:type="dxa"/>
            <w:tcBorders>
              <w:top w:val="nil"/>
              <w:left w:val="nil"/>
              <w:bottom w:val="single" w:sz="4" w:space="0" w:color="auto"/>
              <w:right w:val="single" w:sz="4" w:space="0" w:color="auto"/>
            </w:tcBorders>
            <w:shd w:val="clear" w:color="auto" w:fill="auto"/>
            <w:noWrap/>
            <w:vAlign w:val="center"/>
            <w:hideMark/>
          </w:tcPr>
          <w:p w14:paraId="67701300"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5195D1EC"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4224" w:type="dxa"/>
            <w:tcBorders>
              <w:top w:val="nil"/>
              <w:left w:val="nil"/>
              <w:bottom w:val="single" w:sz="4" w:space="0" w:color="auto"/>
              <w:right w:val="single" w:sz="4" w:space="0" w:color="auto"/>
            </w:tcBorders>
            <w:shd w:val="clear" w:color="auto" w:fill="auto"/>
            <w:vAlign w:val="center"/>
            <w:hideMark/>
          </w:tcPr>
          <w:p w14:paraId="7BA32C4A" w14:textId="77777777" w:rsidR="006229D3" w:rsidRPr="006229D3" w:rsidRDefault="006229D3" w:rsidP="006229D3">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 </w:t>
            </w:r>
          </w:p>
        </w:tc>
      </w:tr>
      <w:tr w:rsidR="006229D3" w:rsidRPr="00584B85" w14:paraId="7A3DAEE5" w14:textId="77777777" w:rsidTr="008041EC">
        <w:trPr>
          <w:trHeight w:val="33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2F2A8BC5"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Perform performance test</w:t>
            </w:r>
          </w:p>
        </w:tc>
        <w:tc>
          <w:tcPr>
            <w:tcW w:w="1037" w:type="dxa"/>
            <w:tcBorders>
              <w:top w:val="nil"/>
              <w:left w:val="nil"/>
              <w:bottom w:val="single" w:sz="4" w:space="0" w:color="auto"/>
              <w:right w:val="single" w:sz="4" w:space="0" w:color="auto"/>
            </w:tcBorders>
            <w:shd w:val="clear" w:color="auto" w:fill="auto"/>
            <w:noWrap/>
            <w:vAlign w:val="center"/>
            <w:hideMark/>
          </w:tcPr>
          <w:p w14:paraId="0E40CF93"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6767E70F"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18180E2E"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00" w:type="dxa"/>
            <w:tcBorders>
              <w:top w:val="nil"/>
              <w:left w:val="nil"/>
              <w:bottom w:val="single" w:sz="4" w:space="0" w:color="auto"/>
              <w:right w:val="single" w:sz="4" w:space="0" w:color="auto"/>
            </w:tcBorders>
            <w:shd w:val="clear" w:color="auto" w:fill="auto"/>
            <w:noWrap/>
            <w:vAlign w:val="center"/>
            <w:hideMark/>
          </w:tcPr>
          <w:p w14:paraId="6DE4CB7B"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1368" w:type="dxa"/>
            <w:tcBorders>
              <w:top w:val="nil"/>
              <w:left w:val="nil"/>
              <w:bottom w:val="single" w:sz="4" w:space="0" w:color="auto"/>
              <w:right w:val="single" w:sz="4" w:space="0" w:color="auto"/>
            </w:tcBorders>
            <w:shd w:val="clear" w:color="auto" w:fill="auto"/>
            <w:noWrap/>
            <w:vAlign w:val="center"/>
            <w:hideMark/>
          </w:tcPr>
          <w:p w14:paraId="7D5F268A"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46567BE3"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4</w:t>
            </w:r>
          </w:p>
        </w:tc>
        <w:tc>
          <w:tcPr>
            <w:tcW w:w="864" w:type="dxa"/>
            <w:tcBorders>
              <w:top w:val="nil"/>
              <w:left w:val="nil"/>
              <w:bottom w:val="single" w:sz="4" w:space="0" w:color="auto"/>
              <w:right w:val="single" w:sz="4" w:space="0" w:color="auto"/>
            </w:tcBorders>
            <w:shd w:val="clear" w:color="auto" w:fill="auto"/>
            <w:noWrap/>
            <w:vAlign w:val="center"/>
            <w:hideMark/>
          </w:tcPr>
          <w:p w14:paraId="7EDB81C3"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460E0EE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10</w:t>
            </w:r>
          </w:p>
        </w:tc>
        <w:tc>
          <w:tcPr>
            <w:tcW w:w="4224" w:type="dxa"/>
            <w:tcBorders>
              <w:top w:val="nil"/>
              <w:left w:val="nil"/>
              <w:bottom w:val="single" w:sz="4" w:space="0" w:color="auto"/>
              <w:right w:val="single" w:sz="4" w:space="0" w:color="auto"/>
            </w:tcBorders>
            <w:shd w:val="clear" w:color="auto" w:fill="auto"/>
            <w:vAlign w:val="center"/>
            <w:hideMark/>
          </w:tcPr>
          <w:p w14:paraId="245F61F5" w14:textId="2B6B7E8E"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 xml:space="preserve">2 Days SA + 4 Days AP to performance </w:t>
            </w:r>
            <w:r w:rsidRPr="00584B85">
              <w:rPr>
                <w:rFonts w:ascii="Calibri" w:eastAsia="Times New Roman" w:hAnsi="Calibri" w:cs="Times New Roman"/>
                <w:color w:val="000000"/>
                <w:szCs w:val="22"/>
                <w:lang w:val="en-US" w:eastAsia="zh-TW"/>
              </w:rPr>
              <w:t>tuning</w:t>
            </w:r>
          </w:p>
        </w:tc>
      </w:tr>
      <w:tr w:rsidR="006229D3" w:rsidRPr="00584B85" w14:paraId="054D37B3" w14:textId="77777777" w:rsidTr="008041EC">
        <w:trPr>
          <w:trHeight w:val="330"/>
        </w:trPr>
        <w:tc>
          <w:tcPr>
            <w:tcW w:w="1940" w:type="dxa"/>
            <w:tcBorders>
              <w:top w:val="nil"/>
              <w:left w:val="single" w:sz="4" w:space="0" w:color="auto"/>
              <w:bottom w:val="single" w:sz="4" w:space="0" w:color="auto"/>
              <w:right w:val="single" w:sz="4" w:space="0" w:color="auto"/>
            </w:tcBorders>
            <w:shd w:val="clear" w:color="000000" w:fill="BFBFBF"/>
            <w:vAlign w:val="center"/>
            <w:hideMark/>
          </w:tcPr>
          <w:p w14:paraId="11AACF12" w14:textId="77777777" w:rsidR="006229D3" w:rsidRPr="006229D3" w:rsidRDefault="006229D3" w:rsidP="00584B85">
            <w:pPr>
              <w:spacing w:after="0"/>
              <w:ind w:left="0"/>
              <w:jc w:val="left"/>
              <w:rPr>
                <w:rFonts w:ascii="Calibri" w:hAnsi="Calibri"/>
                <w:b/>
                <w:color w:val="000000"/>
                <w:lang w:val="en-US"/>
              </w:rPr>
            </w:pPr>
            <w:r w:rsidRPr="006229D3">
              <w:rPr>
                <w:rFonts w:ascii="Calibri" w:hAnsi="Calibri"/>
                <w:b/>
                <w:color w:val="000000"/>
                <w:lang w:val="en-US"/>
              </w:rPr>
              <w:t>Operation Acceptance Test</w:t>
            </w:r>
          </w:p>
        </w:tc>
        <w:tc>
          <w:tcPr>
            <w:tcW w:w="1037" w:type="dxa"/>
            <w:tcBorders>
              <w:top w:val="nil"/>
              <w:left w:val="nil"/>
              <w:bottom w:val="single" w:sz="4" w:space="0" w:color="auto"/>
              <w:right w:val="single" w:sz="4" w:space="0" w:color="auto"/>
            </w:tcBorders>
            <w:shd w:val="clear" w:color="000000" w:fill="BFBFBF"/>
            <w:noWrap/>
            <w:vAlign w:val="center"/>
            <w:hideMark/>
          </w:tcPr>
          <w:p w14:paraId="60D6A500"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048" w:type="dxa"/>
            <w:tcBorders>
              <w:top w:val="nil"/>
              <w:left w:val="nil"/>
              <w:bottom w:val="single" w:sz="4" w:space="0" w:color="auto"/>
              <w:right w:val="single" w:sz="4" w:space="0" w:color="auto"/>
            </w:tcBorders>
            <w:shd w:val="clear" w:color="000000" w:fill="BFBFBF"/>
            <w:noWrap/>
            <w:vAlign w:val="center"/>
            <w:hideMark/>
          </w:tcPr>
          <w:p w14:paraId="2584EB6F"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000000" w:fill="BFBFBF"/>
            <w:noWrap/>
            <w:vAlign w:val="center"/>
            <w:hideMark/>
          </w:tcPr>
          <w:p w14:paraId="7748D384"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00" w:type="dxa"/>
            <w:tcBorders>
              <w:top w:val="nil"/>
              <w:left w:val="nil"/>
              <w:bottom w:val="single" w:sz="4" w:space="0" w:color="auto"/>
              <w:right w:val="single" w:sz="4" w:space="0" w:color="auto"/>
            </w:tcBorders>
            <w:shd w:val="clear" w:color="000000" w:fill="BFBFBF"/>
            <w:noWrap/>
            <w:vAlign w:val="center"/>
            <w:hideMark/>
          </w:tcPr>
          <w:p w14:paraId="3FE7791F"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BFBFBF"/>
            <w:noWrap/>
            <w:vAlign w:val="center"/>
            <w:hideMark/>
          </w:tcPr>
          <w:p w14:paraId="2E1E720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BFBFBF"/>
            <w:noWrap/>
            <w:vAlign w:val="center"/>
            <w:hideMark/>
          </w:tcPr>
          <w:p w14:paraId="61085EB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864" w:type="dxa"/>
            <w:tcBorders>
              <w:top w:val="nil"/>
              <w:left w:val="nil"/>
              <w:bottom w:val="single" w:sz="4" w:space="0" w:color="auto"/>
              <w:right w:val="single" w:sz="4" w:space="0" w:color="auto"/>
            </w:tcBorders>
            <w:shd w:val="clear" w:color="000000" w:fill="BFBFBF"/>
            <w:noWrap/>
            <w:vAlign w:val="center"/>
            <w:hideMark/>
          </w:tcPr>
          <w:p w14:paraId="1927525A"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000000" w:fill="BFBFBF"/>
            <w:noWrap/>
            <w:vAlign w:val="center"/>
            <w:hideMark/>
          </w:tcPr>
          <w:p w14:paraId="148F0A6F"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000000" w:fill="BFBFBF"/>
            <w:vAlign w:val="center"/>
            <w:hideMark/>
          </w:tcPr>
          <w:p w14:paraId="4E8FFF98" w14:textId="77777777" w:rsidR="006229D3" w:rsidRPr="006229D3" w:rsidRDefault="006229D3" w:rsidP="006229D3">
            <w:pPr>
              <w:spacing w:after="0"/>
              <w:ind w:left="0"/>
              <w:jc w:val="left"/>
              <w:rPr>
                <w:rFonts w:ascii="Calibri" w:hAnsi="Calibri"/>
                <w:color w:val="000000"/>
                <w:lang w:val="en-US"/>
              </w:rPr>
            </w:pPr>
            <w:r w:rsidRPr="006229D3">
              <w:rPr>
                <w:rFonts w:ascii="Calibri" w:hAnsi="Calibri"/>
                <w:color w:val="000000"/>
                <w:lang w:val="en-US"/>
              </w:rPr>
              <w:t> </w:t>
            </w:r>
          </w:p>
        </w:tc>
      </w:tr>
      <w:tr w:rsidR="006229D3" w:rsidRPr="00584B85" w14:paraId="2FB8EA60" w14:textId="77777777" w:rsidTr="008041EC">
        <w:trPr>
          <w:trHeight w:val="9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464A3DA5"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Conduct OAT (including Resilience (HA) and Disaster recovery (DR) Test</w:t>
            </w:r>
          </w:p>
        </w:tc>
        <w:tc>
          <w:tcPr>
            <w:tcW w:w="1037" w:type="dxa"/>
            <w:tcBorders>
              <w:top w:val="nil"/>
              <w:left w:val="nil"/>
              <w:bottom w:val="single" w:sz="4" w:space="0" w:color="auto"/>
              <w:right w:val="single" w:sz="4" w:space="0" w:color="auto"/>
            </w:tcBorders>
            <w:shd w:val="clear" w:color="auto" w:fill="auto"/>
            <w:noWrap/>
            <w:vAlign w:val="center"/>
            <w:hideMark/>
          </w:tcPr>
          <w:p w14:paraId="292BADA6"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w:t>
            </w:r>
          </w:p>
        </w:tc>
        <w:tc>
          <w:tcPr>
            <w:tcW w:w="1048" w:type="dxa"/>
            <w:tcBorders>
              <w:top w:val="nil"/>
              <w:left w:val="nil"/>
              <w:bottom w:val="single" w:sz="4" w:space="0" w:color="auto"/>
              <w:right w:val="single" w:sz="4" w:space="0" w:color="auto"/>
            </w:tcBorders>
            <w:shd w:val="clear" w:color="auto" w:fill="auto"/>
            <w:noWrap/>
            <w:vAlign w:val="center"/>
            <w:hideMark/>
          </w:tcPr>
          <w:p w14:paraId="0BB17075"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w:t>
            </w:r>
          </w:p>
        </w:tc>
        <w:tc>
          <w:tcPr>
            <w:tcW w:w="975" w:type="dxa"/>
            <w:tcBorders>
              <w:top w:val="nil"/>
              <w:left w:val="nil"/>
              <w:bottom w:val="single" w:sz="4" w:space="0" w:color="auto"/>
              <w:right w:val="single" w:sz="4" w:space="0" w:color="auto"/>
            </w:tcBorders>
            <w:shd w:val="clear" w:color="auto" w:fill="auto"/>
            <w:noWrap/>
            <w:vAlign w:val="center"/>
            <w:hideMark/>
          </w:tcPr>
          <w:p w14:paraId="3133DFFE"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w:t>
            </w:r>
          </w:p>
        </w:tc>
        <w:tc>
          <w:tcPr>
            <w:tcW w:w="900" w:type="dxa"/>
            <w:tcBorders>
              <w:top w:val="nil"/>
              <w:left w:val="nil"/>
              <w:bottom w:val="single" w:sz="4" w:space="0" w:color="auto"/>
              <w:right w:val="single" w:sz="4" w:space="0" w:color="auto"/>
            </w:tcBorders>
            <w:shd w:val="clear" w:color="auto" w:fill="auto"/>
            <w:noWrap/>
            <w:vAlign w:val="center"/>
            <w:hideMark/>
          </w:tcPr>
          <w:p w14:paraId="2E24E28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w:t>
            </w:r>
          </w:p>
        </w:tc>
        <w:tc>
          <w:tcPr>
            <w:tcW w:w="1368" w:type="dxa"/>
            <w:tcBorders>
              <w:top w:val="nil"/>
              <w:left w:val="nil"/>
              <w:bottom w:val="single" w:sz="4" w:space="0" w:color="auto"/>
              <w:right w:val="single" w:sz="4" w:space="0" w:color="auto"/>
            </w:tcBorders>
            <w:shd w:val="clear" w:color="auto" w:fill="auto"/>
            <w:noWrap/>
            <w:vAlign w:val="center"/>
            <w:hideMark/>
          </w:tcPr>
          <w:p w14:paraId="5813F571"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10BBCF10"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10035894"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6B69EF58"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5A0FEB0B" w14:textId="77777777" w:rsidR="006229D3" w:rsidRPr="006229D3" w:rsidRDefault="006229D3" w:rsidP="00584B85">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 </w:t>
            </w:r>
          </w:p>
        </w:tc>
      </w:tr>
      <w:tr w:rsidR="006229D3" w:rsidRPr="00584B85" w14:paraId="2EB5048D" w14:textId="77777777" w:rsidTr="008041EC">
        <w:trPr>
          <w:trHeight w:val="330"/>
        </w:trPr>
        <w:tc>
          <w:tcPr>
            <w:tcW w:w="1940" w:type="dxa"/>
            <w:tcBorders>
              <w:top w:val="nil"/>
              <w:left w:val="single" w:sz="4" w:space="0" w:color="auto"/>
              <w:bottom w:val="single" w:sz="4" w:space="0" w:color="auto"/>
              <w:right w:val="single" w:sz="4" w:space="0" w:color="auto"/>
            </w:tcBorders>
            <w:shd w:val="clear" w:color="000000" w:fill="F8CBAD"/>
            <w:vAlign w:val="center"/>
            <w:hideMark/>
          </w:tcPr>
          <w:p w14:paraId="62C31BA5" w14:textId="77777777" w:rsidR="006229D3" w:rsidRPr="006229D3" w:rsidRDefault="006229D3" w:rsidP="006229D3">
            <w:pPr>
              <w:spacing w:after="0"/>
              <w:ind w:left="0"/>
              <w:jc w:val="left"/>
              <w:rPr>
                <w:rFonts w:ascii="Calibri" w:hAnsi="Calibri"/>
                <w:b/>
                <w:color w:val="000000"/>
                <w:lang w:val="en-US"/>
              </w:rPr>
            </w:pPr>
            <w:r w:rsidRPr="006229D3">
              <w:rPr>
                <w:rFonts w:ascii="Calibri" w:hAnsi="Calibri"/>
                <w:b/>
                <w:color w:val="000000"/>
                <w:lang w:val="en-US"/>
              </w:rPr>
              <w:t>Implementation</w:t>
            </w:r>
          </w:p>
        </w:tc>
        <w:tc>
          <w:tcPr>
            <w:tcW w:w="1037" w:type="dxa"/>
            <w:tcBorders>
              <w:top w:val="nil"/>
              <w:left w:val="nil"/>
              <w:bottom w:val="single" w:sz="4" w:space="0" w:color="auto"/>
              <w:right w:val="single" w:sz="4" w:space="0" w:color="auto"/>
            </w:tcBorders>
            <w:shd w:val="clear" w:color="000000" w:fill="F8CBAD"/>
            <w:noWrap/>
            <w:vAlign w:val="center"/>
            <w:hideMark/>
          </w:tcPr>
          <w:p w14:paraId="7208847F"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048" w:type="dxa"/>
            <w:tcBorders>
              <w:top w:val="nil"/>
              <w:left w:val="nil"/>
              <w:bottom w:val="single" w:sz="4" w:space="0" w:color="auto"/>
              <w:right w:val="single" w:sz="4" w:space="0" w:color="auto"/>
            </w:tcBorders>
            <w:shd w:val="clear" w:color="000000" w:fill="F8CBAD"/>
            <w:noWrap/>
            <w:vAlign w:val="center"/>
            <w:hideMark/>
          </w:tcPr>
          <w:p w14:paraId="4BCFEA22"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000000" w:fill="F8CBAD"/>
            <w:noWrap/>
            <w:vAlign w:val="center"/>
            <w:hideMark/>
          </w:tcPr>
          <w:p w14:paraId="0255E6B5"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00" w:type="dxa"/>
            <w:tcBorders>
              <w:top w:val="nil"/>
              <w:left w:val="nil"/>
              <w:bottom w:val="single" w:sz="4" w:space="0" w:color="auto"/>
              <w:right w:val="single" w:sz="4" w:space="0" w:color="auto"/>
            </w:tcBorders>
            <w:shd w:val="clear" w:color="000000" w:fill="F8CBAD"/>
            <w:noWrap/>
            <w:vAlign w:val="center"/>
            <w:hideMark/>
          </w:tcPr>
          <w:p w14:paraId="348064C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F8CBAD"/>
            <w:noWrap/>
            <w:vAlign w:val="center"/>
            <w:hideMark/>
          </w:tcPr>
          <w:p w14:paraId="3CA60008"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F8CBAD"/>
            <w:noWrap/>
            <w:vAlign w:val="center"/>
            <w:hideMark/>
          </w:tcPr>
          <w:p w14:paraId="475BFB10"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864" w:type="dxa"/>
            <w:tcBorders>
              <w:top w:val="nil"/>
              <w:left w:val="nil"/>
              <w:bottom w:val="single" w:sz="4" w:space="0" w:color="auto"/>
              <w:right w:val="single" w:sz="4" w:space="0" w:color="auto"/>
            </w:tcBorders>
            <w:shd w:val="clear" w:color="000000" w:fill="F8CBAD"/>
            <w:noWrap/>
            <w:vAlign w:val="center"/>
            <w:hideMark/>
          </w:tcPr>
          <w:p w14:paraId="2EBB6B95"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000000" w:fill="F8CBAD"/>
            <w:noWrap/>
            <w:vAlign w:val="center"/>
            <w:hideMark/>
          </w:tcPr>
          <w:p w14:paraId="671AF3A4"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000000" w:fill="F8CBAD"/>
            <w:vAlign w:val="center"/>
            <w:hideMark/>
          </w:tcPr>
          <w:p w14:paraId="1001C37B" w14:textId="77777777" w:rsidR="006229D3" w:rsidRPr="006229D3" w:rsidRDefault="006229D3" w:rsidP="006229D3">
            <w:pPr>
              <w:spacing w:after="0"/>
              <w:ind w:left="0"/>
              <w:jc w:val="left"/>
              <w:rPr>
                <w:rFonts w:ascii="Calibri" w:hAnsi="Calibri"/>
                <w:color w:val="000000"/>
                <w:lang w:val="en-US"/>
              </w:rPr>
            </w:pPr>
            <w:r w:rsidRPr="006229D3">
              <w:rPr>
                <w:rFonts w:ascii="Calibri" w:hAnsi="Calibri"/>
                <w:color w:val="000000"/>
                <w:lang w:val="en-US"/>
              </w:rPr>
              <w:t> </w:t>
            </w:r>
          </w:p>
        </w:tc>
      </w:tr>
      <w:tr w:rsidR="006229D3" w:rsidRPr="00584B85" w14:paraId="59034B66" w14:textId="77777777" w:rsidTr="008041EC">
        <w:trPr>
          <w:trHeight w:val="6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3277A213"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Prepare Implementation Plan</w:t>
            </w:r>
          </w:p>
        </w:tc>
        <w:tc>
          <w:tcPr>
            <w:tcW w:w="1037" w:type="dxa"/>
            <w:tcBorders>
              <w:top w:val="nil"/>
              <w:left w:val="nil"/>
              <w:bottom w:val="single" w:sz="4" w:space="0" w:color="auto"/>
              <w:right w:val="single" w:sz="4" w:space="0" w:color="auto"/>
            </w:tcBorders>
            <w:shd w:val="clear" w:color="auto" w:fill="auto"/>
            <w:noWrap/>
            <w:vAlign w:val="center"/>
            <w:hideMark/>
          </w:tcPr>
          <w:p w14:paraId="32917F2E"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12C8DE1B"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w:t>
            </w:r>
          </w:p>
        </w:tc>
        <w:tc>
          <w:tcPr>
            <w:tcW w:w="975" w:type="dxa"/>
            <w:tcBorders>
              <w:top w:val="nil"/>
              <w:left w:val="nil"/>
              <w:bottom w:val="single" w:sz="4" w:space="0" w:color="auto"/>
              <w:right w:val="single" w:sz="4" w:space="0" w:color="auto"/>
            </w:tcBorders>
            <w:shd w:val="clear" w:color="auto" w:fill="auto"/>
            <w:noWrap/>
            <w:vAlign w:val="center"/>
            <w:hideMark/>
          </w:tcPr>
          <w:p w14:paraId="3EFD75D8"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w:t>
            </w:r>
          </w:p>
        </w:tc>
        <w:tc>
          <w:tcPr>
            <w:tcW w:w="900" w:type="dxa"/>
            <w:tcBorders>
              <w:top w:val="nil"/>
              <w:left w:val="nil"/>
              <w:bottom w:val="single" w:sz="4" w:space="0" w:color="auto"/>
              <w:right w:val="single" w:sz="4" w:space="0" w:color="auto"/>
            </w:tcBorders>
            <w:shd w:val="clear" w:color="auto" w:fill="auto"/>
            <w:noWrap/>
            <w:vAlign w:val="center"/>
            <w:hideMark/>
          </w:tcPr>
          <w:p w14:paraId="1C9EB69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w:t>
            </w:r>
          </w:p>
        </w:tc>
        <w:tc>
          <w:tcPr>
            <w:tcW w:w="1368" w:type="dxa"/>
            <w:tcBorders>
              <w:top w:val="nil"/>
              <w:left w:val="nil"/>
              <w:bottom w:val="single" w:sz="4" w:space="0" w:color="auto"/>
              <w:right w:val="single" w:sz="4" w:space="0" w:color="auto"/>
            </w:tcBorders>
            <w:shd w:val="clear" w:color="auto" w:fill="auto"/>
            <w:noWrap/>
            <w:vAlign w:val="center"/>
            <w:hideMark/>
          </w:tcPr>
          <w:p w14:paraId="0FD06208"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484D7AD6"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5F6E4AD8"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253A17E9"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40B41E83"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Prepare, review at least twice, and final work through.</w:t>
            </w:r>
          </w:p>
        </w:tc>
      </w:tr>
      <w:tr w:rsidR="006229D3" w:rsidRPr="00584B85" w14:paraId="45D807FD" w14:textId="77777777" w:rsidTr="008041EC">
        <w:trPr>
          <w:trHeight w:val="60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5A4DED90"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Production Setup Implementation</w:t>
            </w:r>
          </w:p>
        </w:tc>
        <w:tc>
          <w:tcPr>
            <w:tcW w:w="1037" w:type="dxa"/>
            <w:tcBorders>
              <w:top w:val="nil"/>
              <w:left w:val="nil"/>
              <w:bottom w:val="single" w:sz="4" w:space="0" w:color="auto"/>
              <w:right w:val="single" w:sz="4" w:space="0" w:color="auto"/>
            </w:tcBorders>
            <w:shd w:val="clear" w:color="auto" w:fill="auto"/>
            <w:noWrap/>
            <w:vAlign w:val="center"/>
            <w:hideMark/>
          </w:tcPr>
          <w:p w14:paraId="7A9FA618"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59B3DF6D"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w:t>
            </w:r>
          </w:p>
        </w:tc>
        <w:tc>
          <w:tcPr>
            <w:tcW w:w="975" w:type="dxa"/>
            <w:tcBorders>
              <w:top w:val="nil"/>
              <w:left w:val="nil"/>
              <w:bottom w:val="single" w:sz="4" w:space="0" w:color="auto"/>
              <w:right w:val="single" w:sz="4" w:space="0" w:color="auto"/>
            </w:tcBorders>
            <w:shd w:val="clear" w:color="auto" w:fill="auto"/>
            <w:noWrap/>
            <w:vAlign w:val="center"/>
            <w:hideMark/>
          </w:tcPr>
          <w:p w14:paraId="648F4A69"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900" w:type="dxa"/>
            <w:tcBorders>
              <w:top w:val="nil"/>
              <w:left w:val="nil"/>
              <w:bottom w:val="single" w:sz="4" w:space="0" w:color="auto"/>
              <w:right w:val="single" w:sz="4" w:space="0" w:color="auto"/>
            </w:tcBorders>
            <w:shd w:val="clear" w:color="auto" w:fill="auto"/>
            <w:noWrap/>
            <w:vAlign w:val="center"/>
            <w:hideMark/>
          </w:tcPr>
          <w:p w14:paraId="68269AF9"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1368" w:type="dxa"/>
            <w:tcBorders>
              <w:top w:val="nil"/>
              <w:left w:val="nil"/>
              <w:bottom w:val="single" w:sz="4" w:space="0" w:color="auto"/>
              <w:right w:val="single" w:sz="4" w:space="0" w:color="auto"/>
            </w:tcBorders>
            <w:shd w:val="clear" w:color="auto" w:fill="auto"/>
            <w:noWrap/>
            <w:vAlign w:val="center"/>
            <w:hideMark/>
          </w:tcPr>
          <w:p w14:paraId="2C1433D3"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auto" w:fill="auto"/>
            <w:noWrap/>
            <w:vAlign w:val="center"/>
            <w:hideMark/>
          </w:tcPr>
          <w:p w14:paraId="1E14F8AD"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2594C237"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56EB88C1"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24EA269C" w14:textId="77777777" w:rsidR="006229D3" w:rsidRPr="006229D3" w:rsidRDefault="006229D3" w:rsidP="00584B85">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 </w:t>
            </w:r>
          </w:p>
        </w:tc>
      </w:tr>
      <w:tr w:rsidR="006229D3" w:rsidRPr="00584B85" w14:paraId="45AEC71F" w14:textId="77777777" w:rsidTr="008041EC">
        <w:trPr>
          <w:trHeight w:val="330"/>
        </w:trPr>
        <w:tc>
          <w:tcPr>
            <w:tcW w:w="1940" w:type="dxa"/>
            <w:tcBorders>
              <w:top w:val="nil"/>
              <w:left w:val="single" w:sz="4" w:space="0" w:color="auto"/>
              <w:bottom w:val="single" w:sz="4" w:space="0" w:color="auto"/>
              <w:right w:val="single" w:sz="4" w:space="0" w:color="auto"/>
            </w:tcBorders>
            <w:shd w:val="clear" w:color="000000" w:fill="F8CBAD"/>
            <w:vAlign w:val="center"/>
            <w:hideMark/>
          </w:tcPr>
          <w:p w14:paraId="65F0682B" w14:textId="77777777" w:rsidR="006229D3" w:rsidRPr="006229D3" w:rsidRDefault="006229D3" w:rsidP="00584B85">
            <w:pPr>
              <w:spacing w:after="0"/>
              <w:ind w:left="0"/>
              <w:jc w:val="left"/>
              <w:rPr>
                <w:rFonts w:ascii="Calibri" w:hAnsi="Calibri"/>
                <w:b/>
                <w:color w:val="000000"/>
                <w:lang w:val="en-US"/>
              </w:rPr>
            </w:pPr>
            <w:r w:rsidRPr="006229D3">
              <w:rPr>
                <w:rFonts w:ascii="Calibri" w:hAnsi="Calibri"/>
                <w:b/>
                <w:color w:val="000000"/>
                <w:lang w:val="en-US"/>
              </w:rPr>
              <w:t>Documentation</w:t>
            </w:r>
          </w:p>
        </w:tc>
        <w:tc>
          <w:tcPr>
            <w:tcW w:w="1037" w:type="dxa"/>
            <w:tcBorders>
              <w:top w:val="nil"/>
              <w:left w:val="nil"/>
              <w:bottom w:val="single" w:sz="4" w:space="0" w:color="auto"/>
              <w:right w:val="single" w:sz="4" w:space="0" w:color="auto"/>
            </w:tcBorders>
            <w:shd w:val="clear" w:color="000000" w:fill="F8CBAD"/>
            <w:noWrap/>
            <w:vAlign w:val="center"/>
            <w:hideMark/>
          </w:tcPr>
          <w:p w14:paraId="52D9178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048" w:type="dxa"/>
            <w:tcBorders>
              <w:top w:val="nil"/>
              <w:left w:val="nil"/>
              <w:bottom w:val="single" w:sz="4" w:space="0" w:color="auto"/>
              <w:right w:val="single" w:sz="4" w:space="0" w:color="auto"/>
            </w:tcBorders>
            <w:shd w:val="clear" w:color="000000" w:fill="F8CBAD"/>
            <w:noWrap/>
            <w:vAlign w:val="center"/>
            <w:hideMark/>
          </w:tcPr>
          <w:p w14:paraId="6D67A08E"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000000" w:fill="F8CBAD"/>
            <w:noWrap/>
            <w:vAlign w:val="center"/>
            <w:hideMark/>
          </w:tcPr>
          <w:p w14:paraId="3B87489E"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00" w:type="dxa"/>
            <w:tcBorders>
              <w:top w:val="nil"/>
              <w:left w:val="nil"/>
              <w:bottom w:val="single" w:sz="4" w:space="0" w:color="auto"/>
              <w:right w:val="single" w:sz="4" w:space="0" w:color="auto"/>
            </w:tcBorders>
            <w:shd w:val="clear" w:color="000000" w:fill="F8CBAD"/>
            <w:noWrap/>
            <w:vAlign w:val="center"/>
            <w:hideMark/>
          </w:tcPr>
          <w:p w14:paraId="4FF9B7EE"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F8CBAD"/>
            <w:noWrap/>
            <w:vAlign w:val="center"/>
            <w:hideMark/>
          </w:tcPr>
          <w:p w14:paraId="3A11F9D5"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F8CBAD"/>
            <w:noWrap/>
            <w:vAlign w:val="center"/>
            <w:hideMark/>
          </w:tcPr>
          <w:p w14:paraId="5EAA2815"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864" w:type="dxa"/>
            <w:tcBorders>
              <w:top w:val="nil"/>
              <w:left w:val="nil"/>
              <w:bottom w:val="single" w:sz="4" w:space="0" w:color="auto"/>
              <w:right w:val="single" w:sz="4" w:space="0" w:color="auto"/>
            </w:tcBorders>
            <w:shd w:val="clear" w:color="000000" w:fill="F8CBAD"/>
            <w:noWrap/>
            <w:vAlign w:val="center"/>
            <w:hideMark/>
          </w:tcPr>
          <w:p w14:paraId="40D0A750"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000000" w:fill="F8CBAD"/>
            <w:noWrap/>
            <w:vAlign w:val="center"/>
            <w:hideMark/>
          </w:tcPr>
          <w:p w14:paraId="1FAF814E"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000000" w:fill="F8CBAD"/>
            <w:vAlign w:val="center"/>
            <w:hideMark/>
          </w:tcPr>
          <w:p w14:paraId="2B004DA0" w14:textId="77777777" w:rsidR="006229D3" w:rsidRPr="006229D3" w:rsidRDefault="006229D3" w:rsidP="006229D3">
            <w:pPr>
              <w:spacing w:after="0"/>
              <w:ind w:left="0"/>
              <w:jc w:val="left"/>
              <w:rPr>
                <w:rFonts w:ascii="Calibri" w:hAnsi="Calibri"/>
                <w:color w:val="000000"/>
                <w:lang w:val="en-US"/>
              </w:rPr>
            </w:pPr>
            <w:r w:rsidRPr="006229D3">
              <w:rPr>
                <w:rFonts w:ascii="Calibri" w:hAnsi="Calibri"/>
                <w:color w:val="000000"/>
                <w:lang w:val="en-US"/>
              </w:rPr>
              <w:t> </w:t>
            </w:r>
          </w:p>
        </w:tc>
      </w:tr>
      <w:tr w:rsidR="006229D3" w:rsidRPr="00584B85" w14:paraId="3B4990A2" w14:textId="77777777" w:rsidTr="008041EC">
        <w:trPr>
          <w:trHeight w:val="33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6C5492D3"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System Manual</w:t>
            </w:r>
          </w:p>
        </w:tc>
        <w:tc>
          <w:tcPr>
            <w:tcW w:w="1037" w:type="dxa"/>
            <w:tcBorders>
              <w:top w:val="nil"/>
              <w:left w:val="nil"/>
              <w:bottom w:val="single" w:sz="4" w:space="0" w:color="auto"/>
              <w:right w:val="single" w:sz="4" w:space="0" w:color="auto"/>
            </w:tcBorders>
            <w:shd w:val="clear" w:color="auto" w:fill="auto"/>
            <w:noWrap/>
            <w:vAlign w:val="center"/>
            <w:hideMark/>
          </w:tcPr>
          <w:p w14:paraId="0391960D"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48" w:type="dxa"/>
            <w:tcBorders>
              <w:top w:val="nil"/>
              <w:left w:val="nil"/>
              <w:bottom w:val="single" w:sz="4" w:space="0" w:color="auto"/>
              <w:right w:val="single" w:sz="4" w:space="0" w:color="auto"/>
            </w:tcBorders>
            <w:shd w:val="clear" w:color="auto" w:fill="auto"/>
            <w:noWrap/>
            <w:vAlign w:val="center"/>
            <w:hideMark/>
          </w:tcPr>
          <w:p w14:paraId="03362BB2"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5036FD44"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900" w:type="dxa"/>
            <w:tcBorders>
              <w:top w:val="nil"/>
              <w:left w:val="nil"/>
              <w:bottom w:val="single" w:sz="4" w:space="0" w:color="auto"/>
              <w:right w:val="single" w:sz="4" w:space="0" w:color="auto"/>
            </w:tcBorders>
            <w:shd w:val="clear" w:color="auto" w:fill="auto"/>
            <w:noWrap/>
            <w:vAlign w:val="center"/>
            <w:hideMark/>
          </w:tcPr>
          <w:p w14:paraId="689EFCFC"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365C33E0"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0A3EFA89"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2D1E0B4C"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74A43EEB"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5C0EB52E" w14:textId="77777777" w:rsidR="006229D3" w:rsidRPr="006229D3" w:rsidRDefault="006229D3" w:rsidP="00584B85">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 </w:t>
            </w:r>
          </w:p>
        </w:tc>
      </w:tr>
      <w:tr w:rsidR="006229D3" w:rsidRPr="00584B85" w14:paraId="4FB3BFAE" w14:textId="77777777" w:rsidTr="008041EC">
        <w:trPr>
          <w:trHeight w:val="330"/>
        </w:trPr>
        <w:tc>
          <w:tcPr>
            <w:tcW w:w="1940" w:type="dxa"/>
            <w:tcBorders>
              <w:top w:val="nil"/>
              <w:left w:val="single" w:sz="4" w:space="0" w:color="auto"/>
              <w:bottom w:val="single" w:sz="4" w:space="0" w:color="auto"/>
              <w:right w:val="single" w:sz="4" w:space="0" w:color="auto"/>
            </w:tcBorders>
            <w:shd w:val="clear" w:color="000000" w:fill="F8CBAD"/>
            <w:vAlign w:val="center"/>
            <w:hideMark/>
          </w:tcPr>
          <w:p w14:paraId="5C9EB7D9" w14:textId="77777777" w:rsidR="006229D3" w:rsidRPr="006229D3" w:rsidRDefault="006229D3" w:rsidP="00584B85">
            <w:pPr>
              <w:spacing w:after="0"/>
              <w:ind w:left="0"/>
              <w:jc w:val="left"/>
              <w:rPr>
                <w:rFonts w:ascii="Calibri" w:hAnsi="Calibri"/>
                <w:b/>
                <w:color w:val="000000"/>
                <w:lang w:val="en-US"/>
              </w:rPr>
            </w:pPr>
            <w:r w:rsidRPr="006229D3">
              <w:rPr>
                <w:rFonts w:ascii="Calibri" w:hAnsi="Calibri"/>
                <w:b/>
                <w:color w:val="000000"/>
                <w:lang w:val="en-US"/>
              </w:rPr>
              <w:t>Post Implementation</w:t>
            </w:r>
          </w:p>
        </w:tc>
        <w:tc>
          <w:tcPr>
            <w:tcW w:w="1037" w:type="dxa"/>
            <w:tcBorders>
              <w:top w:val="nil"/>
              <w:left w:val="nil"/>
              <w:bottom w:val="single" w:sz="4" w:space="0" w:color="auto"/>
              <w:right w:val="single" w:sz="4" w:space="0" w:color="auto"/>
            </w:tcBorders>
            <w:shd w:val="clear" w:color="000000" w:fill="F8CBAD"/>
            <w:noWrap/>
            <w:vAlign w:val="center"/>
            <w:hideMark/>
          </w:tcPr>
          <w:p w14:paraId="4FFFF1A6"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048" w:type="dxa"/>
            <w:tcBorders>
              <w:top w:val="nil"/>
              <w:left w:val="nil"/>
              <w:bottom w:val="single" w:sz="4" w:space="0" w:color="auto"/>
              <w:right w:val="single" w:sz="4" w:space="0" w:color="auto"/>
            </w:tcBorders>
            <w:shd w:val="clear" w:color="000000" w:fill="F8CBAD"/>
            <w:noWrap/>
            <w:vAlign w:val="center"/>
            <w:hideMark/>
          </w:tcPr>
          <w:p w14:paraId="28E643C6"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75" w:type="dxa"/>
            <w:tcBorders>
              <w:top w:val="nil"/>
              <w:left w:val="nil"/>
              <w:bottom w:val="single" w:sz="4" w:space="0" w:color="auto"/>
              <w:right w:val="single" w:sz="4" w:space="0" w:color="auto"/>
            </w:tcBorders>
            <w:shd w:val="clear" w:color="000000" w:fill="F8CBAD"/>
            <w:noWrap/>
            <w:vAlign w:val="center"/>
            <w:hideMark/>
          </w:tcPr>
          <w:p w14:paraId="24C2CDEF"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00" w:type="dxa"/>
            <w:tcBorders>
              <w:top w:val="nil"/>
              <w:left w:val="nil"/>
              <w:bottom w:val="single" w:sz="4" w:space="0" w:color="auto"/>
              <w:right w:val="single" w:sz="4" w:space="0" w:color="auto"/>
            </w:tcBorders>
            <w:shd w:val="clear" w:color="000000" w:fill="F8CBAD"/>
            <w:noWrap/>
            <w:vAlign w:val="center"/>
            <w:hideMark/>
          </w:tcPr>
          <w:p w14:paraId="60631CD8"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F8CBAD"/>
            <w:noWrap/>
            <w:vAlign w:val="center"/>
            <w:hideMark/>
          </w:tcPr>
          <w:p w14:paraId="55566E33"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1368" w:type="dxa"/>
            <w:tcBorders>
              <w:top w:val="nil"/>
              <w:left w:val="nil"/>
              <w:bottom w:val="single" w:sz="4" w:space="0" w:color="auto"/>
              <w:right w:val="single" w:sz="4" w:space="0" w:color="auto"/>
            </w:tcBorders>
            <w:shd w:val="clear" w:color="000000" w:fill="F8CBAD"/>
            <w:noWrap/>
            <w:vAlign w:val="center"/>
            <w:hideMark/>
          </w:tcPr>
          <w:p w14:paraId="6FCE6B4C"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864" w:type="dxa"/>
            <w:tcBorders>
              <w:top w:val="nil"/>
              <w:left w:val="nil"/>
              <w:bottom w:val="single" w:sz="4" w:space="0" w:color="auto"/>
              <w:right w:val="single" w:sz="4" w:space="0" w:color="auto"/>
            </w:tcBorders>
            <w:shd w:val="clear" w:color="000000" w:fill="F8CBAD"/>
            <w:noWrap/>
            <w:vAlign w:val="center"/>
            <w:hideMark/>
          </w:tcPr>
          <w:p w14:paraId="5CF73B78"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997" w:type="dxa"/>
            <w:tcBorders>
              <w:top w:val="nil"/>
              <w:left w:val="nil"/>
              <w:bottom w:val="single" w:sz="4" w:space="0" w:color="auto"/>
              <w:right w:val="single" w:sz="4" w:space="0" w:color="auto"/>
            </w:tcBorders>
            <w:shd w:val="clear" w:color="000000" w:fill="F8CBAD"/>
            <w:noWrap/>
            <w:vAlign w:val="center"/>
            <w:hideMark/>
          </w:tcPr>
          <w:p w14:paraId="13B143FC"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 </w:t>
            </w:r>
          </w:p>
        </w:tc>
        <w:tc>
          <w:tcPr>
            <w:tcW w:w="4224" w:type="dxa"/>
            <w:tcBorders>
              <w:top w:val="nil"/>
              <w:left w:val="nil"/>
              <w:bottom w:val="single" w:sz="4" w:space="0" w:color="auto"/>
              <w:right w:val="single" w:sz="4" w:space="0" w:color="auto"/>
            </w:tcBorders>
            <w:shd w:val="clear" w:color="000000" w:fill="F8CBAD"/>
            <w:vAlign w:val="center"/>
            <w:hideMark/>
          </w:tcPr>
          <w:p w14:paraId="1289E8C6" w14:textId="77777777" w:rsidR="006229D3" w:rsidRPr="006229D3" w:rsidRDefault="006229D3" w:rsidP="006229D3">
            <w:pPr>
              <w:spacing w:after="0"/>
              <w:ind w:left="0"/>
              <w:jc w:val="left"/>
              <w:rPr>
                <w:rFonts w:ascii="Calibri" w:hAnsi="Calibri"/>
                <w:color w:val="000000"/>
                <w:lang w:val="en-US"/>
              </w:rPr>
            </w:pPr>
            <w:r w:rsidRPr="006229D3">
              <w:rPr>
                <w:rFonts w:ascii="Calibri" w:hAnsi="Calibri"/>
                <w:color w:val="000000"/>
                <w:lang w:val="en-US"/>
              </w:rPr>
              <w:t> </w:t>
            </w:r>
          </w:p>
        </w:tc>
      </w:tr>
      <w:tr w:rsidR="006229D3" w:rsidRPr="00584B85" w14:paraId="6AE4EC04" w14:textId="77777777" w:rsidTr="008041EC">
        <w:trPr>
          <w:trHeight w:val="33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194E2691" w14:textId="77777777" w:rsidR="006229D3" w:rsidRPr="006229D3" w:rsidRDefault="006229D3" w:rsidP="00584B85">
            <w:pPr>
              <w:spacing w:after="0"/>
              <w:ind w:left="0"/>
              <w:jc w:val="left"/>
              <w:rPr>
                <w:rFonts w:ascii="Calibri" w:hAnsi="Calibri"/>
                <w:color w:val="000000"/>
                <w:lang w:val="en-US"/>
              </w:rPr>
            </w:pPr>
            <w:r w:rsidRPr="006229D3">
              <w:rPr>
                <w:rFonts w:ascii="Calibri" w:hAnsi="Calibri"/>
                <w:color w:val="000000"/>
                <w:lang w:val="en-US"/>
              </w:rPr>
              <w:t>Maintenance Transition</w:t>
            </w:r>
          </w:p>
        </w:tc>
        <w:tc>
          <w:tcPr>
            <w:tcW w:w="1037" w:type="dxa"/>
            <w:tcBorders>
              <w:top w:val="nil"/>
              <w:left w:val="nil"/>
              <w:bottom w:val="single" w:sz="4" w:space="0" w:color="auto"/>
              <w:right w:val="single" w:sz="4" w:space="0" w:color="auto"/>
            </w:tcBorders>
            <w:shd w:val="clear" w:color="auto" w:fill="auto"/>
            <w:noWrap/>
            <w:vAlign w:val="center"/>
            <w:hideMark/>
          </w:tcPr>
          <w:p w14:paraId="662A3508"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w:t>
            </w:r>
          </w:p>
        </w:tc>
        <w:tc>
          <w:tcPr>
            <w:tcW w:w="1048" w:type="dxa"/>
            <w:tcBorders>
              <w:top w:val="nil"/>
              <w:left w:val="nil"/>
              <w:bottom w:val="single" w:sz="4" w:space="0" w:color="auto"/>
              <w:right w:val="single" w:sz="4" w:space="0" w:color="auto"/>
            </w:tcBorders>
            <w:shd w:val="clear" w:color="auto" w:fill="auto"/>
            <w:noWrap/>
            <w:vAlign w:val="center"/>
            <w:hideMark/>
          </w:tcPr>
          <w:p w14:paraId="7C41621F"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w:t>
            </w:r>
          </w:p>
        </w:tc>
        <w:tc>
          <w:tcPr>
            <w:tcW w:w="975" w:type="dxa"/>
            <w:tcBorders>
              <w:top w:val="nil"/>
              <w:left w:val="nil"/>
              <w:bottom w:val="single" w:sz="4" w:space="0" w:color="auto"/>
              <w:right w:val="single" w:sz="4" w:space="0" w:color="auto"/>
            </w:tcBorders>
            <w:shd w:val="clear" w:color="auto" w:fill="auto"/>
            <w:noWrap/>
            <w:vAlign w:val="center"/>
            <w:hideMark/>
          </w:tcPr>
          <w:p w14:paraId="735E46E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900" w:type="dxa"/>
            <w:tcBorders>
              <w:top w:val="nil"/>
              <w:left w:val="nil"/>
              <w:bottom w:val="single" w:sz="4" w:space="0" w:color="auto"/>
              <w:right w:val="single" w:sz="4" w:space="0" w:color="auto"/>
            </w:tcBorders>
            <w:shd w:val="clear" w:color="auto" w:fill="auto"/>
            <w:noWrap/>
            <w:vAlign w:val="center"/>
            <w:hideMark/>
          </w:tcPr>
          <w:p w14:paraId="02D21D41"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3</w:t>
            </w:r>
          </w:p>
        </w:tc>
        <w:tc>
          <w:tcPr>
            <w:tcW w:w="1368" w:type="dxa"/>
            <w:tcBorders>
              <w:top w:val="nil"/>
              <w:left w:val="nil"/>
              <w:bottom w:val="single" w:sz="4" w:space="0" w:color="auto"/>
              <w:right w:val="single" w:sz="4" w:space="0" w:color="auto"/>
            </w:tcBorders>
            <w:shd w:val="clear" w:color="auto" w:fill="auto"/>
            <w:noWrap/>
            <w:vAlign w:val="center"/>
            <w:hideMark/>
          </w:tcPr>
          <w:p w14:paraId="51B8EF4C"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3EC128A7"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13416AAF"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4FA67126"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3F4F93C6" w14:textId="77777777" w:rsidR="006229D3" w:rsidRPr="006229D3" w:rsidRDefault="006229D3" w:rsidP="00584B85">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 </w:t>
            </w:r>
          </w:p>
        </w:tc>
      </w:tr>
      <w:tr w:rsidR="006229D3" w:rsidRPr="00584B85" w14:paraId="20704629" w14:textId="77777777" w:rsidTr="008041EC">
        <w:trPr>
          <w:trHeight w:val="33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61081CC2" w14:textId="77777777" w:rsidR="006229D3" w:rsidRPr="006229D3" w:rsidRDefault="006229D3" w:rsidP="006229D3">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037" w:type="dxa"/>
            <w:tcBorders>
              <w:top w:val="nil"/>
              <w:left w:val="nil"/>
              <w:bottom w:val="single" w:sz="4" w:space="0" w:color="auto"/>
              <w:right w:val="single" w:sz="4" w:space="0" w:color="auto"/>
            </w:tcBorders>
            <w:shd w:val="clear" w:color="auto" w:fill="auto"/>
            <w:noWrap/>
            <w:vAlign w:val="center"/>
            <w:hideMark/>
          </w:tcPr>
          <w:p w14:paraId="0F442D13"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1</w:t>
            </w:r>
          </w:p>
        </w:tc>
        <w:tc>
          <w:tcPr>
            <w:tcW w:w="1048" w:type="dxa"/>
            <w:tcBorders>
              <w:top w:val="nil"/>
              <w:left w:val="nil"/>
              <w:bottom w:val="single" w:sz="4" w:space="0" w:color="auto"/>
              <w:right w:val="single" w:sz="4" w:space="0" w:color="auto"/>
            </w:tcBorders>
            <w:shd w:val="clear" w:color="auto" w:fill="auto"/>
            <w:noWrap/>
            <w:vAlign w:val="center"/>
            <w:hideMark/>
          </w:tcPr>
          <w:p w14:paraId="4581E946"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75" w:type="dxa"/>
            <w:tcBorders>
              <w:top w:val="nil"/>
              <w:left w:val="nil"/>
              <w:bottom w:val="single" w:sz="4" w:space="0" w:color="auto"/>
              <w:right w:val="single" w:sz="4" w:space="0" w:color="auto"/>
            </w:tcBorders>
            <w:shd w:val="clear" w:color="auto" w:fill="auto"/>
            <w:noWrap/>
            <w:vAlign w:val="center"/>
            <w:hideMark/>
          </w:tcPr>
          <w:p w14:paraId="23DF0530"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00" w:type="dxa"/>
            <w:tcBorders>
              <w:top w:val="nil"/>
              <w:left w:val="nil"/>
              <w:bottom w:val="single" w:sz="4" w:space="0" w:color="auto"/>
              <w:right w:val="single" w:sz="4" w:space="0" w:color="auto"/>
            </w:tcBorders>
            <w:shd w:val="clear" w:color="auto" w:fill="auto"/>
            <w:noWrap/>
            <w:vAlign w:val="center"/>
            <w:hideMark/>
          </w:tcPr>
          <w:p w14:paraId="3DD6C559"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735DC909"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1368" w:type="dxa"/>
            <w:tcBorders>
              <w:top w:val="nil"/>
              <w:left w:val="nil"/>
              <w:bottom w:val="single" w:sz="4" w:space="0" w:color="auto"/>
              <w:right w:val="single" w:sz="4" w:space="0" w:color="auto"/>
            </w:tcBorders>
            <w:shd w:val="clear" w:color="auto" w:fill="auto"/>
            <w:noWrap/>
            <w:vAlign w:val="center"/>
            <w:hideMark/>
          </w:tcPr>
          <w:p w14:paraId="6FF65913"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864" w:type="dxa"/>
            <w:tcBorders>
              <w:top w:val="nil"/>
              <w:left w:val="nil"/>
              <w:bottom w:val="single" w:sz="4" w:space="0" w:color="auto"/>
              <w:right w:val="single" w:sz="4" w:space="0" w:color="auto"/>
            </w:tcBorders>
            <w:shd w:val="clear" w:color="auto" w:fill="auto"/>
            <w:noWrap/>
            <w:vAlign w:val="center"/>
            <w:hideMark/>
          </w:tcPr>
          <w:p w14:paraId="58C42304"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997" w:type="dxa"/>
            <w:tcBorders>
              <w:top w:val="nil"/>
              <w:left w:val="nil"/>
              <w:bottom w:val="single" w:sz="4" w:space="0" w:color="auto"/>
              <w:right w:val="single" w:sz="4" w:space="0" w:color="auto"/>
            </w:tcBorders>
            <w:shd w:val="clear" w:color="auto" w:fill="auto"/>
            <w:noWrap/>
            <w:vAlign w:val="center"/>
            <w:hideMark/>
          </w:tcPr>
          <w:p w14:paraId="778026B1"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 </w:t>
            </w:r>
          </w:p>
        </w:tc>
        <w:tc>
          <w:tcPr>
            <w:tcW w:w="4224" w:type="dxa"/>
            <w:tcBorders>
              <w:top w:val="nil"/>
              <w:left w:val="nil"/>
              <w:bottom w:val="single" w:sz="4" w:space="0" w:color="auto"/>
              <w:right w:val="single" w:sz="4" w:space="0" w:color="auto"/>
            </w:tcBorders>
            <w:shd w:val="clear" w:color="auto" w:fill="auto"/>
            <w:vAlign w:val="center"/>
            <w:hideMark/>
          </w:tcPr>
          <w:p w14:paraId="0A595721" w14:textId="77777777" w:rsidR="006229D3" w:rsidRPr="006229D3" w:rsidRDefault="006229D3" w:rsidP="00584B85">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 </w:t>
            </w:r>
          </w:p>
        </w:tc>
      </w:tr>
      <w:tr w:rsidR="006229D3" w:rsidRPr="00584B85" w14:paraId="36D14B39" w14:textId="77777777" w:rsidTr="008041EC">
        <w:trPr>
          <w:trHeight w:val="330"/>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7AEE3E89" w14:textId="77777777" w:rsidR="006229D3" w:rsidRPr="006229D3" w:rsidRDefault="006229D3" w:rsidP="006229D3">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lastRenderedPageBreak/>
              <w:t> </w:t>
            </w:r>
          </w:p>
        </w:tc>
        <w:tc>
          <w:tcPr>
            <w:tcW w:w="1037" w:type="dxa"/>
            <w:tcBorders>
              <w:top w:val="nil"/>
              <w:left w:val="nil"/>
              <w:bottom w:val="single" w:sz="4" w:space="0" w:color="auto"/>
              <w:right w:val="single" w:sz="4" w:space="0" w:color="auto"/>
            </w:tcBorders>
            <w:shd w:val="clear" w:color="auto" w:fill="auto"/>
            <w:noWrap/>
            <w:vAlign w:val="center"/>
            <w:hideMark/>
          </w:tcPr>
          <w:p w14:paraId="20E1FACB"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49</w:t>
            </w:r>
          </w:p>
        </w:tc>
        <w:tc>
          <w:tcPr>
            <w:tcW w:w="1048" w:type="dxa"/>
            <w:tcBorders>
              <w:top w:val="nil"/>
              <w:left w:val="nil"/>
              <w:bottom w:val="single" w:sz="4" w:space="0" w:color="auto"/>
              <w:right w:val="single" w:sz="4" w:space="0" w:color="auto"/>
            </w:tcBorders>
            <w:shd w:val="clear" w:color="auto" w:fill="auto"/>
            <w:noWrap/>
            <w:vAlign w:val="center"/>
            <w:hideMark/>
          </w:tcPr>
          <w:p w14:paraId="185EFC50"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24</w:t>
            </w:r>
          </w:p>
        </w:tc>
        <w:tc>
          <w:tcPr>
            <w:tcW w:w="975" w:type="dxa"/>
            <w:tcBorders>
              <w:top w:val="nil"/>
              <w:left w:val="nil"/>
              <w:bottom w:val="single" w:sz="4" w:space="0" w:color="auto"/>
              <w:right w:val="single" w:sz="4" w:space="0" w:color="auto"/>
            </w:tcBorders>
            <w:shd w:val="clear" w:color="auto" w:fill="auto"/>
            <w:noWrap/>
            <w:vAlign w:val="center"/>
            <w:hideMark/>
          </w:tcPr>
          <w:p w14:paraId="0F02563E"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75</w:t>
            </w:r>
            <w:r w:rsidRPr="006229D3">
              <w:rPr>
                <w:rFonts w:ascii="Calibri" w:hAnsi="Calibri"/>
                <w:color w:val="000000"/>
                <w:lang w:val="en-US"/>
              </w:rPr>
              <w:t>.6</w:t>
            </w:r>
          </w:p>
        </w:tc>
        <w:tc>
          <w:tcPr>
            <w:tcW w:w="900" w:type="dxa"/>
            <w:tcBorders>
              <w:top w:val="nil"/>
              <w:left w:val="nil"/>
              <w:bottom w:val="single" w:sz="4" w:space="0" w:color="auto"/>
              <w:right w:val="single" w:sz="4" w:space="0" w:color="auto"/>
            </w:tcBorders>
            <w:shd w:val="clear" w:color="auto" w:fill="auto"/>
            <w:noWrap/>
            <w:vAlign w:val="center"/>
            <w:hideMark/>
          </w:tcPr>
          <w:p w14:paraId="67B33F72"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81</w:t>
            </w:r>
            <w:r w:rsidRPr="006229D3">
              <w:rPr>
                <w:rFonts w:ascii="Calibri" w:hAnsi="Calibri"/>
                <w:color w:val="000000"/>
                <w:lang w:val="en-US"/>
              </w:rPr>
              <w:t>.25</w:t>
            </w:r>
          </w:p>
        </w:tc>
        <w:tc>
          <w:tcPr>
            <w:tcW w:w="1368" w:type="dxa"/>
            <w:tcBorders>
              <w:top w:val="nil"/>
              <w:left w:val="nil"/>
              <w:bottom w:val="single" w:sz="4" w:space="0" w:color="auto"/>
              <w:right w:val="single" w:sz="4" w:space="0" w:color="auto"/>
            </w:tcBorders>
            <w:shd w:val="clear" w:color="auto" w:fill="auto"/>
            <w:noWrap/>
            <w:vAlign w:val="center"/>
            <w:hideMark/>
          </w:tcPr>
          <w:p w14:paraId="6295D7B9" w14:textId="77777777" w:rsidR="006229D3" w:rsidRPr="00584B85" w:rsidRDefault="006229D3" w:rsidP="00584B85">
            <w:pPr>
              <w:spacing w:after="0"/>
              <w:ind w:left="0"/>
              <w:jc w:val="center"/>
              <w:rPr>
                <w:rFonts w:ascii="Calibri" w:eastAsia="Times New Roman" w:hAnsi="Calibri" w:cs="Times New Roman"/>
                <w:color w:val="000000"/>
                <w:szCs w:val="22"/>
                <w:lang w:val="en-US" w:eastAsia="zh-TW"/>
              </w:rPr>
            </w:pPr>
            <w:r w:rsidRPr="00584B85">
              <w:rPr>
                <w:rFonts w:ascii="Calibri" w:eastAsia="Times New Roman" w:hAnsi="Calibri" w:cs="Times New Roman"/>
                <w:color w:val="000000"/>
                <w:szCs w:val="22"/>
                <w:lang w:val="en-US" w:eastAsia="zh-TW"/>
              </w:rPr>
              <w:t>80</w:t>
            </w:r>
          </w:p>
        </w:tc>
        <w:tc>
          <w:tcPr>
            <w:tcW w:w="1368" w:type="dxa"/>
            <w:tcBorders>
              <w:top w:val="nil"/>
              <w:left w:val="nil"/>
              <w:bottom w:val="single" w:sz="4" w:space="0" w:color="auto"/>
              <w:right w:val="single" w:sz="4" w:space="0" w:color="auto"/>
            </w:tcBorders>
            <w:shd w:val="clear" w:color="auto" w:fill="auto"/>
            <w:noWrap/>
            <w:vAlign w:val="center"/>
            <w:hideMark/>
          </w:tcPr>
          <w:p w14:paraId="2981AFD9" w14:textId="77777777" w:rsidR="006229D3" w:rsidRPr="006229D3" w:rsidRDefault="006229D3" w:rsidP="006229D3">
            <w:pPr>
              <w:spacing w:after="0"/>
              <w:ind w:left="0"/>
              <w:jc w:val="center"/>
              <w:rPr>
                <w:rFonts w:ascii="Calibri" w:hAnsi="Calibri"/>
                <w:color w:val="000000"/>
                <w:lang w:val="en-US"/>
              </w:rPr>
            </w:pPr>
            <w:r w:rsidRPr="006229D3">
              <w:rPr>
                <w:rFonts w:ascii="Calibri" w:hAnsi="Calibri"/>
                <w:color w:val="000000"/>
                <w:lang w:val="en-US"/>
              </w:rPr>
              <w:t>75</w:t>
            </w:r>
          </w:p>
        </w:tc>
        <w:tc>
          <w:tcPr>
            <w:tcW w:w="864" w:type="dxa"/>
            <w:tcBorders>
              <w:top w:val="nil"/>
              <w:left w:val="nil"/>
              <w:bottom w:val="single" w:sz="4" w:space="0" w:color="auto"/>
              <w:right w:val="single" w:sz="4" w:space="0" w:color="auto"/>
            </w:tcBorders>
            <w:shd w:val="clear" w:color="auto" w:fill="auto"/>
            <w:noWrap/>
            <w:vAlign w:val="center"/>
            <w:hideMark/>
          </w:tcPr>
          <w:p w14:paraId="6F43D0ED"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21</w:t>
            </w:r>
          </w:p>
        </w:tc>
        <w:tc>
          <w:tcPr>
            <w:tcW w:w="997" w:type="dxa"/>
            <w:tcBorders>
              <w:top w:val="nil"/>
              <w:left w:val="nil"/>
              <w:bottom w:val="single" w:sz="4" w:space="0" w:color="auto"/>
              <w:right w:val="single" w:sz="4" w:space="0" w:color="auto"/>
            </w:tcBorders>
            <w:shd w:val="clear" w:color="auto" w:fill="auto"/>
            <w:noWrap/>
            <w:vAlign w:val="center"/>
            <w:hideMark/>
          </w:tcPr>
          <w:p w14:paraId="17B2FDAD" w14:textId="77777777" w:rsidR="006229D3" w:rsidRPr="006229D3" w:rsidRDefault="006229D3" w:rsidP="006229D3">
            <w:pPr>
              <w:spacing w:after="0"/>
              <w:ind w:left="0"/>
              <w:jc w:val="center"/>
              <w:rPr>
                <w:rFonts w:ascii="Calibri" w:hAnsi="Calibri"/>
                <w:color w:val="000000"/>
                <w:lang w:val="en-US"/>
              </w:rPr>
            </w:pPr>
            <w:r w:rsidRPr="00584B85">
              <w:rPr>
                <w:rFonts w:ascii="Calibri" w:eastAsia="Times New Roman" w:hAnsi="Calibri" w:cs="Times New Roman"/>
                <w:color w:val="000000"/>
                <w:szCs w:val="22"/>
                <w:lang w:val="en-US" w:eastAsia="zh-TW"/>
              </w:rPr>
              <w:t>34</w:t>
            </w:r>
          </w:p>
        </w:tc>
        <w:tc>
          <w:tcPr>
            <w:tcW w:w="4224" w:type="dxa"/>
            <w:tcBorders>
              <w:top w:val="nil"/>
              <w:left w:val="nil"/>
              <w:bottom w:val="single" w:sz="4" w:space="0" w:color="auto"/>
              <w:right w:val="single" w:sz="4" w:space="0" w:color="auto"/>
            </w:tcBorders>
            <w:shd w:val="clear" w:color="auto" w:fill="auto"/>
            <w:vAlign w:val="center"/>
            <w:hideMark/>
          </w:tcPr>
          <w:p w14:paraId="48BA86C7" w14:textId="77777777" w:rsidR="006229D3" w:rsidRPr="006229D3" w:rsidRDefault="006229D3" w:rsidP="00584B85">
            <w:pPr>
              <w:spacing w:after="0"/>
              <w:ind w:left="0"/>
              <w:jc w:val="left"/>
              <w:rPr>
                <w:rFonts w:ascii="Calibri" w:hAnsi="Calibri"/>
                <w:color w:val="000000"/>
                <w:lang w:val="en-US"/>
              </w:rPr>
            </w:pPr>
            <w:r w:rsidRPr="00584B85">
              <w:rPr>
                <w:rFonts w:ascii="Calibri" w:eastAsia="Times New Roman" w:hAnsi="Calibri" w:cs="Times New Roman"/>
                <w:color w:val="000000"/>
                <w:szCs w:val="22"/>
                <w:lang w:val="en-US" w:eastAsia="zh-TW"/>
              </w:rPr>
              <w:t> </w:t>
            </w:r>
          </w:p>
        </w:tc>
      </w:tr>
      <w:tr w:rsidR="006229D3" w:rsidRPr="00584B85" w14:paraId="2DBCDA1A" w14:textId="77777777" w:rsidTr="008041EC">
        <w:trPr>
          <w:trHeight w:val="375"/>
        </w:trPr>
        <w:tc>
          <w:tcPr>
            <w:tcW w:w="1940" w:type="dxa"/>
            <w:tcBorders>
              <w:top w:val="nil"/>
              <w:left w:val="nil"/>
              <w:bottom w:val="nil"/>
              <w:right w:val="nil"/>
            </w:tcBorders>
            <w:shd w:val="clear" w:color="auto" w:fill="auto"/>
            <w:vAlign w:val="center"/>
            <w:hideMark/>
          </w:tcPr>
          <w:p w14:paraId="6FDD96A6" w14:textId="77777777" w:rsidR="006229D3" w:rsidRPr="006229D3" w:rsidRDefault="006229D3" w:rsidP="006229D3">
            <w:pPr>
              <w:spacing w:after="0"/>
              <w:ind w:left="0"/>
              <w:jc w:val="left"/>
              <w:rPr>
                <w:rFonts w:ascii="Calibri" w:hAnsi="Calibri"/>
                <w:color w:val="000000"/>
                <w:lang w:val="en-US"/>
              </w:rPr>
            </w:pPr>
          </w:p>
        </w:tc>
        <w:tc>
          <w:tcPr>
            <w:tcW w:w="1037" w:type="dxa"/>
            <w:tcBorders>
              <w:top w:val="nil"/>
              <w:left w:val="nil"/>
              <w:bottom w:val="nil"/>
              <w:right w:val="nil"/>
            </w:tcBorders>
            <w:shd w:val="clear" w:color="auto" w:fill="auto"/>
            <w:noWrap/>
            <w:vAlign w:val="center"/>
            <w:hideMark/>
          </w:tcPr>
          <w:p w14:paraId="22E94628" w14:textId="77777777" w:rsidR="006229D3" w:rsidRPr="006229D3" w:rsidRDefault="006229D3" w:rsidP="006229D3">
            <w:pPr>
              <w:spacing w:after="0"/>
              <w:ind w:left="0"/>
              <w:jc w:val="left"/>
              <w:rPr>
                <w:rFonts w:ascii="Times New Roman" w:hAnsi="Times New Roman"/>
                <w:sz w:val="20"/>
                <w:lang w:val="en-US"/>
              </w:rPr>
            </w:pPr>
          </w:p>
        </w:tc>
        <w:tc>
          <w:tcPr>
            <w:tcW w:w="1048" w:type="dxa"/>
            <w:tcBorders>
              <w:top w:val="nil"/>
              <w:left w:val="nil"/>
              <w:bottom w:val="nil"/>
              <w:right w:val="nil"/>
            </w:tcBorders>
            <w:shd w:val="clear" w:color="auto" w:fill="auto"/>
            <w:noWrap/>
            <w:vAlign w:val="center"/>
            <w:hideMark/>
          </w:tcPr>
          <w:p w14:paraId="6A353D14" w14:textId="77777777" w:rsidR="006229D3" w:rsidRPr="006229D3" w:rsidRDefault="006229D3" w:rsidP="006229D3">
            <w:pPr>
              <w:spacing w:after="0"/>
              <w:ind w:left="0"/>
              <w:jc w:val="center"/>
              <w:rPr>
                <w:rFonts w:ascii="Times New Roman" w:hAnsi="Times New Roman"/>
                <w:sz w:val="20"/>
                <w:lang w:val="en-US"/>
              </w:rPr>
            </w:pPr>
          </w:p>
        </w:tc>
        <w:tc>
          <w:tcPr>
            <w:tcW w:w="975" w:type="dxa"/>
            <w:tcBorders>
              <w:top w:val="nil"/>
              <w:left w:val="nil"/>
              <w:bottom w:val="nil"/>
              <w:right w:val="nil"/>
            </w:tcBorders>
            <w:shd w:val="clear" w:color="auto" w:fill="auto"/>
            <w:noWrap/>
            <w:vAlign w:val="center"/>
            <w:hideMark/>
          </w:tcPr>
          <w:p w14:paraId="17750C39" w14:textId="77777777" w:rsidR="006229D3" w:rsidRPr="006229D3" w:rsidRDefault="006229D3" w:rsidP="006229D3">
            <w:pPr>
              <w:spacing w:after="0"/>
              <w:ind w:left="0"/>
              <w:jc w:val="center"/>
              <w:rPr>
                <w:rFonts w:ascii="Times New Roman" w:hAnsi="Times New Roman"/>
                <w:sz w:val="20"/>
                <w:lang w:val="en-US"/>
              </w:rPr>
            </w:pPr>
          </w:p>
        </w:tc>
        <w:tc>
          <w:tcPr>
            <w:tcW w:w="900" w:type="dxa"/>
            <w:tcBorders>
              <w:top w:val="nil"/>
              <w:left w:val="nil"/>
              <w:bottom w:val="nil"/>
              <w:right w:val="nil"/>
            </w:tcBorders>
            <w:shd w:val="clear" w:color="auto" w:fill="auto"/>
            <w:noWrap/>
            <w:vAlign w:val="center"/>
            <w:hideMark/>
          </w:tcPr>
          <w:p w14:paraId="0062A607" w14:textId="77777777" w:rsidR="006229D3" w:rsidRPr="006229D3" w:rsidRDefault="006229D3" w:rsidP="006229D3">
            <w:pPr>
              <w:spacing w:after="0"/>
              <w:ind w:left="0"/>
              <w:jc w:val="center"/>
              <w:rPr>
                <w:rFonts w:ascii="Times New Roman" w:hAnsi="Times New Roman"/>
                <w:sz w:val="20"/>
                <w:lang w:val="en-US"/>
              </w:rPr>
            </w:pPr>
          </w:p>
        </w:tc>
        <w:tc>
          <w:tcPr>
            <w:tcW w:w="1368" w:type="dxa"/>
            <w:tcBorders>
              <w:top w:val="nil"/>
              <w:left w:val="nil"/>
              <w:bottom w:val="nil"/>
              <w:right w:val="nil"/>
            </w:tcBorders>
            <w:shd w:val="clear" w:color="auto" w:fill="auto"/>
            <w:noWrap/>
            <w:vAlign w:val="center"/>
            <w:hideMark/>
          </w:tcPr>
          <w:p w14:paraId="6387FA50" w14:textId="77777777" w:rsidR="006229D3" w:rsidRPr="006229D3" w:rsidRDefault="006229D3" w:rsidP="006229D3">
            <w:pPr>
              <w:spacing w:after="0"/>
              <w:ind w:left="0"/>
              <w:jc w:val="center"/>
              <w:rPr>
                <w:rFonts w:ascii="Times New Roman" w:hAnsi="Times New Roman"/>
                <w:sz w:val="20"/>
                <w:lang w:val="en-US"/>
              </w:rPr>
            </w:pPr>
          </w:p>
        </w:tc>
        <w:tc>
          <w:tcPr>
            <w:tcW w:w="1368" w:type="dxa"/>
            <w:tcBorders>
              <w:top w:val="nil"/>
              <w:left w:val="nil"/>
              <w:bottom w:val="nil"/>
              <w:right w:val="nil"/>
            </w:tcBorders>
            <w:shd w:val="clear" w:color="auto" w:fill="auto"/>
            <w:noWrap/>
            <w:vAlign w:val="center"/>
            <w:hideMark/>
          </w:tcPr>
          <w:p w14:paraId="729AA980" w14:textId="77777777" w:rsidR="006229D3" w:rsidRPr="006229D3" w:rsidRDefault="006229D3" w:rsidP="006229D3">
            <w:pPr>
              <w:spacing w:after="0"/>
              <w:ind w:left="0"/>
              <w:jc w:val="center"/>
              <w:rPr>
                <w:rFonts w:ascii="Times New Roman" w:hAnsi="Times New Roman"/>
                <w:sz w:val="20"/>
                <w:lang w:val="en-US"/>
              </w:rPr>
            </w:pPr>
          </w:p>
        </w:tc>
        <w:tc>
          <w:tcPr>
            <w:tcW w:w="864" w:type="dxa"/>
            <w:tcBorders>
              <w:top w:val="nil"/>
              <w:left w:val="nil"/>
              <w:bottom w:val="nil"/>
              <w:right w:val="nil"/>
            </w:tcBorders>
            <w:shd w:val="clear" w:color="auto" w:fill="auto"/>
            <w:noWrap/>
            <w:vAlign w:val="center"/>
            <w:hideMark/>
          </w:tcPr>
          <w:p w14:paraId="326584F1" w14:textId="77777777" w:rsidR="006229D3" w:rsidRPr="006229D3" w:rsidRDefault="006229D3" w:rsidP="006229D3">
            <w:pPr>
              <w:spacing w:after="0"/>
              <w:ind w:left="0"/>
              <w:jc w:val="center"/>
              <w:rPr>
                <w:rFonts w:ascii="Times New Roman" w:hAnsi="Times New Roman"/>
                <w:sz w:val="20"/>
                <w:lang w:val="en-US"/>
              </w:rPr>
            </w:pPr>
          </w:p>
        </w:tc>
        <w:tc>
          <w:tcPr>
            <w:tcW w:w="997" w:type="dxa"/>
            <w:tcBorders>
              <w:top w:val="nil"/>
              <w:left w:val="single" w:sz="4" w:space="0" w:color="auto"/>
              <w:bottom w:val="single" w:sz="4" w:space="0" w:color="auto"/>
              <w:right w:val="single" w:sz="4" w:space="0" w:color="auto"/>
            </w:tcBorders>
            <w:shd w:val="clear" w:color="auto" w:fill="auto"/>
            <w:noWrap/>
            <w:vAlign w:val="center"/>
            <w:hideMark/>
          </w:tcPr>
          <w:p w14:paraId="7BA9EBB0" w14:textId="77777777" w:rsidR="006229D3" w:rsidRPr="006229D3" w:rsidRDefault="006229D3" w:rsidP="006229D3">
            <w:pPr>
              <w:spacing w:after="0"/>
              <w:ind w:left="0"/>
              <w:jc w:val="center"/>
              <w:rPr>
                <w:rFonts w:ascii="Calibri" w:hAnsi="Calibri"/>
                <w:color w:val="000000"/>
                <w:sz w:val="28"/>
                <w:lang w:val="en-US"/>
              </w:rPr>
            </w:pPr>
            <w:r>
              <w:rPr>
                <w:rFonts w:ascii="Calibri" w:eastAsia="Times New Roman" w:hAnsi="Calibri" w:cs="Times New Roman"/>
                <w:color w:val="000000"/>
                <w:sz w:val="28"/>
                <w:szCs w:val="28"/>
                <w:lang w:val="en-US" w:eastAsia="zh-TW"/>
              </w:rPr>
              <w:t>439</w:t>
            </w:r>
            <w:r w:rsidRPr="006229D3">
              <w:rPr>
                <w:rFonts w:ascii="Calibri" w:hAnsi="Calibri"/>
                <w:color w:val="000000"/>
                <w:sz w:val="28"/>
                <w:lang w:val="en-US"/>
              </w:rPr>
              <w:t>.85</w:t>
            </w:r>
          </w:p>
        </w:tc>
        <w:tc>
          <w:tcPr>
            <w:tcW w:w="4224" w:type="dxa"/>
            <w:tcBorders>
              <w:top w:val="nil"/>
              <w:left w:val="nil"/>
              <w:bottom w:val="nil"/>
              <w:right w:val="nil"/>
            </w:tcBorders>
            <w:shd w:val="clear" w:color="auto" w:fill="auto"/>
            <w:vAlign w:val="center"/>
            <w:hideMark/>
          </w:tcPr>
          <w:p w14:paraId="40C3AC7C" w14:textId="77777777" w:rsidR="006229D3" w:rsidRPr="006229D3" w:rsidRDefault="006229D3" w:rsidP="006229D3">
            <w:pPr>
              <w:spacing w:after="0"/>
              <w:ind w:left="0"/>
              <w:jc w:val="center"/>
              <w:rPr>
                <w:rFonts w:ascii="Calibri" w:hAnsi="Calibri"/>
                <w:color w:val="000000"/>
                <w:sz w:val="28"/>
                <w:lang w:val="en-US"/>
              </w:rPr>
            </w:pPr>
          </w:p>
        </w:tc>
      </w:tr>
    </w:tbl>
    <w:p w14:paraId="38202118" w14:textId="77777777" w:rsidR="008C503D" w:rsidRPr="006229D3" w:rsidRDefault="008C503D">
      <w:pPr>
        <w:spacing w:after="0"/>
        <w:ind w:left="0"/>
        <w:jc w:val="left"/>
        <w:rPr>
          <w:rFonts w:asciiTheme="minorHAnsi" w:hAnsiTheme="minorHAnsi"/>
          <w:b/>
          <w:color w:val="FF0000"/>
          <w:sz w:val="32"/>
        </w:rPr>
      </w:pPr>
    </w:p>
    <w:sectPr w:rsidR="008C503D" w:rsidRPr="006229D3" w:rsidSect="00E0769F">
      <w:pgSz w:w="16834" w:h="11909" w:orient="landscape" w:code="9"/>
      <w:pgMar w:top="1267" w:right="1080" w:bottom="1195" w:left="1584" w:header="720" w:footer="64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4CCAA" w14:textId="77777777" w:rsidR="00007A6B" w:rsidRDefault="00007A6B">
      <w:pPr>
        <w:spacing w:after="0"/>
      </w:pPr>
      <w:r>
        <w:separator/>
      </w:r>
    </w:p>
  </w:endnote>
  <w:endnote w:type="continuationSeparator" w:id="0">
    <w:p w14:paraId="7CE18738" w14:textId="77777777" w:rsidR="00007A6B" w:rsidRDefault="00007A6B">
      <w:pPr>
        <w:spacing w:after="0"/>
      </w:pPr>
      <w:r>
        <w:continuationSeparator/>
      </w:r>
    </w:p>
  </w:endnote>
  <w:endnote w:type="continuationNotice" w:id="1">
    <w:p w14:paraId="62FC1C5E" w14:textId="77777777" w:rsidR="00007A6B" w:rsidRDefault="00007A6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0000000000000000000"/>
    <w:charset w:val="4D"/>
    <w:family w:val="auto"/>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784" w:type="pct"/>
      <w:tblCellMar>
        <w:top w:w="72" w:type="dxa"/>
        <w:left w:w="115" w:type="dxa"/>
        <w:bottom w:w="72" w:type="dxa"/>
        <w:right w:w="115" w:type="dxa"/>
      </w:tblCellMar>
      <w:tblLook w:val="04A0" w:firstRow="1" w:lastRow="0" w:firstColumn="1" w:lastColumn="0" w:noHBand="0" w:noVBand="1"/>
    </w:tblPr>
    <w:tblGrid>
      <w:gridCol w:w="7775"/>
      <w:gridCol w:w="864"/>
    </w:tblGrid>
    <w:tr w:rsidR="00A045AC" w14:paraId="4E67F4C8" w14:textId="77777777" w:rsidTr="006229D3">
      <w:tc>
        <w:tcPr>
          <w:tcW w:w="4500" w:type="pct"/>
          <w:tcBorders>
            <w:top w:val="single" w:sz="4" w:space="0" w:color="000000" w:themeColor="text1"/>
          </w:tcBorders>
        </w:tcPr>
        <w:p w14:paraId="79F832FB" w14:textId="77777777" w:rsidR="00A045AC" w:rsidRPr="00F646DF" w:rsidRDefault="00007A6B" w:rsidP="00825CC4">
          <w:pPr>
            <w:pStyle w:val="Footer"/>
            <w:jc w:val="right"/>
          </w:pPr>
          <w:sdt>
            <w:sdtPr>
              <w:rPr>
                <w:sz w:val="20"/>
              </w:rPr>
              <w:alias w:val="Company"/>
              <w:id w:val="75971759"/>
              <w:placeholder>
                <w:docPart w:val="2CD7739E30A64FE5860602571B78E53D"/>
              </w:placeholder>
              <w:dataBinding w:prefixMappings="xmlns:ns0='http://schemas.openxmlformats.org/officeDocument/2006/extended-properties'" w:xpath="/ns0:Properties[1]/ns0:Company[1]" w:storeItemID="{6668398D-A668-4E3E-A5EB-62B293D839F1}"/>
              <w:text/>
            </w:sdtPr>
            <w:sdtEndPr/>
            <w:sdtContent>
              <w:r w:rsidR="00A045AC">
                <w:rPr>
                  <w:sz w:val="20"/>
                  <w:lang w:val="en-US"/>
                </w:rPr>
                <w:t>JOS</w:t>
              </w:r>
            </w:sdtContent>
          </w:sdt>
          <w:r w:rsidR="00A045AC" w:rsidRPr="00F646DF">
            <w:rPr>
              <w:sz w:val="20"/>
            </w:rPr>
            <w:t xml:space="preserve"> | Confidential</w:t>
          </w:r>
        </w:p>
      </w:tc>
      <w:tc>
        <w:tcPr>
          <w:tcW w:w="500" w:type="pct"/>
          <w:tcBorders>
            <w:top w:val="single" w:sz="4" w:space="0" w:color="C0504D" w:themeColor="accent2"/>
          </w:tcBorders>
          <w:shd w:val="clear" w:color="auto" w:fill="943634" w:themeFill="accent2" w:themeFillShade="BF"/>
        </w:tcPr>
        <w:p w14:paraId="41C8C630" w14:textId="59D53A95" w:rsidR="00A045AC" w:rsidRDefault="00A045AC" w:rsidP="00825CC4">
          <w:pPr>
            <w:pStyle w:val="Header"/>
            <w:ind w:left="0"/>
            <w:jc w:val="center"/>
            <w:rPr>
              <w:color w:val="FFFFFF" w:themeColor="background1"/>
            </w:rPr>
          </w:pPr>
          <w:r>
            <w:fldChar w:fldCharType="begin"/>
          </w:r>
          <w:r>
            <w:instrText xml:space="preserve"> PAGE   \* MERGEFORMAT </w:instrText>
          </w:r>
          <w:r>
            <w:fldChar w:fldCharType="separate"/>
          </w:r>
          <w:r w:rsidR="007B1A2E" w:rsidRPr="007B1A2E">
            <w:rPr>
              <w:noProof/>
              <w:color w:val="FFFFFF" w:themeColor="background1"/>
            </w:rPr>
            <w:t>22</w:t>
          </w:r>
          <w:r>
            <w:rPr>
              <w:noProof/>
              <w:color w:val="FFFFFF" w:themeColor="background1"/>
            </w:rPr>
            <w:fldChar w:fldCharType="end"/>
          </w:r>
        </w:p>
      </w:tc>
    </w:tr>
  </w:tbl>
  <w:p w14:paraId="0526723A" w14:textId="77777777" w:rsidR="00A045AC" w:rsidRPr="00707454" w:rsidRDefault="00A045AC" w:rsidP="00364C66">
    <w:pPr>
      <w:pStyle w:val="Footer"/>
      <w:tabs>
        <w:tab w:val="clear" w:pos="8640"/>
        <w:tab w:val="right" w:pos="9450"/>
      </w:tabs>
      <w:spacing w:before="12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2C3D6" w14:textId="77777777" w:rsidR="00007A6B" w:rsidRDefault="00007A6B">
      <w:pPr>
        <w:spacing w:after="0"/>
      </w:pPr>
      <w:r>
        <w:separator/>
      </w:r>
    </w:p>
  </w:footnote>
  <w:footnote w:type="continuationSeparator" w:id="0">
    <w:p w14:paraId="7EEF437E" w14:textId="77777777" w:rsidR="00007A6B" w:rsidRDefault="00007A6B">
      <w:pPr>
        <w:spacing w:after="0"/>
      </w:pPr>
      <w:r>
        <w:continuationSeparator/>
      </w:r>
    </w:p>
  </w:footnote>
  <w:footnote w:type="continuationNotice" w:id="1">
    <w:p w14:paraId="7A68F89E" w14:textId="77777777" w:rsidR="00007A6B" w:rsidRDefault="00007A6B">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27A0C" w14:textId="77777777" w:rsidR="00A045AC" w:rsidRDefault="00A045AC" w:rsidP="002A783F">
    <w:pPr>
      <w:pStyle w:val="Header"/>
      <w:jc w:val="right"/>
      <w:rPr>
        <w:sz w:val="8"/>
      </w:rPr>
    </w:pPr>
  </w:p>
  <w:tbl>
    <w:tblPr>
      <w:tblW w:w="4942" w:type="pct"/>
      <w:tblCellMar>
        <w:top w:w="72" w:type="dxa"/>
        <w:left w:w="115" w:type="dxa"/>
        <w:bottom w:w="72" w:type="dxa"/>
        <w:right w:w="115" w:type="dxa"/>
      </w:tblCellMar>
      <w:tblLook w:val="04A0" w:firstRow="1" w:lastRow="0" w:firstColumn="1" w:lastColumn="0" w:noHBand="0" w:noVBand="1"/>
    </w:tblPr>
    <w:tblGrid>
      <w:gridCol w:w="2290"/>
      <w:gridCol w:w="6634"/>
    </w:tblGrid>
    <w:tr w:rsidR="00A045AC" w14:paraId="0419FDC9" w14:textId="77777777" w:rsidTr="006229D3">
      <w:sdt>
        <w:sdtPr>
          <w:rPr>
            <w:color w:val="FFFFFF" w:themeColor="background1"/>
          </w:rPr>
          <w:alias w:val="Date"/>
          <w:id w:val="77625188"/>
          <w:placeholder>
            <w:docPart w:val="764E03A56AFA46D999011A7E9E93027B"/>
          </w:placeholder>
          <w:dataBinding w:prefixMappings="xmlns:ns0='http://schemas.microsoft.com/office/2006/coverPageProps'" w:xpath="/ns0:CoverPageProperties[1]/ns0:PublishDate[1]" w:storeItemID="{55AF091B-3C7A-41E3-B477-F2FDAA23CFDA}"/>
          <w:date w:fullDate="2016-09-13T00:00:00Z">
            <w:dateFormat w:val="MMMM d, yyyy"/>
            <w:lid w:val="en-US"/>
            <w:storeMappedDataAs w:val="dateTime"/>
            <w:calendar w:val="gregorian"/>
          </w:date>
        </w:sdtPr>
        <w:sdtEndPr/>
        <w:sdtContent>
          <w:tc>
            <w:tcPr>
              <w:tcW w:w="1283" w:type="pct"/>
              <w:tcBorders>
                <w:bottom w:val="single" w:sz="4" w:space="0" w:color="943634" w:themeColor="accent2" w:themeShade="BF"/>
              </w:tcBorders>
              <w:shd w:val="clear" w:color="auto" w:fill="943634" w:themeFill="accent2" w:themeFillShade="BF"/>
              <w:vAlign w:val="bottom"/>
            </w:tcPr>
            <w:p w14:paraId="4B310084" w14:textId="124AC3E5" w:rsidR="00A045AC" w:rsidRDefault="008041EC" w:rsidP="00030C75">
              <w:pPr>
                <w:pStyle w:val="Header"/>
                <w:spacing w:before="360" w:after="120"/>
                <w:ind w:left="270"/>
                <w:jc w:val="right"/>
                <w:rPr>
                  <w:color w:val="FFFFFF" w:themeColor="background1"/>
                </w:rPr>
              </w:pPr>
              <w:r>
                <w:rPr>
                  <w:color w:val="FFFFFF" w:themeColor="background1"/>
                  <w:lang w:val="en-US"/>
                </w:rPr>
                <w:t>September 13, 2016</w:t>
              </w:r>
            </w:p>
          </w:tc>
        </w:sdtContent>
      </w:sdt>
      <w:tc>
        <w:tcPr>
          <w:tcW w:w="3717" w:type="pct"/>
          <w:tcBorders>
            <w:bottom w:val="single" w:sz="4" w:space="0" w:color="auto"/>
          </w:tcBorders>
          <w:vAlign w:val="bottom"/>
        </w:tcPr>
        <w:p w14:paraId="31ED9FD8" w14:textId="77777777" w:rsidR="00A045AC" w:rsidRDefault="00A045AC" w:rsidP="00825CC4">
          <w:pPr>
            <w:pStyle w:val="Header"/>
            <w:spacing w:before="360" w:after="120"/>
            <w:ind w:left="0"/>
            <w:rPr>
              <w:color w:val="76923C" w:themeColor="accent3" w:themeShade="BF"/>
              <w:sz w:val="24"/>
            </w:rPr>
          </w:pPr>
          <w:r>
            <w:rPr>
              <w:noProof/>
              <w:color w:val="9BBB59" w:themeColor="accent3"/>
              <w:sz w:val="24"/>
              <w:lang w:val="en-GB" w:eastAsia="zh-CN"/>
            </w:rPr>
            <w:drawing>
              <wp:anchor distT="0" distB="0" distL="114300" distR="114300" simplePos="0" relativeHeight="251659264" behindDoc="0" locked="0" layoutInCell="1" allowOverlap="1" wp14:anchorId="5D849D03" wp14:editId="43885DCC">
                <wp:simplePos x="0" y="0"/>
                <wp:positionH relativeFrom="column">
                  <wp:posOffset>3872230</wp:posOffset>
                </wp:positionH>
                <wp:positionV relativeFrom="paragraph">
                  <wp:posOffset>-36195</wp:posOffset>
                </wp:positionV>
                <wp:extent cx="483235" cy="488950"/>
                <wp:effectExtent l="1905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S New logo.jpg"/>
                        <pic:cNvPicPr/>
                      </pic:nvPicPr>
                      <pic:blipFill>
                        <a:blip r:embed="rId1">
                          <a:extLst>
                            <a:ext uri="{28A0092B-C50C-407E-A947-70E740481C1C}">
                              <a14:useLocalDpi xmlns:a14="http://schemas.microsoft.com/office/drawing/2010/main" val="0"/>
                            </a:ext>
                          </a:extLst>
                        </a:blip>
                        <a:stretch>
                          <a:fillRect/>
                        </a:stretch>
                      </pic:blipFill>
                      <pic:spPr>
                        <a:xfrm>
                          <a:off x="0" y="0"/>
                          <a:ext cx="483235" cy="488950"/>
                        </a:xfrm>
                        <a:prstGeom prst="rect">
                          <a:avLst/>
                        </a:prstGeom>
                      </pic:spPr>
                    </pic:pic>
                  </a:graphicData>
                </a:graphic>
              </wp:anchor>
            </w:drawing>
          </w:r>
        </w:p>
      </w:tc>
    </w:tr>
  </w:tbl>
  <w:p w14:paraId="7429B31A" w14:textId="77777777" w:rsidR="00A045AC" w:rsidRPr="002A783F" w:rsidRDefault="00A045AC" w:rsidP="00825CC4">
    <w:pPr>
      <w:pStyle w:val="Header"/>
      <w:jc w:val="right"/>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020EEE8"/>
    <w:lvl w:ilvl="0">
      <w:start w:val="1"/>
      <w:numFmt w:val="decimal"/>
      <w:pStyle w:val="ListNumber"/>
      <w:lvlText w:val="%1."/>
      <w:lvlJc w:val="left"/>
      <w:pPr>
        <w:tabs>
          <w:tab w:val="num" w:pos="360"/>
        </w:tabs>
        <w:ind w:left="360" w:hanging="360"/>
      </w:pPr>
    </w:lvl>
  </w:abstractNum>
  <w:abstractNum w:abstractNumId="1">
    <w:nsid w:val="037C559E"/>
    <w:multiLevelType w:val="multilevel"/>
    <w:tmpl w:val="F83CD2E0"/>
    <w:lvl w:ilvl="0">
      <w:start w:val="1"/>
      <w:numFmt w:val="decimal"/>
      <w:pStyle w:val="OUHeader1"/>
      <w:lvlText w:val="%1"/>
      <w:lvlJc w:val="left"/>
      <w:pPr>
        <w:ind w:left="360" w:hanging="360"/>
      </w:pPr>
      <w:rPr>
        <w:rFonts w:eastAsia="PMingLiU" w:hint="default"/>
      </w:rPr>
    </w:lvl>
    <w:lvl w:ilvl="1">
      <w:start w:val="1"/>
      <w:numFmt w:val="decimal"/>
      <w:pStyle w:val="Header2"/>
      <w:lvlText w:val="%1.%2"/>
      <w:lvlJc w:val="left"/>
      <w:pPr>
        <w:ind w:left="1381" w:hanging="360"/>
      </w:pPr>
      <w:rPr>
        <w:rFonts w:eastAsia="PMingLiU" w:hint="default"/>
      </w:rPr>
    </w:lvl>
    <w:lvl w:ilvl="2">
      <w:start w:val="1"/>
      <w:numFmt w:val="decimal"/>
      <w:pStyle w:val="Header3"/>
      <w:lvlText w:val="%1.%2.%3"/>
      <w:lvlJc w:val="left"/>
      <w:pPr>
        <w:ind w:left="2762" w:hanging="720"/>
      </w:pPr>
      <w:rPr>
        <w:rFonts w:eastAsia="PMingLiU" w:hint="default"/>
      </w:rPr>
    </w:lvl>
    <w:lvl w:ilvl="3">
      <w:start w:val="1"/>
      <w:numFmt w:val="decimal"/>
      <w:lvlText w:val="%1.%2.%3.%4"/>
      <w:lvlJc w:val="left"/>
      <w:pPr>
        <w:ind w:left="3783" w:hanging="720"/>
      </w:pPr>
      <w:rPr>
        <w:rFonts w:eastAsia="PMingLiU" w:hint="default"/>
      </w:rPr>
    </w:lvl>
    <w:lvl w:ilvl="4">
      <w:start w:val="1"/>
      <w:numFmt w:val="decimal"/>
      <w:lvlText w:val="%1.%2.%3.%4.%5"/>
      <w:lvlJc w:val="left"/>
      <w:pPr>
        <w:ind w:left="5164" w:hanging="1080"/>
      </w:pPr>
      <w:rPr>
        <w:rFonts w:eastAsia="PMingLiU" w:hint="default"/>
      </w:rPr>
    </w:lvl>
    <w:lvl w:ilvl="5">
      <w:start w:val="1"/>
      <w:numFmt w:val="decimal"/>
      <w:lvlText w:val="%1.%2.%3.%4.%5.%6"/>
      <w:lvlJc w:val="left"/>
      <w:pPr>
        <w:ind w:left="6185" w:hanging="1080"/>
      </w:pPr>
      <w:rPr>
        <w:rFonts w:eastAsia="PMingLiU" w:hint="default"/>
      </w:rPr>
    </w:lvl>
    <w:lvl w:ilvl="6">
      <w:start w:val="1"/>
      <w:numFmt w:val="decimal"/>
      <w:lvlText w:val="%1.%2.%3.%4.%5.%6.%7"/>
      <w:lvlJc w:val="left"/>
      <w:pPr>
        <w:ind w:left="7566" w:hanging="1440"/>
      </w:pPr>
      <w:rPr>
        <w:rFonts w:eastAsia="PMingLiU" w:hint="default"/>
      </w:rPr>
    </w:lvl>
    <w:lvl w:ilvl="7">
      <w:start w:val="1"/>
      <w:numFmt w:val="decimal"/>
      <w:lvlText w:val="%1.%2.%3.%4.%5.%6.%7.%8"/>
      <w:lvlJc w:val="left"/>
      <w:pPr>
        <w:ind w:left="8587" w:hanging="1440"/>
      </w:pPr>
      <w:rPr>
        <w:rFonts w:eastAsia="PMingLiU" w:hint="default"/>
      </w:rPr>
    </w:lvl>
    <w:lvl w:ilvl="8">
      <w:start w:val="1"/>
      <w:numFmt w:val="decimal"/>
      <w:lvlText w:val="%1.%2.%3.%4.%5.%6.%7.%8.%9"/>
      <w:lvlJc w:val="left"/>
      <w:pPr>
        <w:ind w:left="9608" w:hanging="1440"/>
      </w:pPr>
      <w:rPr>
        <w:rFonts w:eastAsia="PMingLiU" w:hint="default"/>
      </w:rPr>
    </w:lvl>
  </w:abstractNum>
  <w:abstractNum w:abstractNumId="2">
    <w:nsid w:val="10F82694"/>
    <w:multiLevelType w:val="hybridMultilevel"/>
    <w:tmpl w:val="372CDEFA"/>
    <w:lvl w:ilvl="0" w:tplc="7794E4CC">
      <w:start w:val="1"/>
      <w:numFmt w:val="bullet"/>
      <w:pStyle w:val="TableBullet"/>
      <w:lvlText w:val=""/>
      <w:lvlJc w:val="left"/>
      <w:pPr>
        <w:tabs>
          <w:tab w:val="num" w:pos="3600"/>
        </w:tabs>
        <w:ind w:left="3600" w:hanging="360"/>
      </w:pPr>
      <w:rPr>
        <w:rFonts w:ascii="Wingdings" w:hAnsi="Wingdings" w:cs="Times New Roman" w:hint="default"/>
        <w:color w:val="00008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
    <w:nsid w:val="1BAC3A3C"/>
    <w:multiLevelType w:val="hybridMultilevel"/>
    <w:tmpl w:val="8FCE60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6F1208"/>
    <w:multiLevelType w:val="multilevel"/>
    <w:tmpl w:val="35B01936"/>
    <w:lvl w:ilvl="0">
      <w:start w:val="3"/>
      <w:numFmt w:val="decimal"/>
      <w:lvlText w:val="%1."/>
      <w:lvlJc w:val="left"/>
      <w:pPr>
        <w:tabs>
          <w:tab w:val="num" w:pos="425"/>
        </w:tabs>
        <w:ind w:left="425" w:hanging="425"/>
      </w:pPr>
      <w:rPr>
        <w:rFonts w:ascii="Times New Roman" w:hAnsi="Times New Roman" w:cs="Times New Roman" w:hint="eastAsia"/>
      </w:rPr>
    </w:lvl>
    <w:lvl w:ilvl="1">
      <w:start w:val="1"/>
      <w:numFmt w:val="decimal"/>
      <w:pStyle w:val="OUHeader2"/>
      <w:lvlText w:val="3.%2."/>
      <w:lvlJc w:val="left"/>
      <w:pPr>
        <w:tabs>
          <w:tab w:val="num" w:pos="567"/>
        </w:tabs>
        <w:ind w:left="567" w:hanging="567"/>
      </w:pPr>
      <w:rPr>
        <w:rFonts w:ascii="Times New Roman" w:hAnsi="Times New Roman" w:cs="Times New Roman" w:hint="eastAsia"/>
      </w:rPr>
    </w:lvl>
    <w:lvl w:ilvl="2">
      <w:start w:val="1"/>
      <w:numFmt w:val="decimal"/>
      <w:pStyle w:val="Title3"/>
      <w:lvlText w:val="%1.%2.%3."/>
      <w:lvlJc w:val="left"/>
      <w:pPr>
        <w:tabs>
          <w:tab w:val="num" w:pos="851"/>
        </w:tabs>
        <w:ind w:left="851" w:hanging="851"/>
      </w:pPr>
      <w:rPr>
        <w:rFonts w:ascii="Times New Roman" w:hAnsi="Times New Roman" w:cs="Times New Roman" w:hint="eastAsia"/>
      </w:rPr>
    </w:lvl>
    <w:lvl w:ilvl="3">
      <w:start w:val="1"/>
      <w:numFmt w:val="decimal"/>
      <w:pStyle w:val="Title4"/>
      <w:lvlText w:val="%1.%2.%3.%4."/>
      <w:lvlJc w:val="left"/>
      <w:pPr>
        <w:tabs>
          <w:tab w:val="num" w:pos="851"/>
        </w:tabs>
        <w:ind w:left="851" w:hanging="851"/>
      </w:pPr>
      <w:rPr>
        <w:rFonts w:ascii="Times New Roman" w:hAnsi="Times New Roman" w:cs="Times New Roman" w:hint="eastAsia"/>
        <w:sz w:val="24"/>
        <w:szCs w:val="24"/>
      </w:rPr>
    </w:lvl>
    <w:lvl w:ilvl="4">
      <w:start w:val="1"/>
      <w:numFmt w:val="decimal"/>
      <w:pStyle w:val="Title5"/>
      <w:lvlText w:val="%1.%2.%3.%4.%5."/>
      <w:lvlJc w:val="left"/>
      <w:pPr>
        <w:tabs>
          <w:tab w:val="num" w:pos="992"/>
        </w:tabs>
        <w:ind w:left="992" w:hanging="992"/>
      </w:pPr>
      <w:rPr>
        <w:rFonts w:ascii="Times New Roman" w:hAnsi="Times New Roman" w:cs="Times New Roman" w:hint="eastAsia"/>
      </w:rPr>
    </w:lvl>
    <w:lvl w:ilvl="5">
      <w:start w:val="1"/>
      <w:numFmt w:val="decimal"/>
      <w:lvlText w:val="%1.%2.%3.%4.%5.%6."/>
      <w:lvlJc w:val="left"/>
      <w:pPr>
        <w:tabs>
          <w:tab w:val="num" w:pos="1134"/>
        </w:tabs>
        <w:ind w:left="1134" w:hanging="1134"/>
      </w:pPr>
      <w:rPr>
        <w:rFonts w:ascii="Times New Roman" w:hAnsi="Times New Roman" w:cs="Times New Roman" w:hint="eastAsia"/>
      </w:rPr>
    </w:lvl>
    <w:lvl w:ilvl="6">
      <w:start w:val="1"/>
      <w:numFmt w:val="decimal"/>
      <w:lvlText w:val="%1.%2.%3.%4.%5.%6.%7."/>
      <w:lvlJc w:val="left"/>
      <w:pPr>
        <w:tabs>
          <w:tab w:val="num" w:pos="1276"/>
        </w:tabs>
        <w:ind w:left="1276" w:hanging="1276"/>
      </w:pPr>
      <w:rPr>
        <w:rFonts w:ascii="Times New Roman" w:hAnsi="Times New Roman" w:cs="Times New Roman" w:hint="eastAsia"/>
      </w:rPr>
    </w:lvl>
    <w:lvl w:ilvl="7">
      <w:start w:val="1"/>
      <w:numFmt w:val="decimal"/>
      <w:lvlText w:val="%1.%2.%3.%4.%5.%6.%7.%8."/>
      <w:lvlJc w:val="left"/>
      <w:pPr>
        <w:tabs>
          <w:tab w:val="num" w:pos="1418"/>
        </w:tabs>
        <w:ind w:left="1418" w:hanging="1418"/>
      </w:pPr>
      <w:rPr>
        <w:rFonts w:ascii="Times New Roman" w:hAnsi="Times New Roman" w:cs="Times New Roman" w:hint="eastAsia"/>
      </w:rPr>
    </w:lvl>
    <w:lvl w:ilvl="8">
      <w:start w:val="1"/>
      <w:numFmt w:val="decimal"/>
      <w:lvlText w:val="%1.%2.%3.%4.%5.%6.%7.%8.%9."/>
      <w:lvlJc w:val="left"/>
      <w:pPr>
        <w:tabs>
          <w:tab w:val="num" w:pos="1559"/>
        </w:tabs>
        <w:ind w:left="1559" w:hanging="1559"/>
      </w:pPr>
      <w:rPr>
        <w:rFonts w:ascii="Times New Roman" w:hAnsi="Times New Roman" w:cs="Times New Roman" w:hint="eastAsia"/>
      </w:rPr>
    </w:lvl>
  </w:abstractNum>
  <w:abstractNum w:abstractNumId="5">
    <w:nsid w:val="27D55FAA"/>
    <w:multiLevelType w:val="multilevel"/>
    <w:tmpl w:val="4E3A96D0"/>
    <w:lvl w:ilvl="0">
      <w:start w:val="1"/>
      <w:numFmt w:val="decimal"/>
      <w:lvlText w:val="%1."/>
      <w:lvlJc w:val="left"/>
      <w:pPr>
        <w:ind w:left="720" w:hanging="720"/>
      </w:pPr>
      <w:rPr>
        <w:rFonts w:cs="Times New Roman" w:hint="default"/>
      </w:rPr>
    </w:lvl>
    <w:lvl w:ilvl="1">
      <w:start w:val="1"/>
      <w:numFmt w:val="decimal"/>
      <w:isLgl/>
      <w:lvlText w:val="%1.%2"/>
      <w:lvlJc w:val="left"/>
      <w:pPr>
        <w:ind w:left="720" w:hanging="720"/>
      </w:pPr>
      <w:rPr>
        <w:rFonts w:cs="Times New Roman" w:hint="default"/>
        <w:b w:val="0"/>
        <w:strike w:val="0"/>
        <w:sz w:val="20"/>
        <w:szCs w:val="20"/>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6">
    <w:nsid w:val="29BD6DEC"/>
    <w:multiLevelType w:val="hybridMultilevel"/>
    <w:tmpl w:val="3A58B2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F0060C"/>
    <w:multiLevelType w:val="hybridMultilevel"/>
    <w:tmpl w:val="82E03462"/>
    <w:lvl w:ilvl="0" w:tplc="FFFFFFFF">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nsid w:val="2BA34208"/>
    <w:multiLevelType w:val="hybridMultilevel"/>
    <w:tmpl w:val="2DF43D08"/>
    <w:lvl w:ilvl="0" w:tplc="1190FD8A">
      <w:start w:val="7"/>
      <w:numFmt w:val="bullet"/>
      <w:lvlText w:val="-"/>
      <w:lvlJc w:val="left"/>
      <w:pPr>
        <w:ind w:left="1224" w:hanging="360"/>
      </w:pPr>
      <w:rPr>
        <w:rFonts w:ascii="Times New Roman" w:eastAsia="PMingLiU" w:hAnsi="Times New Roman" w:cs="Times New Roman"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nsid w:val="358738C3"/>
    <w:multiLevelType w:val="multilevel"/>
    <w:tmpl w:val="01463A84"/>
    <w:lvl w:ilvl="0">
      <w:start w:val="1"/>
      <w:numFmt w:val="decimal"/>
      <w:lvlText w:val="%1"/>
      <w:lvlJc w:val="left"/>
      <w:pPr>
        <w:tabs>
          <w:tab w:val="num" w:pos="1080"/>
        </w:tabs>
        <w:ind w:left="1080" w:hanging="1080"/>
      </w:pPr>
      <w:rPr>
        <w:rFonts w:hint="default"/>
        <w:b w:val="0"/>
        <w:u w:val="none"/>
      </w:rPr>
    </w:lvl>
    <w:lvl w:ilvl="1">
      <w:start w:val="1"/>
      <w:numFmt w:val="decimal"/>
      <w:lvlText w:val="%1.%2"/>
      <w:lvlJc w:val="left"/>
      <w:pPr>
        <w:tabs>
          <w:tab w:val="num" w:pos="1080"/>
        </w:tabs>
        <w:ind w:left="1080" w:hanging="1080"/>
      </w:pPr>
      <w:rPr>
        <w:rFonts w:hint="default"/>
        <w:u w:val="none"/>
      </w:rPr>
    </w:lvl>
    <w:lvl w:ilvl="2">
      <w:start w:val="1"/>
      <w:numFmt w:val="decimal"/>
      <w:lvlText w:val="%1.%2.%3"/>
      <w:lvlJc w:val="left"/>
      <w:pPr>
        <w:tabs>
          <w:tab w:val="num" w:pos="1080"/>
        </w:tabs>
        <w:ind w:left="1080" w:hanging="1080"/>
      </w:pPr>
      <w:rPr>
        <w:rFonts w:hint="default"/>
        <w:u w:val="none"/>
      </w:rPr>
    </w:lvl>
    <w:lvl w:ilvl="3">
      <w:start w:val="1"/>
      <w:numFmt w:val="decimal"/>
      <w:lvlText w:val="%1.%2.%3.%4"/>
      <w:lvlJc w:val="left"/>
      <w:pPr>
        <w:tabs>
          <w:tab w:val="num" w:pos="1080"/>
        </w:tabs>
        <w:ind w:left="1080" w:hanging="1080"/>
      </w:pPr>
      <w:rPr>
        <w:rFonts w:hint="default"/>
        <w:u w:val="non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080"/>
        </w:tabs>
        <w:ind w:left="1080" w:hanging="1080"/>
      </w:pPr>
      <w:rPr>
        <w:rFonts w:hint="default"/>
        <w:u w:val="single"/>
      </w:rPr>
    </w:lvl>
    <w:lvl w:ilvl="6">
      <w:start w:val="1"/>
      <w:numFmt w:val="decimal"/>
      <w:lvlText w:val="%1.%2.%3.%4.%5.%6.%7"/>
      <w:lvlJc w:val="left"/>
      <w:pPr>
        <w:tabs>
          <w:tab w:val="num" w:pos="1080"/>
        </w:tabs>
        <w:ind w:left="1080" w:hanging="1080"/>
      </w:pPr>
      <w:rPr>
        <w:rFonts w:hint="default"/>
        <w:u w:val="single"/>
      </w:rPr>
    </w:lvl>
    <w:lvl w:ilvl="7">
      <w:start w:val="1"/>
      <w:numFmt w:val="decimal"/>
      <w:lvlText w:val="%1.%2.%3.%4.%5.%6.%7.%8"/>
      <w:lvlJc w:val="left"/>
      <w:pPr>
        <w:tabs>
          <w:tab w:val="num" w:pos="1080"/>
        </w:tabs>
        <w:ind w:left="1080" w:hanging="1080"/>
      </w:pPr>
      <w:rPr>
        <w:rFonts w:hint="default"/>
        <w:u w:val="single"/>
      </w:rPr>
    </w:lvl>
    <w:lvl w:ilvl="8">
      <w:start w:val="1"/>
      <w:numFmt w:val="decimal"/>
      <w:lvlText w:val="%1.%2.%3.%4.%5.%6.%7.%8.%9"/>
      <w:lvlJc w:val="left"/>
      <w:pPr>
        <w:tabs>
          <w:tab w:val="num" w:pos="1080"/>
        </w:tabs>
        <w:ind w:left="1080" w:hanging="1080"/>
      </w:pPr>
      <w:rPr>
        <w:rFonts w:hint="default"/>
        <w:u w:val="single"/>
      </w:rPr>
    </w:lvl>
  </w:abstractNum>
  <w:abstractNum w:abstractNumId="10">
    <w:nsid w:val="369A6F9C"/>
    <w:multiLevelType w:val="hybridMultilevel"/>
    <w:tmpl w:val="ED903AF2"/>
    <w:lvl w:ilvl="0" w:tplc="53B6CF1E">
      <w:start w:val="1"/>
      <w:numFmt w:val="bullet"/>
      <w:lvlText w:val=""/>
      <w:lvlJc w:val="left"/>
      <w:pPr>
        <w:ind w:left="1224" w:hanging="360"/>
      </w:pPr>
      <w:rPr>
        <w:rFonts w:ascii="Wingdings" w:hAnsi="Wingdings" w:hint="default"/>
        <w:sz w:val="20"/>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1">
    <w:nsid w:val="371F5F34"/>
    <w:multiLevelType w:val="hybridMultilevel"/>
    <w:tmpl w:val="278691E2"/>
    <w:lvl w:ilvl="0" w:tplc="DC2280A0">
      <w:numFmt w:val="bullet"/>
      <w:lvlText w:val="-"/>
      <w:lvlJc w:val="left"/>
      <w:pPr>
        <w:ind w:left="1080" w:hanging="360"/>
      </w:pPr>
      <w:rPr>
        <w:rFonts w:ascii="Calibri" w:eastAsia="PMingLiU"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01A5717"/>
    <w:multiLevelType w:val="singleLevel"/>
    <w:tmpl w:val="180CDF92"/>
    <w:lvl w:ilvl="0">
      <w:start w:val="1"/>
      <w:numFmt w:val="bullet"/>
      <w:pStyle w:val="BulletList1"/>
      <w:lvlText w:val=""/>
      <w:lvlJc w:val="left"/>
      <w:pPr>
        <w:tabs>
          <w:tab w:val="num" w:pos="360"/>
        </w:tabs>
        <w:ind w:left="360" w:hanging="360"/>
      </w:pPr>
      <w:rPr>
        <w:rFonts w:ascii="Symbol" w:hAnsi="Symbol" w:cs="Times New Roman" w:hint="default"/>
      </w:rPr>
    </w:lvl>
  </w:abstractNum>
  <w:abstractNum w:abstractNumId="13">
    <w:nsid w:val="408B62A0"/>
    <w:multiLevelType w:val="hybridMultilevel"/>
    <w:tmpl w:val="EB7ECE3C"/>
    <w:lvl w:ilvl="0" w:tplc="88ACBF3C">
      <w:start w:val="1"/>
      <w:numFmt w:val="bullet"/>
      <w:pStyle w:val="Bullet-2"/>
      <w:lvlText w:val=""/>
      <w:lvlJc w:val="left"/>
      <w:pPr>
        <w:tabs>
          <w:tab w:val="num" w:pos="1557"/>
        </w:tabs>
        <w:ind w:left="1557" w:hanging="480"/>
      </w:pPr>
      <w:rPr>
        <w:rFonts w:ascii="Wingdings" w:hAnsi="Wingdings" w:cs="Times New Roman" w:hint="default"/>
        <w:color w:val="333399"/>
      </w:rPr>
    </w:lvl>
    <w:lvl w:ilvl="1" w:tplc="04090003">
      <w:start w:val="1"/>
      <w:numFmt w:val="bullet"/>
      <w:lvlText w:val=""/>
      <w:lvlJc w:val="left"/>
      <w:pPr>
        <w:tabs>
          <w:tab w:val="num" w:pos="237"/>
        </w:tabs>
        <w:ind w:left="237" w:hanging="480"/>
      </w:pPr>
      <w:rPr>
        <w:rFonts w:ascii="Wingdings" w:hAnsi="Wingdings" w:cs="Times New Roman" w:hint="default"/>
      </w:rPr>
    </w:lvl>
    <w:lvl w:ilvl="2" w:tplc="04090005">
      <w:start w:val="1"/>
      <w:numFmt w:val="bullet"/>
      <w:lvlText w:val=""/>
      <w:lvlJc w:val="left"/>
      <w:pPr>
        <w:tabs>
          <w:tab w:val="num" w:pos="717"/>
        </w:tabs>
        <w:ind w:left="717" w:hanging="480"/>
      </w:pPr>
      <w:rPr>
        <w:rFonts w:ascii="Wingdings" w:hAnsi="Wingdings" w:cs="Times New Roman" w:hint="default"/>
      </w:rPr>
    </w:lvl>
    <w:lvl w:ilvl="3" w:tplc="04090001">
      <w:start w:val="1"/>
      <w:numFmt w:val="bullet"/>
      <w:lvlText w:val=""/>
      <w:lvlJc w:val="left"/>
      <w:pPr>
        <w:tabs>
          <w:tab w:val="num" w:pos="1197"/>
        </w:tabs>
        <w:ind w:left="1197" w:hanging="480"/>
      </w:pPr>
      <w:rPr>
        <w:rFonts w:ascii="Wingdings" w:hAnsi="Wingdings" w:cs="Times New Roman" w:hint="default"/>
      </w:rPr>
    </w:lvl>
    <w:lvl w:ilvl="4" w:tplc="04090003">
      <w:start w:val="1"/>
      <w:numFmt w:val="bullet"/>
      <w:lvlText w:val=""/>
      <w:lvlJc w:val="left"/>
      <w:pPr>
        <w:tabs>
          <w:tab w:val="num" w:pos="1677"/>
        </w:tabs>
        <w:ind w:left="1677" w:hanging="480"/>
      </w:pPr>
      <w:rPr>
        <w:rFonts w:ascii="Wingdings" w:hAnsi="Wingdings" w:cs="Times New Roman" w:hint="default"/>
      </w:rPr>
    </w:lvl>
    <w:lvl w:ilvl="5" w:tplc="04090005">
      <w:start w:val="1"/>
      <w:numFmt w:val="bullet"/>
      <w:lvlText w:val=""/>
      <w:lvlJc w:val="left"/>
      <w:pPr>
        <w:tabs>
          <w:tab w:val="num" w:pos="2157"/>
        </w:tabs>
        <w:ind w:left="2157" w:hanging="480"/>
      </w:pPr>
      <w:rPr>
        <w:rFonts w:ascii="Wingdings" w:hAnsi="Wingdings" w:cs="Times New Roman" w:hint="default"/>
      </w:rPr>
    </w:lvl>
    <w:lvl w:ilvl="6" w:tplc="04090001">
      <w:start w:val="1"/>
      <w:numFmt w:val="bullet"/>
      <w:lvlText w:val=""/>
      <w:lvlJc w:val="left"/>
      <w:pPr>
        <w:tabs>
          <w:tab w:val="num" w:pos="2637"/>
        </w:tabs>
        <w:ind w:left="2637" w:hanging="480"/>
      </w:pPr>
      <w:rPr>
        <w:rFonts w:ascii="Wingdings" w:hAnsi="Wingdings" w:cs="Times New Roman" w:hint="default"/>
      </w:rPr>
    </w:lvl>
    <w:lvl w:ilvl="7" w:tplc="04090003">
      <w:start w:val="1"/>
      <w:numFmt w:val="bullet"/>
      <w:lvlText w:val=""/>
      <w:lvlJc w:val="left"/>
      <w:pPr>
        <w:tabs>
          <w:tab w:val="num" w:pos="3117"/>
        </w:tabs>
        <w:ind w:left="3117" w:hanging="480"/>
      </w:pPr>
      <w:rPr>
        <w:rFonts w:ascii="Wingdings" w:hAnsi="Wingdings" w:cs="Times New Roman" w:hint="default"/>
      </w:rPr>
    </w:lvl>
    <w:lvl w:ilvl="8" w:tplc="04090005">
      <w:start w:val="1"/>
      <w:numFmt w:val="bullet"/>
      <w:lvlText w:val=""/>
      <w:lvlJc w:val="left"/>
      <w:pPr>
        <w:tabs>
          <w:tab w:val="num" w:pos="3597"/>
        </w:tabs>
        <w:ind w:left="3597" w:hanging="480"/>
      </w:pPr>
      <w:rPr>
        <w:rFonts w:ascii="Wingdings" w:hAnsi="Wingdings" w:cs="Times New Roman" w:hint="default"/>
      </w:rPr>
    </w:lvl>
  </w:abstractNum>
  <w:abstractNum w:abstractNumId="14">
    <w:nsid w:val="42EB008D"/>
    <w:multiLevelType w:val="hybridMultilevel"/>
    <w:tmpl w:val="B5D2BBE0"/>
    <w:lvl w:ilvl="0" w:tplc="4B9C2486">
      <w:start w:val="1"/>
      <w:numFmt w:val="lowerLetter"/>
      <w:lvlText w:val="%1."/>
      <w:lvlJc w:val="left"/>
      <w:pPr>
        <w:ind w:left="720" w:hanging="360"/>
      </w:pPr>
      <w:rPr>
        <w:rFonts w:cs="Arial"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D1395E"/>
    <w:multiLevelType w:val="hybridMultilevel"/>
    <w:tmpl w:val="AAB43B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CA6978"/>
    <w:multiLevelType w:val="hybridMultilevel"/>
    <w:tmpl w:val="E0D02A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88268F"/>
    <w:multiLevelType w:val="hybridMultilevel"/>
    <w:tmpl w:val="D7A2F1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5691354B"/>
    <w:multiLevelType w:val="hybridMultilevel"/>
    <w:tmpl w:val="D23CDF06"/>
    <w:lvl w:ilvl="0" w:tplc="A9D6FD2C">
      <w:start w:val="1"/>
      <w:numFmt w:val="bullet"/>
      <w:pStyle w:val="B2"/>
      <w:lvlText w:val=""/>
      <w:lvlJc w:val="left"/>
      <w:pPr>
        <w:ind w:left="1440" w:hanging="360"/>
      </w:pPr>
      <w:rPr>
        <w:rFonts w:ascii="Wingdings"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Times New Roman" w:hint="default"/>
      </w:rPr>
    </w:lvl>
    <w:lvl w:ilvl="3" w:tplc="04090001">
      <w:start w:val="1"/>
      <w:numFmt w:val="bullet"/>
      <w:lvlText w:val=""/>
      <w:lvlJc w:val="left"/>
      <w:pPr>
        <w:ind w:left="3600" w:hanging="360"/>
      </w:pPr>
      <w:rPr>
        <w:rFonts w:ascii="Symbol" w:hAnsi="Symbol" w:cs="Times New Roman"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Times New Roman" w:hint="default"/>
      </w:rPr>
    </w:lvl>
    <w:lvl w:ilvl="6" w:tplc="04090001">
      <w:start w:val="1"/>
      <w:numFmt w:val="bullet"/>
      <w:lvlText w:val=""/>
      <w:lvlJc w:val="left"/>
      <w:pPr>
        <w:ind w:left="5760" w:hanging="360"/>
      </w:pPr>
      <w:rPr>
        <w:rFonts w:ascii="Symbol" w:hAnsi="Symbol" w:cs="Times New Roman"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Times New Roman" w:hint="default"/>
      </w:rPr>
    </w:lvl>
  </w:abstractNum>
  <w:abstractNum w:abstractNumId="19">
    <w:nsid w:val="5FB331A9"/>
    <w:multiLevelType w:val="multilevel"/>
    <w:tmpl w:val="D554829E"/>
    <w:lvl w:ilvl="0">
      <w:start w:val="1"/>
      <w:numFmt w:val="decimal"/>
      <w:lvlText w:val="%1"/>
      <w:lvlJc w:val="left"/>
      <w:pPr>
        <w:ind w:left="432" w:hanging="432"/>
      </w:pPr>
      <w:rPr>
        <w:rFonts w:hint="eastAsia"/>
      </w:rPr>
    </w:lvl>
    <w:lvl w:ilvl="1">
      <w:start w:val="1"/>
      <w:numFmt w:val="decimal"/>
      <w:lvlText w:val="%1.%2"/>
      <w:lvlJc w:val="left"/>
      <w:pPr>
        <w:ind w:left="576" w:hanging="57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72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nsid w:val="5FE05DBA"/>
    <w:multiLevelType w:val="hybridMultilevel"/>
    <w:tmpl w:val="DA464100"/>
    <w:lvl w:ilvl="0" w:tplc="04090005">
      <w:start w:val="1"/>
      <w:numFmt w:val="bullet"/>
      <w:lvlText w:val=""/>
      <w:lvlJc w:val="left"/>
      <w:pPr>
        <w:ind w:left="720" w:hanging="360"/>
      </w:pPr>
      <w:rPr>
        <w:rFonts w:ascii="Wingdings"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Times New Roman" w:hint="default"/>
      </w:rPr>
    </w:lvl>
  </w:abstractNum>
  <w:abstractNum w:abstractNumId="21">
    <w:nsid w:val="60377B47"/>
    <w:multiLevelType w:val="hybridMultilevel"/>
    <w:tmpl w:val="C57A50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3A2D47"/>
    <w:multiLevelType w:val="hybridMultilevel"/>
    <w:tmpl w:val="952E9D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57D3D11"/>
    <w:multiLevelType w:val="hybridMultilevel"/>
    <w:tmpl w:val="AEB600AA"/>
    <w:lvl w:ilvl="0" w:tplc="CA581E18">
      <w:numFmt w:val="bullet"/>
      <w:pStyle w:val="B3"/>
      <w:lvlText w:val="-"/>
      <w:lvlJc w:val="left"/>
      <w:pPr>
        <w:ind w:left="1800" w:hanging="360"/>
      </w:pPr>
      <w:rPr>
        <w:rFonts w:ascii="Times New Roman" w:eastAsia="PMingLiU" w:hAnsi="Times New Roman" w:hint="default"/>
      </w:rPr>
    </w:lvl>
    <w:lvl w:ilvl="1" w:tplc="4E1C0074">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Times New Roman" w:hint="default"/>
      </w:rPr>
    </w:lvl>
    <w:lvl w:ilvl="3" w:tplc="04090001">
      <w:start w:val="1"/>
      <w:numFmt w:val="bullet"/>
      <w:lvlText w:val=""/>
      <w:lvlJc w:val="left"/>
      <w:pPr>
        <w:ind w:left="3960" w:hanging="360"/>
      </w:pPr>
      <w:rPr>
        <w:rFonts w:ascii="Symbol" w:hAnsi="Symbol" w:cs="Times New Roman"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Times New Roman" w:hint="default"/>
      </w:rPr>
    </w:lvl>
    <w:lvl w:ilvl="6" w:tplc="04090001">
      <w:start w:val="1"/>
      <w:numFmt w:val="bullet"/>
      <w:lvlText w:val=""/>
      <w:lvlJc w:val="left"/>
      <w:pPr>
        <w:ind w:left="6120" w:hanging="360"/>
      </w:pPr>
      <w:rPr>
        <w:rFonts w:ascii="Symbol" w:hAnsi="Symbol" w:cs="Times New Roman"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Times New Roman" w:hint="default"/>
      </w:rPr>
    </w:lvl>
  </w:abstractNum>
  <w:abstractNum w:abstractNumId="24">
    <w:nsid w:val="66F76618"/>
    <w:multiLevelType w:val="hybridMultilevel"/>
    <w:tmpl w:val="FDB24AE0"/>
    <w:lvl w:ilvl="0" w:tplc="950A1416">
      <w:start w:val="1"/>
      <w:numFmt w:val="bullet"/>
      <w:pStyle w:val="Bullet3"/>
      <w:lvlText w:val=""/>
      <w:lvlJc w:val="left"/>
      <w:pPr>
        <w:ind w:left="1530" w:hanging="360"/>
      </w:pPr>
      <w:rPr>
        <w:rFonts w:ascii="Wingdings" w:hAnsi="Wingdings" w:hint="default"/>
      </w:rPr>
    </w:lvl>
    <w:lvl w:ilvl="1" w:tplc="CE52A98C">
      <w:start w:val="1"/>
      <w:numFmt w:val="bullet"/>
      <w:pStyle w:val="OUBullet2"/>
      <w:lvlText w:val="o"/>
      <w:lvlJc w:val="left"/>
      <w:pPr>
        <w:ind w:left="2250" w:hanging="360"/>
      </w:pPr>
      <w:rPr>
        <w:rFonts w:ascii="Courier New" w:hAnsi="Courier New" w:cs="Courier New" w:hint="default"/>
      </w:rPr>
    </w:lvl>
    <w:lvl w:ilvl="2" w:tplc="DC2280A0">
      <w:numFmt w:val="bullet"/>
      <w:lvlText w:val="-"/>
      <w:lvlJc w:val="left"/>
      <w:pPr>
        <w:ind w:left="2970" w:hanging="360"/>
      </w:pPr>
      <w:rPr>
        <w:rFonts w:ascii="Calibri" w:eastAsia="PMingLiU" w:hAnsi="Calibri" w:cs="Calibri" w:hint="default"/>
      </w:rPr>
    </w:lvl>
    <w:lvl w:ilvl="3" w:tplc="1738149E">
      <w:start w:val="1"/>
      <w:numFmt w:val="bullet"/>
      <w:lvlText w:val=""/>
      <w:lvlJc w:val="left"/>
      <w:pPr>
        <w:ind w:left="3690" w:hanging="360"/>
      </w:pPr>
      <w:rPr>
        <w:rFonts w:ascii="Symbol" w:hAnsi="Symbol" w:hint="default"/>
      </w:rPr>
    </w:lvl>
    <w:lvl w:ilvl="4" w:tplc="56B4B6BA" w:tentative="1">
      <w:start w:val="1"/>
      <w:numFmt w:val="bullet"/>
      <w:lvlText w:val="o"/>
      <w:lvlJc w:val="left"/>
      <w:pPr>
        <w:ind w:left="4410" w:hanging="360"/>
      </w:pPr>
      <w:rPr>
        <w:rFonts w:ascii="Courier New" w:hAnsi="Courier New" w:cs="Courier New" w:hint="default"/>
      </w:rPr>
    </w:lvl>
    <w:lvl w:ilvl="5" w:tplc="6D56E8D8" w:tentative="1">
      <w:start w:val="1"/>
      <w:numFmt w:val="bullet"/>
      <w:lvlText w:val=""/>
      <w:lvlJc w:val="left"/>
      <w:pPr>
        <w:ind w:left="5130" w:hanging="360"/>
      </w:pPr>
      <w:rPr>
        <w:rFonts w:ascii="Wingdings" w:hAnsi="Wingdings" w:hint="default"/>
      </w:rPr>
    </w:lvl>
    <w:lvl w:ilvl="6" w:tplc="67D6DDEC" w:tentative="1">
      <w:start w:val="1"/>
      <w:numFmt w:val="bullet"/>
      <w:lvlText w:val=""/>
      <w:lvlJc w:val="left"/>
      <w:pPr>
        <w:ind w:left="5850" w:hanging="360"/>
      </w:pPr>
      <w:rPr>
        <w:rFonts w:ascii="Symbol" w:hAnsi="Symbol" w:hint="default"/>
      </w:rPr>
    </w:lvl>
    <w:lvl w:ilvl="7" w:tplc="670A4FF8" w:tentative="1">
      <w:start w:val="1"/>
      <w:numFmt w:val="bullet"/>
      <w:lvlText w:val="o"/>
      <w:lvlJc w:val="left"/>
      <w:pPr>
        <w:ind w:left="6570" w:hanging="360"/>
      </w:pPr>
      <w:rPr>
        <w:rFonts w:ascii="Courier New" w:hAnsi="Courier New" w:cs="Courier New" w:hint="default"/>
      </w:rPr>
    </w:lvl>
    <w:lvl w:ilvl="8" w:tplc="3EC8C90E" w:tentative="1">
      <w:start w:val="1"/>
      <w:numFmt w:val="bullet"/>
      <w:lvlText w:val=""/>
      <w:lvlJc w:val="left"/>
      <w:pPr>
        <w:ind w:left="7290" w:hanging="360"/>
      </w:pPr>
      <w:rPr>
        <w:rFonts w:ascii="Wingdings" w:hAnsi="Wingdings" w:hint="default"/>
      </w:rPr>
    </w:lvl>
  </w:abstractNum>
  <w:abstractNum w:abstractNumId="25">
    <w:nsid w:val="67476814"/>
    <w:multiLevelType w:val="multilevel"/>
    <w:tmpl w:val="3934F1E2"/>
    <w:lvl w:ilvl="0">
      <w:start w:val="1"/>
      <w:numFmt w:val="bullet"/>
      <w:pStyle w:val="Bullet1"/>
      <w:lvlText w:val=""/>
      <w:lvlJc w:val="left"/>
      <w:pPr>
        <w:tabs>
          <w:tab w:val="num" w:pos="1080"/>
        </w:tabs>
        <w:ind w:left="1080" w:hanging="360"/>
      </w:pPr>
      <w:rPr>
        <w:rFonts w:ascii="Wingdings" w:hAnsi="Wingdings" w:cs="Times New Roman" w:hint="default"/>
        <w:color w:val="000080"/>
      </w:rPr>
    </w:lvl>
    <w:lvl w:ilvl="1">
      <w:start w:val="1"/>
      <w:numFmt w:val="bullet"/>
      <w:lvlText w:val=""/>
      <w:lvlJc w:val="left"/>
      <w:pPr>
        <w:tabs>
          <w:tab w:val="num" w:pos="1440"/>
        </w:tabs>
        <w:ind w:left="1440" w:hanging="360"/>
      </w:pPr>
      <w:rPr>
        <w:rFonts w:ascii="Symbol" w:hAnsi="Symbol" w:cs="Times New Roman" w:hint="default"/>
        <w:color w:val="49166D"/>
        <w:sz w:val="16"/>
      </w:rPr>
    </w:lvl>
    <w:lvl w:ilvl="2">
      <w:start w:val="1"/>
      <w:numFmt w:val="bullet"/>
      <w:lvlText w:val=""/>
      <w:lvlJc w:val="left"/>
      <w:pPr>
        <w:tabs>
          <w:tab w:val="num" w:pos="3240"/>
        </w:tabs>
        <w:ind w:left="3240" w:hanging="360"/>
      </w:pPr>
      <w:rPr>
        <w:rFonts w:ascii="Wingdings" w:hAnsi="Wingdings" w:cs="Times New Roman" w:hint="default"/>
      </w:rPr>
    </w:lvl>
    <w:lvl w:ilvl="3">
      <w:start w:val="1"/>
      <w:numFmt w:val="bullet"/>
      <w:lvlText w:val=""/>
      <w:lvlJc w:val="left"/>
      <w:pPr>
        <w:tabs>
          <w:tab w:val="num" w:pos="3600"/>
        </w:tabs>
        <w:ind w:left="3600" w:hanging="360"/>
      </w:pPr>
      <w:rPr>
        <w:rFonts w:ascii="Symbol" w:hAnsi="Symbol" w:cs="Times New Roman" w:hint="default"/>
      </w:rPr>
    </w:lvl>
    <w:lvl w:ilvl="4">
      <w:start w:val="1"/>
      <w:numFmt w:val="bullet"/>
      <w:lvlText w:val=""/>
      <w:lvlJc w:val="left"/>
      <w:pPr>
        <w:tabs>
          <w:tab w:val="num" w:pos="3960"/>
        </w:tabs>
        <w:ind w:left="3960" w:hanging="360"/>
      </w:pPr>
      <w:rPr>
        <w:rFonts w:ascii="Symbol" w:hAnsi="Symbol" w:cs="Times New Roman"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4680"/>
        </w:tabs>
        <w:ind w:left="4680" w:hanging="360"/>
      </w:pPr>
      <w:rPr>
        <w:rFonts w:ascii="Wingdings" w:hAnsi="Wingdings" w:cs="Times New Roman" w:hint="default"/>
      </w:rPr>
    </w:lvl>
    <w:lvl w:ilvl="7">
      <w:start w:val="1"/>
      <w:numFmt w:val="bullet"/>
      <w:lvlText w:val=""/>
      <w:lvlJc w:val="left"/>
      <w:pPr>
        <w:tabs>
          <w:tab w:val="num" w:pos="5040"/>
        </w:tabs>
        <w:ind w:left="5040" w:hanging="360"/>
      </w:pPr>
      <w:rPr>
        <w:rFonts w:ascii="Symbol" w:hAnsi="Symbol" w:cs="Times New Roman" w:hint="default"/>
      </w:rPr>
    </w:lvl>
    <w:lvl w:ilvl="8">
      <w:start w:val="1"/>
      <w:numFmt w:val="bullet"/>
      <w:lvlText w:val=""/>
      <w:lvlJc w:val="left"/>
      <w:pPr>
        <w:tabs>
          <w:tab w:val="num" w:pos="5400"/>
        </w:tabs>
        <w:ind w:left="5400" w:hanging="360"/>
      </w:pPr>
      <w:rPr>
        <w:rFonts w:ascii="Symbol" w:hAnsi="Symbol" w:cs="Times New Roman" w:hint="default"/>
      </w:rPr>
    </w:lvl>
  </w:abstractNum>
  <w:abstractNum w:abstractNumId="26">
    <w:nsid w:val="68C47E87"/>
    <w:multiLevelType w:val="hybridMultilevel"/>
    <w:tmpl w:val="AD566C1A"/>
    <w:lvl w:ilvl="0" w:tplc="DE46B228">
      <w:start w:val="1"/>
      <w:numFmt w:val="bullet"/>
      <w:pStyle w:val="BodyTextIndent"/>
      <w:lvlText w:val=""/>
      <w:lvlJc w:val="left"/>
      <w:pPr>
        <w:ind w:left="1800" w:hanging="360"/>
      </w:pPr>
      <w:rPr>
        <w:rFonts w:ascii="Wingdings" w:hAnsi="Wingdings" w:cs="Times New Roman" w:hint="default"/>
      </w:rPr>
    </w:lvl>
    <w:lvl w:ilvl="1" w:tplc="558651F6">
      <w:start w:val="1"/>
      <w:numFmt w:val="bullet"/>
      <w:pStyle w:val="Bullet01"/>
      <w:lvlText w:val="o"/>
      <w:lvlJc w:val="left"/>
      <w:pPr>
        <w:ind w:left="2520" w:hanging="360"/>
      </w:pPr>
      <w:rPr>
        <w:rFonts w:ascii="Courier New" w:hAnsi="Courier New" w:cs="Courier New" w:hint="default"/>
      </w:rPr>
    </w:lvl>
    <w:lvl w:ilvl="2" w:tplc="E4BE0CAC">
      <w:start w:val="1"/>
      <w:numFmt w:val="bullet"/>
      <w:lvlText w:val=""/>
      <w:lvlJc w:val="left"/>
      <w:pPr>
        <w:ind w:left="3240" w:hanging="360"/>
      </w:pPr>
      <w:rPr>
        <w:rFonts w:ascii="Wingdings" w:hAnsi="Wingdings" w:cs="Times New Roman" w:hint="default"/>
      </w:rPr>
    </w:lvl>
    <w:lvl w:ilvl="3" w:tplc="9B3A9EF0">
      <w:start w:val="1"/>
      <w:numFmt w:val="bullet"/>
      <w:lvlText w:val=""/>
      <w:lvlJc w:val="left"/>
      <w:pPr>
        <w:ind w:left="3960" w:hanging="360"/>
      </w:pPr>
      <w:rPr>
        <w:rFonts w:ascii="Symbol" w:hAnsi="Symbol" w:cs="Times New Roman" w:hint="default"/>
      </w:rPr>
    </w:lvl>
    <w:lvl w:ilvl="4" w:tplc="07968A2E">
      <w:start w:val="1"/>
      <w:numFmt w:val="bullet"/>
      <w:lvlText w:val="o"/>
      <w:lvlJc w:val="left"/>
      <w:pPr>
        <w:ind w:left="4680" w:hanging="360"/>
      </w:pPr>
      <w:rPr>
        <w:rFonts w:ascii="Courier New" w:hAnsi="Courier New" w:cs="Courier New" w:hint="default"/>
      </w:rPr>
    </w:lvl>
    <w:lvl w:ilvl="5" w:tplc="AA6A1306">
      <w:start w:val="1"/>
      <w:numFmt w:val="bullet"/>
      <w:lvlText w:val=""/>
      <w:lvlJc w:val="left"/>
      <w:pPr>
        <w:ind w:left="5400" w:hanging="360"/>
      </w:pPr>
      <w:rPr>
        <w:rFonts w:ascii="Wingdings" w:hAnsi="Wingdings" w:cs="Times New Roman" w:hint="default"/>
      </w:rPr>
    </w:lvl>
    <w:lvl w:ilvl="6" w:tplc="44E8EF8A">
      <w:start w:val="1"/>
      <w:numFmt w:val="bullet"/>
      <w:lvlText w:val=""/>
      <w:lvlJc w:val="left"/>
      <w:pPr>
        <w:ind w:left="6120" w:hanging="360"/>
      </w:pPr>
      <w:rPr>
        <w:rFonts w:ascii="Symbol" w:hAnsi="Symbol" w:cs="Times New Roman" w:hint="default"/>
      </w:rPr>
    </w:lvl>
    <w:lvl w:ilvl="7" w:tplc="06BE220A">
      <w:start w:val="1"/>
      <w:numFmt w:val="bullet"/>
      <w:lvlText w:val="o"/>
      <w:lvlJc w:val="left"/>
      <w:pPr>
        <w:ind w:left="6840" w:hanging="360"/>
      </w:pPr>
      <w:rPr>
        <w:rFonts w:ascii="Courier New" w:hAnsi="Courier New" w:cs="Courier New" w:hint="default"/>
      </w:rPr>
    </w:lvl>
    <w:lvl w:ilvl="8" w:tplc="3E6AEFC6">
      <w:start w:val="1"/>
      <w:numFmt w:val="bullet"/>
      <w:lvlText w:val=""/>
      <w:lvlJc w:val="left"/>
      <w:pPr>
        <w:ind w:left="7560" w:hanging="360"/>
      </w:pPr>
      <w:rPr>
        <w:rFonts w:ascii="Wingdings" w:hAnsi="Wingdings" w:cs="Times New Roman" w:hint="default"/>
      </w:rPr>
    </w:lvl>
  </w:abstractNum>
  <w:abstractNum w:abstractNumId="27">
    <w:nsid w:val="6E7D0669"/>
    <w:multiLevelType w:val="multilevel"/>
    <w:tmpl w:val="CAAA6526"/>
    <w:lvl w:ilvl="0">
      <w:start w:val="2"/>
      <w:numFmt w:val="decimal"/>
      <w:lvlText w:val="%1."/>
      <w:lvlJc w:val="left"/>
      <w:pPr>
        <w:tabs>
          <w:tab w:val="num" w:pos="425"/>
        </w:tabs>
        <w:ind w:left="425" w:hanging="425"/>
      </w:pPr>
      <w:rPr>
        <w:rFonts w:ascii="Times New Roman" w:hAnsi="Times New Roman" w:cs="Times New Roman" w:hint="eastAsia"/>
      </w:rPr>
    </w:lvl>
    <w:lvl w:ilvl="1">
      <w:start w:val="1"/>
      <w:numFmt w:val="decimal"/>
      <w:pStyle w:val="Title2"/>
      <w:lvlText w:val="2.%2."/>
      <w:lvlJc w:val="left"/>
      <w:pPr>
        <w:tabs>
          <w:tab w:val="num" w:pos="737"/>
        </w:tabs>
        <w:ind w:left="737" w:hanging="737"/>
      </w:pPr>
      <w:rPr>
        <w:rFonts w:ascii="Times New Roman" w:hAnsi="Times New Roman" w:cs="Times New Roman" w:hint="eastAsia"/>
      </w:rPr>
    </w:lvl>
    <w:lvl w:ilvl="2">
      <w:start w:val="1"/>
      <w:numFmt w:val="decimal"/>
      <w:lvlText w:val="%1.%2.%3."/>
      <w:lvlJc w:val="left"/>
      <w:pPr>
        <w:tabs>
          <w:tab w:val="num" w:pos="709"/>
        </w:tabs>
        <w:ind w:left="709" w:hanging="709"/>
      </w:pPr>
      <w:rPr>
        <w:rFonts w:ascii="Times New Roman" w:hAnsi="Times New Roman" w:cs="Times New Roman" w:hint="eastAsia"/>
      </w:rPr>
    </w:lvl>
    <w:lvl w:ilvl="3">
      <w:start w:val="1"/>
      <w:numFmt w:val="decimal"/>
      <w:lvlText w:val="%1.%2.%3.%4."/>
      <w:lvlJc w:val="left"/>
      <w:pPr>
        <w:tabs>
          <w:tab w:val="num" w:pos="851"/>
        </w:tabs>
        <w:ind w:left="851" w:hanging="851"/>
      </w:pPr>
      <w:rPr>
        <w:rFonts w:ascii="Times New Roman" w:hAnsi="Times New Roman" w:cs="Times New Roman" w:hint="eastAsia"/>
      </w:rPr>
    </w:lvl>
    <w:lvl w:ilvl="4">
      <w:start w:val="1"/>
      <w:numFmt w:val="decimal"/>
      <w:lvlText w:val="%1.%2.%3.%4.%5."/>
      <w:lvlJc w:val="left"/>
      <w:pPr>
        <w:tabs>
          <w:tab w:val="num" w:pos="992"/>
        </w:tabs>
        <w:ind w:left="992" w:hanging="992"/>
      </w:pPr>
      <w:rPr>
        <w:rFonts w:ascii="Times New Roman" w:hAnsi="Times New Roman" w:cs="Times New Roman" w:hint="eastAsia"/>
      </w:rPr>
    </w:lvl>
    <w:lvl w:ilvl="5">
      <w:start w:val="1"/>
      <w:numFmt w:val="decimal"/>
      <w:lvlText w:val="%1.%2.%3.%4.%5.%6."/>
      <w:lvlJc w:val="left"/>
      <w:pPr>
        <w:tabs>
          <w:tab w:val="num" w:pos="1134"/>
        </w:tabs>
        <w:ind w:left="1134" w:hanging="1134"/>
      </w:pPr>
      <w:rPr>
        <w:rFonts w:ascii="Times New Roman" w:hAnsi="Times New Roman" w:cs="Times New Roman" w:hint="eastAsia"/>
      </w:rPr>
    </w:lvl>
    <w:lvl w:ilvl="6">
      <w:start w:val="1"/>
      <w:numFmt w:val="decimal"/>
      <w:lvlText w:val="%1.%2.%3.%4.%5.%6.%7."/>
      <w:lvlJc w:val="left"/>
      <w:pPr>
        <w:tabs>
          <w:tab w:val="num" w:pos="1276"/>
        </w:tabs>
        <w:ind w:left="1276" w:hanging="1276"/>
      </w:pPr>
      <w:rPr>
        <w:rFonts w:ascii="Times New Roman" w:hAnsi="Times New Roman" w:cs="Times New Roman" w:hint="eastAsia"/>
      </w:rPr>
    </w:lvl>
    <w:lvl w:ilvl="7">
      <w:start w:val="1"/>
      <w:numFmt w:val="decimal"/>
      <w:lvlText w:val="%1.%2.%3.%4.%5.%6.%7.%8."/>
      <w:lvlJc w:val="left"/>
      <w:pPr>
        <w:tabs>
          <w:tab w:val="num" w:pos="1418"/>
        </w:tabs>
        <w:ind w:left="1418" w:hanging="1418"/>
      </w:pPr>
      <w:rPr>
        <w:rFonts w:ascii="Times New Roman" w:hAnsi="Times New Roman" w:cs="Times New Roman" w:hint="eastAsia"/>
      </w:rPr>
    </w:lvl>
    <w:lvl w:ilvl="8">
      <w:start w:val="1"/>
      <w:numFmt w:val="decimal"/>
      <w:lvlText w:val="%1.%2.%3.%4.%5.%6.%7.%8.%9."/>
      <w:lvlJc w:val="left"/>
      <w:pPr>
        <w:tabs>
          <w:tab w:val="num" w:pos="1559"/>
        </w:tabs>
        <w:ind w:left="1559" w:hanging="1559"/>
      </w:pPr>
      <w:rPr>
        <w:rFonts w:ascii="Times New Roman" w:hAnsi="Times New Roman" w:cs="Times New Roman" w:hint="eastAsia"/>
      </w:rPr>
    </w:lvl>
  </w:abstractNum>
  <w:abstractNum w:abstractNumId="28">
    <w:nsid w:val="710B0046"/>
    <w:multiLevelType w:val="hybridMultilevel"/>
    <w:tmpl w:val="FC9464E6"/>
    <w:lvl w:ilvl="0" w:tplc="FFFFFFFF">
      <w:start w:val="1"/>
      <w:numFmt w:val="lowerLetter"/>
      <w:pStyle w:val="Number1"/>
      <w:lvlText w:val="%1."/>
      <w:lvlJc w:val="left"/>
      <w:pPr>
        <w:tabs>
          <w:tab w:val="num" w:pos="907"/>
        </w:tabs>
        <w:ind w:left="907" w:hanging="340"/>
      </w:pPr>
      <w:rPr>
        <w:rFonts w:ascii="Times New Roman" w:hAnsi="Times New Roman" w:cs="Times New Roman" w:hint="eastAsia"/>
      </w:rPr>
    </w:lvl>
    <w:lvl w:ilvl="1" w:tplc="FFFFFFFF">
      <w:start w:val="1"/>
      <w:numFmt w:val="lowerLetter"/>
      <w:lvlText w:val="%2)"/>
      <w:lvlJc w:val="left"/>
      <w:pPr>
        <w:tabs>
          <w:tab w:val="num" w:pos="840"/>
        </w:tabs>
        <w:ind w:left="840" w:hanging="360"/>
      </w:pPr>
      <w:rPr>
        <w:rFonts w:ascii="Times New Roman" w:hAnsi="Times New Roman" w:cs="Times New Roman" w:hint="default"/>
      </w:rPr>
    </w:lvl>
    <w:lvl w:ilvl="2" w:tplc="FFFFFFFF">
      <w:start w:val="1"/>
      <w:numFmt w:val="lowerRoman"/>
      <w:lvlText w:val="%3."/>
      <w:lvlJc w:val="right"/>
      <w:pPr>
        <w:tabs>
          <w:tab w:val="num" w:pos="1440"/>
        </w:tabs>
        <w:ind w:left="1440" w:hanging="480"/>
      </w:pPr>
      <w:rPr>
        <w:rFonts w:ascii="Times New Roman" w:hAnsi="Times New Roman" w:cs="Times New Roman"/>
      </w:rPr>
    </w:lvl>
    <w:lvl w:ilvl="3" w:tplc="FFFFFFFF">
      <w:start w:val="1"/>
      <w:numFmt w:val="decimal"/>
      <w:lvlText w:val="%4."/>
      <w:lvlJc w:val="left"/>
      <w:pPr>
        <w:tabs>
          <w:tab w:val="num" w:pos="1920"/>
        </w:tabs>
        <w:ind w:left="1920" w:hanging="480"/>
      </w:pPr>
      <w:rPr>
        <w:rFonts w:ascii="Times New Roman" w:hAnsi="Times New Roman" w:cs="Times New Roman"/>
      </w:rPr>
    </w:lvl>
    <w:lvl w:ilvl="4" w:tplc="FFFFFFFF">
      <w:start w:val="1"/>
      <w:numFmt w:val="ideographTraditional"/>
      <w:lvlText w:val="%5、"/>
      <w:lvlJc w:val="left"/>
      <w:pPr>
        <w:tabs>
          <w:tab w:val="num" w:pos="2400"/>
        </w:tabs>
        <w:ind w:left="2400" w:hanging="480"/>
      </w:pPr>
      <w:rPr>
        <w:rFonts w:ascii="Times New Roman" w:hAnsi="Times New Roman" w:cs="Times New Roman"/>
      </w:rPr>
    </w:lvl>
    <w:lvl w:ilvl="5" w:tplc="FFFFFFFF">
      <w:start w:val="1"/>
      <w:numFmt w:val="lowerRoman"/>
      <w:lvlText w:val="%6."/>
      <w:lvlJc w:val="right"/>
      <w:pPr>
        <w:tabs>
          <w:tab w:val="num" w:pos="2880"/>
        </w:tabs>
        <w:ind w:left="2880" w:hanging="480"/>
      </w:pPr>
      <w:rPr>
        <w:rFonts w:ascii="Times New Roman" w:hAnsi="Times New Roman" w:cs="Times New Roman"/>
      </w:rPr>
    </w:lvl>
    <w:lvl w:ilvl="6" w:tplc="FFFFFFFF">
      <w:start w:val="1"/>
      <w:numFmt w:val="decimal"/>
      <w:lvlText w:val="%7."/>
      <w:lvlJc w:val="left"/>
      <w:pPr>
        <w:tabs>
          <w:tab w:val="num" w:pos="3360"/>
        </w:tabs>
        <w:ind w:left="3360" w:hanging="480"/>
      </w:pPr>
      <w:rPr>
        <w:rFonts w:ascii="Times New Roman" w:hAnsi="Times New Roman" w:cs="Times New Roman"/>
      </w:rPr>
    </w:lvl>
    <w:lvl w:ilvl="7" w:tplc="FFFFFFFF">
      <w:start w:val="1"/>
      <w:numFmt w:val="ideographTraditional"/>
      <w:lvlText w:val="%8、"/>
      <w:lvlJc w:val="left"/>
      <w:pPr>
        <w:tabs>
          <w:tab w:val="num" w:pos="3840"/>
        </w:tabs>
        <w:ind w:left="3840" w:hanging="480"/>
      </w:pPr>
      <w:rPr>
        <w:rFonts w:ascii="Times New Roman" w:hAnsi="Times New Roman" w:cs="Times New Roman"/>
      </w:rPr>
    </w:lvl>
    <w:lvl w:ilvl="8" w:tplc="FFFFFFFF">
      <w:start w:val="1"/>
      <w:numFmt w:val="lowerRoman"/>
      <w:lvlText w:val="%9."/>
      <w:lvlJc w:val="right"/>
      <w:pPr>
        <w:tabs>
          <w:tab w:val="num" w:pos="4320"/>
        </w:tabs>
        <w:ind w:left="4320" w:hanging="480"/>
      </w:pPr>
      <w:rPr>
        <w:rFonts w:ascii="Times New Roman" w:hAnsi="Times New Roman" w:cs="Times New Roman"/>
      </w:rPr>
    </w:lvl>
  </w:abstractNum>
  <w:abstractNum w:abstractNumId="29">
    <w:nsid w:val="71A92963"/>
    <w:multiLevelType w:val="hybridMultilevel"/>
    <w:tmpl w:val="C5D2C3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3B11435"/>
    <w:multiLevelType w:val="hybridMultilevel"/>
    <w:tmpl w:val="7E482916"/>
    <w:lvl w:ilvl="0" w:tplc="68C851E6">
      <w:start w:val="1"/>
      <w:numFmt w:val="bullet"/>
      <w:lvlText w:val=""/>
      <w:lvlJc w:val="left"/>
      <w:pPr>
        <w:ind w:left="720" w:hanging="360"/>
      </w:pPr>
      <w:rPr>
        <w:rFonts w:ascii="Wingdings" w:hAnsi="Wingdings" w:hint="default"/>
        <w:sz w:val="16"/>
      </w:rPr>
    </w:lvl>
    <w:lvl w:ilvl="1" w:tplc="9BBADE7E">
      <w:numFmt w:val="bullet"/>
      <w:lvlText w:val="-"/>
      <w:lvlJc w:val="left"/>
      <w:pPr>
        <w:ind w:left="1440" w:hanging="360"/>
      </w:pPr>
      <w:rPr>
        <w:rFonts w:ascii="Arial" w:eastAsia="PMingLiU"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E707BB"/>
    <w:multiLevelType w:val="multilevel"/>
    <w:tmpl w:val="DB62C062"/>
    <w:lvl w:ilvl="0">
      <w:start w:val="1"/>
      <w:numFmt w:val="decimal"/>
      <w:pStyle w:val="Heading1"/>
      <w:lvlText w:val="%1"/>
      <w:lvlJc w:val="left"/>
      <w:pPr>
        <w:ind w:left="432" w:hanging="432"/>
      </w:pPr>
      <w:rPr>
        <w:rFonts w:ascii="Times New Roman" w:hAnsi="Times New Roman" w:cs="Times New Roman" w:hint="default"/>
      </w:rPr>
    </w:lvl>
    <w:lvl w:ilvl="1">
      <w:start w:val="1"/>
      <w:numFmt w:val="decimal"/>
      <w:pStyle w:val="Heading2"/>
      <w:lvlText w:val="%1.%2"/>
      <w:lvlJc w:val="left"/>
      <w:pPr>
        <w:ind w:left="576" w:hanging="576"/>
      </w:pPr>
      <w:rPr>
        <w:rFonts w:ascii="Times New Roman" w:hAnsi="Times New Roman" w:cs="Times New Roman" w:hint="default"/>
      </w:rPr>
    </w:lvl>
    <w:lvl w:ilvl="2">
      <w:start w:val="1"/>
      <w:numFmt w:val="decimal"/>
      <w:pStyle w:val="Heading3"/>
      <w:lvlText w:val="%1.%2.%3"/>
      <w:lvlJc w:val="left"/>
      <w:pPr>
        <w:ind w:left="720" w:hanging="720"/>
      </w:pPr>
      <w:rPr>
        <w:rFonts w:ascii="Times New Roman" w:hAnsi="Times New Roman" w:cs="Times New Roman"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ascii="Times New Roman" w:hAnsi="Times New Roman" w:cs="Times New Roman" w:hint="default"/>
      </w:rPr>
    </w:lvl>
    <w:lvl w:ilvl="5">
      <w:start w:val="1"/>
      <w:numFmt w:val="decimal"/>
      <w:lvlText w:val="%1.%2.%3.%4.%5.%6"/>
      <w:lvlJc w:val="left"/>
      <w:pPr>
        <w:ind w:left="1152" w:hanging="1152"/>
      </w:pPr>
      <w:rPr>
        <w:rFonts w:ascii="Times New Roman" w:hAnsi="Times New Roman" w:cs="Times New Roman" w:hint="default"/>
      </w:rPr>
    </w:lvl>
    <w:lvl w:ilvl="6">
      <w:start w:val="1"/>
      <w:numFmt w:val="decimal"/>
      <w:pStyle w:val="Heading7"/>
      <w:lvlText w:val="%1.%2.%3.%4.%5.%6.%7"/>
      <w:lvlJc w:val="left"/>
      <w:pPr>
        <w:ind w:left="1296" w:hanging="1296"/>
      </w:pPr>
      <w:rPr>
        <w:rFonts w:ascii="Times New Roman" w:hAnsi="Times New Roman" w:cs="Times New Roman" w:hint="default"/>
      </w:rPr>
    </w:lvl>
    <w:lvl w:ilvl="7">
      <w:start w:val="1"/>
      <w:numFmt w:val="decimal"/>
      <w:pStyle w:val="Heading8"/>
      <w:lvlText w:val="%1.%2.%3.%4.%5.%6.%7.%8"/>
      <w:lvlJc w:val="left"/>
      <w:pPr>
        <w:ind w:left="1440" w:hanging="1440"/>
      </w:pPr>
      <w:rPr>
        <w:rFonts w:ascii="Times New Roman" w:hAnsi="Times New Roman" w:cs="Times New Roman" w:hint="default"/>
      </w:rPr>
    </w:lvl>
    <w:lvl w:ilvl="8">
      <w:start w:val="1"/>
      <w:numFmt w:val="decimal"/>
      <w:pStyle w:val="Heading9"/>
      <w:lvlText w:val="%1.%2.%3.%4.%5.%6.%7.%8.%9"/>
      <w:lvlJc w:val="left"/>
      <w:pPr>
        <w:ind w:left="1584" w:hanging="1584"/>
      </w:pPr>
      <w:rPr>
        <w:rFonts w:ascii="Times New Roman" w:hAnsi="Times New Roman" w:cs="Times New Roman" w:hint="default"/>
      </w:rPr>
    </w:lvl>
  </w:abstractNum>
  <w:abstractNum w:abstractNumId="32">
    <w:nsid w:val="78F64F6A"/>
    <w:multiLevelType w:val="hybridMultilevel"/>
    <w:tmpl w:val="61626106"/>
    <w:lvl w:ilvl="0" w:tplc="A7FC0A02">
      <w:start w:val="1"/>
      <w:numFmt w:val="bullet"/>
      <w:lvlText w:val="-"/>
      <w:lvlJc w:val="left"/>
      <w:pPr>
        <w:ind w:left="1224" w:hanging="360"/>
      </w:pPr>
      <w:rPr>
        <w:rFonts w:ascii="Times New Roman" w:eastAsia="PMingLiU" w:hAnsi="Times New Roman" w:cs="Times New Roman"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3">
    <w:nsid w:val="7E6A72F5"/>
    <w:multiLevelType w:val="hybridMultilevel"/>
    <w:tmpl w:val="C61807A0"/>
    <w:lvl w:ilvl="0" w:tplc="BEAA2D4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82045E"/>
    <w:multiLevelType w:val="hybridMultilevel"/>
    <w:tmpl w:val="98A80B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7FDA19E6"/>
    <w:multiLevelType w:val="hybridMultilevel"/>
    <w:tmpl w:val="6172D99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25"/>
  </w:num>
  <w:num w:numId="3">
    <w:abstractNumId w:val="13"/>
  </w:num>
  <w:num w:numId="4">
    <w:abstractNumId w:val="27"/>
  </w:num>
  <w:num w:numId="5">
    <w:abstractNumId w:val="4"/>
  </w:num>
  <w:num w:numId="6">
    <w:abstractNumId w:val="12"/>
  </w:num>
  <w:num w:numId="7">
    <w:abstractNumId w:val="28"/>
  </w:num>
  <w:num w:numId="8">
    <w:abstractNumId w:val="31"/>
  </w:num>
  <w:num w:numId="9">
    <w:abstractNumId w:val="26"/>
  </w:num>
  <w:num w:numId="10">
    <w:abstractNumId w:val="31"/>
  </w:num>
  <w:num w:numId="11">
    <w:abstractNumId w:val="18"/>
  </w:num>
  <w:num w:numId="12">
    <w:abstractNumId w:val="23"/>
  </w:num>
  <w:num w:numId="13">
    <w:abstractNumId w:val="24"/>
  </w:num>
  <w:num w:numId="14">
    <w:abstractNumId w:val="1"/>
  </w:num>
  <w:num w:numId="15">
    <w:abstractNumId w:val="30"/>
  </w:num>
  <w:num w:numId="16">
    <w:abstractNumId w:val="0"/>
  </w:num>
  <w:num w:numId="17">
    <w:abstractNumId w:val="7"/>
  </w:num>
  <w:num w:numId="18">
    <w:abstractNumId w:val="20"/>
  </w:num>
  <w:num w:numId="19">
    <w:abstractNumId w:val="19"/>
  </w:num>
  <w:num w:numId="20">
    <w:abstractNumId w:val="32"/>
  </w:num>
  <w:num w:numId="21">
    <w:abstractNumId w:val="8"/>
  </w:num>
  <w:num w:numId="22">
    <w:abstractNumId w:val="11"/>
  </w:num>
  <w:num w:numId="23">
    <w:abstractNumId w:val="10"/>
  </w:num>
  <w:num w:numId="24">
    <w:abstractNumId w:val="21"/>
  </w:num>
  <w:num w:numId="25">
    <w:abstractNumId w:val="15"/>
  </w:num>
  <w:num w:numId="26">
    <w:abstractNumId w:val="6"/>
  </w:num>
  <w:num w:numId="27">
    <w:abstractNumId w:val="31"/>
  </w:num>
  <w:num w:numId="28">
    <w:abstractNumId w:val="31"/>
  </w:num>
  <w:num w:numId="29">
    <w:abstractNumId w:val="31"/>
  </w:num>
  <w:num w:numId="30">
    <w:abstractNumId w:val="31"/>
  </w:num>
  <w:num w:numId="31">
    <w:abstractNumId w:val="31"/>
  </w:num>
  <w:num w:numId="32">
    <w:abstractNumId w:val="31"/>
  </w:num>
  <w:num w:numId="33">
    <w:abstractNumId w:val="31"/>
  </w:num>
  <w:num w:numId="34">
    <w:abstractNumId w:val="31"/>
  </w:num>
  <w:num w:numId="35">
    <w:abstractNumId w:val="31"/>
  </w:num>
  <w:num w:numId="36">
    <w:abstractNumId w:val="31"/>
  </w:num>
  <w:num w:numId="37">
    <w:abstractNumId w:val="31"/>
  </w:num>
  <w:num w:numId="38">
    <w:abstractNumId w:val="31"/>
  </w:num>
  <w:num w:numId="39">
    <w:abstractNumId w:val="31"/>
  </w:num>
  <w:num w:numId="40">
    <w:abstractNumId w:val="9"/>
  </w:num>
  <w:num w:numId="41">
    <w:abstractNumId w:val="31"/>
  </w:num>
  <w:num w:numId="42">
    <w:abstractNumId w:val="31"/>
  </w:num>
  <w:num w:numId="43">
    <w:abstractNumId w:val="17"/>
  </w:num>
  <w:num w:numId="44">
    <w:abstractNumId w:val="35"/>
  </w:num>
  <w:num w:numId="45">
    <w:abstractNumId w:val="34"/>
  </w:num>
  <w:num w:numId="46">
    <w:abstractNumId w:val="5"/>
  </w:num>
  <w:num w:numId="47">
    <w:abstractNumId w:val="3"/>
  </w:num>
  <w:num w:numId="48">
    <w:abstractNumId w:val="29"/>
  </w:num>
  <w:num w:numId="49">
    <w:abstractNumId w:val="16"/>
  </w:num>
  <w:num w:numId="50">
    <w:abstractNumId w:val="31"/>
  </w:num>
  <w:num w:numId="51">
    <w:abstractNumId w:val="31"/>
  </w:num>
  <w:num w:numId="52">
    <w:abstractNumId w:val="33"/>
  </w:num>
  <w:num w:numId="53">
    <w:abstractNumId w:val="22"/>
  </w:num>
  <w:num w:numId="54">
    <w:abstractNumId w:val="14"/>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n Chen">
    <w15:presenceInfo w15:providerId="Windows Live" w15:userId="39114e7f79bc03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readOnly" w:enforcement="0"/>
  <w:defaultTabStop w:val="720"/>
  <w:doNotHyphenateCaps/>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97B"/>
    <w:rsid w:val="000004B5"/>
    <w:rsid w:val="00002B45"/>
    <w:rsid w:val="00005099"/>
    <w:rsid w:val="000059B2"/>
    <w:rsid w:val="00006213"/>
    <w:rsid w:val="00006E4C"/>
    <w:rsid w:val="00007A6B"/>
    <w:rsid w:val="00007E61"/>
    <w:rsid w:val="00010F08"/>
    <w:rsid w:val="00012E1B"/>
    <w:rsid w:val="0001388E"/>
    <w:rsid w:val="000138CA"/>
    <w:rsid w:val="00013E97"/>
    <w:rsid w:val="00013F62"/>
    <w:rsid w:val="000202EA"/>
    <w:rsid w:val="00027A1D"/>
    <w:rsid w:val="0003077C"/>
    <w:rsid w:val="00030C75"/>
    <w:rsid w:val="000314A5"/>
    <w:rsid w:val="00032751"/>
    <w:rsid w:val="00033388"/>
    <w:rsid w:val="000369A9"/>
    <w:rsid w:val="00040E9C"/>
    <w:rsid w:val="00041675"/>
    <w:rsid w:val="000427C0"/>
    <w:rsid w:val="0004450A"/>
    <w:rsid w:val="00044FF8"/>
    <w:rsid w:val="00046A72"/>
    <w:rsid w:val="00046EB5"/>
    <w:rsid w:val="00052795"/>
    <w:rsid w:val="00053ACA"/>
    <w:rsid w:val="00056544"/>
    <w:rsid w:val="00056967"/>
    <w:rsid w:val="00056E03"/>
    <w:rsid w:val="00057927"/>
    <w:rsid w:val="000610FD"/>
    <w:rsid w:val="00061E0A"/>
    <w:rsid w:val="00062E35"/>
    <w:rsid w:val="00062F2C"/>
    <w:rsid w:val="000636C3"/>
    <w:rsid w:val="00064BB0"/>
    <w:rsid w:val="00065FA8"/>
    <w:rsid w:val="00066D25"/>
    <w:rsid w:val="0006753F"/>
    <w:rsid w:val="00071709"/>
    <w:rsid w:val="0007231A"/>
    <w:rsid w:val="000761D5"/>
    <w:rsid w:val="000768D5"/>
    <w:rsid w:val="00077F9D"/>
    <w:rsid w:val="000815CF"/>
    <w:rsid w:val="0008207F"/>
    <w:rsid w:val="00082186"/>
    <w:rsid w:val="00082EFE"/>
    <w:rsid w:val="000850D8"/>
    <w:rsid w:val="00085A9E"/>
    <w:rsid w:val="000871E5"/>
    <w:rsid w:val="00087917"/>
    <w:rsid w:val="00090BD5"/>
    <w:rsid w:val="00090BFB"/>
    <w:rsid w:val="00092B28"/>
    <w:rsid w:val="00095050"/>
    <w:rsid w:val="000963BD"/>
    <w:rsid w:val="00097277"/>
    <w:rsid w:val="000A0E70"/>
    <w:rsid w:val="000A1369"/>
    <w:rsid w:val="000A2EC1"/>
    <w:rsid w:val="000A4EC3"/>
    <w:rsid w:val="000A65E4"/>
    <w:rsid w:val="000B46A7"/>
    <w:rsid w:val="000B507E"/>
    <w:rsid w:val="000B5162"/>
    <w:rsid w:val="000B542E"/>
    <w:rsid w:val="000B59AF"/>
    <w:rsid w:val="000C0118"/>
    <w:rsid w:val="000C1437"/>
    <w:rsid w:val="000C197E"/>
    <w:rsid w:val="000C1988"/>
    <w:rsid w:val="000C6B6B"/>
    <w:rsid w:val="000C70ED"/>
    <w:rsid w:val="000D06FE"/>
    <w:rsid w:val="000D0B0B"/>
    <w:rsid w:val="000D187A"/>
    <w:rsid w:val="000D24D7"/>
    <w:rsid w:val="000D2DC1"/>
    <w:rsid w:val="000D4948"/>
    <w:rsid w:val="000D5189"/>
    <w:rsid w:val="000D6988"/>
    <w:rsid w:val="000D6A7F"/>
    <w:rsid w:val="000E065C"/>
    <w:rsid w:val="000E12BA"/>
    <w:rsid w:val="000E475D"/>
    <w:rsid w:val="000F1572"/>
    <w:rsid w:val="000F2ED6"/>
    <w:rsid w:val="000F3369"/>
    <w:rsid w:val="000F359C"/>
    <w:rsid w:val="000F4032"/>
    <w:rsid w:val="000F4DA1"/>
    <w:rsid w:val="000F6513"/>
    <w:rsid w:val="00105341"/>
    <w:rsid w:val="0010651E"/>
    <w:rsid w:val="00106622"/>
    <w:rsid w:val="00112455"/>
    <w:rsid w:val="0011592E"/>
    <w:rsid w:val="00116CE3"/>
    <w:rsid w:val="001175A8"/>
    <w:rsid w:val="001176F5"/>
    <w:rsid w:val="00126852"/>
    <w:rsid w:val="00132121"/>
    <w:rsid w:val="00136589"/>
    <w:rsid w:val="001368C7"/>
    <w:rsid w:val="001377CE"/>
    <w:rsid w:val="00137E64"/>
    <w:rsid w:val="00141C70"/>
    <w:rsid w:val="00143F24"/>
    <w:rsid w:val="00143FD2"/>
    <w:rsid w:val="00144924"/>
    <w:rsid w:val="0015067A"/>
    <w:rsid w:val="001542F2"/>
    <w:rsid w:val="001556EA"/>
    <w:rsid w:val="001563F1"/>
    <w:rsid w:val="00163446"/>
    <w:rsid w:val="0016569E"/>
    <w:rsid w:val="00166F53"/>
    <w:rsid w:val="00167680"/>
    <w:rsid w:val="00170B2E"/>
    <w:rsid w:val="0017164E"/>
    <w:rsid w:val="00171DFD"/>
    <w:rsid w:val="00173574"/>
    <w:rsid w:val="00173927"/>
    <w:rsid w:val="001751A8"/>
    <w:rsid w:val="0017680C"/>
    <w:rsid w:val="00181076"/>
    <w:rsid w:val="00181CE1"/>
    <w:rsid w:val="00182934"/>
    <w:rsid w:val="00182C50"/>
    <w:rsid w:val="00183815"/>
    <w:rsid w:val="00187957"/>
    <w:rsid w:val="001912F9"/>
    <w:rsid w:val="00192A80"/>
    <w:rsid w:val="00193706"/>
    <w:rsid w:val="0019373F"/>
    <w:rsid w:val="00194970"/>
    <w:rsid w:val="00194ED6"/>
    <w:rsid w:val="00196375"/>
    <w:rsid w:val="001967B0"/>
    <w:rsid w:val="001A0FDD"/>
    <w:rsid w:val="001A1BE3"/>
    <w:rsid w:val="001A4404"/>
    <w:rsid w:val="001A513E"/>
    <w:rsid w:val="001B1A04"/>
    <w:rsid w:val="001B2A5D"/>
    <w:rsid w:val="001B6E4A"/>
    <w:rsid w:val="001B7315"/>
    <w:rsid w:val="001C1141"/>
    <w:rsid w:val="001C59D7"/>
    <w:rsid w:val="001C61AD"/>
    <w:rsid w:val="001C6446"/>
    <w:rsid w:val="001D152F"/>
    <w:rsid w:val="001D1BE5"/>
    <w:rsid w:val="001D3560"/>
    <w:rsid w:val="001D5B62"/>
    <w:rsid w:val="001E032C"/>
    <w:rsid w:val="001E2324"/>
    <w:rsid w:val="001E2C8D"/>
    <w:rsid w:val="001E462E"/>
    <w:rsid w:val="001E548A"/>
    <w:rsid w:val="001F0393"/>
    <w:rsid w:val="001F17CB"/>
    <w:rsid w:val="001F19C9"/>
    <w:rsid w:val="001F2809"/>
    <w:rsid w:val="001F490B"/>
    <w:rsid w:val="002010BC"/>
    <w:rsid w:val="00201916"/>
    <w:rsid w:val="0020335B"/>
    <w:rsid w:val="002047CC"/>
    <w:rsid w:val="00206888"/>
    <w:rsid w:val="00207394"/>
    <w:rsid w:val="00210332"/>
    <w:rsid w:val="002115C2"/>
    <w:rsid w:val="00211C07"/>
    <w:rsid w:val="00213331"/>
    <w:rsid w:val="00213A2B"/>
    <w:rsid w:val="00215F02"/>
    <w:rsid w:val="00217FC0"/>
    <w:rsid w:val="002208EC"/>
    <w:rsid w:val="00220DF9"/>
    <w:rsid w:val="00222BD3"/>
    <w:rsid w:val="002251EF"/>
    <w:rsid w:val="00225738"/>
    <w:rsid w:val="00225FC3"/>
    <w:rsid w:val="00227200"/>
    <w:rsid w:val="00230502"/>
    <w:rsid w:val="0023100D"/>
    <w:rsid w:val="00232590"/>
    <w:rsid w:val="00232A0C"/>
    <w:rsid w:val="00233EE5"/>
    <w:rsid w:val="002345B4"/>
    <w:rsid w:val="002430DA"/>
    <w:rsid w:val="0024554F"/>
    <w:rsid w:val="00245641"/>
    <w:rsid w:val="00245A9D"/>
    <w:rsid w:val="00247A9A"/>
    <w:rsid w:val="00247AB3"/>
    <w:rsid w:val="00250C47"/>
    <w:rsid w:val="00253F72"/>
    <w:rsid w:val="00254337"/>
    <w:rsid w:val="0025516E"/>
    <w:rsid w:val="002552EF"/>
    <w:rsid w:val="0025538B"/>
    <w:rsid w:val="00257AB6"/>
    <w:rsid w:val="00257C9B"/>
    <w:rsid w:val="00260576"/>
    <w:rsid w:val="0026219B"/>
    <w:rsid w:val="00262F9C"/>
    <w:rsid w:val="002643DA"/>
    <w:rsid w:val="00272262"/>
    <w:rsid w:val="0027454B"/>
    <w:rsid w:val="00277B0C"/>
    <w:rsid w:val="00280D99"/>
    <w:rsid w:val="00281B04"/>
    <w:rsid w:val="00282AAA"/>
    <w:rsid w:val="00282BA3"/>
    <w:rsid w:val="00283EFA"/>
    <w:rsid w:val="002846C4"/>
    <w:rsid w:val="00285C23"/>
    <w:rsid w:val="00290088"/>
    <w:rsid w:val="00294702"/>
    <w:rsid w:val="00294ADC"/>
    <w:rsid w:val="002965E9"/>
    <w:rsid w:val="00297BB2"/>
    <w:rsid w:val="002A0EA4"/>
    <w:rsid w:val="002A1572"/>
    <w:rsid w:val="002A783F"/>
    <w:rsid w:val="002B0251"/>
    <w:rsid w:val="002B5780"/>
    <w:rsid w:val="002B6297"/>
    <w:rsid w:val="002B656B"/>
    <w:rsid w:val="002B6C45"/>
    <w:rsid w:val="002B7C05"/>
    <w:rsid w:val="002B7ED5"/>
    <w:rsid w:val="002C069B"/>
    <w:rsid w:val="002C0C98"/>
    <w:rsid w:val="002C17BD"/>
    <w:rsid w:val="002C20A0"/>
    <w:rsid w:val="002C3E08"/>
    <w:rsid w:val="002C5338"/>
    <w:rsid w:val="002C548E"/>
    <w:rsid w:val="002C5F8D"/>
    <w:rsid w:val="002C6DD5"/>
    <w:rsid w:val="002D1F67"/>
    <w:rsid w:val="002D300F"/>
    <w:rsid w:val="002D65ED"/>
    <w:rsid w:val="002D6C3C"/>
    <w:rsid w:val="002D6DFD"/>
    <w:rsid w:val="002D76B8"/>
    <w:rsid w:val="002E0C3F"/>
    <w:rsid w:val="002E4146"/>
    <w:rsid w:val="002E54C9"/>
    <w:rsid w:val="002E6920"/>
    <w:rsid w:val="002E6BC2"/>
    <w:rsid w:val="002E7D9F"/>
    <w:rsid w:val="002F299D"/>
    <w:rsid w:val="002F41DD"/>
    <w:rsid w:val="002F5CA5"/>
    <w:rsid w:val="00300D5C"/>
    <w:rsid w:val="00301FB3"/>
    <w:rsid w:val="00303D02"/>
    <w:rsid w:val="00304989"/>
    <w:rsid w:val="00305F01"/>
    <w:rsid w:val="00307A16"/>
    <w:rsid w:val="00307C3E"/>
    <w:rsid w:val="00310033"/>
    <w:rsid w:val="0031022E"/>
    <w:rsid w:val="00310B7B"/>
    <w:rsid w:val="00311C9D"/>
    <w:rsid w:val="003156C5"/>
    <w:rsid w:val="003156EC"/>
    <w:rsid w:val="00317582"/>
    <w:rsid w:val="003178AE"/>
    <w:rsid w:val="00320588"/>
    <w:rsid w:val="00321416"/>
    <w:rsid w:val="003218B9"/>
    <w:rsid w:val="003229A7"/>
    <w:rsid w:val="00322C19"/>
    <w:rsid w:val="00322F4E"/>
    <w:rsid w:val="00323212"/>
    <w:rsid w:val="00325199"/>
    <w:rsid w:val="003270C5"/>
    <w:rsid w:val="0032748C"/>
    <w:rsid w:val="003320DB"/>
    <w:rsid w:val="00332FF1"/>
    <w:rsid w:val="00333A37"/>
    <w:rsid w:val="0033794E"/>
    <w:rsid w:val="00337B0C"/>
    <w:rsid w:val="00341360"/>
    <w:rsid w:val="003418F2"/>
    <w:rsid w:val="0034248A"/>
    <w:rsid w:val="00343864"/>
    <w:rsid w:val="00343E4C"/>
    <w:rsid w:val="00344621"/>
    <w:rsid w:val="00345B73"/>
    <w:rsid w:val="00345F33"/>
    <w:rsid w:val="00347B3C"/>
    <w:rsid w:val="00352086"/>
    <w:rsid w:val="00352538"/>
    <w:rsid w:val="00352C83"/>
    <w:rsid w:val="003546F2"/>
    <w:rsid w:val="00360C41"/>
    <w:rsid w:val="0036116C"/>
    <w:rsid w:val="00361BE7"/>
    <w:rsid w:val="003625CF"/>
    <w:rsid w:val="0036267F"/>
    <w:rsid w:val="003645D2"/>
    <w:rsid w:val="00364C66"/>
    <w:rsid w:val="00366319"/>
    <w:rsid w:val="00366AE0"/>
    <w:rsid w:val="00370B08"/>
    <w:rsid w:val="00372C61"/>
    <w:rsid w:val="00373E16"/>
    <w:rsid w:val="00374A12"/>
    <w:rsid w:val="003772EF"/>
    <w:rsid w:val="003813D0"/>
    <w:rsid w:val="00383B83"/>
    <w:rsid w:val="003900BF"/>
    <w:rsid w:val="00390439"/>
    <w:rsid w:val="00391DE7"/>
    <w:rsid w:val="003923C2"/>
    <w:rsid w:val="00393168"/>
    <w:rsid w:val="00394E3C"/>
    <w:rsid w:val="00395486"/>
    <w:rsid w:val="0039753C"/>
    <w:rsid w:val="00397674"/>
    <w:rsid w:val="00397B4D"/>
    <w:rsid w:val="003A2279"/>
    <w:rsid w:val="003A5760"/>
    <w:rsid w:val="003B116B"/>
    <w:rsid w:val="003B1434"/>
    <w:rsid w:val="003B4B9F"/>
    <w:rsid w:val="003B5ADE"/>
    <w:rsid w:val="003C1D1C"/>
    <w:rsid w:val="003C1D4A"/>
    <w:rsid w:val="003C2003"/>
    <w:rsid w:val="003C58F5"/>
    <w:rsid w:val="003C655A"/>
    <w:rsid w:val="003C67B9"/>
    <w:rsid w:val="003C67DA"/>
    <w:rsid w:val="003C7685"/>
    <w:rsid w:val="003C7688"/>
    <w:rsid w:val="003D1BFF"/>
    <w:rsid w:val="003D590D"/>
    <w:rsid w:val="003E01FF"/>
    <w:rsid w:val="003E0C3E"/>
    <w:rsid w:val="003E1AF5"/>
    <w:rsid w:val="003E2BF0"/>
    <w:rsid w:val="003E341C"/>
    <w:rsid w:val="003E3DB7"/>
    <w:rsid w:val="003E51D8"/>
    <w:rsid w:val="003E5A7B"/>
    <w:rsid w:val="003F0269"/>
    <w:rsid w:val="003F1655"/>
    <w:rsid w:val="003F1BFC"/>
    <w:rsid w:val="003F52EC"/>
    <w:rsid w:val="003F64CD"/>
    <w:rsid w:val="00400A53"/>
    <w:rsid w:val="00402B2D"/>
    <w:rsid w:val="00403926"/>
    <w:rsid w:val="004054CA"/>
    <w:rsid w:val="0040630B"/>
    <w:rsid w:val="00407180"/>
    <w:rsid w:val="00410870"/>
    <w:rsid w:val="00411091"/>
    <w:rsid w:val="00411C2A"/>
    <w:rsid w:val="004125F0"/>
    <w:rsid w:val="00414547"/>
    <w:rsid w:val="004154E1"/>
    <w:rsid w:val="00421745"/>
    <w:rsid w:val="0042230F"/>
    <w:rsid w:val="00422653"/>
    <w:rsid w:val="004233DB"/>
    <w:rsid w:val="00424C28"/>
    <w:rsid w:val="00427AFA"/>
    <w:rsid w:val="004319D0"/>
    <w:rsid w:val="00433EF4"/>
    <w:rsid w:val="00434155"/>
    <w:rsid w:val="0044032E"/>
    <w:rsid w:val="004410F2"/>
    <w:rsid w:val="00441D50"/>
    <w:rsid w:val="00442743"/>
    <w:rsid w:val="00447617"/>
    <w:rsid w:val="00447661"/>
    <w:rsid w:val="00447926"/>
    <w:rsid w:val="0044796C"/>
    <w:rsid w:val="004479B0"/>
    <w:rsid w:val="00447CC5"/>
    <w:rsid w:val="004516CB"/>
    <w:rsid w:val="0045239C"/>
    <w:rsid w:val="00452E2C"/>
    <w:rsid w:val="00454FEA"/>
    <w:rsid w:val="00457275"/>
    <w:rsid w:val="00457729"/>
    <w:rsid w:val="00457861"/>
    <w:rsid w:val="00457DF8"/>
    <w:rsid w:val="00457F19"/>
    <w:rsid w:val="00462685"/>
    <w:rsid w:val="0046308E"/>
    <w:rsid w:val="004639E3"/>
    <w:rsid w:val="0046554F"/>
    <w:rsid w:val="004716B4"/>
    <w:rsid w:val="004729B7"/>
    <w:rsid w:val="004738C5"/>
    <w:rsid w:val="004749F2"/>
    <w:rsid w:val="00480596"/>
    <w:rsid w:val="00481E59"/>
    <w:rsid w:val="00482193"/>
    <w:rsid w:val="00483E49"/>
    <w:rsid w:val="00486BE9"/>
    <w:rsid w:val="004935A9"/>
    <w:rsid w:val="00495434"/>
    <w:rsid w:val="004974A1"/>
    <w:rsid w:val="004A0D36"/>
    <w:rsid w:val="004A1327"/>
    <w:rsid w:val="004A16D8"/>
    <w:rsid w:val="004A25CA"/>
    <w:rsid w:val="004A2FC0"/>
    <w:rsid w:val="004A3D26"/>
    <w:rsid w:val="004A4E25"/>
    <w:rsid w:val="004B10F7"/>
    <w:rsid w:val="004B1CB2"/>
    <w:rsid w:val="004B2982"/>
    <w:rsid w:val="004B719C"/>
    <w:rsid w:val="004B7EBD"/>
    <w:rsid w:val="004C2BDA"/>
    <w:rsid w:val="004C50DB"/>
    <w:rsid w:val="004C5F39"/>
    <w:rsid w:val="004D2317"/>
    <w:rsid w:val="004D356F"/>
    <w:rsid w:val="004D35BE"/>
    <w:rsid w:val="004D7443"/>
    <w:rsid w:val="004E26B1"/>
    <w:rsid w:val="004E366B"/>
    <w:rsid w:val="004E43CB"/>
    <w:rsid w:val="004E4F29"/>
    <w:rsid w:val="004E5195"/>
    <w:rsid w:val="004E54D7"/>
    <w:rsid w:val="004E5A60"/>
    <w:rsid w:val="004E7B3A"/>
    <w:rsid w:val="004F14A2"/>
    <w:rsid w:val="004F3EA1"/>
    <w:rsid w:val="00500418"/>
    <w:rsid w:val="005039F6"/>
    <w:rsid w:val="00504285"/>
    <w:rsid w:val="005047CE"/>
    <w:rsid w:val="005074BE"/>
    <w:rsid w:val="005125BD"/>
    <w:rsid w:val="00512F43"/>
    <w:rsid w:val="005148B7"/>
    <w:rsid w:val="00514999"/>
    <w:rsid w:val="00514E04"/>
    <w:rsid w:val="00515FBB"/>
    <w:rsid w:val="005170E2"/>
    <w:rsid w:val="00525107"/>
    <w:rsid w:val="00530287"/>
    <w:rsid w:val="005335E2"/>
    <w:rsid w:val="00540833"/>
    <w:rsid w:val="0054385C"/>
    <w:rsid w:val="00544CB6"/>
    <w:rsid w:val="00546358"/>
    <w:rsid w:val="0054645E"/>
    <w:rsid w:val="00554455"/>
    <w:rsid w:val="005563BE"/>
    <w:rsid w:val="00560792"/>
    <w:rsid w:val="0056106F"/>
    <w:rsid w:val="00564813"/>
    <w:rsid w:val="005658A1"/>
    <w:rsid w:val="00567525"/>
    <w:rsid w:val="005676C0"/>
    <w:rsid w:val="00572E76"/>
    <w:rsid w:val="0057577F"/>
    <w:rsid w:val="00575FC3"/>
    <w:rsid w:val="00576464"/>
    <w:rsid w:val="00576733"/>
    <w:rsid w:val="005837EB"/>
    <w:rsid w:val="0058437A"/>
    <w:rsid w:val="00584B85"/>
    <w:rsid w:val="0059028E"/>
    <w:rsid w:val="005917DF"/>
    <w:rsid w:val="005930E5"/>
    <w:rsid w:val="00596181"/>
    <w:rsid w:val="00596DAB"/>
    <w:rsid w:val="00596E91"/>
    <w:rsid w:val="00597A2A"/>
    <w:rsid w:val="005A3B40"/>
    <w:rsid w:val="005A3BE6"/>
    <w:rsid w:val="005A7349"/>
    <w:rsid w:val="005A7714"/>
    <w:rsid w:val="005B11FC"/>
    <w:rsid w:val="005B2795"/>
    <w:rsid w:val="005B3700"/>
    <w:rsid w:val="005B5CF1"/>
    <w:rsid w:val="005B6C8C"/>
    <w:rsid w:val="005C22A2"/>
    <w:rsid w:val="005C492A"/>
    <w:rsid w:val="005C5D94"/>
    <w:rsid w:val="005C6E51"/>
    <w:rsid w:val="005C78D7"/>
    <w:rsid w:val="005C7B42"/>
    <w:rsid w:val="005D37E9"/>
    <w:rsid w:val="005D4851"/>
    <w:rsid w:val="005D5967"/>
    <w:rsid w:val="005D5C58"/>
    <w:rsid w:val="005E1D7E"/>
    <w:rsid w:val="005E43F1"/>
    <w:rsid w:val="005E54BA"/>
    <w:rsid w:val="005E6502"/>
    <w:rsid w:val="005F0490"/>
    <w:rsid w:val="005F0AD0"/>
    <w:rsid w:val="005F1F54"/>
    <w:rsid w:val="005F1F5D"/>
    <w:rsid w:val="005F487B"/>
    <w:rsid w:val="005F7015"/>
    <w:rsid w:val="005F73AE"/>
    <w:rsid w:val="005F75E0"/>
    <w:rsid w:val="005F7754"/>
    <w:rsid w:val="00603618"/>
    <w:rsid w:val="006052A3"/>
    <w:rsid w:val="00605AF1"/>
    <w:rsid w:val="006077D8"/>
    <w:rsid w:val="00612E87"/>
    <w:rsid w:val="00614D31"/>
    <w:rsid w:val="00615588"/>
    <w:rsid w:val="006229D3"/>
    <w:rsid w:val="00622D52"/>
    <w:rsid w:val="006238C6"/>
    <w:rsid w:val="006248E8"/>
    <w:rsid w:val="00624BB9"/>
    <w:rsid w:val="0062691D"/>
    <w:rsid w:val="00630AAF"/>
    <w:rsid w:val="0063414A"/>
    <w:rsid w:val="006351E1"/>
    <w:rsid w:val="006369C9"/>
    <w:rsid w:val="006416F8"/>
    <w:rsid w:val="00641B20"/>
    <w:rsid w:val="006420E4"/>
    <w:rsid w:val="0064356F"/>
    <w:rsid w:val="00644352"/>
    <w:rsid w:val="00644B34"/>
    <w:rsid w:val="006453AB"/>
    <w:rsid w:val="006453D7"/>
    <w:rsid w:val="006457A2"/>
    <w:rsid w:val="006478B8"/>
    <w:rsid w:val="0065044D"/>
    <w:rsid w:val="00651AD8"/>
    <w:rsid w:val="0065366A"/>
    <w:rsid w:val="00661C65"/>
    <w:rsid w:val="00664886"/>
    <w:rsid w:val="0066532F"/>
    <w:rsid w:val="00665819"/>
    <w:rsid w:val="006677AE"/>
    <w:rsid w:val="0067623D"/>
    <w:rsid w:val="0067649E"/>
    <w:rsid w:val="006776C4"/>
    <w:rsid w:val="00677ADC"/>
    <w:rsid w:val="00677BB0"/>
    <w:rsid w:val="00680951"/>
    <w:rsid w:val="00681383"/>
    <w:rsid w:val="006815B6"/>
    <w:rsid w:val="006821B3"/>
    <w:rsid w:val="0068334F"/>
    <w:rsid w:val="006841CD"/>
    <w:rsid w:val="006874B9"/>
    <w:rsid w:val="00687643"/>
    <w:rsid w:val="00690A4F"/>
    <w:rsid w:val="0069128B"/>
    <w:rsid w:val="00691D31"/>
    <w:rsid w:val="00691F2C"/>
    <w:rsid w:val="006930DB"/>
    <w:rsid w:val="00696C33"/>
    <w:rsid w:val="006A0688"/>
    <w:rsid w:val="006A100C"/>
    <w:rsid w:val="006A56EE"/>
    <w:rsid w:val="006A5EA2"/>
    <w:rsid w:val="006A6C7B"/>
    <w:rsid w:val="006A7C52"/>
    <w:rsid w:val="006B02A7"/>
    <w:rsid w:val="006B3773"/>
    <w:rsid w:val="006B3961"/>
    <w:rsid w:val="006B6F97"/>
    <w:rsid w:val="006B705A"/>
    <w:rsid w:val="006B7233"/>
    <w:rsid w:val="006C2123"/>
    <w:rsid w:val="006C3040"/>
    <w:rsid w:val="006C3FF1"/>
    <w:rsid w:val="006C421C"/>
    <w:rsid w:val="006C60A7"/>
    <w:rsid w:val="006C6446"/>
    <w:rsid w:val="006C6EB0"/>
    <w:rsid w:val="006C7BB1"/>
    <w:rsid w:val="006D2541"/>
    <w:rsid w:val="006D2FD1"/>
    <w:rsid w:val="006D5B62"/>
    <w:rsid w:val="006D7275"/>
    <w:rsid w:val="006D77E7"/>
    <w:rsid w:val="006E095D"/>
    <w:rsid w:val="006E1BDB"/>
    <w:rsid w:val="006E2C20"/>
    <w:rsid w:val="006E3770"/>
    <w:rsid w:val="006E52F3"/>
    <w:rsid w:val="006E548F"/>
    <w:rsid w:val="006E6D56"/>
    <w:rsid w:val="006F1739"/>
    <w:rsid w:val="006F1B68"/>
    <w:rsid w:val="006F29FD"/>
    <w:rsid w:val="006F341D"/>
    <w:rsid w:val="006F4C32"/>
    <w:rsid w:val="006F6C4D"/>
    <w:rsid w:val="006F76C6"/>
    <w:rsid w:val="00700FCA"/>
    <w:rsid w:val="007011FB"/>
    <w:rsid w:val="00704811"/>
    <w:rsid w:val="00707454"/>
    <w:rsid w:val="0071208F"/>
    <w:rsid w:val="00713E3D"/>
    <w:rsid w:val="007152A3"/>
    <w:rsid w:val="00720FAB"/>
    <w:rsid w:val="00721AA9"/>
    <w:rsid w:val="0072212F"/>
    <w:rsid w:val="0072262F"/>
    <w:rsid w:val="00723000"/>
    <w:rsid w:val="00726AFB"/>
    <w:rsid w:val="0073151F"/>
    <w:rsid w:val="007316C2"/>
    <w:rsid w:val="00731FA9"/>
    <w:rsid w:val="0073320C"/>
    <w:rsid w:val="007359BD"/>
    <w:rsid w:val="00735C91"/>
    <w:rsid w:val="0074041F"/>
    <w:rsid w:val="0074080F"/>
    <w:rsid w:val="00742439"/>
    <w:rsid w:val="00743AAD"/>
    <w:rsid w:val="00745535"/>
    <w:rsid w:val="00746FC1"/>
    <w:rsid w:val="00750570"/>
    <w:rsid w:val="00750E6A"/>
    <w:rsid w:val="007551D8"/>
    <w:rsid w:val="007628F4"/>
    <w:rsid w:val="00762A64"/>
    <w:rsid w:val="00763667"/>
    <w:rsid w:val="00764A11"/>
    <w:rsid w:val="0076538B"/>
    <w:rsid w:val="00765800"/>
    <w:rsid w:val="00766D6B"/>
    <w:rsid w:val="007703E2"/>
    <w:rsid w:val="00770F86"/>
    <w:rsid w:val="00771883"/>
    <w:rsid w:val="007728DF"/>
    <w:rsid w:val="00772B0A"/>
    <w:rsid w:val="00772EE9"/>
    <w:rsid w:val="00775F8F"/>
    <w:rsid w:val="0077712D"/>
    <w:rsid w:val="0078054F"/>
    <w:rsid w:val="00782002"/>
    <w:rsid w:val="007830CF"/>
    <w:rsid w:val="00784300"/>
    <w:rsid w:val="0078538D"/>
    <w:rsid w:val="007854D7"/>
    <w:rsid w:val="00786603"/>
    <w:rsid w:val="00786F4B"/>
    <w:rsid w:val="00790409"/>
    <w:rsid w:val="007934F3"/>
    <w:rsid w:val="00794A7B"/>
    <w:rsid w:val="00796C4F"/>
    <w:rsid w:val="007972CB"/>
    <w:rsid w:val="007A395C"/>
    <w:rsid w:val="007A4A35"/>
    <w:rsid w:val="007A63CE"/>
    <w:rsid w:val="007A72F5"/>
    <w:rsid w:val="007B0020"/>
    <w:rsid w:val="007B0550"/>
    <w:rsid w:val="007B1A2E"/>
    <w:rsid w:val="007B3320"/>
    <w:rsid w:val="007B36AB"/>
    <w:rsid w:val="007B3DE7"/>
    <w:rsid w:val="007B4093"/>
    <w:rsid w:val="007B7403"/>
    <w:rsid w:val="007C2229"/>
    <w:rsid w:val="007C23BB"/>
    <w:rsid w:val="007C5AA6"/>
    <w:rsid w:val="007D050A"/>
    <w:rsid w:val="007D29D2"/>
    <w:rsid w:val="007D30B8"/>
    <w:rsid w:val="007D452E"/>
    <w:rsid w:val="007D710E"/>
    <w:rsid w:val="007D73F8"/>
    <w:rsid w:val="007E0CD2"/>
    <w:rsid w:val="007E1055"/>
    <w:rsid w:val="007E3592"/>
    <w:rsid w:val="007E463C"/>
    <w:rsid w:val="007E5C8F"/>
    <w:rsid w:val="007E6F07"/>
    <w:rsid w:val="007E738D"/>
    <w:rsid w:val="007E7EF6"/>
    <w:rsid w:val="007F46C3"/>
    <w:rsid w:val="008018A9"/>
    <w:rsid w:val="00803ADD"/>
    <w:rsid w:val="00803B57"/>
    <w:rsid w:val="00803BE0"/>
    <w:rsid w:val="008041EC"/>
    <w:rsid w:val="008049A7"/>
    <w:rsid w:val="00805904"/>
    <w:rsid w:val="008066AB"/>
    <w:rsid w:val="00810011"/>
    <w:rsid w:val="00810CFE"/>
    <w:rsid w:val="00811A19"/>
    <w:rsid w:val="00813385"/>
    <w:rsid w:val="00813F75"/>
    <w:rsid w:val="00815CE7"/>
    <w:rsid w:val="00816AC9"/>
    <w:rsid w:val="008176CB"/>
    <w:rsid w:val="00817C0E"/>
    <w:rsid w:val="0082068F"/>
    <w:rsid w:val="0082225C"/>
    <w:rsid w:val="0082229D"/>
    <w:rsid w:val="00822320"/>
    <w:rsid w:val="008240D9"/>
    <w:rsid w:val="00825CC4"/>
    <w:rsid w:val="008277AF"/>
    <w:rsid w:val="008306E9"/>
    <w:rsid w:val="008311F3"/>
    <w:rsid w:val="008322CA"/>
    <w:rsid w:val="0083312C"/>
    <w:rsid w:val="0083408E"/>
    <w:rsid w:val="00834532"/>
    <w:rsid w:val="0083533B"/>
    <w:rsid w:val="00836B65"/>
    <w:rsid w:val="008418E0"/>
    <w:rsid w:val="00841AAB"/>
    <w:rsid w:val="0084583F"/>
    <w:rsid w:val="00845CF9"/>
    <w:rsid w:val="008460E1"/>
    <w:rsid w:val="00850263"/>
    <w:rsid w:val="008508EC"/>
    <w:rsid w:val="00853E95"/>
    <w:rsid w:val="00856167"/>
    <w:rsid w:val="008573AD"/>
    <w:rsid w:val="00862EE7"/>
    <w:rsid w:val="00863B5A"/>
    <w:rsid w:val="00866F8B"/>
    <w:rsid w:val="008707FE"/>
    <w:rsid w:val="008723EA"/>
    <w:rsid w:val="008735CA"/>
    <w:rsid w:val="00873A2E"/>
    <w:rsid w:val="00873ED2"/>
    <w:rsid w:val="00874542"/>
    <w:rsid w:val="0087744D"/>
    <w:rsid w:val="0088004B"/>
    <w:rsid w:val="0088057A"/>
    <w:rsid w:val="00881452"/>
    <w:rsid w:val="008847E6"/>
    <w:rsid w:val="0088573B"/>
    <w:rsid w:val="00887E02"/>
    <w:rsid w:val="008902E8"/>
    <w:rsid w:val="00891461"/>
    <w:rsid w:val="00891662"/>
    <w:rsid w:val="00893252"/>
    <w:rsid w:val="00894578"/>
    <w:rsid w:val="00896F21"/>
    <w:rsid w:val="008A2AD9"/>
    <w:rsid w:val="008A5538"/>
    <w:rsid w:val="008A72C2"/>
    <w:rsid w:val="008A750D"/>
    <w:rsid w:val="008B0650"/>
    <w:rsid w:val="008B1EDD"/>
    <w:rsid w:val="008B2A69"/>
    <w:rsid w:val="008B3442"/>
    <w:rsid w:val="008B6EAC"/>
    <w:rsid w:val="008C0A24"/>
    <w:rsid w:val="008C503D"/>
    <w:rsid w:val="008C6548"/>
    <w:rsid w:val="008C6BF1"/>
    <w:rsid w:val="008D0A64"/>
    <w:rsid w:val="008D12CA"/>
    <w:rsid w:val="008D6BE3"/>
    <w:rsid w:val="008D797B"/>
    <w:rsid w:val="008E084E"/>
    <w:rsid w:val="008E0B31"/>
    <w:rsid w:val="008E0FE5"/>
    <w:rsid w:val="008E29D9"/>
    <w:rsid w:val="008E436F"/>
    <w:rsid w:val="008E4E2E"/>
    <w:rsid w:val="008E7C87"/>
    <w:rsid w:val="008E7FCB"/>
    <w:rsid w:val="008F14AF"/>
    <w:rsid w:val="008F2620"/>
    <w:rsid w:val="008F5434"/>
    <w:rsid w:val="008F56D6"/>
    <w:rsid w:val="008F57D9"/>
    <w:rsid w:val="008F635F"/>
    <w:rsid w:val="008F72D6"/>
    <w:rsid w:val="009000C8"/>
    <w:rsid w:val="00900BE7"/>
    <w:rsid w:val="0090286C"/>
    <w:rsid w:val="009058EA"/>
    <w:rsid w:val="009061FE"/>
    <w:rsid w:val="00906387"/>
    <w:rsid w:val="00906801"/>
    <w:rsid w:val="00906A50"/>
    <w:rsid w:val="00906AD9"/>
    <w:rsid w:val="0090733C"/>
    <w:rsid w:val="00910F9D"/>
    <w:rsid w:val="009112B2"/>
    <w:rsid w:val="009121A8"/>
    <w:rsid w:val="009131A2"/>
    <w:rsid w:val="00916161"/>
    <w:rsid w:val="009168FA"/>
    <w:rsid w:val="0091740A"/>
    <w:rsid w:val="00920C2E"/>
    <w:rsid w:val="00921D4D"/>
    <w:rsid w:val="00930606"/>
    <w:rsid w:val="00933C80"/>
    <w:rsid w:val="00934880"/>
    <w:rsid w:val="00934E12"/>
    <w:rsid w:val="00937D5A"/>
    <w:rsid w:val="009471C5"/>
    <w:rsid w:val="00952B51"/>
    <w:rsid w:val="00952E9E"/>
    <w:rsid w:val="009631D6"/>
    <w:rsid w:val="009636EF"/>
    <w:rsid w:val="00967C62"/>
    <w:rsid w:val="0097157C"/>
    <w:rsid w:val="009721A2"/>
    <w:rsid w:val="00974811"/>
    <w:rsid w:val="00974FB9"/>
    <w:rsid w:val="009760E5"/>
    <w:rsid w:val="009762C8"/>
    <w:rsid w:val="00976D43"/>
    <w:rsid w:val="009820CB"/>
    <w:rsid w:val="009821FD"/>
    <w:rsid w:val="009825CA"/>
    <w:rsid w:val="009827C3"/>
    <w:rsid w:val="00984B50"/>
    <w:rsid w:val="00986CDF"/>
    <w:rsid w:val="0098760F"/>
    <w:rsid w:val="00987EFE"/>
    <w:rsid w:val="00990352"/>
    <w:rsid w:val="00990B59"/>
    <w:rsid w:val="009943EA"/>
    <w:rsid w:val="00994D63"/>
    <w:rsid w:val="00996474"/>
    <w:rsid w:val="009A0AEF"/>
    <w:rsid w:val="009A294E"/>
    <w:rsid w:val="009A2B6D"/>
    <w:rsid w:val="009A2D34"/>
    <w:rsid w:val="009A2DEE"/>
    <w:rsid w:val="009A35EF"/>
    <w:rsid w:val="009A4313"/>
    <w:rsid w:val="009A6EE3"/>
    <w:rsid w:val="009A7B37"/>
    <w:rsid w:val="009B1E28"/>
    <w:rsid w:val="009B34BB"/>
    <w:rsid w:val="009B3AF0"/>
    <w:rsid w:val="009B3D41"/>
    <w:rsid w:val="009B4B7D"/>
    <w:rsid w:val="009B7268"/>
    <w:rsid w:val="009B761F"/>
    <w:rsid w:val="009C5795"/>
    <w:rsid w:val="009C5BA9"/>
    <w:rsid w:val="009C61B7"/>
    <w:rsid w:val="009C655A"/>
    <w:rsid w:val="009C7931"/>
    <w:rsid w:val="009D0037"/>
    <w:rsid w:val="009D042C"/>
    <w:rsid w:val="009D385B"/>
    <w:rsid w:val="009D40F1"/>
    <w:rsid w:val="009D46D7"/>
    <w:rsid w:val="009D61C9"/>
    <w:rsid w:val="009D6248"/>
    <w:rsid w:val="009D6E5F"/>
    <w:rsid w:val="009E07B8"/>
    <w:rsid w:val="009E1C40"/>
    <w:rsid w:val="009E4487"/>
    <w:rsid w:val="009E5118"/>
    <w:rsid w:val="009E544B"/>
    <w:rsid w:val="009E7558"/>
    <w:rsid w:val="009E79AC"/>
    <w:rsid w:val="009F0CD7"/>
    <w:rsid w:val="009F0F36"/>
    <w:rsid w:val="009F3D95"/>
    <w:rsid w:val="009F4659"/>
    <w:rsid w:val="009F5420"/>
    <w:rsid w:val="009F6459"/>
    <w:rsid w:val="00A01068"/>
    <w:rsid w:val="00A02A73"/>
    <w:rsid w:val="00A045AC"/>
    <w:rsid w:val="00A07913"/>
    <w:rsid w:val="00A11605"/>
    <w:rsid w:val="00A12776"/>
    <w:rsid w:val="00A1402D"/>
    <w:rsid w:val="00A1460A"/>
    <w:rsid w:val="00A17D32"/>
    <w:rsid w:val="00A20402"/>
    <w:rsid w:val="00A21E4F"/>
    <w:rsid w:val="00A21EBF"/>
    <w:rsid w:val="00A22B0E"/>
    <w:rsid w:val="00A23152"/>
    <w:rsid w:val="00A23456"/>
    <w:rsid w:val="00A23C33"/>
    <w:rsid w:val="00A256B1"/>
    <w:rsid w:val="00A26DF5"/>
    <w:rsid w:val="00A31939"/>
    <w:rsid w:val="00A335D3"/>
    <w:rsid w:val="00A3452E"/>
    <w:rsid w:val="00A3467D"/>
    <w:rsid w:val="00A420FF"/>
    <w:rsid w:val="00A4427A"/>
    <w:rsid w:val="00A443DE"/>
    <w:rsid w:val="00A45747"/>
    <w:rsid w:val="00A46616"/>
    <w:rsid w:val="00A46CF8"/>
    <w:rsid w:val="00A477FB"/>
    <w:rsid w:val="00A52CED"/>
    <w:rsid w:val="00A52F31"/>
    <w:rsid w:val="00A574FE"/>
    <w:rsid w:val="00A61F8B"/>
    <w:rsid w:val="00A64332"/>
    <w:rsid w:val="00A65A0B"/>
    <w:rsid w:val="00A66CF8"/>
    <w:rsid w:val="00A724A9"/>
    <w:rsid w:val="00A7261B"/>
    <w:rsid w:val="00A73FE1"/>
    <w:rsid w:val="00A74974"/>
    <w:rsid w:val="00A74AB0"/>
    <w:rsid w:val="00A760D3"/>
    <w:rsid w:val="00A76260"/>
    <w:rsid w:val="00A76E80"/>
    <w:rsid w:val="00A81AF6"/>
    <w:rsid w:val="00A851BF"/>
    <w:rsid w:val="00A8686C"/>
    <w:rsid w:val="00A86D82"/>
    <w:rsid w:val="00A87615"/>
    <w:rsid w:val="00A904A4"/>
    <w:rsid w:val="00A90DDE"/>
    <w:rsid w:val="00A945D4"/>
    <w:rsid w:val="00A94E72"/>
    <w:rsid w:val="00A95BF7"/>
    <w:rsid w:val="00A95D22"/>
    <w:rsid w:val="00A9703B"/>
    <w:rsid w:val="00A97B19"/>
    <w:rsid w:val="00A97E1C"/>
    <w:rsid w:val="00AA0604"/>
    <w:rsid w:val="00AA0747"/>
    <w:rsid w:val="00AA1CDF"/>
    <w:rsid w:val="00AA1E8E"/>
    <w:rsid w:val="00AA2556"/>
    <w:rsid w:val="00AA47C6"/>
    <w:rsid w:val="00AA484A"/>
    <w:rsid w:val="00AA5129"/>
    <w:rsid w:val="00AB166A"/>
    <w:rsid w:val="00AB4902"/>
    <w:rsid w:val="00AB6AC5"/>
    <w:rsid w:val="00AB7042"/>
    <w:rsid w:val="00AB71B6"/>
    <w:rsid w:val="00AC1336"/>
    <w:rsid w:val="00AC2FE8"/>
    <w:rsid w:val="00AC57B5"/>
    <w:rsid w:val="00AD01D5"/>
    <w:rsid w:val="00AD0B3B"/>
    <w:rsid w:val="00AD1557"/>
    <w:rsid w:val="00AD3729"/>
    <w:rsid w:val="00AD4A05"/>
    <w:rsid w:val="00AD7107"/>
    <w:rsid w:val="00AD7D12"/>
    <w:rsid w:val="00AE21DF"/>
    <w:rsid w:val="00AE2401"/>
    <w:rsid w:val="00AE2AA6"/>
    <w:rsid w:val="00AE4249"/>
    <w:rsid w:val="00AE6B2C"/>
    <w:rsid w:val="00AE6F91"/>
    <w:rsid w:val="00AE765A"/>
    <w:rsid w:val="00AE7BA8"/>
    <w:rsid w:val="00AF0831"/>
    <w:rsid w:val="00AF2B67"/>
    <w:rsid w:val="00AF40B5"/>
    <w:rsid w:val="00AF4D25"/>
    <w:rsid w:val="00AF5195"/>
    <w:rsid w:val="00AF5BD7"/>
    <w:rsid w:val="00AF624D"/>
    <w:rsid w:val="00AF6946"/>
    <w:rsid w:val="00AF7BF7"/>
    <w:rsid w:val="00B0078C"/>
    <w:rsid w:val="00B022D6"/>
    <w:rsid w:val="00B03455"/>
    <w:rsid w:val="00B05178"/>
    <w:rsid w:val="00B0548E"/>
    <w:rsid w:val="00B1088D"/>
    <w:rsid w:val="00B10DBE"/>
    <w:rsid w:val="00B112C3"/>
    <w:rsid w:val="00B11680"/>
    <w:rsid w:val="00B133F8"/>
    <w:rsid w:val="00B134DC"/>
    <w:rsid w:val="00B15BBA"/>
    <w:rsid w:val="00B1660E"/>
    <w:rsid w:val="00B178BA"/>
    <w:rsid w:val="00B17A36"/>
    <w:rsid w:val="00B2045C"/>
    <w:rsid w:val="00B22FB9"/>
    <w:rsid w:val="00B26B49"/>
    <w:rsid w:val="00B27D7C"/>
    <w:rsid w:val="00B3278A"/>
    <w:rsid w:val="00B342CA"/>
    <w:rsid w:val="00B35532"/>
    <w:rsid w:val="00B42655"/>
    <w:rsid w:val="00B42AD5"/>
    <w:rsid w:val="00B45700"/>
    <w:rsid w:val="00B45FB2"/>
    <w:rsid w:val="00B500B6"/>
    <w:rsid w:val="00B50B31"/>
    <w:rsid w:val="00B52436"/>
    <w:rsid w:val="00B52D07"/>
    <w:rsid w:val="00B54868"/>
    <w:rsid w:val="00B55426"/>
    <w:rsid w:val="00B613CC"/>
    <w:rsid w:val="00B645D1"/>
    <w:rsid w:val="00B645E2"/>
    <w:rsid w:val="00B659FE"/>
    <w:rsid w:val="00B660F0"/>
    <w:rsid w:val="00B7117F"/>
    <w:rsid w:val="00B72522"/>
    <w:rsid w:val="00B728BA"/>
    <w:rsid w:val="00B72E6E"/>
    <w:rsid w:val="00B75262"/>
    <w:rsid w:val="00B76A17"/>
    <w:rsid w:val="00B77720"/>
    <w:rsid w:val="00B77D22"/>
    <w:rsid w:val="00B82117"/>
    <w:rsid w:val="00B84DE4"/>
    <w:rsid w:val="00B85B43"/>
    <w:rsid w:val="00B86DDC"/>
    <w:rsid w:val="00B87850"/>
    <w:rsid w:val="00B90411"/>
    <w:rsid w:val="00B92731"/>
    <w:rsid w:val="00B979B6"/>
    <w:rsid w:val="00BA1E88"/>
    <w:rsid w:val="00BA33F4"/>
    <w:rsid w:val="00BA411B"/>
    <w:rsid w:val="00BA49CB"/>
    <w:rsid w:val="00BB40F9"/>
    <w:rsid w:val="00BB411E"/>
    <w:rsid w:val="00BB4711"/>
    <w:rsid w:val="00BB719F"/>
    <w:rsid w:val="00BC194A"/>
    <w:rsid w:val="00BC1D8D"/>
    <w:rsid w:val="00BC21D5"/>
    <w:rsid w:val="00BC2746"/>
    <w:rsid w:val="00BC4CA3"/>
    <w:rsid w:val="00BC5B6D"/>
    <w:rsid w:val="00BC687F"/>
    <w:rsid w:val="00BC7836"/>
    <w:rsid w:val="00BD146C"/>
    <w:rsid w:val="00BD21D4"/>
    <w:rsid w:val="00BD2B07"/>
    <w:rsid w:val="00BD391F"/>
    <w:rsid w:val="00BE2E3A"/>
    <w:rsid w:val="00BE5532"/>
    <w:rsid w:val="00BE7E19"/>
    <w:rsid w:val="00BF4B19"/>
    <w:rsid w:val="00BF6185"/>
    <w:rsid w:val="00BF6D9D"/>
    <w:rsid w:val="00BF7B4B"/>
    <w:rsid w:val="00C00878"/>
    <w:rsid w:val="00C01571"/>
    <w:rsid w:val="00C01E95"/>
    <w:rsid w:val="00C0403A"/>
    <w:rsid w:val="00C0422E"/>
    <w:rsid w:val="00C051BC"/>
    <w:rsid w:val="00C05A47"/>
    <w:rsid w:val="00C0718B"/>
    <w:rsid w:val="00C0728F"/>
    <w:rsid w:val="00C1139C"/>
    <w:rsid w:val="00C13501"/>
    <w:rsid w:val="00C155D7"/>
    <w:rsid w:val="00C16B64"/>
    <w:rsid w:val="00C20423"/>
    <w:rsid w:val="00C21077"/>
    <w:rsid w:val="00C221CF"/>
    <w:rsid w:val="00C2249B"/>
    <w:rsid w:val="00C2323E"/>
    <w:rsid w:val="00C25AD5"/>
    <w:rsid w:val="00C26720"/>
    <w:rsid w:val="00C3240A"/>
    <w:rsid w:val="00C3275B"/>
    <w:rsid w:val="00C34FF4"/>
    <w:rsid w:val="00C362E7"/>
    <w:rsid w:val="00C365A4"/>
    <w:rsid w:val="00C369BD"/>
    <w:rsid w:val="00C37EA8"/>
    <w:rsid w:val="00C403CF"/>
    <w:rsid w:val="00C40806"/>
    <w:rsid w:val="00C4134D"/>
    <w:rsid w:val="00C416CB"/>
    <w:rsid w:val="00C44C85"/>
    <w:rsid w:val="00C457CB"/>
    <w:rsid w:val="00C46FAA"/>
    <w:rsid w:val="00C50C2B"/>
    <w:rsid w:val="00C52574"/>
    <w:rsid w:val="00C52DAF"/>
    <w:rsid w:val="00C52E04"/>
    <w:rsid w:val="00C61C5D"/>
    <w:rsid w:val="00C6428D"/>
    <w:rsid w:val="00C64EE3"/>
    <w:rsid w:val="00C663F4"/>
    <w:rsid w:val="00C66D33"/>
    <w:rsid w:val="00C72855"/>
    <w:rsid w:val="00C747DA"/>
    <w:rsid w:val="00C74907"/>
    <w:rsid w:val="00C76C0C"/>
    <w:rsid w:val="00C8166F"/>
    <w:rsid w:val="00C82FC7"/>
    <w:rsid w:val="00C83B53"/>
    <w:rsid w:val="00C85233"/>
    <w:rsid w:val="00C85C08"/>
    <w:rsid w:val="00C8608B"/>
    <w:rsid w:val="00C921B8"/>
    <w:rsid w:val="00C92A50"/>
    <w:rsid w:val="00C92C47"/>
    <w:rsid w:val="00C92F0C"/>
    <w:rsid w:val="00C97DFB"/>
    <w:rsid w:val="00CA006D"/>
    <w:rsid w:val="00CA5056"/>
    <w:rsid w:val="00CB058D"/>
    <w:rsid w:val="00CB2C6A"/>
    <w:rsid w:val="00CB2D3F"/>
    <w:rsid w:val="00CB4766"/>
    <w:rsid w:val="00CB75B9"/>
    <w:rsid w:val="00CB7B64"/>
    <w:rsid w:val="00CC06DD"/>
    <w:rsid w:val="00CC0ED7"/>
    <w:rsid w:val="00CC19C3"/>
    <w:rsid w:val="00CC20A2"/>
    <w:rsid w:val="00CC2A6F"/>
    <w:rsid w:val="00CC3217"/>
    <w:rsid w:val="00CC3E04"/>
    <w:rsid w:val="00CC45D1"/>
    <w:rsid w:val="00CD161C"/>
    <w:rsid w:val="00CD2056"/>
    <w:rsid w:val="00CD2861"/>
    <w:rsid w:val="00CD4E02"/>
    <w:rsid w:val="00CD5685"/>
    <w:rsid w:val="00CD61D0"/>
    <w:rsid w:val="00CD7376"/>
    <w:rsid w:val="00CE09AA"/>
    <w:rsid w:val="00CE15D4"/>
    <w:rsid w:val="00CE22C5"/>
    <w:rsid w:val="00CE24E1"/>
    <w:rsid w:val="00CE2EDE"/>
    <w:rsid w:val="00CE4348"/>
    <w:rsid w:val="00CE445E"/>
    <w:rsid w:val="00CE6703"/>
    <w:rsid w:val="00CF0502"/>
    <w:rsid w:val="00CF0B72"/>
    <w:rsid w:val="00CF4152"/>
    <w:rsid w:val="00CF47C3"/>
    <w:rsid w:val="00CF5467"/>
    <w:rsid w:val="00CF5BA9"/>
    <w:rsid w:val="00CF5D1A"/>
    <w:rsid w:val="00CF76AB"/>
    <w:rsid w:val="00CF7DE1"/>
    <w:rsid w:val="00D0145F"/>
    <w:rsid w:val="00D05527"/>
    <w:rsid w:val="00D06144"/>
    <w:rsid w:val="00D106A9"/>
    <w:rsid w:val="00D14E8F"/>
    <w:rsid w:val="00D16AAE"/>
    <w:rsid w:val="00D17441"/>
    <w:rsid w:val="00D17842"/>
    <w:rsid w:val="00D20CCE"/>
    <w:rsid w:val="00D21EF1"/>
    <w:rsid w:val="00D22F87"/>
    <w:rsid w:val="00D23D5B"/>
    <w:rsid w:val="00D24F5A"/>
    <w:rsid w:val="00D2722B"/>
    <w:rsid w:val="00D33AC0"/>
    <w:rsid w:val="00D34252"/>
    <w:rsid w:val="00D34B14"/>
    <w:rsid w:val="00D356C8"/>
    <w:rsid w:val="00D35831"/>
    <w:rsid w:val="00D3755E"/>
    <w:rsid w:val="00D400FB"/>
    <w:rsid w:val="00D443B1"/>
    <w:rsid w:val="00D448C9"/>
    <w:rsid w:val="00D45E10"/>
    <w:rsid w:val="00D51A99"/>
    <w:rsid w:val="00D550F6"/>
    <w:rsid w:val="00D60ED9"/>
    <w:rsid w:val="00D61636"/>
    <w:rsid w:val="00D61E16"/>
    <w:rsid w:val="00D64207"/>
    <w:rsid w:val="00D701B3"/>
    <w:rsid w:val="00D7447A"/>
    <w:rsid w:val="00D75E09"/>
    <w:rsid w:val="00D76211"/>
    <w:rsid w:val="00D7683B"/>
    <w:rsid w:val="00D80C6E"/>
    <w:rsid w:val="00D8260C"/>
    <w:rsid w:val="00D83D6C"/>
    <w:rsid w:val="00D84023"/>
    <w:rsid w:val="00D8552F"/>
    <w:rsid w:val="00D859ED"/>
    <w:rsid w:val="00D8730E"/>
    <w:rsid w:val="00D87F91"/>
    <w:rsid w:val="00D90504"/>
    <w:rsid w:val="00D90E44"/>
    <w:rsid w:val="00D91062"/>
    <w:rsid w:val="00D91522"/>
    <w:rsid w:val="00D92638"/>
    <w:rsid w:val="00D93754"/>
    <w:rsid w:val="00D9500C"/>
    <w:rsid w:val="00D95887"/>
    <w:rsid w:val="00D96220"/>
    <w:rsid w:val="00DA0975"/>
    <w:rsid w:val="00DA12B0"/>
    <w:rsid w:val="00DA38C0"/>
    <w:rsid w:val="00DA7FF6"/>
    <w:rsid w:val="00DB1517"/>
    <w:rsid w:val="00DB1812"/>
    <w:rsid w:val="00DB21D7"/>
    <w:rsid w:val="00DB3602"/>
    <w:rsid w:val="00DB701F"/>
    <w:rsid w:val="00DB78B5"/>
    <w:rsid w:val="00DB79FD"/>
    <w:rsid w:val="00DC006C"/>
    <w:rsid w:val="00DC133D"/>
    <w:rsid w:val="00DC22E4"/>
    <w:rsid w:val="00DC25E3"/>
    <w:rsid w:val="00DC683A"/>
    <w:rsid w:val="00DD13C0"/>
    <w:rsid w:val="00DD1AC9"/>
    <w:rsid w:val="00DD2546"/>
    <w:rsid w:val="00DD3D0D"/>
    <w:rsid w:val="00DD3DD8"/>
    <w:rsid w:val="00DE0004"/>
    <w:rsid w:val="00DE21FD"/>
    <w:rsid w:val="00DE2533"/>
    <w:rsid w:val="00DE319C"/>
    <w:rsid w:val="00DE5EA1"/>
    <w:rsid w:val="00DE73DF"/>
    <w:rsid w:val="00DE79C5"/>
    <w:rsid w:val="00DE79CA"/>
    <w:rsid w:val="00DE7EC2"/>
    <w:rsid w:val="00DF096F"/>
    <w:rsid w:val="00DF3817"/>
    <w:rsid w:val="00DF4DCF"/>
    <w:rsid w:val="00DF4F99"/>
    <w:rsid w:val="00DF5F79"/>
    <w:rsid w:val="00DF6209"/>
    <w:rsid w:val="00DF764B"/>
    <w:rsid w:val="00E00529"/>
    <w:rsid w:val="00E0154F"/>
    <w:rsid w:val="00E01F1D"/>
    <w:rsid w:val="00E02061"/>
    <w:rsid w:val="00E022A0"/>
    <w:rsid w:val="00E03DEC"/>
    <w:rsid w:val="00E04060"/>
    <w:rsid w:val="00E046C3"/>
    <w:rsid w:val="00E04CB9"/>
    <w:rsid w:val="00E0769F"/>
    <w:rsid w:val="00E11AF1"/>
    <w:rsid w:val="00E12389"/>
    <w:rsid w:val="00E178A5"/>
    <w:rsid w:val="00E2026B"/>
    <w:rsid w:val="00E2064F"/>
    <w:rsid w:val="00E20DC0"/>
    <w:rsid w:val="00E22917"/>
    <w:rsid w:val="00E22EF0"/>
    <w:rsid w:val="00E22FC7"/>
    <w:rsid w:val="00E24AC4"/>
    <w:rsid w:val="00E2551A"/>
    <w:rsid w:val="00E255C4"/>
    <w:rsid w:val="00E256CC"/>
    <w:rsid w:val="00E26692"/>
    <w:rsid w:val="00E26EDE"/>
    <w:rsid w:val="00E2761F"/>
    <w:rsid w:val="00E27D8C"/>
    <w:rsid w:val="00E30AC4"/>
    <w:rsid w:val="00E32391"/>
    <w:rsid w:val="00E32F88"/>
    <w:rsid w:val="00E354CA"/>
    <w:rsid w:val="00E36214"/>
    <w:rsid w:val="00E40DCF"/>
    <w:rsid w:val="00E41C98"/>
    <w:rsid w:val="00E43601"/>
    <w:rsid w:val="00E438D2"/>
    <w:rsid w:val="00E4659F"/>
    <w:rsid w:val="00E46F0B"/>
    <w:rsid w:val="00E51D45"/>
    <w:rsid w:val="00E51E31"/>
    <w:rsid w:val="00E521BB"/>
    <w:rsid w:val="00E55285"/>
    <w:rsid w:val="00E55E62"/>
    <w:rsid w:val="00E56B70"/>
    <w:rsid w:val="00E63982"/>
    <w:rsid w:val="00E63A00"/>
    <w:rsid w:val="00E63F00"/>
    <w:rsid w:val="00E65832"/>
    <w:rsid w:val="00E70C90"/>
    <w:rsid w:val="00E71C09"/>
    <w:rsid w:val="00E74D0B"/>
    <w:rsid w:val="00E81963"/>
    <w:rsid w:val="00E82388"/>
    <w:rsid w:val="00E82547"/>
    <w:rsid w:val="00E82C89"/>
    <w:rsid w:val="00E847FC"/>
    <w:rsid w:val="00E84826"/>
    <w:rsid w:val="00E85EE9"/>
    <w:rsid w:val="00E86C47"/>
    <w:rsid w:val="00E87D15"/>
    <w:rsid w:val="00E902C0"/>
    <w:rsid w:val="00E9289D"/>
    <w:rsid w:val="00E97DE0"/>
    <w:rsid w:val="00EA0578"/>
    <w:rsid w:val="00EB0B90"/>
    <w:rsid w:val="00EB5ED8"/>
    <w:rsid w:val="00EB6F5A"/>
    <w:rsid w:val="00EC0001"/>
    <w:rsid w:val="00EC1075"/>
    <w:rsid w:val="00EC203E"/>
    <w:rsid w:val="00EC21B7"/>
    <w:rsid w:val="00EC51FA"/>
    <w:rsid w:val="00EC542B"/>
    <w:rsid w:val="00ED075F"/>
    <w:rsid w:val="00ED084A"/>
    <w:rsid w:val="00ED1370"/>
    <w:rsid w:val="00ED22BC"/>
    <w:rsid w:val="00ED4D97"/>
    <w:rsid w:val="00ED796D"/>
    <w:rsid w:val="00EE17E9"/>
    <w:rsid w:val="00EE1CA6"/>
    <w:rsid w:val="00EE6B54"/>
    <w:rsid w:val="00EF3054"/>
    <w:rsid w:val="00EF5B25"/>
    <w:rsid w:val="00F01913"/>
    <w:rsid w:val="00F03455"/>
    <w:rsid w:val="00F10176"/>
    <w:rsid w:val="00F101D3"/>
    <w:rsid w:val="00F10F03"/>
    <w:rsid w:val="00F1171F"/>
    <w:rsid w:val="00F12A0F"/>
    <w:rsid w:val="00F14B28"/>
    <w:rsid w:val="00F17466"/>
    <w:rsid w:val="00F22023"/>
    <w:rsid w:val="00F2347B"/>
    <w:rsid w:val="00F23A8F"/>
    <w:rsid w:val="00F23CCC"/>
    <w:rsid w:val="00F240A2"/>
    <w:rsid w:val="00F26444"/>
    <w:rsid w:val="00F2676B"/>
    <w:rsid w:val="00F26A54"/>
    <w:rsid w:val="00F27C8A"/>
    <w:rsid w:val="00F27D2F"/>
    <w:rsid w:val="00F3159F"/>
    <w:rsid w:val="00F31772"/>
    <w:rsid w:val="00F33845"/>
    <w:rsid w:val="00F36AD5"/>
    <w:rsid w:val="00F405CE"/>
    <w:rsid w:val="00F40BD3"/>
    <w:rsid w:val="00F40CB3"/>
    <w:rsid w:val="00F43152"/>
    <w:rsid w:val="00F447A2"/>
    <w:rsid w:val="00F45343"/>
    <w:rsid w:val="00F47F64"/>
    <w:rsid w:val="00F5088D"/>
    <w:rsid w:val="00F5144B"/>
    <w:rsid w:val="00F51E0A"/>
    <w:rsid w:val="00F52C03"/>
    <w:rsid w:val="00F53544"/>
    <w:rsid w:val="00F55EB3"/>
    <w:rsid w:val="00F57FAE"/>
    <w:rsid w:val="00F608BD"/>
    <w:rsid w:val="00F61E7F"/>
    <w:rsid w:val="00F64C7B"/>
    <w:rsid w:val="00F64E1A"/>
    <w:rsid w:val="00F7343C"/>
    <w:rsid w:val="00F738AA"/>
    <w:rsid w:val="00F832FA"/>
    <w:rsid w:val="00F83F67"/>
    <w:rsid w:val="00F844CF"/>
    <w:rsid w:val="00F84D89"/>
    <w:rsid w:val="00F869F6"/>
    <w:rsid w:val="00F87F79"/>
    <w:rsid w:val="00F92A25"/>
    <w:rsid w:val="00F92DDA"/>
    <w:rsid w:val="00F932CA"/>
    <w:rsid w:val="00F97242"/>
    <w:rsid w:val="00F977EC"/>
    <w:rsid w:val="00FA034E"/>
    <w:rsid w:val="00FA0F10"/>
    <w:rsid w:val="00FA26C7"/>
    <w:rsid w:val="00FA68D3"/>
    <w:rsid w:val="00FA75E3"/>
    <w:rsid w:val="00FB16DD"/>
    <w:rsid w:val="00FB1A07"/>
    <w:rsid w:val="00FB1EFD"/>
    <w:rsid w:val="00FB3282"/>
    <w:rsid w:val="00FB61F3"/>
    <w:rsid w:val="00FB6A15"/>
    <w:rsid w:val="00FC1685"/>
    <w:rsid w:val="00FC375C"/>
    <w:rsid w:val="00FC59F1"/>
    <w:rsid w:val="00FC60BC"/>
    <w:rsid w:val="00FC65E9"/>
    <w:rsid w:val="00FC7CEE"/>
    <w:rsid w:val="00FD0CBA"/>
    <w:rsid w:val="00FD0D84"/>
    <w:rsid w:val="00FD48D5"/>
    <w:rsid w:val="00FE02CA"/>
    <w:rsid w:val="00FE21BB"/>
    <w:rsid w:val="00FE2C55"/>
    <w:rsid w:val="00FE7BB8"/>
    <w:rsid w:val="00FF2C47"/>
    <w:rsid w:val="00FF4460"/>
    <w:rsid w:val="00FF4B25"/>
    <w:rsid w:val="00FF5C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326F04"/>
  <w15:docId w15:val="{E4E40A6C-A06D-4A49-B3CF-FEEA01D5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2E4"/>
    <w:pPr>
      <w:spacing w:after="200"/>
      <w:ind w:left="576"/>
      <w:jc w:val="both"/>
    </w:pPr>
    <w:rPr>
      <w:rFonts w:ascii="Arial" w:hAnsi="Arial" w:cs="Arial"/>
      <w:sz w:val="22"/>
      <w:lang w:val="en-HK" w:eastAsia="en-US"/>
    </w:rPr>
  </w:style>
  <w:style w:type="paragraph" w:styleId="Heading1">
    <w:name w:val="heading 1"/>
    <w:aliases w:val="Tender Style H1,H11,1,h1,Header 1,II+,I,Perot,L1,MainHeader,ASAPHeading 1,ShaileshHeading 1,Attribute Heading 1,*,Part,P,vorlage 1,Ch No.,DO NOT USE_h1,H12,H111,H13,H112,H121,H1111,H14,H113,H122,H1112,Head 1,NICHT BENUTZEN,Untertitel 1,11,H1,g"/>
    <w:basedOn w:val="Normal"/>
    <w:next w:val="Normal"/>
    <w:link w:val="Heading1Char"/>
    <w:qFormat/>
    <w:rsid w:val="008508EC"/>
    <w:pPr>
      <w:keepNext/>
      <w:keepLines/>
      <w:numPr>
        <w:numId w:val="10"/>
      </w:numPr>
      <w:spacing w:before="480" w:after="240"/>
      <w:outlineLvl w:val="0"/>
    </w:pPr>
    <w:rPr>
      <w:rFonts w:ascii="Times New Roman" w:hAnsi="Times New Roman" w:cstheme="majorBidi"/>
      <w:b/>
      <w:bCs/>
      <w:color w:val="1F497D" w:themeColor="text2"/>
      <w:sz w:val="32"/>
      <w:szCs w:val="28"/>
    </w:rPr>
  </w:style>
  <w:style w:type="paragraph" w:styleId="Heading2">
    <w:name w:val="heading 2"/>
    <w:aliases w:val="Tender Style H2,h2,sl2,H2,H21,Body Ital,satya2,2,Header 2,l2,A,A.B.C.,L2,dd heading 2,dh2,sub-sect,section header,Topic Heading,Para2,ALPHA,(Alt+2),shaileshHeading 2,Attribute Heading 2,H22,H211,H23,H212,H221,H2111,H24,Func Header,Project 2"/>
    <w:basedOn w:val="Normal"/>
    <w:next w:val="Normal"/>
    <w:qFormat/>
    <w:rsid w:val="00906AD9"/>
    <w:pPr>
      <w:keepNext/>
      <w:keepLines/>
      <w:numPr>
        <w:ilvl w:val="1"/>
        <w:numId w:val="10"/>
      </w:numPr>
      <w:spacing w:before="200" w:after="120"/>
      <w:outlineLvl w:val="1"/>
    </w:pPr>
    <w:rPr>
      <w:rFonts w:ascii="Cambria" w:hAnsi="Cambria" w:cstheme="majorBidi"/>
      <w:b/>
      <w:bCs/>
      <w:sz w:val="28"/>
      <w:szCs w:val="26"/>
    </w:rPr>
  </w:style>
  <w:style w:type="paragraph" w:styleId="Heading3">
    <w:name w:val="heading 3"/>
    <w:aliases w:val="Tender Style H3"/>
    <w:basedOn w:val="Normal"/>
    <w:next w:val="Normal"/>
    <w:qFormat/>
    <w:rsid w:val="00E902C0"/>
    <w:pPr>
      <w:keepNext/>
      <w:keepLines/>
      <w:numPr>
        <w:ilvl w:val="2"/>
        <w:numId w:val="10"/>
      </w:numPr>
      <w:spacing w:before="200" w:after="120"/>
      <w:outlineLvl w:val="2"/>
    </w:pPr>
    <w:rPr>
      <w:rFonts w:ascii="Cambria" w:hAnsi="Cambria" w:cstheme="majorBidi"/>
      <w:b/>
      <w:bCs/>
      <w:sz w:val="24"/>
    </w:rPr>
  </w:style>
  <w:style w:type="paragraph" w:styleId="Heading4">
    <w:name w:val="heading 4"/>
    <w:aliases w:val="Tender Style 4,h4,First Subheading,H4,Heading 4 Char1,Heading 4 Char Char,Level 4 Topic Heading"/>
    <w:basedOn w:val="Normal"/>
    <w:next w:val="Normal"/>
    <w:qFormat/>
    <w:rsid w:val="00E902C0"/>
    <w:pPr>
      <w:keepNext/>
      <w:keepLines/>
      <w:numPr>
        <w:ilvl w:val="3"/>
        <w:numId w:val="10"/>
      </w:numPr>
      <w:spacing w:before="200" w:after="0"/>
      <w:outlineLvl w:val="3"/>
    </w:pPr>
    <w:rPr>
      <w:rFonts w:ascii="Cambria" w:hAnsi="Cambria" w:cstheme="majorBidi"/>
      <w:b/>
      <w:bCs/>
      <w:i/>
      <w:iCs/>
      <w:color w:val="4F81BD"/>
      <w:sz w:val="24"/>
    </w:rPr>
  </w:style>
  <w:style w:type="paragraph" w:styleId="Heading5">
    <w:name w:val="heading 5"/>
    <w:aliases w:val="H5,Level 3 - i,Subheading,h5,1cm Indent,Sub4Para,sub-sub- sub-sub para,Para5,h51,h52"/>
    <w:basedOn w:val="Normal"/>
    <w:next w:val="Normal"/>
    <w:qFormat/>
    <w:rsid w:val="008508EC"/>
    <w:pPr>
      <w:keepNext/>
      <w:keepLines/>
      <w:numPr>
        <w:ilvl w:val="4"/>
        <w:numId w:val="10"/>
      </w:numPr>
      <w:spacing w:before="200" w:after="0"/>
      <w:outlineLvl w:val="4"/>
    </w:pPr>
    <w:rPr>
      <w:rFonts w:ascii="Cambria" w:hAnsi="Cambria" w:cstheme="majorBidi"/>
      <w:color w:val="243F60"/>
      <w:sz w:val="20"/>
    </w:rPr>
  </w:style>
  <w:style w:type="paragraph" w:styleId="Heading6">
    <w:name w:val="heading 6"/>
    <w:aliases w:val="Legal Level 1.,Sub5Para,H6,h6"/>
    <w:basedOn w:val="Normal"/>
    <w:next w:val="Normal"/>
    <w:qFormat/>
    <w:rsid w:val="008508EC"/>
    <w:pPr>
      <w:keepNext/>
      <w:keepLines/>
      <w:spacing w:before="200" w:after="0"/>
      <w:ind w:left="0"/>
      <w:outlineLvl w:val="5"/>
    </w:pPr>
    <w:rPr>
      <w:rFonts w:ascii="Cambria" w:hAnsi="Cambria" w:cstheme="majorBidi"/>
      <w:i/>
      <w:iCs/>
      <w:color w:val="243F60"/>
      <w:sz w:val="20"/>
    </w:rPr>
  </w:style>
  <w:style w:type="paragraph" w:styleId="Heading7">
    <w:name w:val="heading 7"/>
    <w:basedOn w:val="Normal"/>
    <w:next w:val="Normal"/>
    <w:qFormat/>
    <w:rsid w:val="008508EC"/>
    <w:pPr>
      <w:keepNext/>
      <w:keepLines/>
      <w:numPr>
        <w:ilvl w:val="6"/>
        <w:numId w:val="10"/>
      </w:numPr>
      <w:spacing w:before="200" w:after="0"/>
      <w:outlineLvl w:val="6"/>
    </w:pPr>
    <w:rPr>
      <w:rFonts w:ascii="Cambria" w:hAnsi="Cambria" w:cstheme="majorBidi"/>
      <w:i/>
      <w:iCs/>
      <w:color w:val="404040"/>
      <w:sz w:val="20"/>
    </w:rPr>
  </w:style>
  <w:style w:type="paragraph" w:styleId="Heading8">
    <w:name w:val="heading 8"/>
    <w:aliases w:val="Heading 8 (Start Appendices),Legal Level 1.1.1.,h8"/>
    <w:basedOn w:val="Normal"/>
    <w:next w:val="Normal"/>
    <w:qFormat/>
    <w:rsid w:val="008508EC"/>
    <w:pPr>
      <w:keepNext/>
      <w:keepLines/>
      <w:numPr>
        <w:ilvl w:val="7"/>
        <w:numId w:val="10"/>
      </w:numPr>
      <w:spacing w:before="200" w:after="0"/>
      <w:outlineLvl w:val="7"/>
    </w:pPr>
    <w:rPr>
      <w:rFonts w:ascii="Cambria" w:hAnsi="Cambria" w:cstheme="majorBidi"/>
      <w:color w:val="404040"/>
      <w:sz w:val="20"/>
    </w:rPr>
  </w:style>
  <w:style w:type="paragraph" w:styleId="Heading9">
    <w:name w:val="heading 9"/>
    <w:aliases w:val="Appendix,Legal Level 1.1.1.1.,Heading 9 Annex,h9,RFP Reference"/>
    <w:basedOn w:val="Normal"/>
    <w:next w:val="Normal"/>
    <w:qFormat/>
    <w:rsid w:val="008508EC"/>
    <w:pPr>
      <w:keepNext/>
      <w:keepLines/>
      <w:numPr>
        <w:ilvl w:val="8"/>
        <w:numId w:val="10"/>
      </w:numPr>
      <w:spacing w:before="200" w:after="0"/>
      <w:outlineLvl w:val="8"/>
    </w:pPr>
    <w:rPr>
      <w:rFonts w:ascii="Cambria" w:hAnsi="Cambria" w:cstheme="majorBidi"/>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aliases w:val="图表标题,表正文,正文非缩进"/>
    <w:basedOn w:val="Normal"/>
    <w:semiHidden/>
    <w:rsid w:val="00307C3E"/>
    <w:pPr>
      <w:spacing w:after="0"/>
      <w:ind w:left="720"/>
    </w:pPr>
    <w:rPr>
      <w:bCs/>
      <w:color w:val="000080"/>
    </w:rPr>
  </w:style>
  <w:style w:type="paragraph" w:styleId="Header">
    <w:name w:val="header"/>
    <w:aliases w:val="page-header,ph"/>
    <w:basedOn w:val="Normal"/>
    <w:uiPriority w:val="99"/>
    <w:rsid w:val="00307C3E"/>
    <w:pPr>
      <w:tabs>
        <w:tab w:val="center" w:pos="4320"/>
        <w:tab w:val="right" w:pos="8640"/>
      </w:tabs>
    </w:pPr>
  </w:style>
  <w:style w:type="character" w:customStyle="1" w:styleId="HeaderChar">
    <w:name w:val="Header Char"/>
    <w:aliases w:val="page-header Char,ph Char"/>
    <w:basedOn w:val="DefaultParagraphFont"/>
    <w:uiPriority w:val="99"/>
    <w:rsid w:val="00307C3E"/>
    <w:rPr>
      <w:rFonts w:ascii="Arial" w:eastAsia="PMingLiU" w:hAnsi="Arial" w:cs="Arial"/>
      <w:sz w:val="20"/>
      <w:szCs w:val="20"/>
      <w:lang w:val="en-HK" w:eastAsia="en-US"/>
    </w:rPr>
  </w:style>
  <w:style w:type="paragraph" w:styleId="Footer">
    <w:name w:val="footer"/>
    <w:basedOn w:val="Normal"/>
    <w:semiHidden/>
    <w:rsid w:val="00307C3E"/>
    <w:pPr>
      <w:tabs>
        <w:tab w:val="center" w:pos="4320"/>
        <w:tab w:val="right" w:pos="8640"/>
      </w:tabs>
    </w:pPr>
  </w:style>
  <w:style w:type="character" w:customStyle="1" w:styleId="FooterChar">
    <w:name w:val="Footer Char"/>
    <w:basedOn w:val="DefaultParagraphFont"/>
    <w:rsid w:val="00307C3E"/>
    <w:rPr>
      <w:rFonts w:ascii="Arial" w:eastAsia="PMingLiU" w:hAnsi="Arial" w:cs="Arial"/>
      <w:sz w:val="20"/>
      <w:szCs w:val="20"/>
      <w:lang w:val="en-HK" w:eastAsia="en-US"/>
    </w:rPr>
  </w:style>
  <w:style w:type="paragraph" w:styleId="BalloonText">
    <w:name w:val="Balloon Text"/>
    <w:basedOn w:val="Normal"/>
    <w:rsid w:val="00307C3E"/>
    <w:pPr>
      <w:spacing w:after="0"/>
    </w:pPr>
    <w:rPr>
      <w:rFonts w:ascii="Tahoma" w:hAnsi="Tahoma" w:cs="Tahoma"/>
      <w:sz w:val="16"/>
      <w:szCs w:val="16"/>
    </w:rPr>
  </w:style>
  <w:style w:type="character" w:customStyle="1" w:styleId="BalloonTextChar">
    <w:name w:val="Balloon Text Char"/>
    <w:basedOn w:val="DefaultParagraphFont"/>
    <w:rsid w:val="00307C3E"/>
    <w:rPr>
      <w:rFonts w:ascii="Tahoma" w:eastAsia="PMingLiU" w:hAnsi="Tahoma" w:cs="Tahoma"/>
      <w:sz w:val="16"/>
      <w:szCs w:val="16"/>
      <w:lang w:val="en-HK" w:eastAsia="en-US"/>
    </w:rPr>
  </w:style>
  <w:style w:type="character" w:customStyle="1" w:styleId="Heading1Char">
    <w:name w:val="Heading 1 Char"/>
    <w:aliases w:val="Tender Style H1 Char,H11 Char,1 Char,h1 Char,Header 1 Char,II+ Char,I Char,Perot Char,L1 Char,MainHeader Char,ASAPHeading 1 Char,ShaileshHeading 1 Char,Attribute Heading 1 Char,* Char,Part Char,P Char,vorlage 1 Char,Ch No. Char,H12 Char"/>
    <w:basedOn w:val="DefaultParagraphFont"/>
    <w:link w:val="Heading1"/>
    <w:rsid w:val="008508EC"/>
    <w:rPr>
      <w:rFonts w:cstheme="majorBidi"/>
      <w:b/>
      <w:bCs/>
      <w:color w:val="1F497D" w:themeColor="text2"/>
      <w:sz w:val="32"/>
      <w:szCs w:val="28"/>
      <w:lang w:val="en-HK" w:eastAsia="en-US"/>
    </w:rPr>
  </w:style>
  <w:style w:type="character" w:customStyle="1" w:styleId="Heading2Char">
    <w:name w:val="Heading 2 Char"/>
    <w:aliases w:val="h2 Char,sl2 Char,H2 Char,H21 Char,Body Ital Char,satya2 Char,2 Char,Header 2 Char,l2 Char,A Char,A.B.C. Char,L2 Char,dd heading 2 Char,dh2 Char,sub-sect Char,section header Char,Topic Heading Char,Para2 Char,ALPHA Char,(Alt+2) Char"/>
    <w:basedOn w:val="DefaultParagraphFont"/>
    <w:rsid w:val="00307C3E"/>
    <w:rPr>
      <w:rFonts w:ascii="Cambria" w:hAnsi="Cambria" w:cs="Times New Roman"/>
      <w:b/>
      <w:bCs/>
      <w:sz w:val="26"/>
      <w:szCs w:val="26"/>
      <w:lang w:val="en-HK" w:eastAsia="en-US"/>
    </w:rPr>
  </w:style>
  <w:style w:type="character" w:customStyle="1" w:styleId="Heading3Char">
    <w:name w:val="Heading 3 Char"/>
    <w:basedOn w:val="DefaultParagraphFont"/>
    <w:rsid w:val="00307C3E"/>
    <w:rPr>
      <w:rFonts w:ascii="Cambria" w:hAnsi="Cambria" w:cs="Times New Roman"/>
      <w:b/>
      <w:bCs/>
      <w:sz w:val="22"/>
      <w:lang w:val="en-HK" w:eastAsia="en-US"/>
    </w:rPr>
  </w:style>
  <w:style w:type="character" w:customStyle="1" w:styleId="Heading4Char">
    <w:name w:val="Heading 4 Char"/>
    <w:aliases w:val="h4 Char,First Subheading Char,H4 Char,Heading 4 Char1 Char,Heading 4 Char Char Char,Level 4 Topic Heading Char"/>
    <w:basedOn w:val="DefaultParagraphFont"/>
    <w:rsid w:val="00307C3E"/>
    <w:rPr>
      <w:rFonts w:ascii="Cambria" w:hAnsi="Cambria" w:cs="Times New Roman"/>
      <w:b/>
      <w:bCs/>
      <w:i/>
      <w:iCs/>
      <w:color w:val="4F81BD"/>
      <w:lang w:val="en-HK" w:eastAsia="en-US"/>
    </w:rPr>
  </w:style>
  <w:style w:type="character" w:customStyle="1" w:styleId="Heading5Char">
    <w:name w:val="Heading 5 Char"/>
    <w:aliases w:val="H5 Char,Level 3 - i Char,Subheading Char,h5 Char,1cm Indent Char,Sub4Para Char,sub-sub- sub-sub para Char,Para5 Char,h51 Char,h52 Char"/>
    <w:basedOn w:val="DefaultParagraphFont"/>
    <w:rsid w:val="00307C3E"/>
    <w:rPr>
      <w:rFonts w:ascii="Cambria" w:hAnsi="Cambria" w:cs="Times New Roman"/>
      <w:color w:val="243F60"/>
      <w:lang w:val="en-HK" w:eastAsia="en-US"/>
    </w:rPr>
  </w:style>
  <w:style w:type="character" w:customStyle="1" w:styleId="Heading6Char">
    <w:name w:val="Heading 6 Char"/>
    <w:aliases w:val="Legal Level 1. Char,Sub5Para Char,H6 Char,h6 Char"/>
    <w:basedOn w:val="DefaultParagraphFont"/>
    <w:rsid w:val="00307C3E"/>
    <w:rPr>
      <w:rFonts w:ascii="Cambria" w:hAnsi="Cambria" w:cs="Times New Roman"/>
      <w:i/>
      <w:iCs/>
      <w:color w:val="243F60"/>
      <w:lang w:val="en-HK" w:eastAsia="en-US"/>
    </w:rPr>
  </w:style>
  <w:style w:type="character" w:customStyle="1" w:styleId="Heading7Char">
    <w:name w:val="Heading 7 Char"/>
    <w:basedOn w:val="DefaultParagraphFont"/>
    <w:rsid w:val="00307C3E"/>
    <w:rPr>
      <w:rFonts w:ascii="Cambria" w:hAnsi="Cambria" w:cs="Times New Roman"/>
      <w:i/>
      <w:iCs/>
      <w:color w:val="404040"/>
      <w:lang w:val="en-HK" w:eastAsia="en-US"/>
    </w:rPr>
  </w:style>
  <w:style w:type="character" w:customStyle="1" w:styleId="Heading8Char">
    <w:name w:val="Heading 8 Char"/>
    <w:aliases w:val="Heading 8 (Start Appendices) Char,Legal Level 1.1.1. Char,h8 Char"/>
    <w:basedOn w:val="DefaultParagraphFont"/>
    <w:rsid w:val="00307C3E"/>
    <w:rPr>
      <w:rFonts w:ascii="Cambria" w:hAnsi="Cambria" w:cs="Times New Roman"/>
      <w:color w:val="404040"/>
      <w:lang w:val="en-HK" w:eastAsia="en-US"/>
    </w:rPr>
  </w:style>
  <w:style w:type="character" w:customStyle="1" w:styleId="Heading9Char">
    <w:name w:val="Heading 9 Char"/>
    <w:aliases w:val="Appendix Char,Legal Level 1.1.1.1. Char,Heading 9 Annex Char,h9 Char,RFP Reference Char"/>
    <w:basedOn w:val="DefaultParagraphFont"/>
    <w:rsid w:val="00307C3E"/>
    <w:rPr>
      <w:rFonts w:ascii="Cambria" w:hAnsi="Cambria" w:cs="Times New Roman"/>
      <w:i/>
      <w:iCs/>
      <w:color w:val="404040"/>
      <w:lang w:val="en-HK" w:eastAsia="en-US"/>
    </w:rPr>
  </w:style>
  <w:style w:type="paragraph" w:styleId="TOCHeading">
    <w:name w:val="TOC Heading"/>
    <w:basedOn w:val="Heading1"/>
    <w:next w:val="Normal"/>
    <w:qFormat/>
    <w:rsid w:val="008508EC"/>
    <w:pPr>
      <w:numPr>
        <w:numId w:val="0"/>
      </w:numPr>
      <w:spacing w:line="276" w:lineRule="auto"/>
      <w:jc w:val="left"/>
      <w:outlineLvl w:val="9"/>
    </w:pPr>
    <w:rPr>
      <w:lang w:val="en-US"/>
    </w:rPr>
  </w:style>
  <w:style w:type="paragraph" w:styleId="TOC1">
    <w:name w:val="toc 1"/>
    <w:basedOn w:val="Normal"/>
    <w:next w:val="Normal"/>
    <w:autoRedefine/>
    <w:uiPriority w:val="39"/>
    <w:rsid w:val="004E366B"/>
    <w:pPr>
      <w:tabs>
        <w:tab w:val="left" w:pos="450"/>
        <w:tab w:val="left" w:pos="1440"/>
        <w:tab w:val="right" w:leader="dot" w:pos="9540"/>
      </w:tabs>
      <w:spacing w:after="100"/>
      <w:ind w:left="0"/>
    </w:pPr>
  </w:style>
  <w:style w:type="paragraph" w:styleId="TOC2">
    <w:name w:val="toc 2"/>
    <w:basedOn w:val="Normal"/>
    <w:next w:val="Normal"/>
    <w:autoRedefine/>
    <w:uiPriority w:val="39"/>
    <w:rsid w:val="004E366B"/>
    <w:pPr>
      <w:tabs>
        <w:tab w:val="left" w:pos="990"/>
        <w:tab w:val="right" w:leader="dot" w:pos="9540"/>
      </w:tabs>
      <w:spacing w:after="100"/>
      <w:ind w:left="440"/>
    </w:pPr>
    <w:rPr>
      <w:noProof/>
    </w:rPr>
  </w:style>
  <w:style w:type="character" w:styleId="Hyperlink">
    <w:name w:val="Hyperlink"/>
    <w:basedOn w:val="DefaultParagraphFont"/>
    <w:uiPriority w:val="99"/>
    <w:rsid w:val="00307C3E"/>
    <w:rPr>
      <w:rFonts w:ascii="Times New Roman" w:hAnsi="Times New Roman" w:cs="Times New Roman"/>
      <w:color w:val="0000FF"/>
      <w:u w:val="single"/>
    </w:rPr>
  </w:style>
  <w:style w:type="paragraph" w:styleId="TOC3">
    <w:name w:val="toc 3"/>
    <w:basedOn w:val="Normal"/>
    <w:next w:val="Normal"/>
    <w:autoRedefine/>
    <w:uiPriority w:val="39"/>
    <w:rsid w:val="00B659FE"/>
    <w:pPr>
      <w:tabs>
        <w:tab w:val="left" w:pos="1710"/>
        <w:tab w:val="right" w:leader="dot" w:pos="9540"/>
      </w:tabs>
      <w:spacing w:after="100"/>
      <w:ind w:left="1008" w:right="630"/>
      <w:jc w:val="left"/>
    </w:pPr>
  </w:style>
  <w:style w:type="paragraph" w:styleId="ListParagraph">
    <w:name w:val="List Paragraph"/>
    <w:aliases w:val="Use Case List Paragraph"/>
    <w:basedOn w:val="Normal"/>
    <w:link w:val="ListParagraphChar"/>
    <w:uiPriority w:val="34"/>
    <w:qFormat/>
    <w:rsid w:val="008508EC"/>
    <w:pPr>
      <w:ind w:left="720"/>
    </w:pPr>
  </w:style>
  <w:style w:type="paragraph" w:customStyle="1" w:styleId="TableHeader">
    <w:name w:val="Table Header"/>
    <w:rsid w:val="00307C3E"/>
    <w:pPr>
      <w:spacing w:before="80" w:after="80"/>
      <w:jc w:val="center"/>
    </w:pPr>
    <w:rPr>
      <w:rFonts w:ascii="Arial" w:hAnsi="Arial"/>
      <w:color w:val="000080"/>
      <w:sz w:val="22"/>
      <w:lang w:eastAsia="en-US"/>
    </w:rPr>
  </w:style>
  <w:style w:type="paragraph" w:customStyle="1" w:styleId="TableText">
    <w:name w:val="Table Text"/>
    <w:basedOn w:val="TableHeader"/>
    <w:rsid w:val="00307C3E"/>
    <w:pPr>
      <w:spacing w:before="40" w:after="40"/>
      <w:jc w:val="left"/>
    </w:pPr>
    <w:rPr>
      <w:color w:val="auto"/>
      <w:sz w:val="20"/>
    </w:rPr>
  </w:style>
  <w:style w:type="paragraph" w:customStyle="1" w:styleId="TableBullet">
    <w:name w:val="Table Bullet"/>
    <w:basedOn w:val="TableHeader"/>
    <w:rsid w:val="00307C3E"/>
    <w:pPr>
      <w:numPr>
        <w:numId w:val="1"/>
      </w:numPr>
      <w:spacing w:before="40" w:after="40"/>
      <w:jc w:val="left"/>
    </w:pPr>
    <w:rPr>
      <w:color w:val="auto"/>
      <w:sz w:val="20"/>
    </w:rPr>
  </w:style>
  <w:style w:type="paragraph" w:styleId="BodyTextIndent">
    <w:name w:val="Body Text Indent"/>
    <w:basedOn w:val="Normal"/>
    <w:rsid w:val="00307C3E"/>
    <w:pPr>
      <w:numPr>
        <w:numId w:val="9"/>
      </w:numPr>
      <w:tabs>
        <w:tab w:val="left" w:pos="0"/>
      </w:tabs>
      <w:spacing w:after="0"/>
      <w:jc w:val="left"/>
    </w:pPr>
    <w:rPr>
      <w:rFonts w:ascii="Times New Roman" w:hAnsi="Times New Roman" w:cs="Times New Roman"/>
      <w:sz w:val="24"/>
      <w:szCs w:val="24"/>
      <w:lang w:val="en-US"/>
    </w:rPr>
  </w:style>
  <w:style w:type="character" w:customStyle="1" w:styleId="BodyTextIndentChar">
    <w:name w:val="Body Text Indent Char"/>
    <w:basedOn w:val="DefaultParagraphFont"/>
    <w:rsid w:val="00307C3E"/>
    <w:rPr>
      <w:rFonts w:ascii="Times New Roman" w:hAnsi="Times New Roman" w:cs="Times New Roman"/>
      <w:sz w:val="24"/>
      <w:szCs w:val="24"/>
      <w:lang w:eastAsia="en-US"/>
    </w:rPr>
  </w:style>
  <w:style w:type="paragraph" w:customStyle="1" w:styleId="Bullet01">
    <w:name w:val="Bullet 01"/>
    <w:basedOn w:val="Normal"/>
    <w:qFormat/>
    <w:rsid w:val="00307C3E"/>
    <w:pPr>
      <w:numPr>
        <w:ilvl w:val="1"/>
        <w:numId w:val="9"/>
      </w:numPr>
      <w:spacing w:after="120"/>
    </w:pPr>
  </w:style>
  <w:style w:type="paragraph" w:styleId="BodyTextIndent2">
    <w:name w:val="Body Text Indent 2"/>
    <w:basedOn w:val="Normal"/>
    <w:semiHidden/>
    <w:rsid w:val="00307C3E"/>
    <w:pPr>
      <w:ind w:left="770"/>
    </w:pPr>
    <w:rPr>
      <w:bCs/>
      <w:i/>
      <w:iCs/>
      <w:color w:val="FF0000"/>
      <w:szCs w:val="24"/>
      <w:lang w:val="en-US"/>
    </w:rPr>
  </w:style>
  <w:style w:type="character" w:customStyle="1" w:styleId="BodyTextIndent2Char">
    <w:name w:val="Body Text Indent 2 Char"/>
    <w:basedOn w:val="DefaultParagraphFont"/>
    <w:rsid w:val="00307C3E"/>
    <w:rPr>
      <w:rFonts w:ascii="Arial" w:hAnsi="Arial" w:cs="Arial"/>
      <w:bCs/>
      <w:i/>
      <w:iCs/>
      <w:color w:val="FF0000"/>
      <w:sz w:val="24"/>
      <w:szCs w:val="24"/>
      <w:lang w:eastAsia="en-US"/>
    </w:rPr>
  </w:style>
  <w:style w:type="paragraph" w:customStyle="1" w:styleId="Body">
    <w:name w:val="Body"/>
    <w:basedOn w:val="Normal"/>
    <w:rsid w:val="00307C3E"/>
    <w:pPr>
      <w:autoSpaceDE w:val="0"/>
      <w:autoSpaceDN w:val="0"/>
      <w:adjustRightInd w:val="0"/>
      <w:spacing w:after="120"/>
      <w:ind w:left="0"/>
      <w:jc w:val="left"/>
    </w:pPr>
    <w:rPr>
      <w:rFonts w:ascii="TimesNewRomanPS" w:hAnsi="TimesNewRomanPS" w:cs="Times New Roman"/>
      <w:sz w:val="20"/>
      <w:szCs w:val="24"/>
      <w:lang w:val="en-US"/>
    </w:rPr>
  </w:style>
  <w:style w:type="paragraph" w:customStyle="1" w:styleId="InsideTable">
    <w:name w:val="InsideTable"/>
    <w:basedOn w:val="Normal"/>
    <w:rsid w:val="00307C3E"/>
    <w:pPr>
      <w:spacing w:before="240" w:after="240"/>
      <w:ind w:left="0"/>
      <w:jc w:val="center"/>
    </w:pPr>
    <w:rPr>
      <w:rFonts w:cs="Times New Roman"/>
      <w:bCs/>
      <w:iCs/>
      <w:szCs w:val="24"/>
      <w:lang w:val="en-GB"/>
    </w:rPr>
  </w:style>
  <w:style w:type="paragraph" w:customStyle="1" w:styleId="Bullet1">
    <w:name w:val="Bullet 1"/>
    <w:basedOn w:val="BodyText"/>
    <w:link w:val="Bullet1Char"/>
    <w:rsid w:val="00307C3E"/>
    <w:pPr>
      <w:numPr>
        <w:numId w:val="2"/>
      </w:numPr>
    </w:pPr>
  </w:style>
  <w:style w:type="paragraph" w:styleId="BodyText">
    <w:name w:val="Body Text"/>
    <w:basedOn w:val="Normal"/>
    <w:semiHidden/>
    <w:rsid w:val="00307C3E"/>
    <w:pPr>
      <w:spacing w:after="120"/>
    </w:pPr>
  </w:style>
  <w:style w:type="paragraph" w:styleId="NormalWeb">
    <w:name w:val="Normal (Web)"/>
    <w:basedOn w:val="Normal"/>
    <w:uiPriority w:val="99"/>
    <w:semiHidden/>
    <w:rsid w:val="00307C3E"/>
    <w:pPr>
      <w:tabs>
        <w:tab w:val="left" w:pos="0"/>
      </w:tabs>
      <w:spacing w:before="100" w:beforeAutospacing="1" w:after="100" w:afterAutospacing="1"/>
      <w:ind w:left="0"/>
      <w:jc w:val="left"/>
    </w:pPr>
    <w:rPr>
      <w:rFonts w:ascii="Times New Roman" w:hAnsi="Times New Roman" w:cs="Times New Roman"/>
      <w:sz w:val="24"/>
      <w:szCs w:val="24"/>
      <w:lang w:val="en-AU"/>
    </w:rPr>
  </w:style>
  <w:style w:type="character" w:customStyle="1" w:styleId="BodyTextChar">
    <w:name w:val="Body Text Char"/>
    <w:basedOn w:val="DefaultParagraphFont"/>
    <w:rsid w:val="00307C3E"/>
    <w:rPr>
      <w:rFonts w:ascii="Arial" w:hAnsi="Arial" w:cs="Arial"/>
      <w:sz w:val="22"/>
      <w:lang w:val="en-HK" w:eastAsia="en-US"/>
    </w:rPr>
  </w:style>
  <w:style w:type="paragraph" w:customStyle="1" w:styleId="T2">
    <w:name w:val="T2"/>
    <w:basedOn w:val="Normal"/>
    <w:link w:val="T2Char1"/>
    <w:qFormat/>
    <w:rsid w:val="00307C3E"/>
    <w:pPr>
      <w:spacing w:after="240"/>
      <w:ind w:left="630"/>
    </w:pPr>
  </w:style>
  <w:style w:type="character" w:customStyle="1" w:styleId="T2Char">
    <w:name w:val="T2 Char"/>
    <w:basedOn w:val="DefaultParagraphFont"/>
    <w:rsid w:val="00307C3E"/>
    <w:rPr>
      <w:rFonts w:ascii="Arial" w:hAnsi="Arial" w:cs="Arial"/>
      <w:sz w:val="22"/>
      <w:lang w:val="en-HK" w:eastAsia="en-US"/>
    </w:rPr>
  </w:style>
  <w:style w:type="paragraph" w:customStyle="1" w:styleId="B2">
    <w:name w:val="B2"/>
    <w:basedOn w:val="Normal"/>
    <w:qFormat/>
    <w:rsid w:val="008508EC"/>
    <w:pPr>
      <w:widowControl w:val="0"/>
      <w:numPr>
        <w:numId w:val="11"/>
      </w:numPr>
      <w:spacing w:after="120"/>
    </w:pPr>
    <w:rPr>
      <w:lang w:eastAsia="zh-HK"/>
    </w:rPr>
  </w:style>
  <w:style w:type="character" w:customStyle="1" w:styleId="B2Char">
    <w:name w:val="B2 Char"/>
    <w:basedOn w:val="DefaultParagraphFont"/>
    <w:rsid w:val="00307C3E"/>
    <w:rPr>
      <w:rFonts w:ascii="Arial" w:hAnsi="Arial" w:cs="Arial"/>
      <w:sz w:val="22"/>
      <w:lang w:val="en-HK" w:eastAsia="zh-HK"/>
    </w:rPr>
  </w:style>
  <w:style w:type="paragraph" w:customStyle="1" w:styleId="Standard">
    <w:name w:val="Standard"/>
    <w:rsid w:val="00307C3E"/>
    <w:pPr>
      <w:ind w:left="851"/>
    </w:pPr>
    <w:rPr>
      <w:sz w:val="22"/>
      <w:lang w:val="en-GB" w:eastAsia="en-GB"/>
    </w:rPr>
  </w:style>
  <w:style w:type="character" w:customStyle="1" w:styleId="StandardChar">
    <w:name w:val="Standard Char"/>
    <w:rsid w:val="00307C3E"/>
    <w:rPr>
      <w:rFonts w:ascii="Times New Roman" w:hAnsi="Times New Roman" w:cs="Times New Roman"/>
      <w:sz w:val="22"/>
      <w:lang w:val="en-GB" w:eastAsia="en-GB"/>
    </w:rPr>
  </w:style>
  <w:style w:type="character" w:customStyle="1" w:styleId="Bullet01Char1">
    <w:name w:val="Bullet 01 Char1"/>
    <w:basedOn w:val="DefaultParagraphFont"/>
    <w:rsid w:val="00307C3E"/>
    <w:rPr>
      <w:rFonts w:ascii="Arial" w:hAnsi="Arial" w:cs="Arial"/>
      <w:sz w:val="22"/>
      <w:lang w:val="en-HK" w:eastAsia="en-US"/>
    </w:rPr>
  </w:style>
  <w:style w:type="paragraph" w:customStyle="1" w:styleId="T3">
    <w:name w:val="T3"/>
    <w:basedOn w:val="T2"/>
    <w:qFormat/>
    <w:rsid w:val="008508EC"/>
    <w:pPr>
      <w:ind w:left="720"/>
    </w:pPr>
    <w:rPr>
      <w:lang w:val="en-US" w:eastAsia="zh-TW"/>
    </w:rPr>
  </w:style>
  <w:style w:type="character" w:customStyle="1" w:styleId="T3Char">
    <w:name w:val="T3 Char"/>
    <w:basedOn w:val="T2Char"/>
    <w:rsid w:val="00307C3E"/>
    <w:rPr>
      <w:rFonts w:ascii="Arial" w:hAnsi="Arial" w:cs="Arial"/>
      <w:sz w:val="22"/>
      <w:lang w:val="en-HK" w:eastAsia="en-US"/>
    </w:rPr>
  </w:style>
  <w:style w:type="paragraph" w:customStyle="1" w:styleId="B3">
    <w:name w:val="B3"/>
    <w:basedOn w:val="B2"/>
    <w:qFormat/>
    <w:rsid w:val="008508EC"/>
    <w:pPr>
      <w:numPr>
        <w:numId w:val="12"/>
      </w:numPr>
    </w:pPr>
  </w:style>
  <w:style w:type="character" w:customStyle="1" w:styleId="B3Char">
    <w:name w:val="B3 Char"/>
    <w:basedOn w:val="B2Char"/>
    <w:rsid w:val="00307C3E"/>
    <w:rPr>
      <w:rFonts w:ascii="Arial" w:hAnsi="Arial" w:cs="Arial"/>
      <w:sz w:val="22"/>
      <w:lang w:val="en-HK" w:eastAsia="zh-HK"/>
    </w:rPr>
  </w:style>
  <w:style w:type="paragraph" w:customStyle="1" w:styleId="IAP-BodyText">
    <w:name w:val="IAP-Body Text"/>
    <w:basedOn w:val="Normal"/>
    <w:rsid w:val="00307C3E"/>
    <w:pPr>
      <w:ind w:left="0"/>
      <w:jc w:val="left"/>
    </w:pPr>
    <w:rPr>
      <w:rFonts w:eastAsia="Times New Roman" w:cs="Times New Roman"/>
      <w:sz w:val="24"/>
      <w:szCs w:val="24"/>
      <w:lang w:val="en-US"/>
    </w:rPr>
  </w:style>
  <w:style w:type="paragraph" w:customStyle="1" w:styleId="T1">
    <w:name w:val="T1"/>
    <w:basedOn w:val="T2"/>
    <w:rsid w:val="00307C3E"/>
    <w:pPr>
      <w:ind w:left="450"/>
    </w:pPr>
  </w:style>
  <w:style w:type="paragraph" w:customStyle="1" w:styleId="Bodytext1">
    <w:name w:val="Bodytext 1"/>
    <w:basedOn w:val="Normal"/>
    <w:rsid w:val="00307C3E"/>
    <w:pPr>
      <w:snapToGrid w:val="0"/>
      <w:spacing w:afterLines="50" w:line="360" w:lineRule="exact"/>
      <w:ind w:left="0"/>
    </w:pPr>
    <w:rPr>
      <w:rFonts w:eastAsia="Times New Roman"/>
      <w:szCs w:val="24"/>
      <w:lang w:val="en-US" w:eastAsia="zh-TW"/>
    </w:rPr>
  </w:style>
  <w:style w:type="character" w:customStyle="1" w:styleId="T1Char">
    <w:name w:val="T1 Char"/>
    <w:basedOn w:val="T2Char"/>
    <w:rsid w:val="00307C3E"/>
    <w:rPr>
      <w:rFonts w:ascii="Arial" w:hAnsi="Arial" w:cs="Arial"/>
      <w:sz w:val="22"/>
      <w:lang w:val="en-HK" w:eastAsia="en-US"/>
    </w:rPr>
  </w:style>
  <w:style w:type="paragraph" w:customStyle="1" w:styleId="BodyText-2">
    <w:name w:val="BodyText-2"/>
    <w:basedOn w:val="Normal"/>
    <w:rsid w:val="00307C3E"/>
    <w:pPr>
      <w:widowControl w:val="0"/>
      <w:spacing w:after="180" w:line="280" w:lineRule="exact"/>
      <w:ind w:left="1260"/>
    </w:pPr>
    <w:rPr>
      <w:rFonts w:cs="Times New Roman"/>
      <w:kern w:val="2"/>
      <w:sz w:val="24"/>
      <w:szCs w:val="24"/>
      <w:lang w:val="en-US"/>
    </w:rPr>
  </w:style>
  <w:style w:type="character" w:customStyle="1" w:styleId="BodyText-20">
    <w:name w:val="BodyText-2 字元"/>
    <w:rsid w:val="00307C3E"/>
    <w:rPr>
      <w:rFonts w:ascii="Arial" w:hAnsi="Arial" w:cs="Arial"/>
      <w:kern w:val="2"/>
      <w:sz w:val="24"/>
    </w:rPr>
  </w:style>
  <w:style w:type="paragraph" w:styleId="Caption">
    <w:name w:val="caption"/>
    <w:basedOn w:val="Normal"/>
    <w:next w:val="Normal"/>
    <w:qFormat/>
    <w:rsid w:val="008508EC"/>
    <w:rPr>
      <w:b/>
      <w:bCs/>
      <w:color w:val="4F81BD"/>
      <w:sz w:val="18"/>
      <w:szCs w:val="18"/>
    </w:rPr>
  </w:style>
  <w:style w:type="paragraph" w:customStyle="1" w:styleId="Pa9">
    <w:name w:val="Pa9"/>
    <w:basedOn w:val="Normal"/>
    <w:next w:val="Normal"/>
    <w:rsid w:val="00307C3E"/>
    <w:pPr>
      <w:widowControl w:val="0"/>
      <w:autoSpaceDE w:val="0"/>
      <w:autoSpaceDN w:val="0"/>
      <w:adjustRightInd w:val="0"/>
      <w:spacing w:after="0" w:line="221" w:lineRule="atLeast"/>
      <w:ind w:left="0"/>
      <w:jc w:val="left"/>
    </w:pPr>
    <w:rPr>
      <w:rFonts w:ascii="Garamond" w:hAnsi="Garamond" w:cs="Times New Roman"/>
      <w:sz w:val="24"/>
      <w:szCs w:val="24"/>
      <w:lang w:val="en-US" w:eastAsia="zh-TW"/>
    </w:rPr>
  </w:style>
  <w:style w:type="paragraph" w:customStyle="1" w:styleId="Pa10">
    <w:name w:val="Pa10"/>
    <w:basedOn w:val="Normal"/>
    <w:next w:val="Normal"/>
    <w:rsid w:val="00307C3E"/>
    <w:pPr>
      <w:widowControl w:val="0"/>
      <w:autoSpaceDE w:val="0"/>
      <w:autoSpaceDN w:val="0"/>
      <w:adjustRightInd w:val="0"/>
      <w:spacing w:after="0" w:line="221" w:lineRule="atLeast"/>
      <w:ind w:left="0"/>
      <w:jc w:val="left"/>
    </w:pPr>
    <w:rPr>
      <w:rFonts w:ascii="Garamond" w:hAnsi="Garamond" w:cs="Times New Roman"/>
      <w:sz w:val="24"/>
      <w:szCs w:val="24"/>
      <w:lang w:val="en-US" w:eastAsia="zh-TW"/>
    </w:rPr>
  </w:style>
  <w:style w:type="paragraph" w:customStyle="1" w:styleId="Bullet-2">
    <w:name w:val="Bullet-2"/>
    <w:basedOn w:val="Normal"/>
    <w:rsid w:val="00307C3E"/>
    <w:pPr>
      <w:widowControl w:val="0"/>
      <w:numPr>
        <w:numId w:val="3"/>
      </w:numPr>
      <w:spacing w:before="40" w:after="120" w:line="260" w:lineRule="exact"/>
    </w:pPr>
    <w:rPr>
      <w:kern w:val="2"/>
      <w:sz w:val="24"/>
      <w:szCs w:val="24"/>
      <w:lang w:val="en-US" w:eastAsia="zh-TW"/>
    </w:rPr>
  </w:style>
  <w:style w:type="character" w:customStyle="1" w:styleId="Bullet-20">
    <w:name w:val="Bullet-2 字元"/>
    <w:basedOn w:val="BodyText-20"/>
    <w:rsid w:val="00307C3E"/>
    <w:rPr>
      <w:rFonts w:ascii="Arial" w:hAnsi="Arial" w:cs="Arial"/>
      <w:kern w:val="2"/>
      <w:sz w:val="24"/>
      <w:szCs w:val="24"/>
    </w:rPr>
  </w:style>
  <w:style w:type="paragraph" w:customStyle="1" w:styleId="Title1">
    <w:name w:val="Title 1"/>
    <w:basedOn w:val="Normal"/>
    <w:rsid w:val="00213331"/>
    <w:pPr>
      <w:spacing w:before="120" w:after="120"/>
    </w:pPr>
  </w:style>
  <w:style w:type="paragraph" w:customStyle="1" w:styleId="H1">
    <w:name w:val="H 1"/>
    <w:basedOn w:val="Heading1"/>
    <w:link w:val="H1Char"/>
    <w:rsid w:val="00213331"/>
    <w:pPr>
      <w:ind w:left="540"/>
    </w:pPr>
  </w:style>
  <w:style w:type="paragraph" w:styleId="ListBullet">
    <w:name w:val="List Bullet"/>
    <w:basedOn w:val="List"/>
    <w:semiHidden/>
    <w:rsid w:val="00CD5685"/>
    <w:pPr>
      <w:tabs>
        <w:tab w:val="left" w:pos="432"/>
      </w:tabs>
      <w:overflowPunct w:val="0"/>
      <w:autoSpaceDE w:val="0"/>
      <w:autoSpaceDN w:val="0"/>
      <w:adjustRightInd w:val="0"/>
      <w:spacing w:after="220" w:line="220" w:lineRule="atLeast"/>
      <w:ind w:left="432" w:right="720" w:hanging="432"/>
      <w:contextualSpacing w:val="0"/>
      <w:jc w:val="left"/>
      <w:textAlignment w:val="baseline"/>
    </w:pPr>
    <w:rPr>
      <w:rFonts w:ascii="Times New Roman" w:hAnsi="Times New Roman" w:cs="Times New Roman"/>
      <w:lang w:val="en-GB" w:eastAsia="zh-TW"/>
    </w:rPr>
  </w:style>
  <w:style w:type="paragraph" w:customStyle="1" w:styleId="BodyText-3">
    <w:name w:val="BodyText-3"/>
    <w:basedOn w:val="Normal"/>
    <w:rsid w:val="00307C3E"/>
    <w:pPr>
      <w:widowControl w:val="0"/>
      <w:spacing w:after="180" w:line="280" w:lineRule="exact"/>
      <w:ind w:left="1979"/>
    </w:pPr>
    <w:rPr>
      <w:rFonts w:cs="Times New Roman"/>
      <w:kern w:val="2"/>
      <w:sz w:val="24"/>
      <w:szCs w:val="24"/>
      <w:lang w:val="en-US"/>
    </w:rPr>
  </w:style>
  <w:style w:type="character" w:customStyle="1" w:styleId="Title-3">
    <w:name w:val="Title-3 字元"/>
    <w:rsid w:val="00307C3E"/>
    <w:rPr>
      <w:rFonts w:ascii="Arial" w:hAnsi="Arial" w:cs="Arial"/>
      <w:b/>
      <w:kern w:val="2"/>
      <w:sz w:val="24"/>
      <w:lang w:val="en-HK" w:eastAsia="en-US"/>
    </w:rPr>
  </w:style>
  <w:style w:type="character" w:customStyle="1" w:styleId="BodyText-30">
    <w:name w:val="BodyText-3 字元"/>
    <w:rsid w:val="00307C3E"/>
    <w:rPr>
      <w:rFonts w:ascii="Arial" w:hAnsi="Arial" w:cs="Arial"/>
      <w:kern w:val="2"/>
      <w:sz w:val="24"/>
    </w:rPr>
  </w:style>
  <w:style w:type="paragraph" w:customStyle="1" w:styleId="Title2">
    <w:name w:val="Title 2"/>
    <w:basedOn w:val="Normal"/>
    <w:rsid w:val="00307C3E"/>
    <w:pPr>
      <w:widowControl w:val="0"/>
      <w:numPr>
        <w:ilvl w:val="1"/>
        <w:numId w:val="4"/>
      </w:numPr>
      <w:snapToGrid w:val="0"/>
      <w:spacing w:beforeLines="100" w:afterLines="100"/>
      <w:jc w:val="left"/>
      <w:outlineLvl w:val="1"/>
    </w:pPr>
    <w:rPr>
      <w:rFonts w:eastAsia="Times New Roman" w:cs="Times New Roman"/>
      <w:b/>
      <w:kern w:val="2"/>
      <w:sz w:val="28"/>
      <w:szCs w:val="28"/>
    </w:rPr>
  </w:style>
  <w:style w:type="paragraph" w:customStyle="1" w:styleId="Title3">
    <w:name w:val="Title 3"/>
    <w:basedOn w:val="Normal"/>
    <w:rsid w:val="00307C3E"/>
    <w:pPr>
      <w:widowControl w:val="0"/>
      <w:numPr>
        <w:ilvl w:val="2"/>
        <w:numId w:val="5"/>
      </w:numPr>
      <w:snapToGrid w:val="0"/>
      <w:spacing w:beforeLines="150" w:afterLines="50"/>
      <w:jc w:val="left"/>
      <w:outlineLvl w:val="2"/>
    </w:pPr>
    <w:rPr>
      <w:rFonts w:eastAsia="Times New Roman"/>
      <w:b/>
      <w:kern w:val="2"/>
      <w:sz w:val="24"/>
      <w:szCs w:val="24"/>
      <w:lang w:val="en-US" w:eastAsia="zh-TW"/>
    </w:rPr>
  </w:style>
  <w:style w:type="paragraph" w:customStyle="1" w:styleId="Title4">
    <w:name w:val="Title 4"/>
    <w:basedOn w:val="Normal"/>
    <w:rsid w:val="00307C3E"/>
    <w:pPr>
      <w:widowControl w:val="0"/>
      <w:numPr>
        <w:ilvl w:val="3"/>
        <w:numId w:val="5"/>
      </w:numPr>
      <w:tabs>
        <w:tab w:val="num" w:pos="900"/>
      </w:tabs>
      <w:snapToGrid w:val="0"/>
      <w:spacing w:beforeLines="150" w:afterLines="50"/>
      <w:ind w:left="902" w:hanging="902"/>
      <w:jc w:val="left"/>
      <w:outlineLvl w:val="3"/>
    </w:pPr>
    <w:rPr>
      <w:rFonts w:eastAsia="Times New Roman"/>
      <w:kern w:val="2"/>
      <w:sz w:val="24"/>
      <w:szCs w:val="24"/>
      <w:lang w:val="en-US" w:eastAsia="zh-TW"/>
    </w:rPr>
  </w:style>
  <w:style w:type="paragraph" w:customStyle="1" w:styleId="Title5">
    <w:name w:val="Title 5"/>
    <w:basedOn w:val="Normal"/>
    <w:rsid w:val="00307C3E"/>
    <w:pPr>
      <w:widowControl w:val="0"/>
      <w:numPr>
        <w:ilvl w:val="4"/>
        <w:numId w:val="5"/>
      </w:numPr>
      <w:spacing w:afterLines="50"/>
      <w:jc w:val="left"/>
      <w:outlineLvl w:val="4"/>
    </w:pPr>
    <w:rPr>
      <w:rFonts w:eastAsia="Times New Roman"/>
      <w:bCs/>
      <w:kern w:val="2"/>
      <w:sz w:val="24"/>
      <w:szCs w:val="24"/>
      <w:lang w:val="en-US" w:eastAsia="zh-TW"/>
    </w:rPr>
  </w:style>
  <w:style w:type="paragraph" w:customStyle="1" w:styleId="Default">
    <w:name w:val="Default"/>
    <w:rsid w:val="00307C3E"/>
    <w:pPr>
      <w:autoSpaceDE w:val="0"/>
      <w:autoSpaceDN w:val="0"/>
      <w:adjustRightInd w:val="0"/>
    </w:pPr>
    <w:rPr>
      <w:rFonts w:ascii="Arial" w:hAnsi="Arial" w:cs="Arial"/>
      <w:color w:val="000000"/>
      <w:sz w:val="24"/>
      <w:szCs w:val="24"/>
    </w:rPr>
  </w:style>
  <w:style w:type="paragraph" w:customStyle="1" w:styleId="B4">
    <w:name w:val="B4"/>
    <w:basedOn w:val="B3"/>
    <w:rsid w:val="00307C3E"/>
  </w:style>
  <w:style w:type="paragraph" w:customStyle="1" w:styleId="T4">
    <w:name w:val="T4"/>
    <w:basedOn w:val="T3"/>
    <w:rsid w:val="00307C3E"/>
    <w:pPr>
      <w:ind w:left="1440"/>
    </w:pPr>
    <w:rPr>
      <w:kern w:val="2"/>
    </w:rPr>
  </w:style>
  <w:style w:type="character" w:customStyle="1" w:styleId="B4Char">
    <w:name w:val="B4 Char"/>
    <w:basedOn w:val="B3Char"/>
    <w:rsid w:val="00307C3E"/>
    <w:rPr>
      <w:rFonts w:ascii="Arial" w:hAnsi="Arial" w:cs="Arial"/>
      <w:sz w:val="22"/>
      <w:lang w:val="en-HK" w:eastAsia="zh-HK"/>
    </w:rPr>
  </w:style>
  <w:style w:type="paragraph" w:customStyle="1" w:styleId="Number1">
    <w:name w:val="Number1"/>
    <w:basedOn w:val="Normal"/>
    <w:rsid w:val="00307C3E"/>
    <w:pPr>
      <w:numPr>
        <w:numId w:val="7"/>
      </w:numPr>
      <w:snapToGrid w:val="0"/>
      <w:spacing w:afterLines="50" w:line="320" w:lineRule="exact"/>
      <w:jc w:val="left"/>
    </w:pPr>
    <w:rPr>
      <w:rFonts w:eastAsia="Times New Roman"/>
      <w:sz w:val="24"/>
      <w:szCs w:val="24"/>
      <w:lang w:val="en-US"/>
    </w:rPr>
  </w:style>
  <w:style w:type="character" w:customStyle="1" w:styleId="T4Char">
    <w:name w:val="T4 Char"/>
    <w:basedOn w:val="T3Char"/>
    <w:rsid w:val="00307C3E"/>
    <w:rPr>
      <w:rFonts w:ascii="Arial" w:hAnsi="Arial" w:cs="Arial"/>
      <w:kern w:val="2"/>
      <w:sz w:val="22"/>
      <w:lang w:val="en-HK" w:eastAsia="en-US"/>
    </w:rPr>
  </w:style>
  <w:style w:type="paragraph" w:customStyle="1" w:styleId="BulletList1">
    <w:name w:val="Bullet List 1"/>
    <w:basedOn w:val="Normal"/>
    <w:rsid w:val="00307C3E"/>
    <w:pPr>
      <w:numPr>
        <w:numId w:val="6"/>
      </w:numPr>
      <w:tabs>
        <w:tab w:val="clear" w:pos="360"/>
      </w:tabs>
      <w:spacing w:after="0"/>
      <w:ind w:left="936" w:hanging="216"/>
      <w:jc w:val="left"/>
    </w:pPr>
    <w:rPr>
      <w:rFonts w:ascii="Times New Roman" w:hAnsi="Times New Roman" w:cs="Times New Roman"/>
      <w:sz w:val="24"/>
      <w:lang w:val="en-US"/>
    </w:rPr>
  </w:style>
  <w:style w:type="paragraph" w:customStyle="1" w:styleId="Table1">
    <w:name w:val="Table1"/>
    <w:basedOn w:val="T1"/>
    <w:rsid w:val="00307C3E"/>
    <w:pPr>
      <w:tabs>
        <w:tab w:val="left" w:pos="450"/>
      </w:tabs>
      <w:ind w:left="0"/>
    </w:pPr>
  </w:style>
  <w:style w:type="paragraph" w:customStyle="1" w:styleId="Table2">
    <w:name w:val="Table2"/>
    <w:basedOn w:val="T1"/>
    <w:rsid w:val="00307C3E"/>
    <w:pPr>
      <w:tabs>
        <w:tab w:val="left" w:pos="900"/>
      </w:tabs>
    </w:pPr>
  </w:style>
  <w:style w:type="character" w:customStyle="1" w:styleId="Table1Char">
    <w:name w:val="Table1 Char"/>
    <w:basedOn w:val="T1Char"/>
    <w:rsid w:val="00307C3E"/>
    <w:rPr>
      <w:rFonts w:ascii="Arial" w:hAnsi="Arial" w:cs="Arial"/>
      <w:sz w:val="22"/>
      <w:lang w:val="en-HK" w:eastAsia="en-US"/>
    </w:rPr>
  </w:style>
  <w:style w:type="paragraph" w:customStyle="1" w:styleId="Table3">
    <w:name w:val="Table3"/>
    <w:basedOn w:val="T1"/>
    <w:rsid w:val="00307C3E"/>
    <w:pPr>
      <w:tabs>
        <w:tab w:val="left" w:pos="1620"/>
      </w:tabs>
      <w:ind w:left="900"/>
    </w:pPr>
  </w:style>
  <w:style w:type="character" w:customStyle="1" w:styleId="Table2Char">
    <w:name w:val="Table2 Char"/>
    <w:basedOn w:val="T1Char"/>
    <w:rsid w:val="00307C3E"/>
    <w:rPr>
      <w:rFonts w:ascii="Arial" w:hAnsi="Arial" w:cs="Arial"/>
      <w:sz w:val="22"/>
      <w:lang w:val="en-HK" w:eastAsia="en-US"/>
    </w:rPr>
  </w:style>
  <w:style w:type="paragraph" w:styleId="FootnoteText">
    <w:name w:val="footnote text"/>
    <w:basedOn w:val="Normal"/>
    <w:semiHidden/>
    <w:rsid w:val="00307C3E"/>
    <w:pPr>
      <w:spacing w:after="0"/>
      <w:ind w:left="0"/>
      <w:jc w:val="left"/>
    </w:pPr>
    <w:rPr>
      <w:rFonts w:ascii="Times New Roman" w:hAnsi="Times New Roman" w:cs="Times New Roman"/>
      <w:sz w:val="20"/>
      <w:lang w:val="en-US" w:eastAsia="zh-TW"/>
    </w:rPr>
  </w:style>
  <w:style w:type="character" w:customStyle="1" w:styleId="Table3Char">
    <w:name w:val="Table3 Char"/>
    <w:basedOn w:val="T1Char"/>
    <w:rsid w:val="00307C3E"/>
    <w:rPr>
      <w:rFonts w:ascii="Arial" w:hAnsi="Arial" w:cs="Arial"/>
      <w:sz w:val="22"/>
      <w:lang w:val="en-HK" w:eastAsia="en-US"/>
    </w:rPr>
  </w:style>
  <w:style w:type="character" w:customStyle="1" w:styleId="FootnoteTextChar">
    <w:name w:val="Footnote Text Char"/>
    <w:basedOn w:val="DefaultParagraphFont"/>
    <w:rsid w:val="00307C3E"/>
    <w:rPr>
      <w:rFonts w:ascii="Times New Roman" w:eastAsia="PMingLiU" w:hAnsi="Times New Roman" w:cs="Times New Roman"/>
    </w:rPr>
  </w:style>
  <w:style w:type="character" w:styleId="FootnoteReference">
    <w:name w:val="footnote reference"/>
    <w:basedOn w:val="DefaultParagraphFont"/>
    <w:semiHidden/>
    <w:rsid w:val="00307C3E"/>
    <w:rPr>
      <w:rFonts w:ascii="Times New Roman" w:hAnsi="Times New Roman" w:cs="Times New Roman"/>
      <w:vertAlign w:val="superscript"/>
    </w:rPr>
  </w:style>
  <w:style w:type="paragraph" w:styleId="BodyTextIndent3">
    <w:name w:val="Body Text Indent 3"/>
    <w:basedOn w:val="Normal"/>
    <w:semiHidden/>
    <w:rsid w:val="00307C3E"/>
    <w:pPr>
      <w:spacing w:after="120"/>
      <w:ind w:left="360"/>
    </w:pPr>
    <w:rPr>
      <w:sz w:val="16"/>
      <w:szCs w:val="16"/>
    </w:rPr>
  </w:style>
  <w:style w:type="character" w:customStyle="1" w:styleId="BodyTextIndent3Char">
    <w:name w:val="Body Text Indent 3 Char"/>
    <w:basedOn w:val="DefaultParagraphFont"/>
    <w:rsid w:val="00307C3E"/>
    <w:rPr>
      <w:rFonts w:ascii="Arial" w:hAnsi="Arial" w:cs="Arial"/>
      <w:sz w:val="16"/>
      <w:szCs w:val="16"/>
      <w:lang w:val="en-HK" w:eastAsia="en-US"/>
    </w:rPr>
  </w:style>
  <w:style w:type="paragraph" w:customStyle="1" w:styleId="body0">
    <w:name w:val="body"/>
    <w:basedOn w:val="Heading4"/>
    <w:rsid w:val="00307C3E"/>
    <w:pPr>
      <w:tabs>
        <w:tab w:val="left" w:pos="2430"/>
        <w:tab w:val="decimal" w:pos="6390"/>
      </w:tabs>
      <w:spacing w:before="140" w:line="220" w:lineRule="atLeast"/>
      <w:jc w:val="left"/>
    </w:pPr>
    <w:rPr>
      <w:rFonts w:ascii="Times New Roman" w:hAnsi="Times New Roman"/>
      <w:bCs w:val="0"/>
      <w:i w:val="0"/>
      <w:iCs w:val="0"/>
      <w:color w:val="auto"/>
      <w:spacing w:val="-4"/>
      <w:kern w:val="28"/>
      <w:lang w:val="en-US"/>
    </w:rPr>
  </w:style>
  <w:style w:type="paragraph" w:styleId="BodyText3">
    <w:name w:val="Body Text 3"/>
    <w:basedOn w:val="Normal"/>
    <w:semiHidden/>
    <w:rsid w:val="00307C3E"/>
    <w:pPr>
      <w:spacing w:after="120"/>
      <w:ind w:left="0"/>
      <w:jc w:val="left"/>
    </w:pPr>
    <w:rPr>
      <w:rFonts w:ascii="Times New Roman" w:eastAsia="Times New Roman" w:hAnsi="Times New Roman" w:cs="Times New Roman"/>
      <w:sz w:val="16"/>
      <w:szCs w:val="16"/>
      <w:lang w:val="en-US"/>
    </w:rPr>
  </w:style>
  <w:style w:type="character" w:customStyle="1" w:styleId="BodyText3Char">
    <w:name w:val="Body Text 3 Char"/>
    <w:basedOn w:val="DefaultParagraphFont"/>
    <w:rsid w:val="00307C3E"/>
    <w:rPr>
      <w:rFonts w:ascii="Times New Roman" w:hAnsi="Times New Roman" w:cs="Times New Roman"/>
      <w:sz w:val="16"/>
      <w:szCs w:val="16"/>
      <w:lang w:eastAsia="en-US"/>
    </w:rPr>
  </w:style>
  <w:style w:type="paragraph" w:customStyle="1" w:styleId="text2">
    <w:name w:val="text2"/>
    <w:basedOn w:val="BodyText"/>
    <w:rsid w:val="00307C3E"/>
    <w:pPr>
      <w:autoSpaceDE w:val="0"/>
      <w:autoSpaceDN w:val="0"/>
      <w:adjustRightInd w:val="0"/>
      <w:spacing w:beforeLines="50"/>
      <w:ind w:left="1321"/>
    </w:pPr>
    <w:rPr>
      <w:rFonts w:ascii="Calibri" w:hAnsi="Calibri" w:cs="Times New Roman"/>
      <w:color w:val="000000"/>
      <w:szCs w:val="16"/>
      <w:lang w:val="en-US" w:eastAsia="zh-TW"/>
    </w:rPr>
  </w:style>
  <w:style w:type="character" w:customStyle="1" w:styleId="text2Char">
    <w:name w:val="text2 Char"/>
    <w:basedOn w:val="DefaultParagraphFont"/>
    <w:rsid w:val="00307C3E"/>
    <w:rPr>
      <w:rFonts w:ascii="Calibri" w:hAnsi="Calibri" w:cs="Calibri"/>
      <w:color w:val="000000"/>
      <w:sz w:val="16"/>
      <w:szCs w:val="16"/>
    </w:rPr>
  </w:style>
  <w:style w:type="paragraph" w:styleId="Date">
    <w:name w:val="Date"/>
    <w:basedOn w:val="Normal"/>
    <w:semiHidden/>
    <w:rsid w:val="00307C3E"/>
    <w:pPr>
      <w:tabs>
        <w:tab w:val="left" w:pos="0"/>
      </w:tabs>
      <w:spacing w:after="0"/>
      <w:ind w:left="0"/>
    </w:pPr>
    <w:rPr>
      <w:rFonts w:ascii="Times New Roman" w:hAnsi="Times New Roman" w:cs="Times New Roman"/>
      <w:lang w:val="en-GB"/>
    </w:rPr>
  </w:style>
  <w:style w:type="character" w:customStyle="1" w:styleId="DateChar">
    <w:name w:val="Date Char"/>
    <w:basedOn w:val="DefaultParagraphFont"/>
    <w:rsid w:val="00307C3E"/>
    <w:rPr>
      <w:rFonts w:ascii="Times New Roman" w:hAnsi="Times New Roman" w:cs="Times New Roman"/>
      <w:sz w:val="22"/>
      <w:lang w:val="en-GB" w:eastAsia="en-US"/>
    </w:rPr>
  </w:style>
  <w:style w:type="paragraph" w:customStyle="1" w:styleId="Bullet02">
    <w:name w:val="Bullet 02"/>
    <w:basedOn w:val="Bullet01"/>
    <w:rsid w:val="00307C3E"/>
    <w:pPr>
      <w:numPr>
        <w:ilvl w:val="0"/>
        <w:numId w:val="0"/>
      </w:numPr>
      <w:tabs>
        <w:tab w:val="num" w:pos="360"/>
        <w:tab w:val="num" w:pos="2160"/>
        <w:tab w:val="left" w:pos="2520"/>
      </w:tabs>
      <w:ind w:left="2160" w:hanging="360"/>
    </w:pPr>
  </w:style>
  <w:style w:type="paragraph" w:styleId="Title">
    <w:name w:val="Title"/>
    <w:basedOn w:val="Normal"/>
    <w:qFormat/>
    <w:rsid w:val="008508EC"/>
    <w:pPr>
      <w:spacing w:before="240" w:after="60"/>
      <w:ind w:left="0"/>
      <w:jc w:val="center"/>
      <w:outlineLvl w:val="0"/>
    </w:pPr>
    <w:rPr>
      <w:rFonts w:cstheme="majorBidi"/>
      <w:b/>
      <w:bCs/>
      <w:kern w:val="28"/>
      <w:sz w:val="40"/>
      <w:szCs w:val="40"/>
      <w:lang w:val="en-US"/>
    </w:rPr>
  </w:style>
  <w:style w:type="character" w:customStyle="1" w:styleId="TitleChar">
    <w:name w:val="Title Char"/>
    <w:basedOn w:val="DefaultParagraphFont"/>
    <w:rsid w:val="00307C3E"/>
    <w:rPr>
      <w:rFonts w:ascii="Arial" w:hAnsi="Arial" w:cs="Arial"/>
      <w:b/>
      <w:bCs/>
      <w:kern w:val="28"/>
      <w:sz w:val="40"/>
      <w:szCs w:val="40"/>
      <w:lang w:eastAsia="en-US"/>
    </w:rPr>
  </w:style>
  <w:style w:type="character" w:styleId="FollowedHyperlink">
    <w:name w:val="FollowedHyperlink"/>
    <w:basedOn w:val="DefaultParagraphFont"/>
    <w:uiPriority w:val="99"/>
    <w:semiHidden/>
    <w:unhideWhenUsed/>
    <w:rsid w:val="002047CC"/>
    <w:rPr>
      <w:color w:val="800080" w:themeColor="followedHyperlink"/>
      <w:u w:val="single"/>
    </w:rPr>
  </w:style>
  <w:style w:type="character" w:styleId="CommentReference">
    <w:name w:val="annotation reference"/>
    <w:basedOn w:val="DefaultParagraphFont"/>
    <w:uiPriority w:val="99"/>
    <w:semiHidden/>
    <w:unhideWhenUsed/>
    <w:rsid w:val="00DB701F"/>
    <w:rPr>
      <w:sz w:val="16"/>
      <w:szCs w:val="16"/>
    </w:rPr>
  </w:style>
  <w:style w:type="paragraph" w:styleId="CommentText">
    <w:name w:val="annotation text"/>
    <w:basedOn w:val="Normal"/>
    <w:link w:val="CommentTextChar"/>
    <w:uiPriority w:val="99"/>
    <w:semiHidden/>
    <w:unhideWhenUsed/>
    <w:rsid w:val="00DB701F"/>
    <w:rPr>
      <w:sz w:val="20"/>
    </w:rPr>
  </w:style>
  <w:style w:type="character" w:customStyle="1" w:styleId="CommentTextChar">
    <w:name w:val="Comment Text Char"/>
    <w:basedOn w:val="DefaultParagraphFont"/>
    <w:link w:val="CommentText"/>
    <w:uiPriority w:val="99"/>
    <w:semiHidden/>
    <w:rsid w:val="00DB701F"/>
    <w:rPr>
      <w:rFonts w:ascii="Arial" w:hAnsi="Arial" w:cs="Arial"/>
      <w:lang w:val="en-HK" w:eastAsia="en-US"/>
    </w:rPr>
  </w:style>
  <w:style w:type="paragraph" w:styleId="CommentSubject">
    <w:name w:val="annotation subject"/>
    <w:basedOn w:val="CommentText"/>
    <w:next w:val="CommentText"/>
    <w:link w:val="CommentSubjectChar"/>
    <w:uiPriority w:val="99"/>
    <w:semiHidden/>
    <w:unhideWhenUsed/>
    <w:rsid w:val="00DB701F"/>
    <w:rPr>
      <w:b/>
      <w:bCs/>
    </w:rPr>
  </w:style>
  <w:style w:type="character" w:customStyle="1" w:styleId="CommentSubjectChar">
    <w:name w:val="Comment Subject Char"/>
    <w:basedOn w:val="CommentTextChar"/>
    <w:link w:val="CommentSubject"/>
    <w:uiPriority w:val="99"/>
    <w:semiHidden/>
    <w:rsid w:val="00DB701F"/>
    <w:rPr>
      <w:rFonts w:ascii="Arial" w:hAnsi="Arial" w:cs="Arial"/>
      <w:b/>
      <w:bCs/>
      <w:lang w:val="en-HK" w:eastAsia="en-US"/>
    </w:rPr>
  </w:style>
  <w:style w:type="paragraph" w:customStyle="1" w:styleId="Technical4">
    <w:name w:val="Technical 4"/>
    <w:rsid w:val="007B36AB"/>
    <w:pPr>
      <w:tabs>
        <w:tab w:val="left" w:pos="-720"/>
      </w:tabs>
      <w:suppressAutoHyphens/>
      <w:overflowPunct w:val="0"/>
      <w:autoSpaceDE w:val="0"/>
      <w:autoSpaceDN w:val="0"/>
      <w:adjustRightInd w:val="0"/>
      <w:textAlignment w:val="baseline"/>
    </w:pPr>
    <w:rPr>
      <w:rFonts w:ascii="Courier" w:eastAsia="Times New Roman" w:hAnsi="Courier"/>
      <w:b/>
      <w:sz w:val="24"/>
      <w:lang w:eastAsia="en-US"/>
    </w:rPr>
  </w:style>
  <w:style w:type="character" w:customStyle="1" w:styleId="ListParagraphChar">
    <w:name w:val="List Paragraph Char"/>
    <w:aliases w:val="Use Case List Paragraph Char"/>
    <w:basedOn w:val="DefaultParagraphFont"/>
    <w:link w:val="ListParagraph"/>
    <w:uiPriority w:val="34"/>
    <w:locked/>
    <w:rsid w:val="008508EC"/>
    <w:rPr>
      <w:rFonts w:ascii="Arial" w:hAnsi="Arial" w:cs="Arial"/>
      <w:sz w:val="22"/>
      <w:lang w:val="en-HK" w:eastAsia="en-US"/>
    </w:rPr>
  </w:style>
  <w:style w:type="paragraph" w:customStyle="1" w:styleId="ProposalSubtitle">
    <w:name w:val="Proposal Subtitle"/>
    <w:basedOn w:val="T2"/>
    <w:link w:val="ProposalSubtitleChar"/>
    <w:qFormat/>
    <w:rsid w:val="008508EC"/>
    <w:pPr>
      <w:ind w:left="450"/>
    </w:pPr>
    <w:rPr>
      <w:b/>
      <w:color w:val="4F81BD" w:themeColor="accent1"/>
      <w:sz w:val="24"/>
      <w:szCs w:val="24"/>
    </w:rPr>
  </w:style>
  <w:style w:type="character" w:customStyle="1" w:styleId="T2Char1">
    <w:name w:val="T2 Char1"/>
    <w:basedOn w:val="DefaultParagraphFont"/>
    <w:link w:val="T2"/>
    <w:uiPriority w:val="99"/>
    <w:rsid w:val="00731FA9"/>
    <w:rPr>
      <w:rFonts w:ascii="Arial" w:hAnsi="Arial" w:cs="Arial"/>
      <w:sz w:val="22"/>
      <w:lang w:val="en-HK" w:eastAsia="en-US"/>
    </w:rPr>
  </w:style>
  <w:style w:type="character" w:customStyle="1" w:styleId="ProposalSubtitleChar">
    <w:name w:val="Proposal Subtitle Char"/>
    <w:basedOn w:val="T2Char1"/>
    <w:link w:val="ProposalSubtitle"/>
    <w:rsid w:val="008508EC"/>
    <w:rPr>
      <w:rFonts w:ascii="Arial" w:hAnsi="Arial" w:cs="Arial"/>
      <w:b/>
      <w:color w:val="4F81BD" w:themeColor="accent1"/>
      <w:sz w:val="24"/>
      <w:szCs w:val="24"/>
      <w:lang w:val="en-HK" w:eastAsia="en-US"/>
    </w:rPr>
  </w:style>
  <w:style w:type="table" w:styleId="TableGrid">
    <w:name w:val="Table Grid"/>
    <w:basedOn w:val="TableNormal"/>
    <w:uiPriority w:val="59"/>
    <w:rsid w:val="008222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6F341D"/>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Shading-Accent2">
    <w:name w:val="Light Shading Accent 2"/>
    <w:basedOn w:val="TableNormal"/>
    <w:uiPriority w:val="60"/>
    <w:rsid w:val="00EC21B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2">
    <w:name w:val="Light List Accent 2"/>
    <w:basedOn w:val="TableNormal"/>
    <w:uiPriority w:val="61"/>
    <w:rsid w:val="009D61C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MediumShading1-Accent11">
    <w:name w:val="Medium Shading 1 - Accent 11"/>
    <w:basedOn w:val="TableNormal"/>
    <w:uiPriority w:val="63"/>
    <w:rsid w:val="005B11F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5B11F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3">
    <w:name w:val="Light List Accent 3"/>
    <w:basedOn w:val="TableNormal"/>
    <w:uiPriority w:val="61"/>
    <w:rsid w:val="005B11F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4">
    <w:name w:val="Medium Shading 1 Accent 4"/>
    <w:basedOn w:val="TableNormal"/>
    <w:uiPriority w:val="63"/>
    <w:rsid w:val="005B11F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5B11F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Shading-Accent11">
    <w:name w:val="Light Shading - Accent 11"/>
    <w:basedOn w:val="TableNormal"/>
    <w:uiPriority w:val="60"/>
    <w:rsid w:val="0077188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F23A8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googqs-tidbit-1">
    <w:name w:val="goog_qs-tidbit-1"/>
    <w:basedOn w:val="DefaultParagraphFont"/>
    <w:rsid w:val="009C61B7"/>
  </w:style>
  <w:style w:type="character" w:customStyle="1" w:styleId="Heading1Char1">
    <w:name w:val="Heading 1 Char1"/>
    <w:basedOn w:val="DefaultParagraphFont"/>
    <w:rsid w:val="00934E12"/>
    <w:rPr>
      <w:rFonts w:asciiTheme="majorHAnsi" w:eastAsiaTheme="majorEastAsia" w:hAnsiTheme="majorHAnsi" w:cstheme="majorBidi"/>
      <w:b/>
      <w:bCs/>
      <w:color w:val="365F91" w:themeColor="accent1" w:themeShade="BF"/>
      <w:sz w:val="28"/>
      <w:szCs w:val="28"/>
      <w:lang w:val="en-HK" w:eastAsia="en-US"/>
    </w:rPr>
  </w:style>
  <w:style w:type="character" w:customStyle="1" w:styleId="Heading1Char2">
    <w:name w:val="Heading 1 Char2"/>
    <w:basedOn w:val="DefaultParagraphFont"/>
    <w:uiPriority w:val="99"/>
    <w:rsid w:val="006677AE"/>
    <w:rPr>
      <w:rFonts w:asciiTheme="majorHAnsi" w:eastAsiaTheme="majorEastAsia" w:hAnsiTheme="majorHAnsi" w:cstheme="majorBidi"/>
      <w:b/>
      <w:bCs/>
      <w:color w:val="365F91" w:themeColor="accent1" w:themeShade="BF"/>
      <w:sz w:val="28"/>
      <w:szCs w:val="28"/>
      <w:lang w:val="en-HK" w:eastAsia="en-US"/>
    </w:rPr>
  </w:style>
  <w:style w:type="character" w:customStyle="1" w:styleId="H1Char">
    <w:name w:val="H 1 Char"/>
    <w:basedOn w:val="Heading1Char"/>
    <w:link w:val="H1"/>
    <w:rsid w:val="00213331"/>
    <w:rPr>
      <w:rFonts w:cstheme="majorBidi"/>
      <w:b/>
      <w:bCs/>
      <w:color w:val="1F497D" w:themeColor="text2"/>
      <w:sz w:val="32"/>
      <w:szCs w:val="28"/>
      <w:lang w:val="en-HK" w:eastAsia="en-US"/>
    </w:rPr>
  </w:style>
  <w:style w:type="paragraph" w:styleId="List">
    <w:name w:val="List"/>
    <w:basedOn w:val="Normal"/>
    <w:uiPriority w:val="99"/>
    <w:semiHidden/>
    <w:unhideWhenUsed/>
    <w:rsid w:val="00CD5685"/>
    <w:pPr>
      <w:ind w:left="360" w:hanging="360"/>
      <w:contextualSpacing/>
    </w:pPr>
  </w:style>
  <w:style w:type="table" w:customStyle="1" w:styleId="LightGrid-Accent11">
    <w:name w:val="Light Grid - Accent 11"/>
    <w:basedOn w:val="TableNormal"/>
    <w:uiPriority w:val="62"/>
    <w:rsid w:val="009112B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Bullet3">
    <w:name w:val="Bullet3"/>
    <w:basedOn w:val="Normal"/>
    <w:link w:val="Bullet3Char"/>
    <w:qFormat/>
    <w:rsid w:val="002E4146"/>
    <w:pPr>
      <w:numPr>
        <w:numId w:val="13"/>
      </w:numPr>
      <w:tabs>
        <w:tab w:val="left" w:pos="1530"/>
      </w:tabs>
      <w:overflowPunct w:val="0"/>
      <w:autoSpaceDE w:val="0"/>
      <w:autoSpaceDN w:val="0"/>
      <w:adjustRightInd w:val="0"/>
      <w:spacing w:before="120" w:after="120" w:line="360" w:lineRule="auto"/>
      <w:textAlignment w:val="baseline"/>
    </w:pPr>
    <w:rPr>
      <w:rFonts w:eastAsiaTheme="minorEastAsia" w:cstheme="minorBidi"/>
      <w:kern w:val="2"/>
      <w:szCs w:val="22"/>
      <w:lang w:val="en-GB" w:eastAsia="zh-HK"/>
    </w:rPr>
  </w:style>
  <w:style w:type="paragraph" w:customStyle="1" w:styleId="OUText">
    <w:name w:val="OUText"/>
    <w:basedOn w:val="Normal"/>
    <w:link w:val="OUTextChar"/>
    <w:qFormat/>
    <w:rsid w:val="002E4146"/>
    <w:pPr>
      <w:overflowPunct w:val="0"/>
      <w:autoSpaceDE w:val="0"/>
      <w:autoSpaceDN w:val="0"/>
      <w:adjustRightInd w:val="0"/>
      <w:spacing w:before="120" w:line="276" w:lineRule="auto"/>
      <w:ind w:left="806"/>
      <w:textAlignment w:val="baseline"/>
    </w:pPr>
    <w:rPr>
      <w:rFonts w:eastAsiaTheme="minorEastAsia" w:cstheme="minorBidi"/>
      <w:kern w:val="2"/>
      <w:szCs w:val="22"/>
      <w:lang w:val="en-GB" w:eastAsia="zh-HK"/>
    </w:rPr>
  </w:style>
  <w:style w:type="character" w:customStyle="1" w:styleId="OUTextChar">
    <w:name w:val="OUText Char"/>
    <w:link w:val="OUText"/>
    <w:rsid w:val="002E4146"/>
    <w:rPr>
      <w:rFonts w:ascii="Arial" w:eastAsiaTheme="minorEastAsia" w:hAnsi="Arial" w:cstheme="minorBidi"/>
      <w:kern w:val="2"/>
      <w:sz w:val="22"/>
      <w:szCs w:val="22"/>
      <w:lang w:val="en-GB" w:eastAsia="zh-HK"/>
    </w:rPr>
  </w:style>
  <w:style w:type="paragraph" w:customStyle="1" w:styleId="OUBullet">
    <w:name w:val="OUBullet"/>
    <w:basedOn w:val="Bullet3"/>
    <w:link w:val="OUBulletChar"/>
    <w:qFormat/>
    <w:rsid w:val="002E4146"/>
    <w:pPr>
      <w:spacing w:line="276" w:lineRule="auto"/>
    </w:pPr>
  </w:style>
  <w:style w:type="character" w:customStyle="1" w:styleId="OUBulletChar">
    <w:name w:val="OUBullet Char"/>
    <w:basedOn w:val="DefaultParagraphFont"/>
    <w:link w:val="OUBullet"/>
    <w:rsid w:val="002E4146"/>
    <w:rPr>
      <w:rFonts w:ascii="Arial" w:eastAsiaTheme="minorEastAsia" w:hAnsi="Arial" w:cstheme="minorBidi"/>
      <w:kern w:val="2"/>
      <w:sz w:val="22"/>
      <w:szCs w:val="22"/>
      <w:lang w:val="en-GB" w:eastAsia="zh-HK"/>
    </w:rPr>
  </w:style>
  <w:style w:type="paragraph" w:customStyle="1" w:styleId="OUBullet2">
    <w:name w:val="OUBullet2"/>
    <w:basedOn w:val="Bullet3"/>
    <w:qFormat/>
    <w:rsid w:val="002E4146"/>
    <w:pPr>
      <w:numPr>
        <w:ilvl w:val="1"/>
      </w:numPr>
      <w:tabs>
        <w:tab w:val="clear" w:pos="1530"/>
        <w:tab w:val="left" w:pos="2160"/>
      </w:tabs>
      <w:overflowPunct/>
      <w:autoSpaceDE/>
      <w:autoSpaceDN/>
      <w:adjustRightInd/>
      <w:spacing w:before="60" w:after="60" w:line="240" w:lineRule="auto"/>
      <w:textAlignment w:val="auto"/>
    </w:pPr>
  </w:style>
  <w:style w:type="paragraph" w:customStyle="1" w:styleId="TS2">
    <w:name w:val="TS2"/>
    <w:basedOn w:val="Normal"/>
    <w:link w:val="TS2Char"/>
    <w:uiPriority w:val="99"/>
    <w:qFormat/>
    <w:rsid w:val="00D701B3"/>
    <w:pPr>
      <w:tabs>
        <w:tab w:val="left" w:pos="1021"/>
        <w:tab w:val="num" w:pos="1134"/>
      </w:tabs>
      <w:overflowPunct w:val="0"/>
      <w:autoSpaceDE w:val="0"/>
      <w:autoSpaceDN w:val="0"/>
      <w:adjustRightInd w:val="0"/>
      <w:spacing w:line="276" w:lineRule="auto"/>
      <w:ind w:left="1021" w:hanging="1021"/>
      <w:textAlignment w:val="baseline"/>
    </w:pPr>
    <w:rPr>
      <w:rFonts w:ascii="Calibri" w:hAnsi="Calibri" w:cs="Times New Roman"/>
      <w:kern w:val="2"/>
      <w:szCs w:val="22"/>
      <w:lang w:val="en-GB" w:eastAsia="zh-TW"/>
    </w:rPr>
  </w:style>
  <w:style w:type="character" w:customStyle="1" w:styleId="TS2Char">
    <w:name w:val="TS2 Char"/>
    <w:link w:val="TS2"/>
    <w:uiPriority w:val="99"/>
    <w:rsid w:val="00D701B3"/>
    <w:rPr>
      <w:rFonts w:ascii="Calibri" w:hAnsi="Calibri"/>
      <w:kern w:val="2"/>
      <w:sz w:val="22"/>
      <w:szCs w:val="22"/>
      <w:lang w:val="en-GB"/>
    </w:rPr>
  </w:style>
  <w:style w:type="paragraph" w:customStyle="1" w:styleId="Text1">
    <w:name w:val="Text1"/>
    <w:basedOn w:val="OUText"/>
    <w:link w:val="Text1Char"/>
    <w:qFormat/>
    <w:rsid w:val="00CF4152"/>
    <w:pPr>
      <w:ind w:left="450"/>
    </w:pPr>
    <w:rPr>
      <w:szCs w:val="24"/>
    </w:rPr>
  </w:style>
  <w:style w:type="character" w:customStyle="1" w:styleId="Text1Char">
    <w:name w:val="Text1 Char"/>
    <w:basedOn w:val="OUTextChar"/>
    <w:link w:val="Text1"/>
    <w:rsid w:val="00CF4152"/>
    <w:rPr>
      <w:rFonts w:ascii="Arial" w:eastAsiaTheme="minorEastAsia" w:hAnsi="Arial" w:cstheme="minorBidi"/>
      <w:kern w:val="2"/>
      <w:sz w:val="22"/>
      <w:szCs w:val="24"/>
      <w:lang w:val="en-GB" w:eastAsia="zh-HK"/>
    </w:rPr>
  </w:style>
  <w:style w:type="paragraph" w:customStyle="1" w:styleId="Header2">
    <w:name w:val="Header2"/>
    <w:basedOn w:val="Normal"/>
    <w:qFormat/>
    <w:rsid w:val="006478B8"/>
    <w:pPr>
      <w:numPr>
        <w:ilvl w:val="1"/>
        <w:numId w:val="14"/>
      </w:numPr>
      <w:tabs>
        <w:tab w:val="left" w:pos="810"/>
      </w:tabs>
      <w:overflowPunct w:val="0"/>
      <w:autoSpaceDE w:val="0"/>
      <w:autoSpaceDN w:val="0"/>
      <w:adjustRightInd w:val="0"/>
      <w:spacing w:before="120" w:line="360" w:lineRule="auto"/>
      <w:ind w:left="806" w:hanging="806"/>
      <w:textAlignment w:val="baseline"/>
    </w:pPr>
    <w:rPr>
      <w:rFonts w:cs="Times New Roman"/>
      <w:kern w:val="2"/>
      <w:sz w:val="24"/>
      <w:szCs w:val="24"/>
      <w:lang w:val="en-GB" w:eastAsia="zh-HK"/>
    </w:rPr>
  </w:style>
  <w:style w:type="paragraph" w:customStyle="1" w:styleId="Header3">
    <w:name w:val="Header3"/>
    <w:basedOn w:val="Header2"/>
    <w:qFormat/>
    <w:rsid w:val="006478B8"/>
    <w:pPr>
      <w:numPr>
        <w:ilvl w:val="2"/>
      </w:numPr>
    </w:pPr>
    <w:rPr>
      <w:sz w:val="22"/>
    </w:rPr>
  </w:style>
  <w:style w:type="character" w:customStyle="1" w:styleId="Bullet3Char">
    <w:name w:val="Bullet3 Char"/>
    <w:basedOn w:val="DefaultParagraphFont"/>
    <w:link w:val="Bullet3"/>
    <w:rsid w:val="006478B8"/>
    <w:rPr>
      <w:rFonts w:ascii="Arial" w:eastAsiaTheme="minorEastAsia" w:hAnsi="Arial" w:cstheme="minorBidi"/>
      <w:kern w:val="2"/>
      <w:sz w:val="22"/>
      <w:szCs w:val="22"/>
      <w:lang w:val="en-GB" w:eastAsia="zh-HK"/>
    </w:rPr>
  </w:style>
  <w:style w:type="paragraph" w:customStyle="1" w:styleId="OUHeader1">
    <w:name w:val="OUHeader1"/>
    <w:basedOn w:val="Header2"/>
    <w:qFormat/>
    <w:rsid w:val="006478B8"/>
    <w:pPr>
      <w:numPr>
        <w:ilvl w:val="0"/>
      </w:numPr>
      <w:ind w:left="810" w:hanging="810"/>
    </w:pPr>
  </w:style>
  <w:style w:type="paragraph" w:customStyle="1" w:styleId="OUHeader3">
    <w:name w:val="OUHeader3"/>
    <w:basedOn w:val="Header3"/>
    <w:link w:val="OUHeader3Char"/>
    <w:qFormat/>
    <w:rsid w:val="006478B8"/>
    <w:pPr>
      <w:ind w:left="810" w:hanging="810"/>
    </w:pPr>
    <w:rPr>
      <w:sz w:val="24"/>
    </w:rPr>
  </w:style>
  <w:style w:type="character" w:customStyle="1" w:styleId="OUHeader3Char">
    <w:name w:val="OUHeader3 Char"/>
    <w:link w:val="OUHeader3"/>
    <w:rsid w:val="006478B8"/>
    <w:rPr>
      <w:rFonts w:ascii="Arial" w:hAnsi="Arial"/>
      <w:kern w:val="2"/>
      <w:sz w:val="24"/>
      <w:szCs w:val="24"/>
      <w:lang w:val="en-GB" w:eastAsia="zh-HK"/>
    </w:rPr>
  </w:style>
  <w:style w:type="paragraph" w:customStyle="1" w:styleId="subtitlehead">
    <w:name w:val="subtitlehead"/>
    <w:basedOn w:val="Normal"/>
    <w:rsid w:val="0084583F"/>
    <w:pPr>
      <w:spacing w:before="240" w:after="960"/>
      <w:ind w:left="0"/>
      <w:jc w:val="left"/>
    </w:pPr>
    <w:rPr>
      <w:rFonts w:ascii="Arial Rounded MT Bold" w:eastAsia="Times New Roman" w:hAnsi="Arial Rounded MT Bold"/>
      <w:spacing w:val="8"/>
      <w:sz w:val="44"/>
      <w:szCs w:val="24"/>
      <w:lang w:val="en-AU"/>
    </w:rPr>
  </w:style>
  <w:style w:type="paragraph" w:customStyle="1" w:styleId="NormalSyllabusCharCharCharCharChar">
    <w:name w:val="Normal_Syllabus Char Char Char Char Char"/>
    <w:basedOn w:val="Normal"/>
    <w:link w:val="NormalSyllabusCharCharCharCharCharChar"/>
    <w:rsid w:val="006C421C"/>
    <w:pPr>
      <w:spacing w:after="240"/>
      <w:ind w:left="567"/>
      <w:jc w:val="left"/>
    </w:pPr>
    <w:rPr>
      <w:rFonts w:ascii="Verdana" w:eastAsia="Times New Roman" w:hAnsi="Verdana" w:cs="Times New Roman"/>
      <w:sz w:val="20"/>
      <w:lang w:val="en-AU"/>
    </w:rPr>
  </w:style>
  <w:style w:type="character" w:customStyle="1" w:styleId="NormalSyllabusCharCharCharCharCharChar">
    <w:name w:val="Normal_Syllabus Char Char Char Char Char Char"/>
    <w:basedOn w:val="DefaultParagraphFont"/>
    <w:link w:val="NormalSyllabusCharCharCharCharChar"/>
    <w:rsid w:val="006C421C"/>
    <w:rPr>
      <w:rFonts w:ascii="Verdana" w:eastAsia="Times New Roman" w:hAnsi="Verdana"/>
      <w:lang w:val="en-AU" w:eastAsia="en-US"/>
    </w:rPr>
  </w:style>
  <w:style w:type="paragraph" w:customStyle="1" w:styleId="OUHeader2">
    <w:name w:val="OUHeader2"/>
    <w:basedOn w:val="Header2"/>
    <w:link w:val="OUHeader2Char"/>
    <w:qFormat/>
    <w:rsid w:val="00CE2EDE"/>
    <w:pPr>
      <w:widowControl w:val="0"/>
      <w:numPr>
        <w:numId w:val="5"/>
      </w:numPr>
      <w:ind w:left="810" w:hanging="810"/>
    </w:pPr>
    <w:rPr>
      <w:rFonts w:cs="Calibri"/>
    </w:rPr>
  </w:style>
  <w:style w:type="character" w:customStyle="1" w:styleId="OUHeader2Char">
    <w:name w:val="OUHeader2 Char"/>
    <w:basedOn w:val="DefaultParagraphFont"/>
    <w:link w:val="OUHeader2"/>
    <w:rsid w:val="00CE2EDE"/>
    <w:rPr>
      <w:rFonts w:ascii="Arial" w:hAnsi="Arial" w:cs="Calibri"/>
      <w:kern w:val="2"/>
      <w:sz w:val="24"/>
      <w:szCs w:val="24"/>
      <w:lang w:val="en-GB" w:eastAsia="zh-HK"/>
    </w:rPr>
  </w:style>
  <w:style w:type="character" w:customStyle="1" w:styleId="Bullet1Char">
    <w:name w:val="Bullet 1 Char"/>
    <w:basedOn w:val="DefaultParagraphFont"/>
    <w:link w:val="Bullet1"/>
    <w:rsid w:val="004C2BDA"/>
    <w:rPr>
      <w:rFonts w:ascii="Arial" w:hAnsi="Arial" w:cs="Arial"/>
      <w:sz w:val="22"/>
      <w:lang w:val="en-HK" w:eastAsia="en-US"/>
    </w:rPr>
  </w:style>
  <w:style w:type="paragraph" w:customStyle="1" w:styleId="B1">
    <w:name w:val="B 1"/>
    <w:basedOn w:val="Bullet1"/>
    <w:link w:val="B1Char"/>
    <w:qFormat/>
    <w:rsid w:val="004C2BDA"/>
    <w:pPr>
      <w:numPr>
        <w:numId w:val="0"/>
      </w:numPr>
      <w:tabs>
        <w:tab w:val="num" w:pos="360"/>
      </w:tabs>
      <w:autoSpaceDE w:val="0"/>
      <w:autoSpaceDN w:val="0"/>
      <w:adjustRightInd w:val="0"/>
      <w:snapToGrid w:val="0"/>
      <w:spacing w:afterLines="50" w:line="320" w:lineRule="exact"/>
      <w:ind w:left="360" w:hanging="360"/>
    </w:pPr>
    <w:rPr>
      <w:rFonts w:eastAsia="Arial"/>
      <w:color w:val="000000"/>
      <w:sz w:val="24"/>
      <w:szCs w:val="24"/>
      <w:lang w:val="en-GB"/>
    </w:rPr>
  </w:style>
  <w:style w:type="character" w:customStyle="1" w:styleId="B1Char">
    <w:name w:val="B 1 Char"/>
    <w:basedOn w:val="Bullet1Char"/>
    <w:link w:val="B1"/>
    <w:rsid w:val="004C2BDA"/>
    <w:rPr>
      <w:rFonts w:ascii="Arial" w:eastAsia="Arial" w:hAnsi="Arial" w:cs="Arial"/>
      <w:color w:val="000000"/>
      <w:sz w:val="24"/>
      <w:szCs w:val="24"/>
      <w:lang w:val="en-GB" w:eastAsia="en-US"/>
    </w:rPr>
  </w:style>
  <w:style w:type="paragraph" w:customStyle="1" w:styleId="B10">
    <w:name w:val="B1"/>
    <w:basedOn w:val="ListParagraph"/>
    <w:qFormat/>
    <w:rsid w:val="0073151F"/>
    <w:pPr>
      <w:spacing w:before="200" w:after="0"/>
      <w:ind w:left="1080" w:hanging="360"/>
      <w:contextualSpacing/>
      <w:jc w:val="left"/>
    </w:pPr>
    <w:rPr>
      <w:rFonts w:ascii="Times New Roman" w:eastAsia="Times New Roman" w:hAnsi="Times New Roman"/>
      <w:sz w:val="20"/>
      <w:lang w:val="en-GB" w:bidi="en-US"/>
    </w:rPr>
  </w:style>
  <w:style w:type="paragraph" w:styleId="ListNumber">
    <w:name w:val="List Number"/>
    <w:basedOn w:val="Normal"/>
    <w:semiHidden/>
    <w:rsid w:val="0073151F"/>
    <w:pPr>
      <w:numPr>
        <w:numId w:val="16"/>
      </w:numPr>
      <w:spacing w:after="0"/>
      <w:jc w:val="left"/>
    </w:pPr>
    <w:rPr>
      <w:rFonts w:ascii="Times New Roman" w:hAnsi="Times New Roman" w:cs="Times New Roman"/>
      <w:sz w:val="24"/>
      <w:szCs w:val="24"/>
      <w:lang w:val="en-US"/>
    </w:rPr>
  </w:style>
  <w:style w:type="character" w:customStyle="1" w:styleId="apple-converted-space">
    <w:name w:val="apple-converted-space"/>
    <w:basedOn w:val="DefaultParagraphFont"/>
    <w:rsid w:val="001A0FDD"/>
  </w:style>
  <w:style w:type="paragraph" w:customStyle="1" w:styleId="Pa1">
    <w:name w:val="Pa1"/>
    <w:basedOn w:val="Default"/>
    <w:next w:val="Default"/>
    <w:uiPriority w:val="99"/>
    <w:rsid w:val="00CB2D3F"/>
    <w:pPr>
      <w:spacing w:line="181" w:lineRule="atLeast"/>
    </w:pPr>
    <w:rPr>
      <w:color w:val="auto"/>
    </w:rPr>
  </w:style>
  <w:style w:type="character" w:customStyle="1" w:styleId="A4">
    <w:name w:val="A4"/>
    <w:uiPriority w:val="99"/>
    <w:rsid w:val="00CB2D3F"/>
    <w:rPr>
      <w:b/>
      <w:bCs/>
      <w:color w:val="000000"/>
      <w:sz w:val="20"/>
      <w:szCs w:val="20"/>
    </w:rPr>
  </w:style>
  <w:style w:type="table" w:customStyle="1" w:styleId="LightGrid-Accent12">
    <w:name w:val="Light Grid - Accent 12"/>
    <w:basedOn w:val="TableNormal"/>
    <w:uiPriority w:val="62"/>
    <w:rsid w:val="00AD37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Accent12">
    <w:name w:val="Light List - Accent 12"/>
    <w:basedOn w:val="TableNormal"/>
    <w:uiPriority w:val="61"/>
    <w:rsid w:val="00AD37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322C19"/>
    <w:rPr>
      <w:rFonts w:ascii="Arial" w:hAnsi="Arial" w:cs="Arial"/>
      <w:sz w:val="22"/>
      <w:lang w:val="en-H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3400">
      <w:bodyDiv w:val="1"/>
      <w:marLeft w:val="0"/>
      <w:marRight w:val="0"/>
      <w:marTop w:val="0"/>
      <w:marBottom w:val="0"/>
      <w:divBdr>
        <w:top w:val="none" w:sz="0" w:space="0" w:color="auto"/>
        <w:left w:val="none" w:sz="0" w:space="0" w:color="auto"/>
        <w:bottom w:val="none" w:sz="0" w:space="0" w:color="auto"/>
        <w:right w:val="none" w:sz="0" w:space="0" w:color="auto"/>
      </w:divBdr>
    </w:div>
    <w:div w:id="13310772">
      <w:bodyDiv w:val="1"/>
      <w:marLeft w:val="0"/>
      <w:marRight w:val="0"/>
      <w:marTop w:val="0"/>
      <w:marBottom w:val="0"/>
      <w:divBdr>
        <w:top w:val="none" w:sz="0" w:space="0" w:color="auto"/>
        <w:left w:val="none" w:sz="0" w:space="0" w:color="auto"/>
        <w:bottom w:val="none" w:sz="0" w:space="0" w:color="auto"/>
        <w:right w:val="none" w:sz="0" w:space="0" w:color="auto"/>
      </w:divBdr>
    </w:div>
    <w:div w:id="21788447">
      <w:bodyDiv w:val="1"/>
      <w:marLeft w:val="0"/>
      <w:marRight w:val="0"/>
      <w:marTop w:val="0"/>
      <w:marBottom w:val="0"/>
      <w:divBdr>
        <w:top w:val="none" w:sz="0" w:space="0" w:color="auto"/>
        <w:left w:val="none" w:sz="0" w:space="0" w:color="auto"/>
        <w:bottom w:val="none" w:sz="0" w:space="0" w:color="auto"/>
        <w:right w:val="none" w:sz="0" w:space="0" w:color="auto"/>
      </w:divBdr>
    </w:div>
    <w:div w:id="59524089">
      <w:bodyDiv w:val="1"/>
      <w:marLeft w:val="0"/>
      <w:marRight w:val="0"/>
      <w:marTop w:val="0"/>
      <w:marBottom w:val="0"/>
      <w:divBdr>
        <w:top w:val="none" w:sz="0" w:space="0" w:color="auto"/>
        <w:left w:val="none" w:sz="0" w:space="0" w:color="auto"/>
        <w:bottom w:val="none" w:sz="0" w:space="0" w:color="auto"/>
        <w:right w:val="none" w:sz="0" w:space="0" w:color="auto"/>
      </w:divBdr>
    </w:div>
    <w:div w:id="78865481">
      <w:bodyDiv w:val="1"/>
      <w:marLeft w:val="0"/>
      <w:marRight w:val="0"/>
      <w:marTop w:val="0"/>
      <w:marBottom w:val="0"/>
      <w:divBdr>
        <w:top w:val="none" w:sz="0" w:space="0" w:color="auto"/>
        <w:left w:val="none" w:sz="0" w:space="0" w:color="auto"/>
        <w:bottom w:val="none" w:sz="0" w:space="0" w:color="auto"/>
        <w:right w:val="none" w:sz="0" w:space="0" w:color="auto"/>
      </w:divBdr>
    </w:div>
    <w:div w:id="99423767">
      <w:bodyDiv w:val="1"/>
      <w:marLeft w:val="0"/>
      <w:marRight w:val="0"/>
      <w:marTop w:val="0"/>
      <w:marBottom w:val="0"/>
      <w:divBdr>
        <w:top w:val="none" w:sz="0" w:space="0" w:color="auto"/>
        <w:left w:val="none" w:sz="0" w:space="0" w:color="auto"/>
        <w:bottom w:val="none" w:sz="0" w:space="0" w:color="auto"/>
        <w:right w:val="none" w:sz="0" w:space="0" w:color="auto"/>
      </w:divBdr>
    </w:div>
    <w:div w:id="159927947">
      <w:bodyDiv w:val="1"/>
      <w:marLeft w:val="0"/>
      <w:marRight w:val="0"/>
      <w:marTop w:val="0"/>
      <w:marBottom w:val="0"/>
      <w:divBdr>
        <w:top w:val="none" w:sz="0" w:space="0" w:color="auto"/>
        <w:left w:val="none" w:sz="0" w:space="0" w:color="auto"/>
        <w:bottom w:val="none" w:sz="0" w:space="0" w:color="auto"/>
        <w:right w:val="none" w:sz="0" w:space="0" w:color="auto"/>
      </w:divBdr>
    </w:div>
    <w:div w:id="188033411">
      <w:bodyDiv w:val="1"/>
      <w:marLeft w:val="0"/>
      <w:marRight w:val="0"/>
      <w:marTop w:val="0"/>
      <w:marBottom w:val="0"/>
      <w:divBdr>
        <w:top w:val="none" w:sz="0" w:space="0" w:color="auto"/>
        <w:left w:val="none" w:sz="0" w:space="0" w:color="auto"/>
        <w:bottom w:val="none" w:sz="0" w:space="0" w:color="auto"/>
        <w:right w:val="none" w:sz="0" w:space="0" w:color="auto"/>
      </w:divBdr>
    </w:div>
    <w:div w:id="191656544">
      <w:bodyDiv w:val="1"/>
      <w:marLeft w:val="0"/>
      <w:marRight w:val="0"/>
      <w:marTop w:val="0"/>
      <w:marBottom w:val="0"/>
      <w:divBdr>
        <w:top w:val="none" w:sz="0" w:space="0" w:color="auto"/>
        <w:left w:val="none" w:sz="0" w:space="0" w:color="auto"/>
        <w:bottom w:val="none" w:sz="0" w:space="0" w:color="auto"/>
        <w:right w:val="none" w:sz="0" w:space="0" w:color="auto"/>
      </w:divBdr>
    </w:div>
    <w:div w:id="259023626">
      <w:bodyDiv w:val="1"/>
      <w:marLeft w:val="0"/>
      <w:marRight w:val="0"/>
      <w:marTop w:val="0"/>
      <w:marBottom w:val="0"/>
      <w:divBdr>
        <w:top w:val="none" w:sz="0" w:space="0" w:color="auto"/>
        <w:left w:val="none" w:sz="0" w:space="0" w:color="auto"/>
        <w:bottom w:val="none" w:sz="0" w:space="0" w:color="auto"/>
        <w:right w:val="none" w:sz="0" w:space="0" w:color="auto"/>
      </w:divBdr>
    </w:div>
    <w:div w:id="335883836">
      <w:bodyDiv w:val="1"/>
      <w:marLeft w:val="0"/>
      <w:marRight w:val="0"/>
      <w:marTop w:val="0"/>
      <w:marBottom w:val="0"/>
      <w:divBdr>
        <w:top w:val="none" w:sz="0" w:space="0" w:color="auto"/>
        <w:left w:val="none" w:sz="0" w:space="0" w:color="auto"/>
        <w:bottom w:val="none" w:sz="0" w:space="0" w:color="auto"/>
        <w:right w:val="none" w:sz="0" w:space="0" w:color="auto"/>
      </w:divBdr>
    </w:div>
    <w:div w:id="356005013">
      <w:bodyDiv w:val="1"/>
      <w:marLeft w:val="0"/>
      <w:marRight w:val="0"/>
      <w:marTop w:val="0"/>
      <w:marBottom w:val="0"/>
      <w:divBdr>
        <w:top w:val="none" w:sz="0" w:space="0" w:color="auto"/>
        <w:left w:val="none" w:sz="0" w:space="0" w:color="auto"/>
        <w:bottom w:val="none" w:sz="0" w:space="0" w:color="auto"/>
        <w:right w:val="none" w:sz="0" w:space="0" w:color="auto"/>
      </w:divBdr>
    </w:div>
    <w:div w:id="395126663">
      <w:bodyDiv w:val="1"/>
      <w:marLeft w:val="0"/>
      <w:marRight w:val="0"/>
      <w:marTop w:val="0"/>
      <w:marBottom w:val="0"/>
      <w:divBdr>
        <w:top w:val="none" w:sz="0" w:space="0" w:color="auto"/>
        <w:left w:val="none" w:sz="0" w:space="0" w:color="auto"/>
        <w:bottom w:val="none" w:sz="0" w:space="0" w:color="auto"/>
        <w:right w:val="none" w:sz="0" w:space="0" w:color="auto"/>
      </w:divBdr>
    </w:div>
    <w:div w:id="397749590">
      <w:bodyDiv w:val="1"/>
      <w:marLeft w:val="0"/>
      <w:marRight w:val="0"/>
      <w:marTop w:val="0"/>
      <w:marBottom w:val="0"/>
      <w:divBdr>
        <w:top w:val="none" w:sz="0" w:space="0" w:color="auto"/>
        <w:left w:val="none" w:sz="0" w:space="0" w:color="auto"/>
        <w:bottom w:val="none" w:sz="0" w:space="0" w:color="auto"/>
        <w:right w:val="none" w:sz="0" w:space="0" w:color="auto"/>
      </w:divBdr>
    </w:div>
    <w:div w:id="487403601">
      <w:bodyDiv w:val="1"/>
      <w:marLeft w:val="0"/>
      <w:marRight w:val="0"/>
      <w:marTop w:val="0"/>
      <w:marBottom w:val="0"/>
      <w:divBdr>
        <w:top w:val="none" w:sz="0" w:space="0" w:color="auto"/>
        <w:left w:val="none" w:sz="0" w:space="0" w:color="auto"/>
        <w:bottom w:val="none" w:sz="0" w:space="0" w:color="auto"/>
        <w:right w:val="none" w:sz="0" w:space="0" w:color="auto"/>
      </w:divBdr>
    </w:div>
    <w:div w:id="522675667">
      <w:bodyDiv w:val="1"/>
      <w:marLeft w:val="0"/>
      <w:marRight w:val="0"/>
      <w:marTop w:val="0"/>
      <w:marBottom w:val="0"/>
      <w:divBdr>
        <w:top w:val="none" w:sz="0" w:space="0" w:color="auto"/>
        <w:left w:val="none" w:sz="0" w:space="0" w:color="auto"/>
        <w:bottom w:val="none" w:sz="0" w:space="0" w:color="auto"/>
        <w:right w:val="none" w:sz="0" w:space="0" w:color="auto"/>
      </w:divBdr>
    </w:div>
    <w:div w:id="527182637">
      <w:bodyDiv w:val="1"/>
      <w:marLeft w:val="0"/>
      <w:marRight w:val="0"/>
      <w:marTop w:val="0"/>
      <w:marBottom w:val="0"/>
      <w:divBdr>
        <w:top w:val="none" w:sz="0" w:space="0" w:color="auto"/>
        <w:left w:val="none" w:sz="0" w:space="0" w:color="auto"/>
        <w:bottom w:val="none" w:sz="0" w:space="0" w:color="auto"/>
        <w:right w:val="none" w:sz="0" w:space="0" w:color="auto"/>
      </w:divBdr>
    </w:div>
    <w:div w:id="552615165">
      <w:bodyDiv w:val="1"/>
      <w:marLeft w:val="0"/>
      <w:marRight w:val="0"/>
      <w:marTop w:val="0"/>
      <w:marBottom w:val="0"/>
      <w:divBdr>
        <w:top w:val="none" w:sz="0" w:space="0" w:color="auto"/>
        <w:left w:val="none" w:sz="0" w:space="0" w:color="auto"/>
        <w:bottom w:val="none" w:sz="0" w:space="0" w:color="auto"/>
        <w:right w:val="none" w:sz="0" w:space="0" w:color="auto"/>
      </w:divBdr>
    </w:div>
    <w:div w:id="556165023">
      <w:bodyDiv w:val="1"/>
      <w:marLeft w:val="0"/>
      <w:marRight w:val="0"/>
      <w:marTop w:val="0"/>
      <w:marBottom w:val="0"/>
      <w:divBdr>
        <w:top w:val="none" w:sz="0" w:space="0" w:color="auto"/>
        <w:left w:val="none" w:sz="0" w:space="0" w:color="auto"/>
        <w:bottom w:val="none" w:sz="0" w:space="0" w:color="auto"/>
        <w:right w:val="none" w:sz="0" w:space="0" w:color="auto"/>
      </w:divBdr>
    </w:div>
    <w:div w:id="570311197">
      <w:bodyDiv w:val="1"/>
      <w:marLeft w:val="0"/>
      <w:marRight w:val="0"/>
      <w:marTop w:val="0"/>
      <w:marBottom w:val="0"/>
      <w:divBdr>
        <w:top w:val="none" w:sz="0" w:space="0" w:color="auto"/>
        <w:left w:val="none" w:sz="0" w:space="0" w:color="auto"/>
        <w:bottom w:val="none" w:sz="0" w:space="0" w:color="auto"/>
        <w:right w:val="none" w:sz="0" w:space="0" w:color="auto"/>
      </w:divBdr>
    </w:div>
    <w:div w:id="611670519">
      <w:bodyDiv w:val="1"/>
      <w:marLeft w:val="0"/>
      <w:marRight w:val="0"/>
      <w:marTop w:val="0"/>
      <w:marBottom w:val="0"/>
      <w:divBdr>
        <w:top w:val="none" w:sz="0" w:space="0" w:color="auto"/>
        <w:left w:val="none" w:sz="0" w:space="0" w:color="auto"/>
        <w:bottom w:val="none" w:sz="0" w:space="0" w:color="auto"/>
        <w:right w:val="none" w:sz="0" w:space="0" w:color="auto"/>
      </w:divBdr>
    </w:div>
    <w:div w:id="641078887">
      <w:bodyDiv w:val="1"/>
      <w:marLeft w:val="0"/>
      <w:marRight w:val="0"/>
      <w:marTop w:val="0"/>
      <w:marBottom w:val="0"/>
      <w:divBdr>
        <w:top w:val="none" w:sz="0" w:space="0" w:color="auto"/>
        <w:left w:val="none" w:sz="0" w:space="0" w:color="auto"/>
        <w:bottom w:val="none" w:sz="0" w:space="0" w:color="auto"/>
        <w:right w:val="none" w:sz="0" w:space="0" w:color="auto"/>
      </w:divBdr>
    </w:div>
    <w:div w:id="644970434">
      <w:bodyDiv w:val="1"/>
      <w:marLeft w:val="0"/>
      <w:marRight w:val="0"/>
      <w:marTop w:val="0"/>
      <w:marBottom w:val="0"/>
      <w:divBdr>
        <w:top w:val="none" w:sz="0" w:space="0" w:color="auto"/>
        <w:left w:val="none" w:sz="0" w:space="0" w:color="auto"/>
        <w:bottom w:val="none" w:sz="0" w:space="0" w:color="auto"/>
        <w:right w:val="none" w:sz="0" w:space="0" w:color="auto"/>
      </w:divBdr>
      <w:divsChild>
        <w:div w:id="1050572919">
          <w:marLeft w:val="1166"/>
          <w:marRight w:val="0"/>
          <w:marTop w:val="60"/>
          <w:marBottom w:val="0"/>
          <w:divBdr>
            <w:top w:val="none" w:sz="0" w:space="0" w:color="auto"/>
            <w:left w:val="none" w:sz="0" w:space="0" w:color="auto"/>
            <w:bottom w:val="none" w:sz="0" w:space="0" w:color="auto"/>
            <w:right w:val="none" w:sz="0" w:space="0" w:color="auto"/>
          </w:divBdr>
        </w:div>
      </w:divsChild>
    </w:div>
    <w:div w:id="672033970">
      <w:bodyDiv w:val="1"/>
      <w:marLeft w:val="0"/>
      <w:marRight w:val="0"/>
      <w:marTop w:val="0"/>
      <w:marBottom w:val="0"/>
      <w:divBdr>
        <w:top w:val="none" w:sz="0" w:space="0" w:color="auto"/>
        <w:left w:val="none" w:sz="0" w:space="0" w:color="auto"/>
        <w:bottom w:val="none" w:sz="0" w:space="0" w:color="auto"/>
        <w:right w:val="none" w:sz="0" w:space="0" w:color="auto"/>
      </w:divBdr>
    </w:div>
    <w:div w:id="727412463">
      <w:bodyDiv w:val="1"/>
      <w:marLeft w:val="0"/>
      <w:marRight w:val="0"/>
      <w:marTop w:val="0"/>
      <w:marBottom w:val="0"/>
      <w:divBdr>
        <w:top w:val="none" w:sz="0" w:space="0" w:color="auto"/>
        <w:left w:val="none" w:sz="0" w:space="0" w:color="auto"/>
        <w:bottom w:val="none" w:sz="0" w:space="0" w:color="auto"/>
        <w:right w:val="none" w:sz="0" w:space="0" w:color="auto"/>
      </w:divBdr>
    </w:div>
    <w:div w:id="879048052">
      <w:bodyDiv w:val="1"/>
      <w:marLeft w:val="0"/>
      <w:marRight w:val="0"/>
      <w:marTop w:val="0"/>
      <w:marBottom w:val="0"/>
      <w:divBdr>
        <w:top w:val="none" w:sz="0" w:space="0" w:color="auto"/>
        <w:left w:val="none" w:sz="0" w:space="0" w:color="auto"/>
        <w:bottom w:val="none" w:sz="0" w:space="0" w:color="auto"/>
        <w:right w:val="none" w:sz="0" w:space="0" w:color="auto"/>
      </w:divBdr>
    </w:div>
    <w:div w:id="880482680">
      <w:bodyDiv w:val="1"/>
      <w:marLeft w:val="0"/>
      <w:marRight w:val="0"/>
      <w:marTop w:val="0"/>
      <w:marBottom w:val="0"/>
      <w:divBdr>
        <w:top w:val="none" w:sz="0" w:space="0" w:color="auto"/>
        <w:left w:val="none" w:sz="0" w:space="0" w:color="auto"/>
        <w:bottom w:val="none" w:sz="0" w:space="0" w:color="auto"/>
        <w:right w:val="none" w:sz="0" w:space="0" w:color="auto"/>
      </w:divBdr>
    </w:div>
    <w:div w:id="964700962">
      <w:bodyDiv w:val="1"/>
      <w:marLeft w:val="0"/>
      <w:marRight w:val="0"/>
      <w:marTop w:val="0"/>
      <w:marBottom w:val="0"/>
      <w:divBdr>
        <w:top w:val="none" w:sz="0" w:space="0" w:color="auto"/>
        <w:left w:val="none" w:sz="0" w:space="0" w:color="auto"/>
        <w:bottom w:val="none" w:sz="0" w:space="0" w:color="auto"/>
        <w:right w:val="none" w:sz="0" w:space="0" w:color="auto"/>
      </w:divBdr>
    </w:div>
    <w:div w:id="969287167">
      <w:bodyDiv w:val="1"/>
      <w:marLeft w:val="0"/>
      <w:marRight w:val="0"/>
      <w:marTop w:val="0"/>
      <w:marBottom w:val="0"/>
      <w:divBdr>
        <w:top w:val="none" w:sz="0" w:space="0" w:color="auto"/>
        <w:left w:val="none" w:sz="0" w:space="0" w:color="auto"/>
        <w:bottom w:val="none" w:sz="0" w:space="0" w:color="auto"/>
        <w:right w:val="none" w:sz="0" w:space="0" w:color="auto"/>
      </w:divBdr>
    </w:div>
    <w:div w:id="976374220">
      <w:bodyDiv w:val="1"/>
      <w:marLeft w:val="0"/>
      <w:marRight w:val="0"/>
      <w:marTop w:val="0"/>
      <w:marBottom w:val="0"/>
      <w:divBdr>
        <w:top w:val="none" w:sz="0" w:space="0" w:color="auto"/>
        <w:left w:val="none" w:sz="0" w:space="0" w:color="auto"/>
        <w:bottom w:val="none" w:sz="0" w:space="0" w:color="auto"/>
        <w:right w:val="none" w:sz="0" w:space="0" w:color="auto"/>
      </w:divBdr>
    </w:div>
    <w:div w:id="982076943">
      <w:bodyDiv w:val="1"/>
      <w:marLeft w:val="0"/>
      <w:marRight w:val="0"/>
      <w:marTop w:val="0"/>
      <w:marBottom w:val="0"/>
      <w:divBdr>
        <w:top w:val="none" w:sz="0" w:space="0" w:color="auto"/>
        <w:left w:val="none" w:sz="0" w:space="0" w:color="auto"/>
        <w:bottom w:val="none" w:sz="0" w:space="0" w:color="auto"/>
        <w:right w:val="none" w:sz="0" w:space="0" w:color="auto"/>
      </w:divBdr>
    </w:div>
    <w:div w:id="1009913393">
      <w:bodyDiv w:val="1"/>
      <w:marLeft w:val="0"/>
      <w:marRight w:val="0"/>
      <w:marTop w:val="0"/>
      <w:marBottom w:val="0"/>
      <w:divBdr>
        <w:top w:val="none" w:sz="0" w:space="0" w:color="auto"/>
        <w:left w:val="none" w:sz="0" w:space="0" w:color="auto"/>
        <w:bottom w:val="none" w:sz="0" w:space="0" w:color="auto"/>
        <w:right w:val="none" w:sz="0" w:space="0" w:color="auto"/>
      </w:divBdr>
    </w:div>
    <w:div w:id="1012490749">
      <w:bodyDiv w:val="1"/>
      <w:marLeft w:val="0"/>
      <w:marRight w:val="0"/>
      <w:marTop w:val="0"/>
      <w:marBottom w:val="0"/>
      <w:divBdr>
        <w:top w:val="none" w:sz="0" w:space="0" w:color="auto"/>
        <w:left w:val="none" w:sz="0" w:space="0" w:color="auto"/>
        <w:bottom w:val="none" w:sz="0" w:space="0" w:color="auto"/>
        <w:right w:val="none" w:sz="0" w:space="0" w:color="auto"/>
      </w:divBdr>
    </w:div>
    <w:div w:id="1094667015">
      <w:bodyDiv w:val="1"/>
      <w:marLeft w:val="0"/>
      <w:marRight w:val="0"/>
      <w:marTop w:val="0"/>
      <w:marBottom w:val="0"/>
      <w:divBdr>
        <w:top w:val="none" w:sz="0" w:space="0" w:color="auto"/>
        <w:left w:val="none" w:sz="0" w:space="0" w:color="auto"/>
        <w:bottom w:val="none" w:sz="0" w:space="0" w:color="auto"/>
        <w:right w:val="none" w:sz="0" w:space="0" w:color="auto"/>
      </w:divBdr>
    </w:div>
    <w:div w:id="1153838103">
      <w:bodyDiv w:val="1"/>
      <w:marLeft w:val="0"/>
      <w:marRight w:val="0"/>
      <w:marTop w:val="0"/>
      <w:marBottom w:val="0"/>
      <w:divBdr>
        <w:top w:val="none" w:sz="0" w:space="0" w:color="auto"/>
        <w:left w:val="none" w:sz="0" w:space="0" w:color="auto"/>
        <w:bottom w:val="none" w:sz="0" w:space="0" w:color="auto"/>
        <w:right w:val="none" w:sz="0" w:space="0" w:color="auto"/>
      </w:divBdr>
    </w:div>
    <w:div w:id="1214271902">
      <w:bodyDiv w:val="1"/>
      <w:marLeft w:val="0"/>
      <w:marRight w:val="0"/>
      <w:marTop w:val="0"/>
      <w:marBottom w:val="0"/>
      <w:divBdr>
        <w:top w:val="none" w:sz="0" w:space="0" w:color="auto"/>
        <w:left w:val="none" w:sz="0" w:space="0" w:color="auto"/>
        <w:bottom w:val="none" w:sz="0" w:space="0" w:color="auto"/>
        <w:right w:val="none" w:sz="0" w:space="0" w:color="auto"/>
      </w:divBdr>
    </w:div>
    <w:div w:id="1218129705">
      <w:bodyDiv w:val="1"/>
      <w:marLeft w:val="0"/>
      <w:marRight w:val="0"/>
      <w:marTop w:val="0"/>
      <w:marBottom w:val="0"/>
      <w:divBdr>
        <w:top w:val="none" w:sz="0" w:space="0" w:color="auto"/>
        <w:left w:val="none" w:sz="0" w:space="0" w:color="auto"/>
        <w:bottom w:val="none" w:sz="0" w:space="0" w:color="auto"/>
        <w:right w:val="none" w:sz="0" w:space="0" w:color="auto"/>
      </w:divBdr>
    </w:div>
    <w:div w:id="1252279614">
      <w:bodyDiv w:val="1"/>
      <w:marLeft w:val="0"/>
      <w:marRight w:val="0"/>
      <w:marTop w:val="0"/>
      <w:marBottom w:val="0"/>
      <w:divBdr>
        <w:top w:val="none" w:sz="0" w:space="0" w:color="auto"/>
        <w:left w:val="none" w:sz="0" w:space="0" w:color="auto"/>
        <w:bottom w:val="none" w:sz="0" w:space="0" w:color="auto"/>
        <w:right w:val="none" w:sz="0" w:space="0" w:color="auto"/>
      </w:divBdr>
    </w:div>
    <w:div w:id="1413696063">
      <w:bodyDiv w:val="1"/>
      <w:marLeft w:val="0"/>
      <w:marRight w:val="0"/>
      <w:marTop w:val="0"/>
      <w:marBottom w:val="0"/>
      <w:divBdr>
        <w:top w:val="none" w:sz="0" w:space="0" w:color="auto"/>
        <w:left w:val="none" w:sz="0" w:space="0" w:color="auto"/>
        <w:bottom w:val="none" w:sz="0" w:space="0" w:color="auto"/>
        <w:right w:val="none" w:sz="0" w:space="0" w:color="auto"/>
      </w:divBdr>
    </w:div>
    <w:div w:id="1681930353">
      <w:bodyDiv w:val="1"/>
      <w:marLeft w:val="0"/>
      <w:marRight w:val="0"/>
      <w:marTop w:val="0"/>
      <w:marBottom w:val="0"/>
      <w:divBdr>
        <w:top w:val="none" w:sz="0" w:space="0" w:color="auto"/>
        <w:left w:val="none" w:sz="0" w:space="0" w:color="auto"/>
        <w:bottom w:val="none" w:sz="0" w:space="0" w:color="auto"/>
        <w:right w:val="none" w:sz="0" w:space="0" w:color="auto"/>
      </w:divBdr>
      <w:divsChild>
        <w:div w:id="2057773131">
          <w:marLeft w:val="0"/>
          <w:marRight w:val="0"/>
          <w:marTop w:val="0"/>
          <w:marBottom w:val="0"/>
          <w:divBdr>
            <w:top w:val="none" w:sz="0" w:space="0" w:color="auto"/>
            <w:left w:val="none" w:sz="0" w:space="0" w:color="auto"/>
            <w:bottom w:val="none" w:sz="0" w:space="0" w:color="auto"/>
            <w:right w:val="none" w:sz="0" w:space="0" w:color="auto"/>
          </w:divBdr>
          <w:divsChild>
            <w:div w:id="980110511">
              <w:marLeft w:val="0"/>
              <w:marRight w:val="0"/>
              <w:marTop w:val="0"/>
              <w:marBottom w:val="0"/>
              <w:divBdr>
                <w:top w:val="none" w:sz="0" w:space="0" w:color="auto"/>
                <w:left w:val="none" w:sz="0" w:space="0" w:color="auto"/>
                <w:bottom w:val="none" w:sz="0" w:space="0" w:color="auto"/>
                <w:right w:val="none" w:sz="0" w:space="0" w:color="auto"/>
              </w:divBdr>
              <w:divsChild>
                <w:div w:id="58525978">
                  <w:marLeft w:val="0"/>
                  <w:marRight w:val="0"/>
                  <w:marTop w:val="0"/>
                  <w:marBottom w:val="0"/>
                  <w:divBdr>
                    <w:top w:val="none" w:sz="0" w:space="0" w:color="auto"/>
                    <w:left w:val="none" w:sz="0" w:space="0" w:color="auto"/>
                    <w:bottom w:val="none" w:sz="0" w:space="0" w:color="auto"/>
                    <w:right w:val="none" w:sz="0" w:space="0" w:color="auto"/>
                  </w:divBdr>
                  <w:divsChild>
                    <w:div w:id="1730957251">
                      <w:marLeft w:val="0"/>
                      <w:marRight w:val="0"/>
                      <w:marTop w:val="0"/>
                      <w:marBottom w:val="0"/>
                      <w:divBdr>
                        <w:top w:val="none" w:sz="0" w:space="0" w:color="auto"/>
                        <w:left w:val="none" w:sz="0" w:space="0" w:color="auto"/>
                        <w:bottom w:val="none" w:sz="0" w:space="0" w:color="auto"/>
                        <w:right w:val="none" w:sz="0" w:space="0" w:color="auto"/>
                      </w:divBdr>
                      <w:divsChild>
                        <w:div w:id="18040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749422">
      <w:bodyDiv w:val="1"/>
      <w:marLeft w:val="0"/>
      <w:marRight w:val="0"/>
      <w:marTop w:val="0"/>
      <w:marBottom w:val="0"/>
      <w:divBdr>
        <w:top w:val="none" w:sz="0" w:space="0" w:color="auto"/>
        <w:left w:val="none" w:sz="0" w:space="0" w:color="auto"/>
        <w:bottom w:val="none" w:sz="0" w:space="0" w:color="auto"/>
        <w:right w:val="none" w:sz="0" w:space="0" w:color="auto"/>
      </w:divBdr>
    </w:div>
    <w:div w:id="1718506239">
      <w:bodyDiv w:val="1"/>
      <w:marLeft w:val="0"/>
      <w:marRight w:val="0"/>
      <w:marTop w:val="0"/>
      <w:marBottom w:val="0"/>
      <w:divBdr>
        <w:top w:val="none" w:sz="0" w:space="0" w:color="auto"/>
        <w:left w:val="none" w:sz="0" w:space="0" w:color="auto"/>
        <w:bottom w:val="none" w:sz="0" w:space="0" w:color="auto"/>
        <w:right w:val="none" w:sz="0" w:space="0" w:color="auto"/>
      </w:divBdr>
    </w:div>
    <w:div w:id="1735735971">
      <w:bodyDiv w:val="1"/>
      <w:marLeft w:val="0"/>
      <w:marRight w:val="0"/>
      <w:marTop w:val="0"/>
      <w:marBottom w:val="0"/>
      <w:divBdr>
        <w:top w:val="none" w:sz="0" w:space="0" w:color="auto"/>
        <w:left w:val="none" w:sz="0" w:space="0" w:color="auto"/>
        <w:bottom w:val="none" w:sz="0" w:space="0" w:color="auto"/>
        <w:right w:val="none" w:sz="0" w:space="0" w:color="auto"/>
      </w:divBdr>
    </w:div>
    <w:div w:id="1813597411">
      <w:bodyDiv w:val="1"/>
      <w:marLeft w:val="0"/>
      <w:marRight w:val="0"/>
      <w:marTop w:val="0"/>
      <w:marBottom w:val="0"/>
      <w:divBdr>
        <w:top w:val="none" w:sz="0" w:space="0" w:color="auto"/>
        <w:left w:val="none" w:sz="0" w:space="0" w:color="auto"/>
        <w:bottom w:val="none" w:sz="0" w:space="0" w:color="auto"/>
        <w:right w:val="none" w:sz="0" w:space="0" w:color="auto"/>
      </w:divBdr>
    </w:div>
    <w:div w:id="1829249949">
      <w:bodyDiv w:val="1"/>
      <w:marLeft w:val="0"/>
      <w:marRight w:val="0"/>
      <w:marTop w:val="0"/>
      <w:marBottom w:val="0"/>
      <w:divBdr>
        <w:top w:val="none" w:sz="0" w:space="0" w:color="auto"/>
        <w:left w:val="none" w:sz="0" w:space="0" w:color="auto"/>
        <w:bottom w:val="none" w:sz="0" w:space="0" w:color="auto"/>
        <w:right w:val="none" w:sz="0" w:space="0" w:color="auto"/>
      </w:divBdr>
    </w:div>
    <w:div w:id="1958026444">
      <w:bodyDiv w:val="1"/>
      <w:marLeft w:val="0"/>
      <w:marRight w:val="0"/>
      <w:marTop w:val="0"/>
      <w:marBottom w:val="0"/>
      <w:divBdr>
        <w:top w:val="none" w:sz="0" w:space="0" w:color="auto"/>
        <w:left w:val="none" w:sz="0" w:space="0" w:color="auto"/>
        <w:bottom w:val="none" w:sz="0" w:space="0" w:color="auto"/>
        <w:right w:val="none" w:sz="0" w:space="0" w:color="auto"/>
      </w:divBdr>
    </w:div>
    <w:div w:id="1981228158">
      <w:bodyDiv w:val="1"/>
      <w:marLeft w:val="0"/>
      <w:marRight w:val="0"/>
      <w:marTop w:val="0"/>
      <w:marBottom w:val="0"/>
      <w:divBdr>
        <w:top w:val="none" w:sz="0" w:space="0" w:color="auto"/>
        <w:left w:val="none" w:sz="0" w:space="0" w:color="auto"/>
        <w:bottom w:val="none" w:sz="0" w:space="0" w:color="auto"/>
        <w:right w:val="none" w:sz="0" w:space="0" w:color="auto"/>
      </w:divBdr>
    </w:div>
    <w:div w:id="2002388015">
      <w:bodyDiv w:val="1"/>
      <w:marLeft w:val="0"/>
      <w:marRight w:val="0"/>
      <w:marTop w:val="0"/>
      <w:marBottom w:val="0"/>
      <w:divBdr>
        <w:top w:val="none" w:sz="0" w:space="0" w:color="auto"/>
        <w:left w:val="none" w:sz="0" w:space="0" w:color="auto"/>
        <w:bottom w:val="none" w:sz="0" w:space="0" w:color="auto"/>
        <w:right w:val="none" w:sz="0" w:space="0" w:color="auto"/>
      </w:divBdr>
    </w:div>
    <w:div w:id="2003116357">
      <w:bodyDiv w:val="1"/>
      <w:marLeft w:val="0"/>
      <w:marRight w:val="0"/>
      <w:marTop w:val="0"/>
      <w:marBottom w:val="0"/>
      <w:divBdr>
        <w:top w:val="none" w:sz="0" w:space="0" w:color="auto"/>
        <w:left w:val="none" w:sz="0" w:space="0" w:color="auto"/>
        <w:bottom w:val="none" w:sz="0" w:space="0" w:color="auto"/>
        <w:right w:val="none" w:sz="0" w:space="0" w:color="auto"/>
      </w:divBdr>
    </w:div>
    <w:div w:id="2146191457">
      <w:bodyDiv w:val="1"/>
      <w:marLeft w:val="0"/>
      <w:marRight w:val="0"/>
      <w:marTop w:val="0"/>
      <w:marBottom w:val="0"/>
      <w:divBdr>
        <w:top w:val="none" w:sz="0" w:space="0" w:color="auto"/>
        <w:left w:val="none" w:sz="0" w:space="0" w:color="auto"/>
        <w:bottom w:val="none" w:sz="0" w:space="0" w:color="auto"/>
        <w:right w:val="none" w:sz="0" w:space="0" w:color="auto"/>
      </w:divBdr>
    </w:div>
    <w:div w:id="214715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oleObject" Target="embeddings/Microsoft_Word_97_-_2003_Document2.doc"/><Relationship Id="rId26" Type="http://schemas.openxmlformats.org/officeDocument/2006/relationships/oleObject" Target="embeddings/Microsoft_Word_97_-_2003_Document6.doc"/><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oleObject" Target="embeddings/Microsoft_Word_97_-_2003_Document1.doc"/><Relationship Id="rId20" Type="http://schemas.openxmlformats.org/officeDocument/2006/relationships/oleObject" Target="embeddings/Microsoft_Word_97_-_2003_Document3.doc"/><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Microsoft_Word_97_-_2003_Document5.doc"/><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0.emf"/><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oleObject" Target="embeddings/Microsoft_Word_97_-_2003_Document4.doc"/><Relationship Id="rId27" Type="http://schemas.openxmlformats.org/officeDocument/2006/relationships/fontTable" Target="fontTable.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4E03A56AFA46D999011A7E9E93027B"/>
        <w:category>
          <w:name w:val="General"/>
          <w:gallery w:val="placeholder"/>
        </w:category>
        <w:types>
          <w:type w:val="bbPlcHdr"/>
        </w:types>
        <w:behaviors>
          <w:behavior w:val="content"/>
        </w:behaviors>
        <w:guid w:val="{9DEDA055-1EA5-4627-9A7A-1569CA5818B4}"/>
      </w:docPartPr>
      <w:docPartBody>
        <w:p w:rsidR="009C104B" w:rsidRDefault="009C104B" w:rsidP="009C104B">
          <w:pPr>
            <w:pStyle w:val="764E03A56AFA46D999011A7E9E93027B"/>
          </w:pPr>
          <w:r>
            <w:rPr>
              <w:color w:val="FFFFFF" w:themeColor="background1"/>
            </w:rPr>
            <w:t>[Pick the date]</w:t>
          </w:r>
        </w:p>
      </w:docPartBody>
    </w:docPart>
    <w:docPart>
      <w:docPartPr>
        <w:name w:val="2CD7739E30A64FE5860602571B78E53D"/>
        <w:category>
          <w:name w:val="General"/>
          <w:gallery w:val="placeholder"/>
        </w:category>
        <w:types>
          <w:type w:val="bbPlcHdr"/>
        </w:types>
        <w:behaviors>
          <w:behavior w:val="content"/>
        </w:behaviors>
        <w:guid w:val="{33D14EDB-2DA8-4883-A5AC-A453B43DB814}"/>
      </w:docPartPr>
      <w:docPartBody>
        <w:p w:rsidR="009C104B" w:rsidRDefault="009C104B" w:rsidP="009C104B">
          <w:pPr>
            <w:pStyle w:val="2CD7739E30A64FE5860602571B78E53D"/>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
    <w:altName w:val="Times New Roman"/>
    <w:panose1 w:val="00000000000000000000"/>
    <w:charset w:val="4D"/>
    <w:family w:val="auto"/>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formatting="0" w:inkAnnotations="0"/>
  <w:defaultTabStop w:val="720"/>
  <w:characterSpacingControl w:val="doNotCompress"/>
  <w:compat>
    <w:useFELayout/>
    <w:compatSetting w:name="compatibilityMode" w:uri="http://schemas.microsoft.com/office/word" w:val="12"/>
  </w:compat>
  <w:rsids>
    <w:rsidRoot w:val="005478AA"/>
    <w:rsid w:val="000A2417"/>
    <w:rsid w:val="00146101"/>
    <w:rsid w:val="00166E75"/>
    <w:rsid w:val="001806A2"/>
    <w:rsid w:val="001A7798"/>
    <w:rsid w:val="002348D3"/>
    <w:rsid w:val="0028058F"/>
    <w:rsid w:val="0029480B"/>
    <w:rsid w:val="002B0A9A"/>
    <w:rsid w:val="002B71AB"/>
    <w:rsid w:val="002D260D"/>
    <w:rsid w:val="002F2E6F"/>
    <w:rsid w:val="00304DCD"/>
    <w:rsid w:val="0033644F"/>
    <w:rsid w:val="00384834"/>
    <w:rsid w:val="003D4574"/>
    <w:rsid w:val="003E0128"/>
    <w:rsid w:val="003E1B21"/>
    <w:rsid w:val="0040099B"/>
    <w:rsid w:val="0045199D"/>
    <w:rsid w:val="0045563E"/>
    <w:rsid w:val="004744FA"/>
    <w:rsid w:val="00474C29"/>
    <w:rsid w:val="004A47AA"/>
    <w:rsid w:val="004F6F3C"/>
    <w:rsid w:val="005478AA"/>
    <w:rsid w:val="00550322"/>
    <w:rsid w:val="00556A94"/>
    <w:rsid w:val="005C3DE4"/>
    <w:rsid w:val="005D13FA"/>
    <w:rsid w:val="005D1AF8"/>
    <w:rsid w:val="005D2C69"/>
    <w:rsid w:val="005E2ACA"/>
    <w:rsid w:val="00650C46"/>
    <w:rsid w:val="006729B4"/>
    <w:rsid w:val="00682976"/>
    <w:rsid w:val="006A748B"/>
    <w:rsid w:val="006D6755"/>
    <w:rsid w:val="006F20A9"/>
    <w:rsid w:val="00755D67"/>
    <w:rsid w:val="007B4E52"/>
    <w:rsid w:val="007B79B7"/>
    <w:rsid w:val="007B7EFC"/>
    <w:rsid w:val="007D6FD2"/>
    <w:rsid w:val="00821BB1"/>
    <w:rsid w:val="008478DB"/>
    <w:rsid w:val="00855937"/>
    <w:rsid w:val="008E07EB"/>
    <w:rsid w:val="00935DE7"/>
    <w:rsid w:val="009370C7"/>
    <w:rsid w:val="009409FE"/>
    <w:rsid w:val="00965F2F"/>
    <w:rsid w:val="009A16D1"/>
    <w:rsid w:val="009A209D"/>
    <w:rsid w:val="009B2C8D"/>
    <w:rsid w:val="009B37AA"/>
    <w:rsid w:val="009C104B"/>
    <w:rsid w:val="00A15CC7"/>
    <w:rsid w:val="00AF497D"/>
    <w:rsid w:val="00AF6590"/>
    <w:rsid w:val="00B0471C"/>
    <w:rsid w:val="00B605EF"/>
    <w:rsid w:val="00BA35F6"/>
    <w:rsid w:val="00BB5652"/>
    <w:rsid w:val="00BC6DD3"/>
    <w:rsid w:val="00C01FF1"/>
    <w:rsid w:val="00C11262"/>
    <w:rsid w:val="00C569B3"/>
    <w:rsid w:val="00C6160F"/>
    <w:rsid w:val="00C85AF2"/>
    <w:rsid w:val="00CA323F"/>
    <w:rsid w:val="00CB171F"/>
    <w:rsid w:val="00CE3ED0"/>
    <w:rsid w:val="00D161A6"/>
    <w:rsid w:val="00D30B74"/>
    <w:rsid w:val="00D6213A"/>
    <w:rsid w:val="00D771AC"/>
    <w:rsid w:val="00D83582"/>
    <w:rsid w:val="00D86196"/>
    <w:rsid w:val="00DB37B7"/>
    <w:rsid w:val="00E44E97"/>
    <w:rsid w:val="00E65C51"/>
    <w:rsid w:val="00E66FC5"/>
    <w:rsid w:val="00ED780B"/>
    <w:rsid w:val="00EE798E"/>
    <w:rsid w:val="00F44DCC"/>
    <w:rsid w:val="00F70170"/>
    <w:rsid w:val="00F80243"/>
    <w:rsid w:val="00F842DD"/>
    <w:rsid w:val="00F871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92660605C84C419CEDF798297D727C">
    <w:name w:val="8592660605C84C419CEDF798297D727C"/>
    <w:rsid w:val="005478AA"/>
  </w:style>
  <w:style w:type="paragraph" w:customStyle="1" w:styleId="8768A188F9164AFC807E644650641B54">
    <w:name w:val="8768A188F9164AFC807E644650641B54"/>
    <w:rsid w:val="009C104B"/>
  </w:style>
  <w:style w:type="paragraph" w:customStyle="1" w:styleId="764E03A56AFA46D999011A7E9E93027B">
    <w:name w:val="764E03A56AFA46D999011A7E9E93027B"/>
    <w:rsid w:val="009C104B"/>
  </w:style>
  <w:style w:type="paragraph" w:customStyle="1" w:styleId="2CD7739E30A64FE5860602571B78E53D">
    <w:name w:val="2CD7739E30A64FE5860602571B78E53D"/>
    <w:rsid w:val="009C104B"/>
  </w:style>
  <w:style w:type="paragraph" w:customStyle="1" w:styleId="750514C906F94D9985E7956F7AD37C38">
    <w:name w:val="750514C906F94D9985E7956F7AD37C38"/>
    <w:rsid w:val="009C10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3A98F3-5376-4211-ACCC-D6D6495BD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32</Pages>
  <Words>4650</Words>
  <Characters>26506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Jardine OneSolution</vt:lpstr>
    </vt:vector>
  </TitlesOfParts>
  <Company>JOS</Company>
  <LinksUpToDate>false</LinksUpToDate>
  <CharactersWithSpaces>31094</CharactersWithSpaces>
  <SharedDoc>false</SharedDoc>
  <HLinks>
    <vt:vector size="450" baseType="variant">
      <vt:variant>
        <vt:i4>1638452</vt:i4>
      </vt:variant>
      <vt:variant>
        <vt:i4>413</vt:i4>
      </vt:variant>
      <vt:variant>
        <vt:i4>0</vt:i4>
      </vt:variant>
      <vt:variant>
        <vt:i4>5</vt:i4>
      </vt:variant>
      <vt:variant>
        <vt:lpwstr/>
      </vt:variant>
      <vt:variant>
        <vt:lpwstr>_Toc307934330</vt:lpwstr>
      </vt:variant>
      <vt:variant>
        <vt:i4>1572916</vt:i4>
      </vt:variant>
      <vt:variant>
        <vt:i4>407</vt:i4>
      </vt:variant>
      <vt:variant>
        <vt:i4>0</vt:i4>
      </vt:variant>
      <vt:variant>
        <vt:i4>5</vt:i4>
      </vt:variant>
      <vt:variant>
        <vt:lpwstr/>
      </vt:variant>
      <vt:variant>
        <vt:lpwstr>_Toc307934329</vt:lpwstr>
      </vt:variant>
      <vt:variant>
        <vt:i4>1572916</vt:i4>
      </vt:variant>
      <vt:variant>
        <vt:i4>401</vt:i4>
      </vt:variant>
      <vt:variant>
        <vt:i4>0</vt:i4>
      </vt:variant>
      <vt:variant>
        <vt:i4>5</vt:i4>
      </vt:variant>
      <vt:variant>
        <vt:lpwstr/>
      </vt:variant>
      <vt:variant>
        <vt:lpwstr>_Toc307934328</vt:lpwstr>
      </vt:variant>
      <vt:variant>
        <vt:i4>1572916</vt:i4>
      </vt:variant>
      <vt:variant>
        <vt:i4>395</vt:i4>
      </vt:variant>
      <vt:variant>
        <vt:i4>0</vt:i4>
      </vt:variant>
      <vt:variant>
        <vt:i4>5</vt:i4>
      </vt:variant>
      <vt:variant>
        <vt:lpwstr/>
      </vt:variant>
      <vt:variant>
        <vt:lpwstr>_Toc307934327</vt:lpwstr>
      </vt:variant>
      <vt:variant>
        <vt:i4>1572916</vt:i4>
      </vt:variant>
      <vt:variant>
        <vt:i4>389</vt:i4>
      </vt:variant>
      <vt:variant>
        <vt:i4>0</vt:i4>
      </vt:variant>
      <vt:variant>
        <vt:i4>5</vt:i4>
      </vt:variant>
      <vt:variant>
        <vt:lpwstr/>
      </vt:variant>
      <vt:variant>
        <vt:lpwstr>_Toc307934326</vt:lpwstr>
      </vt:variant>
      <vt:variant>
        <vt:i4>1572916</vt:i4>
      </vt:variant>
      <vt:variant>
        <vt:i4>383</vt:i4>
      </vt:variant>
      <vt:variant>
        <vt:i4>0</vt:i4>
      </vt:variant>
      <vt:variant>
        <vt:i4>5</vt:i4>
      </vt:variant>
      <vt:variant>
        <vt:lpwstr/>
      </vt:variant>
      <vt:variant>
        <vt:lpwstr>_Toc307934325</vt:lpwstr>
      </vt:variant>
      <vt:variant>
        <vt:i4>6553608</vt:i4>
      </vt:variant>
      <vt:variant>
        <vt:i4>378</vt:i4>
      </vt:variant>
      <vt:variant>
        <vt:i4>0</vt:i4>
      </vt:variant>
      <vt:variant>
        <vt:i4>5</vt:i4>
      </vt:variant>
      <vt:variant>
        <vt:lpwstr>mailto:dchau@jos.com.hk</vt:lpwstr>
      </vt:variant>
      <vt:variant>
        <vt:lpwstr/>
      </vt:variant>
      <vt:variant>
        <vt:i4>6815832</vt:i4>
      </vt:variant>
      <vt:variant>
        <vt:i4>375</vt:i4>
      </vt:variant>
      <vt:variant>
        <vt:i4>0</vt:i4>
      </vt:variant>
      <vt:variant>
        <vt:i4>5</vt:i4>
      </vt:variant>
      <vt:variant>
        <vt:lpwstr>mailto:colman.lam@jos.com.hk</vt:lpwstr>
      </vt:variant>
      <vt:variant>
        <vt:lpwstr/>
      </vt:variant>
      <vt:variant>
        <vt:i4>4325483</vt:i4>
      </vt:variant>
      <vt:variant>
        <vt:i4>372</vt:i4>
      </vt:variant>
      <vt:variant>
        <vt:i4>0</vt:i4>
      </vt:variant>
      <vt:variant>
        <vt:i4>5</vt:i4>
      </vt:variant>
      <vt:variant>
        <vt:lpwstr>mailto:yatming.fung@jos.com.hk</vt:lpwstr>
      </vt:variant>
      <vt:variant>
        <vt:lpwstr/>
      </vt:variant>
      <vt:variant>
        <vt:i4>1048620</vt:i4>
      </vt:variant>
      <vt:variant>
        <vt:i4>369</vt:i4>
      </vt:variant>
      <vt:variant>
        <vt:i4>0</vt:i4>
      </vt:variant>
      <vt:variant>
        <vt:i4>5</vt:i4>
      </vt:variant>
      <vt:variant>
        <vt:lpwstr>mailto:dora.yan@jos.com.hk</vt:lpwstr>
      </vt:variant>
      <vt:variant>
        <vt:lpwstr/>
      </vt:variant>
      <vt:variant>
        <vt:i4>3604551</vt:i4>
      </vt:variant>
      <vt:variant>
        <vt:i4>366</vt:i4>
      </vt:variant>
      <vt:variant>
        <vt:i4>0</vt:i4>
      </vt:variant>
      <vt:variant>
        <vt:i4>5</vt:i4>
      </vt:variant>
      <vt:variant>
        <vt:lpwstr>mailto:ctsang@jos.com.hk</vt:lpwstr>
      </vt:variant>
      <vt:variant>
        <vt:lpwstr/>
      </vt:variant>
      <vt:variant>
        <vt:i4>8192008</vt:i4>
      </vt:variant>
      <vt:variant>
        <vt:i4>363</vt:i4>
      </vt:variant>
      <vt:variant>
        <vt:i4>0</vt:i4>
      </vt:variant>
      <vt:variant>
        <vt:i4>5</vt:i4>
      </vt:variant>
      <vt:variant>
        <vt:lpwstr>mailto:aclam@jos.com.hk</vt:lpwstr>
      </vt:variant>
      <vt:variant>
        <vt:lpwstr/>
      </vt:variant>
      <vt:variant>
        <vt:i4>4784250</vt:i4>
      </vt:variant>
      <vt:variant>
        <vt:i4>360</vt:i4>
      </vt:variant>
      <vt:variant>
        <vt:i4>0</vt:i4>
      </vt:variant>
      <vt:variant>
        <vt:i4>5</vt:i4>
      </vt:variant>
      <vt:variant>
        <vt:lpwstr>mailto:gary.ho@jos.com.hk</vt:lpwstr>
      </vt:variant>
      <vt:variant>
        <vt:lpwstr/>
      </vt:variant>
      <vt:variant>
        <vt:i4>6750224</vt:i4>
      </vt:variant>
      <vt:variant>
        <vt:i4>357</vt:i4>
      </vt:variant>
      <vt:variant>
        <vt:i4>0</vt:i4>
      </vt:variant>
      <vt:variant>
        <vt:i4>5</vt:i4>
      </vt:variant>
      <vt:variant>
        <vt:lpwstr>mailto:tting@jos.com.hk</vt:lpwstr>
      </vt:variant>
      <vt:variant>
        <vt:lpwstr/>
      </vt:variant>
      <vt:variant>
        <vt:i4>262243</vt:i4>
      </vt:variant>
      <vt:variant>
        <vt:i4>354</vt:i4>
      </vt:variant>
      <vt:variant>
        <vt:i4>0</vt:i4>
      </vt:variant>
      <vt:variant>
        <vt:i4>5</vt:i4>
      </vt:variant>
      <vt:variant>
        <vt:lpwstr>mailto:iip@jos.com.hk</vt:lpwstr>
      </vt:variant>
      <vt:variant>
        <vt:lpwstr/>
      </vt:variant>
      <vt:variant>
        <vt:i4>7864339</vt:i4>
      </vt:variant>
      <vt:variant>
        <vt:i4>351</vt:i4>
      </vt:variant>
      <vt:variant>
        <vt:i4>0</vt:i4>
      </vt:variant>
      <vt:variant>
        <vt:i4>5</vt:i4>
      </vt:variant>
      <vt:variant>
        <vt:lpwstr>mailto:mwong@jos.com.hk</vt:lpwstr>
      </vt:variant>
      <vt:variant>
        <vt:lpwstr/>
      </vt:variant>
      <vt:variant>
        <vt:i4>6815832</vt:i4>
      </vt:variant>
      <vt:variant>
        <vt:i4>348</vt:i4>
      </vt:variant>
      <vt:variant>
        <vt:i4>0</vt:i4>
      </vt:variant>
      <vt:variant>
        <vt:i4>5</vt:i4>
      </vt:variant>
      <vt:variant>
        <vt:lpwstr>mailto:colman.lam@jos.com.hk</vt:lpwstr>
      </vt:variant>
      <vt:variant>
        <vt:lpwstr/>
      </vt:variant>
      <vt:variant>
        <vt:i4>1245233</vt:i4>
      </vt:variant>
      <vt:variant>
        <vt:i4>341</vt:i4>
      </vt:variant>
      <vt:variant>
        <vt:i4>0</vt:i4>
      </vt:variant>
      <vt:variant>
        <vt:i4>5</vt:i4>
      </vt:variant>
      <vt:variant>
        <vt:lpwstr/>
      </vt:variant>
      <vt:variant>
        <vt:lpwstr>_Toc315705779</vt:lpwstr>
      </vt:variant>
      <vt:variant>
        <vt:i4>1245233</vt:i4>
      </vt:variant>
      <vt:variant>
        <vt:i4>335</vt:i4>
      </vt:variant>
      <vt:variant>
        <vt:i4>0</vt:i4>
      </vt:variant>
      <vt:variant>
        <vt:i4>5</vt:i4>
      </vt:variant>
      <vt:variant>
        <vt:lpwstr/>
      </vt:variant>
      <vt:variant>
        <vt:lpwstr>_Toc315705778</vt:lpwstr>
      </vt:variant>
      <vt:variant>
        <vt:i4>1245233</vt:i4>
      </vt:variant>
      <vt:variant>
        <vt:i4>329</vt:i4>
      </vt:variant>
      <vt:variant>
        <vt:i4>0</vt:i4>
      </vt:variant>
      <vt:variant>
        <vt:i4>5</vt:i4>
      </vt:variant>
      <vt:variant>
        <vt:lpwstr/>
      </vt:variant>
      <vt:variant>
        <vt:lpwstr>_Toc315705777</vt:lpwstr>
      </vt:variant>
      <vt:variant>
        <vt:i4>1245233</vt:i4>
      </vt:variant>
      <vt:variant>
        <vt:i4>323</vt:i4>
      </vt:variant>
      <vt:variant>
        <vt:i4>0</vt:i4>
      </vt:variant>
      <vt:variant>
        <vt:i4>5</vt:i4>
      </vt:variant>
      <vt:variant>
        <vt:lpwstr/>
      </vt:variant>
      <vt:variant>
        <vt:lpwstr>_Toc315705776</vt:lpwstr>
      </vt:variant>
      <vt:variant>
        <vt:i4>1245233</vt:i4>
      </vt:variant>
      <vt:variant>
        <vt:i4>317</vt:i4>
      </vt:variant>
      <vt:variant>
        <vt:i4>0</vt:i4>
      </vt:variant>
      <vt:variant>
        <vt:i4>5</vt:i4>
      </vt:variant>
      <vt:variant>
        <vt:lpwstr/>
      </vt:variant>
      <vt:variant>
        <vt:lpwstr>_Toc315705775</vt:lpwstr>
      </vt:variant>
      <vt:variant>
        <vt:i4>1245233</vt:i4>
      </vt:variant>
      <vt:variant>
        <vt:i4>311</vt:i4>
      </vt:variant>
      <vt:variant>
        <vt:i4>0</vt:i4>
      </vt:variant>
      <vt:variant>
        <vt:i4>5</vt:i4>
      </vt:variant>
      <vt:variant>
        <vt:lpwstr/>
      </vt:variant>
      <vt:variant>
        <vt:lpwstr>_Toc315705774</vt:lpwstr>
      </vt:variant>
      <vt:variant>
        <vt:i4>1245233</vt:i4>
      </vt:variant>
      <vt:variant>
        <vt:i4>305</vt:i4>
      </vt:variant>
      <vt:variant>
        <vt:i4>0</vt:i4>
      </vt:variant>
      <vt:variant>
        <vt:i4>5</vt:i4>
      </vt:variant>
      <vt:variant>
        <vt:lpwstr/>
      </vt:variant>
      <vt:variant>
        <vt:lpwstr>_Toc315705773</vt:lpwstr>
      </vt:variant>
      <vt:variant>
        <vt:i4>1245233</vt:i4>
      </vt:variant>
      <vt:variant>
        <vt:i4>299</vt:i4>
      </vt:variant>
      <vt:variant>
        <vt:i4>0</vt:i4>
      </vt:variant>
      <vt:variant>
        <vt:i4>5</vt:i4>
      </vt:variant>
      <vt:variant>
        <vt:lpwstr/>
      </vt:variant>
      <vt:variant>
        <vt:lpwstr>_Toc315705772</vt:lpwstr>
      </vt:variant>
      <vt:variant>
        <vt:i4>1245233</vt:i4>
      </vt:variant>
      <vt:variant>
        <vt:i4>293</vt:i4>
      </vt:variant>
      <vt:variant>
        <vt:i4>0</vt:i4>
      </vt:variant>
      <vt:variant>
        <vt:i4>5</vt:i4>
      </vt:variant>
      <vt:variant>
        <vt:lpwstr/>
      </vt:variant>
      <vt:variant>
        <vt:lpwstr>_Toc315705771</vt:lpwstr>
      </vt:variant>
      <vt:variant>
        <vt:i4>1245233</vt:i4>
      </vt:variant>
      <vt:variant>
        <vt:i4>287</vt:i4>
      </vt:variant>
      <vt:variant>
        <vt:i4>0</vt:i4>
      </vt:variant>
      <vt:variant>
        <vt:i4>5</vt:i4>
      </vt:variant>
      <vt:variant>
        <vt:lpwstr/>
      </vt:variant>
      <vt:variant>
        <vt:lpwstr>_Toc315705770</vt:lpwstr>
      </vt:variant>
      <vt:variant>
        <vt:i4>1179697</vt:i4>
      </vt:variant>
      <vt:variant>
        <vt:i4>281</vt:i4>
      </vt:variant>
      <vt:variant>
        <vt:i4>0</vt:i4>
      </vt:variant>
      <vt:variant>
        <vt:i4>5</vt:i4>
      </vt:variant>
      <vt:variant>
        <vt:lpwstr/>
      </vt:variant>
      <vt:variant>
        <vt:lpwstr>_Toc315705769</vt:lpwstr>
      </vt:variant>
      <vt:variant>
        <vt:i4>1179697</vt:i4>
      </vt:variant>
      <vt:variant>
        <vt:i4>275</vt:i4>
      </vt:variant>
      <vt:variant>
        <vt:i4>0</vt:i4>
      </vt:variant>
      <vt:variant>
        <vt:i4>5</vt:i4>
      </vt:variant>
      <vt:variant>
        <vt:lpwstr/>
      </vt:variant>
      <vt:variant>
        <vt:lpwstr>_Toc315705768</vt:lpwstr>
      </vt:variant>
      <vt:variant>
        <vt:i4>1179697</vt:i4>
      </vt:variant>
      <vt:variant>
        <vt:i4>269</vt:i4>
      </vt:variant>
      <vt:variant>
        <vt:i4>0</vt:i4>
      </vt:variant>
      <vt:variant>
        <vt:i4>5</vt:i4>
      </vt:variant>
      <vt:variant>
        <vt:lpwstr/>
      </vt:variant>
      <vt:variant>
        <vt:lpwstr>_Toc315705767</vt:lpwstr>
      </vt:variant>
      <vt:variant>
        <vt:i4>1179697</vt:i4>
      </vt:variant>
      <vt:variant>
        <vt:i4>263</vt:i4>
      </vt:variant>
      <vt:variant>
        <vt:i4>0</vt:i4>
      </vt:variant>
      <vt:variant>
        <vt:i4>5</vt:i4>
      </vt:variant>
      <vt:variant>
        <vt:lpwstr/>
      </vt:variant>
      <vt:variant>
        <vt:lpwstr>_Toc315705766</vt:lpwstr>
      </vt:variant>
      <vt:variant>
        <vt:i4>1179697</vt:i4>
      </vt:variant>
      <vt:variant>
        <vt:i4>257</vt:i4>
      </vt:variant>
      <vt:variant>
        <vt:i4>0</vt:i4>
      </vt:variant>
      <vt:variant>
        <vt:i4>5</vt:i4>
      </vt:variant>
      <vt:variant>
        <vt:lpwstr/>
      </vt:variant>
      <vt:variant>
        <vt:lpwstr>_Toc315705765</vt:lpwstr>
      </vt:variant>
      <vt:variant>
        <vt:i4>1179697</vt:i4>
      </vt:variant>
      <vt:variant>
        <vt:i4>251</vt:i4>
      </vt:variant>
      <vt:variant>
        <vt:i4>0</vt:i4>
      </vt:variant>
      <vt:variant>
        <vt:i4>5</vt:i4>
      </vt:variant>
      <vt:variant>
        <vt:lpwstr/>
      </vt:variant>
      <vt:variant>
        <vt:lpwstr>_Toc315705764</vt:lpwstr>
      </vt:variant>
      <vt:variant>
        <vt:i4>1179697</vt:i4>
      </vt:variant>
      <vt:variant>
        <vt:i4>245</vt:i4>
      </vt:variant>
      <vt:variant>
        <vt:i4>0</vt:i4>
      </vt:variant>
      <vt:variant>
        <vt:i4>5</vt:i4>
      </vt:variant>
      <vt:variant>
        <vt:lpwstr/>
      </vt:variant>
      <vt:variant>
        <vt:lpwstr>_Toc315705763</vt:lpwstr>
      </vt:variant>
      <vt:variant>
        <vt:i4>1179697</vt:i4>
      </vt:variant>
      <vt:variant>
        <vt:i4>239</vt:i4>
      </vt:variant>
      <vt:variant>
        <vt:i4>0</vt:i4>
      </vt:variant>
      <vt:variant>
        <vt:i4>5</vt:i4>
      </vt:variant>
      <vt:variant>
        <vt:lpwstr/>
      </vt:variant>
      <vt:variant>
        <vt:lpwstr>_Toc315705762</vt:lpwstr>
      </vt:variant>
      <vt:variant>
        <vt:i4>1179697</vt:i4>
      </vt:variant>
      <vt:variant>
        <vt:i4>233</vt:i4>
      </vt:variant>
      <vt:variant>
        <vt:i4>0</vt:i4>
      </vt:variant>
      <vt:variant>
        <vt:i4>5</vt:i4>
      </vt:variant>
      <vt:variant>
        <vt:lpwstr/>
      </vt:variant>
      <vt:variant>
        <vt:lpwstr>_Toc315705761</vt:lpwstr>
      </vt:variant>
      <vt:variant>
        <vt:i4>1179697</vt:i4>
      </vt:variant>
      <vt:variant>
        <vt:i4>227</vt:i4>
      </vt:variant>
      <vt:variant>
        <vt:i4>0</vt:i4>
      </vt:variant>
      <vt:variant>
        <vt:i4>5</vt:i4>
      </vt:variant>
      <vt:variant>
        <vt:lpwstr/>
      </vt:variant>
      <vt:variant>
        <vt:lpwstr>_Toc315705760</vt:lpwstr>
      </vt:variant>
      <vt:variant>
        <vt:i4>1114161</vt:i4>
      </vt:variant>
      <vt:variant>
        <vt:i4>221</vt:i4>
      </vt:variant>
      <vt:variant>
        <vt:i4>0</vt:i4>
      </vt:variant>
      <vt:variant>
        <vt:i4>5</vt:i4>
      </vt:variant>
      <vt:variant>
        <vt:lpwstr/>
      </vt:variant>
      <vt:variant>
        <vt:lpwstr>_Toc315705759</vt:lpwstr>
      </vt:variant>
      <vt:variant>
        <vt:i4>1114161</vt:i4>
      </vt:variant>
      <vt:variant>
        <vt:i4>215</vt:i4>
      </vt:variant>
      <vt:variant>
        <vt:i4>0</vt:i4>
      </vt:variant>
      <vt:variant>
        <vt:i4>5</vt:i4>
      </vt:variant>
      <vt:variant>
        <vt:lpwstr/>
      </vt:variant>
      <vt:variant>
        <vt:lpwstr>_Toc315705758</vt:lpwstr>
      </vt:variant>
      <vt:variant>
        <vt:i4>1114161</vt:i4>
      </vt:variant>
      <vt:variant>
        <vt:i4>209</vt:i4>
      </vt:variant>
      <vt:variant>
        <vt:i4>0</vt:i4>
      </vt:variant>
      <vt:variant>
        <vt:i4>5</vt:i4>
      </vt:variant>
      <vt:variant>
        <vt:lpwstr/>
      </vt:variant>
      <vt:variant>
        <vt:lpwstr>_Toc315705757</vt:lpwstr>
      </vt:variant>
      <vt:variant>
        <vt:i4>1114161</vt:i4>
      </vt:variant>
      <vt:variant>
        <vt:i4>203</vt:i4>
      </vt:variant>
      <vt:variant>
        <vt:i4>0</vt:i4>
      </vt:variant>
      <vt:variant>
        <vt:i4>5</vt:i4>
      </vt:variant>
      <vt:variant>
        <vt:lpwstr/>
      </vt:variant>
      <vt:variant>
        <vt:lpwstr>_Toc315705756</vt:lpwstr>
      </vt:variant>
      <vt:variant>
        <vt:i4>1114161</vt:i4>
      </vt:variant>
      <vt:variant>
        <vt:i4>197</vt:i4>
      </vt:variant>
      <vt:variant>
        <vt:i4>0</vt:i4>
      </vt:variant>
      <vt:variant>
        <vt:i4>5</vt:i4>
      </vt:variant>
      <vt:variant>
        <vt:lpwstr/>
      </vt:variant>
      <vt:variant>
        <vt:lpwstr>_Toc315705755</vt:lpwstr>
      </vt:variant>
      <vt:variant>
        <vt:i4>1114161</vt:i4>
      </vt:variant>
      <vt:variant>
        <vt:i4>191</vt:i4>
      </vt:variant>
      <vt:variant>
        <vt:i4>0</vt:i4>
      </vt:variant>
      <vt:variant>
        <vt:i4>5</vt:i4>
      </vt:variant>
      <vt:variant>
        <vt:lpwstr/>
      </vt:variant>
      <vt:variant>
        <vt:lpwstr>_Toc315705754</vt:lpwstr>
      </vt:variant>
      <vt:variant>
        <vt:i4>1114161</vt:i4>
      </vt:variant>
      <vt:variant>
        <vt:i4>185</vt:i4>
      </vt:variant>
      <vt:variant>
        <vt:i4>0</vt:i4>
      </vt:variant>
      <vt:variant>
        <vt:i4>5</vt:i4>
      </vt:variant>
      <vt:variant>
        <vt:lpwstr/>
      </vt:variant>
      <vt:variant>
        <vt:lpwstr>_Toc315705753</vt:lpwstr>
      </vt:variant>
      <vt:variant>
        <vt:i4>1114161</vt:i4>
      </vt:variant>
      <vt:variant>
        <vt:i4>179</vt:i4>
      </vt:variant>
      <vt:variant>
        <vt:i4>0</vt:i4>
      </vt:variant>
      <vt:variant>
        <vt:i4>5</vt:i4>
      </vt:variant>
      <vt:variant>
        <vt:lpwstr/>
      </vt:variant>
      <vt:variant>
        <vt:lpwstr>_Toc315705752</vt:lpwstr>
      </vt:variant>
      <vt:variant>
        <vt:i4>1114161</vt:i4>
      </vt:variant>
      <vt:variant>
        <vt:i4>173</vt:i4>
      </vt:variant>
      <vt:variant>
        <vt:i4>0</vt:i4>
      </vt:variant>
      <vt:variant>
        <vt:i4>5</vt:i4>
      </vt:variant>
      <vt:variant>
        <vt:lpwstr/>
      </vt:variant>
      <vt:variant>
        <vt:lpwstr>_Toc315705751</vt:lpwstr>
      </vt:variant>
      <vt:variant>
        <vt:i4>1114161</vt:i4>
      </vt:variant>
      <vt:variant>
        <vt:i4>167</vt:i4>
      </vt:variant>
      <vt:variant>
        <vt:i4>0</vt:i4>
      </vt:variant>
      <vt:variant>
        <vt:i4>5</vt:i4>
      </vt:variant>
      <vt:variant>
        <vt:lpwstr/>
      </vt:variant>
      <vt:variant>
        <vt:lpwstr>_Toc315705750</vt:lpwstr>
      </vt:variant>
      <vt:variant>
        <vt:i4>1048625</vt:i4>
      </vt:variant>
      <vt:variant>
        <vt:i4>161</vt:i4>
      </vt:variant>
      <vt:variant>
        <vt:i4>0</vt:i4>
      </vt:variant>
      <vt:variant>
        <vt:i4>5</vt:i4>
      </vt:variant>
      <vt:variant>
        <vt:lpwstr/>
      </vt:variant>
      <vt:variant>
        <vt:lpwstr>_Toc315705749</vt:lpwstr>
      </vt:variant>
      <vt:variant>
        <vt:i4>1048625</vt:i4>
      </vt:variant>
      <vt:variant>
        <vt:i4>155</vt:i4>
      </vt:variant>
      <vt:variant>
        <vt:i4>0</vt:i4>
      </vt:variant>
      <vt:variant>
        <vt:i4>5</vt:i4>
      </vt:variant>
      <vt:variant>
        <vt:lpwstr/>
      </vt:variant>
      <vt:variant>
        <vt:lpwstr>_Toc315705748</vt:lpwstr>
      </vt:variant>
      <vt:variant>
        <vt:i4>1048625</vt:i4>
      </vt:variant>
      <vt:variant>
        <vt:i4>149</vt:i4>
      </vt:variant>
      <vt:variant>
        <vt:i4>0</vt:i4>
      </vt:variant>
      <vt:variant>
        <vt:i4>5</vt:i4>
      </vt:variant>
      <vt:variant>
        <vt:lpwstr/>
      </vt:variant>
      <vt:variant>
        <vt:lpwstr>_Toc315705747</vt:lpwstr>
      </vt:variant>
      <vt:variant>
        <vt:i4>1048625</vt:i4>
      </vt:variant>
      <vt:variant>
        <vt:i4>143</vt:i4>
      </vt:variant>
      <vt:variant>
        <vt:i4>0</vt:i4>
      </vt:variant>
      <vt:variant>
        <vt:i4>5</vt:i4>
      </vt:variant>
      <vt:variant>
        <vt:lpwstr/>
      </vt:variant>
      <vt:variant>
        <vt:lpwstr>_Toc315705746</vt:lpwstr>
      </vt:variant>
      <vt:variant>
        <vt:i4>1048625</vt:i4>
      </vt:variant>
      <vt:variant>
        <vt:i4>137</vt:i4>
      </vt:variant>
      <vt:variant>
        <vt:i4>0</vt:i4>
      </vt:variant>
      <vt:variant>
        <vt:i4>5</vt:i4>
      </vt:variant>
      <vt:variant>
        <vt:lpwstr/>
      </vt:variant>
      <vt:variant>
        <vt:lpwstr>_Toc315705745</vt:lpwstr>
      </vt:variant>
      <vt:variant>
        <vt:i4>1048625</vt:i4>
      </vt:variant>
      <vt:variant>
        <vt:i4>131</vt:i4>
      </vt:variant>
      <vt:variant>
        <vt:i4>0</vt:i4>
      </vt:variant>
      <vt:variant>
        <vt:i4>5</vt:i4>
      </vt:variant>
      <vt:variant>
        <vt:lpwstr/>
      </vt:variant>
      <vt:variant>
        <vt:lpwstr>_Toc315705744</vt:lpwstr>
      </vt:variant>
      <vt:variant>
        <vt:i4>1048625</vt:i4>
      </vt:variant>
      <vt:variant>
        <vt:i4>125</vt:i4>
      </vt:variant>
      <vt:variant>
        <vt:i4>0</vt:i4>
      </vt:variant>
      <vt:variant>
        <vt:i4>5</vt:i4>
      </vt:variant>
      <vt:variant>
        <vt:lpwstr/>
      </vt:variant>
      <vt:variant>
        <vt:lpwstr>_Toc315705743</vt:lpwstr>
      </vt:variant>
      <vt:variant>
        <vt:i4>1048625</vt:i4>
      </vt:variant>
      <vt:variant>
        <vt:i4>119</vt:i4>
      </vt:variant>
      <vt:variant>
        <vt:i4>0</vt:i4>
      </vt:variant>
      <vt:variant>
        <vt:i4>5</vt:i4>
      </vt:variant>
      <vt:variant>
        <vt:lpwstr/>
      </vt:variant>
      <vt:variant>
        <vt:lpwstr>_Toc315705742</vt:lpwstr>
      </vt:variant>
      <vt:variant>
        <vt:i4>1048625</vt:i4>
      </vt:variant>
      <vt:variant>
        <vt:i4>113</vt:i4>
      </vt:variant>
      <vt:variant>
        <vt:i4>0</vt:i4>
      </vt:variant>
      <vt:variant>
        <vt:i4>5</vt:i4>
      </vt:variant>
      <vt:variant>
        <vt:lpwstr/>
      </vt:variant>
      <vt:variant>
        <vt:lpwstr>_Toc315705741</vt:lpwstr>
      </vt:variant>
      <vt:variant>
        <vt:i4>1048625</vt:i4>
      </vt:variant>
      <vt:variant>
        <vt:i4>107</vt:i4>
      </vt:variant>
      <vt:variant>
        <vt:i4>0</vt:i4>
      </vt:variant>
      <vt:variant>
        <vt:i4>5</vt:i4>
      </vt:variant>
      <vt:variant>
        <vt:lpwstr/>
      </vt:variant>
      <vt:variant>
        <vt:lpwstr>_Toc315705740</vt:lpwstr>
      </vt:variant>
      <vt:variant>
        <vt:i4>1507377</vt:i4>
      </vt:variant>
      <vt:variant>
        <vt:i4>101</vt:i4>
      </vt:variant>
      <vt:variant>
        <vt:i4>0</vt:i4>
      </vt:variant>
      <vt:variant>
        <vt:i4>5</vt:i4>
      </vt:variant>
      <vt:variant>
        <vt:lpwstr/>
      </vt:variant>
      <vt:variant>
        <vt:lpwstr>_Toc315705739</vt:lpwstr>
      </vt:variant>
      <vt:variant>
        <vt:i4>1507377</vt:i4>
      </vt:variant>
      <vt:variant>
        <vt:i4>95</vt:i4>
      </vt:variant>
      <vt:variant>
        <vt:i4>0</vt:i4>
      </vt:variant>
      <vt:variant>
        <vt:i4>5</vt:i4>
      </vt:variant>
      <vt:variant>
        <vt:lpwstr/>
      </vt:variant>
      <vt:variant>
        <vt:lpwstr>_Toc315705738</vt:lpwstr>
      </vt:variant>
      <vt:variant>
        <vt:i4>1507377</vt:i4>
      </vt:variant>
      <vt:variant>
        <vt:i4>89</vt:i4>
      </vt:variant>
      <vt:variant>
        <vt:i4>0</vt:i4>
      </vt:variant>
      <vt:variant>
        <vt:i4>5</vt:i4>
      </vt:variant>
      <vt:variant>
        <vt:lpwstr/>
      </vt:variant>
      <vt:variant>
        <vt:lpwstr>_Toc315705737</vt:lpwstr>
      </vt:variant>
      <vt:variant>
        <vt:i4>1507377</vt:i4>
      </vt:variant>
      <vt:variant>
        <vt:i4>83</vt:i4>
      </vt:variant>
      <vt:variant>
        <vt:i4>0</vt:i4>
      </vt:variant>
      <vt:variant>
        <vt:i4>5</vt:i4>
      </vt:variant>
      <vt:variant>
        <vt:lpwstr/>
      </vt:variant>
      <vt:variant>
        <vt:lpwstr>_Toc315705736</vt:lpwstr>
      </vt:variant>
      <vt:variant>
        <vt:i4>1507377</vt:i4>
      </vt:variant>
      <vt:variant>
        <vt:i4>77</vt:i4>
      </vt:variant>
      <vt:variant>
        <vt:i4>0</vt:i4>
      </vt:variant>
      <vt:variant>
        <vt:i4>5</vt:i4>
      </vt:variant>
      <vt:variant>
        <vt:lpwstr/>
      </vt:variant>
      <vt:variant>
        <vt:lpwstr>_Toc315705735</vt:lpwstr>
      </vt:variant>
      <vt:variant>
        <vt:i4>1507377</vt:i4>
      </vt:variant>
      <vt:variant>
        <vt:i4>71</vt:i4>
      </vt:variant>
      <vt:variant>
        <vt:i4>0</vt:i4>
      </vt:variant>
      <vt:variant>
        <vt:i4>5</vt:i4>
      </vt:variant>
      <vt:variant>
        <vt:lpwstr/>
      </vt:variant>
      <vt:variant>
        <vt:lpwstr>_Toc315705734</vt:lpwstr>
      </vt:variant>
      <vt:variant>
        <vt:i4>1507377</vt:i4>
      </vt:variant>
      <vt:variant>
        <vt:i4>65</vt:i4>
      </vt:variant>
      <vt:variant>
        <vt:i4>0</vt:i4>
      </vt:variant>
      <vt:variant>
        <vt:i4>5</vt:i4>
      </vt:variant>
      <vt:variant>
        <vt:lpwstr/>
      </vt:variant>
      <vt:variant>
        <vt:lpwstr>_Toc315705733</vt:lpwstr>
      </vt:variant>
      <vt:variant>
        <vt:i4>1507377</vt:i4>
      </vt:variant>
      <vt:variant>
        <vt:i4>59</vt:i4>
      </vt:variant>
      <vt:variant>
        <vt:i4>0</vt:i4>
      </vt:variant>
      <vt:variant>
        <vt:i4>5</vt:i4>
      </vt:variant>
      <vt:variant>
        <vt:lpwstr/>
      </vt:variant>
      <vt:variant>
        <vt:lpwstr>_Toc315705732</vt:lpwstr>
      </vt:variant>
      <vt:variant>
        <vt:i4>1507377</vt:i4>
      </vt:variant>
      <vt:variant>
        <vt:i4>53</vt:i4>
      </vt:variant>
      <vt:variant>
        <vt:i4>0</vt:i4>
      </vt:variant>
      <vt:variant>
        <vt:i4>5</vt:i4>
      </vt:variant>
      <vt:variant>
        <vt:lpwstr/>
      </vt:variant>
      <vt:variant>
        <vt:lpwstr>_Toc315705731</vt:lpwstr>
      </vt:variant>
      <vt:variant>
        <vt:i4>1507377</vt:i4>
      </vt:variant>
      <vt:variant>
        <vt:i4>47</vt:i4>
      </vt:variant>
      <vt:variant>
        <vt:i4>0</vt:i4>
      </vt:variant>
      <vt:variant>
        <vt:i4>5</vt:i4>
      </vt:variant>
      <vt:variant>
        <vt:lpwstr/>
      </vt:variant>
      <vt:variant>
        <vt:lpwstr>_Toc315705730</vt:lpwstr>
      </vt:variant>
      <vt:variant>
        <vt:i4>1441841</vt:i4>
      </vt:variant>
      <vt:variant>
        <vt:i4>41</vt:i4>
      </vt:variant>
      <vt:variant>
        <vt:i4>0</vt:i4>
      </vt:variant>
      <vt:variant>
        <vt:i4>5</vt:i4>
      </vt:variant>
      <vt:variant>
        <vt:lpwstr/>
      </vt:variant>
      <vt:variant>
        <vt:lpwstr>_Toc315705729</vt:lpwstr>
      </vt:variant>
      <vt:variant>
        <vt:i4>1441841</vt:i4>
      </vt:variant>
      <vt:variant>
        <vt:i4>35</vt:i4>
      </vt:variant>
      <vt:variant>
        <vt:i4>0</vt:i4>
      </vt:variant>
      <vt:variant>
        <vt:i4>5</vt:i4>
      </vt:variant>
      <vt:variant>
        <vt:lpwstr/>
      </vt:variant>
      <vt:variant>
        <vt:lpwstr>_Toc315705728</vt:lpwstr>
      </vt:variant>
      <vt:variant>
        <vt:i4>1441841</vt:i4>
      </vt:variant>
      <vt:variant>
        <vt:i4>29</vt:i4>
      </vt:variant>
      <vt:variant>
        <vt:i4>0</vt:i4>
      </vt:variant>
      <vt:variant>
        <vt:i4>5</vt:i4>
      </vt:variant>
      <vt:variant>
        <vt:lpwstr/>
      </vt:variant>
      <vt:variant>
        <vt:lpwstr>_Toc315705727</vt:lpwstr>
      </vt:variant>
      <vt:variant>
        <vt:i4>1441841</vt:i4>
      </vt:variant>
      <vt:variant>
        <vt:i4>23</vt:i4>
      </vt:variant>
      <vt:variant>
        <vt:i4>0</vt:i4>
      </vt:variant>
      <vt:variant>
        <vt:i4>5</vt:i4>
      </vt:variant>
      <vt:variant>
        <vt:lpwstr/>
      </vt:variant>
      <vt:variant>
        <vt:lpwstr>_Toc315705726</vt:lpwstr>
      </vt:variant>
      <vt:variant>
        <vt:i4>1441841</vt:i4>
      </vt:variant>
      <vt:variant>
        <vt:i4>17</vt:i4>
      </vt:variant>
      <vt:variant>
        <vt:i4>0</vt:i4>
      </vt:variant>
      <vt:variant>
        <vt:i4>5</vt:i4>
      </vt:variant>
      <vt:variant>
        <vt:lpwstr/>
      </vt:variant>
      <vt:variant>
        <vt:lpwstr>_Toc315705725</vt:lpwstr>
      </vt:variant>
      <vt:variant>
        <vt:i4>1441841</vt:i4>
      </vt:variant>
      <vt:variant>
        <vt:i4>11</vt:i4>
      </vt:variant>
      <vt:variant>
        <vt:i4>0</vt:i4>
      </vt:variant>
      <vt:variant>
        <vt:i4>5</vt:i4>
      </vt:variant>
      <vt:variant>
        <vt:lpwstr/>
      </vt:variant>
      <vt:variant>
        <vt:lpwstr>_Toc315705724</vt:lpwstr>
      </vt:variant>
      <vt:variant>
        <vt:i4>1441841</vt:i4>
      </vt:variant>
      <vt:variant>
        <vt:i4>5</vt:i4>
      </vt:variant>
      <vt:variant>
        <vt:i4>0</vt:i4>
      </vt:variant>
      <vt:variant>
        <vt:i4>5</vt:i4>
      </vt:variant>
      <vt:variant>
        <vt:lpwstr/>
      </vt:variant>
      <vt:variant>
        <vt:lpwstr>_Toc315705723</vt:lpwstr>
      </vt:variant>
      <vt:variant>
        <vt:i4>1048620</vt:i4>
      </vt:variant>
      <vt:variant>
        <vt:i4>0</vt:i4>
      </vt:variant>
      <vt:variant>
        <vt:i4>0</vt:i4>
      </vt:variant>
      <vt:variant>
        <vt:i4>5</vt:i4>
      </vt:variant>
      <vt:variant>
        <vt:lpwstr>mailto:dora.yan@jos.com.hk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Jardine OneSolution</dc:title>
  <dc:creator>mkchiu</dc:creator>
  <cp:lastModifiedBy>Steven Chen</cp:lastModifiedBy>
  <cp:revision>2</cp:revision>
  <cp:lastPrinted>2016-09-13T09:24:00Z</cp:lastPrinted>
  <dcterms:created xsi:type="dcterms:W3CDTF">2016-10-03T11:31:00Z</dcterms:created>
  <dcterms:modified xsi:type="dcterms:W3CDTF">2016-10-03T11:31:00Z</dcterms:modified>
</cp:coreProperties>
</file>