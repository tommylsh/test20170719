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B0" w:rsidRPr="00174610" w:rsidRDefault="00174610" w:rsidP="00174610">
      <w:pPr>
        <w:rPr>
          <w:rFonts w:eastAsiaTheme="minorEastAsia" w:hint="eastAsia"/>
          <w:b/>
          <w:sz w:val="36"/>
          <w:szCs w:val="36"/>
          <w:lang w:eastAsia="zh-TW"/>
        </w:rPr>
      </w:pPr>
      <w:r w:rsidRPr="00174610">
        <w:rPr>
          <w:rFonts w:eastAsiaTheme="minorEastAsia" w:hint="eastAsia"/>
          <w:b/>
          <w:sz w:val="36"/>
          <w:szCs w:val="36"/>
          <w:lang w:eastAsia="zh-TW"/>
        </w:rPr>
        <w:t>D</w:t>
      </w:r>
      <w:r w:rsidRPr="00174610">
        <w:rPr>
          <w:rFonts w:eastAsiaTheme="minorEastAsia"/>
          <w:b/>
          <w:sz w:val="36"/>
          <w:szCs w:val="36"/>
          <w:lang w:eastAsia="zh-TW"/>
        </w:rPr>
        <w:t>atabase Design</w:t>
      </w:r>
    </w:p>
    <w:p w:rsidR="00174610" w:rsidRDefault="00174610" w:rsidP="00174610"/>
    <w:tbl>
      <w:tblPr>
        <w:tblW w:w="10999" w:type="dxa"/>
        <w:tblInd w:w="-1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2002"/>
        <w:gridCol w:w="4962"/>
        <w:gridCol w:w="1843"/>
        <w:gridCol w:w="1559"/>
      </w:tblGrid>
      <w:tr w:rsidR="00174610" w:rsidRPr="001D7AE7" w:rsidTr="00174610">
        <w:trPr>
          <w:tblHeader/>
        </w:trPr>
        <w:tc>
          <w:tcPr>
            <w:tcW w:w="10999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74610" w:rsidRDefault="00174610" w:rsidP="00174610">
            <w:pPr>
              <w:spacing w:before="60" w:after="60"/>
              <w:rPr>
                <w:rFonts w:cs="Arial"/>
                <w:b/>
                <w:i/>
                <w:lang w:eastAsia="zh-TW"/>
              </w:rPr>
            </w:pPr>
            <w:r>
              <w:rPr>
                <w:rFonts w:cs="Arial"/>
                <w:b/>
                <w:i/>
                <w:lang w:eastAsia="zh-TW"/>
              </w:rPr>
              <w:t>MG_SALES_ORDER</w:t>
            </w:r>
            <w:r w:rsidRPr="001B1307">
              <w:rPr>
                <w:rFonts w:cs="Arial"/>
                <w:b/>
                <w:i/>
                <w:lang w:eastAsia="zh-TW"/>
              </w:rPr>
              <w:t xml:space="preserve"> </w:t>
            </w:r>
            <w:r>
              <w:rPr>
                <w:rFonts w:cs="Arial"/>
                <w:b/>
                <w:i/>
                <w:lang w:eastAsia="zh-TW"/>
              </w:rPr>
              <w:t xml:space="preserve">Table Fields </w:t>
            </w:r>
            <w:r w:rsidRPr="001D7AE7">
              <w:rPr>
                <w:rFonts w:cs="Arial" w:hint="eastAsia"/>
                <w:b/>
                <w:i/>
                <w:lang w:eastAsia="zh-TW"/>
              </w:rPr>
              <w:t>Details</w:t>
            </w:r>
          </w:p>
        </w:tc>
      </w:tr>
      <w:tr w:rsidR="00174610" w:rsidRPr="001D7AE7" w:rsidTr="00174610">
        <w:trPr>
          <w:tblHeader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Item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  <w:lang w:eastAsia="zh-TW"/>
              </w:rPr>
            </w:pPr>
            <w:r w:rsidRPr="001D7AE7">
              <w:rPr>
                <w:rFonts w:cs="Arial"/>
                <w:b/>
                <w:i/>
              </w:rPr>
              <w:t>Field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Description(s)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Format (Length)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Optional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BRANCH_ID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8D3733">
              <w:rPr>
                <w:rFonts w:cs="Arial"/>
                <w:color w:val="000000"/>
                <w:sz w:val="18"/>
                <w:szCs w:val="18"/>
              </w:rPr>
              <w:t>Maxim’s branch ID for this virtual branch (The 5-digit branch ID that begin with “0”)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8D3733">
              <w:rPr>
                <w:rFonts w:cs="Arial"/>
                <w:color w:val="000000"/>
                <w:sz w:val="18"/>
                <w:szCs w:val="18"/>
              </w:rPr>
              <w:t>Varchar2(6)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8D3733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BUSINESS_DATE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Business Date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49357E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ORDER_NO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order no.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ORDER_SEQUENCE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order sequence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Number(5,0)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EVENT_NO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Event Order no.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TABLE_NO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Table no.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GUEST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Number of guests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Number(5,0)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PRINT_TIMES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Number of times the pay check is printed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Number(5,0)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PRINT_USER_ID1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Print User ID 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PRINT_USER_ID2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Print User ID 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PRINT_USER_ID3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Print User ID 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CURRENCY_CODE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Currency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BEVAMT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Beverage Sales Amount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FOODAMT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Food Sales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SERVAMT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Service Charge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DISC_CODE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Discount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DISC_RATIO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Discount Ratio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DISC_AMT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Discount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TAX_CODE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Tax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TAX_AMT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Tax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ORDER_TYPE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Order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SP_TRANS_TYPE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TRANS_TYPE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CHARGE_DEPT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Charging Department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CHARGE_REASON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Charging Reason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CHARGE_USER_ID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OPEN_TILL_NO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Till machine on which the sales order is opened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CLOSE_TILL_NO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Till machine on which the sales order is closed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OPEN_USER_ID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User ID of staff who opens the sales order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CLOSE_USER_ID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User ID of staff who closes the sales order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CHECK_IN_DATE_TIME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Sales order check-in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49357E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CHECK_OUT_DATE_TIME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Sales order check-out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49357E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VOID_FLAG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sales order  flag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VOID_DATE_TIME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sale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49357E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VOID_ID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REASON_CODE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reason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REMARKS01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REMARKS02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REMARKS03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DATA_SOURCE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Data Source of the sales (e.g. “OM” for Order Management; “Lunch” for Lunch Box system)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LAST_UPDATE_USER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Last update by (user id by which the convert process or adjustment is done)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LAST_UPDATE_TIME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Last update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49357E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WORKSTATION_NAME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Server at which the convert process take place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APP_NAME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Program name of convert process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RUNNO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Run ID of the convert process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49357E">
              <w:rPr>
                <w:rFonts w:cs="Arial"/>
                <w:color w:val="000000"/>
                <w:sz w:val="18"/>
                <w:szCs w:val="18"/>
              </w:rPr>
              <w:t>Number(10,0)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49357E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0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D75968">
              <w:t>STATUS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Whether or not the sales data is counted as store sales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49357E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</w:tbl>
    <w:p w:rsidR="00174610" w:rsidRDefault="00174610" w:rsidP="00174610">
      <w:pPr>
        <w:pStyle w:val="a0"/>
      </w:pPr>
    </w:p>
    <w:tbl>
      <w:tblPr>
        <w:tblW w:w="10999" w:type="dxa"/>
        <w:tblInd w:w="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2002"/>
        <w:gridCol w:w="4962"/>
        <w:gridCol w:w="1843"/>
        <w:gridCol w:w="1559"/>
      </w:tblGrid>
      <w:tr w:rsidR="00174610" w:rsidRPr="001D7AE7" w:rsidTr="00174610">
        <w:trPr>
          <w:cantSplit/>
          <w:tblHeader/>
        </w:trPr>
        <w:tc>
          <w:tcPr>
            <w:tcW w:w="10999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74610" w:rsidRDefault="00174610" w:rsidP="00174610">
            <w:pPr>
              <w:spacing w:before="60" w:after="60"/>
              <w:rPr>
                <w:rFonts w:cs="Arial"/>
                <w:b/>
                <w:i/>
                <w:lang w:eastAsia="zh-TW"/>
              </w:rPr>
            </w:pPr>
            <w:r>
              <w:rPr>
                <w:rFonts w:cs="Arial"/>
                <w:b/>
                <w:i/>
                <w:lang w:eastAsia="zh-TW"/>
              </w:rPr>
              <w:t>MG_SALES_ITEM</w:t>
            </w:r>
            <w:r w:rsidRPr="001B1307">
              <w:rPr>
                <w:rFonts w:cs="Arial"/>
                <w:b/>
                <w:i/>
                <w:lang w:eastAsia="zh-TW"/>
              </w:rPr>
              <w:t xml:space="preserve"> </w:t>
            </w:r>
            <w:r>
              <w:rPr>
                <w:rFonts w:cs="Arial"/>
                <w:b/>
                <w:i/>
                <w:lang w:eastAsia="zh-TW"/>
              </w:rPr>
              <w:t xml:space="preserve">Table Fields </w:t>
            </w:r>
            <w:r w:rsidRPr="001D7AE7">
              <w:rPr>
                <w:rFonts w:cs="Arial" w:hint="eastAsia"/>
                <w:b/>
                <w:i/>
                <w:lang w:eastAsia="zh-TW"/>
              </w:rPr>
              <w:t>Details</w:t>
            </w:r>
          </w:p>
        </w:tc>
      </w:tr>
      <w:tr w:rsidR="00174610" w:rsidRPr="001D7AE7" w:rsidTr="00174610">
        <w:trPr>
          <w:cantSplit/>
          <w:tblHeader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Item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  <w:lang w:eastAsia="zh-TW"/>
              </w:rPr>
            </w:pPr>
            <w:r w:rsidRPr="001D7AE7">
              <w:rPr>
                <w:rFonts w:cs="Arial"/>
                <w:b/>
                <w:i/>
              </w:rPr>
              <w:t>Field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Description(s)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Format (Length)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Optional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BRANCH_ID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8D3733">
              <w:rPr>
                <w:rFonts w:cs="Arial"/>
                <w:color w:val="000000"/>
                <w:sz w:val="18"/>
                <w:szCs w:val="18"/>
              </w:rPr>
              <w:t>Maxim’s branch ID for this virtual branch (The 5-digit branch ID that begin with “0”)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8D3733">
              <w:rPr>
                <w:rFonts w:cs="Arial"/>
                <w:color w:val="000000"/>
                <w:sz w:val="18"/>
                <w:szCs w:val="18"/>
              </w:rPr>
              <w:t>Varchar2(6)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8D3733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BUSINESS_DATE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Business Date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2E7588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ORDER_NO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order no.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ORDER_SEQUENCE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order sequence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Number(5,0)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EVENT_NO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Event Order no.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ITEM_SEQUENCE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item sequence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Number(5,0)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SUBITEM_SEQUENCE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item sub-sequence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Number(5,0)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ITEMNO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Item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CATEGORY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Item category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7)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ITEM_DESCRIPTION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Item code description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LIST_PRICE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Listed Unit price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PRICE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QTY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Quantity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ITEMTOT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Item sales total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SERVFLAG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Service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SETMENU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Set menu item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SET_FLAG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Set menu item indicator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DISC_CODE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Item Discount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2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DISC_RATIO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Item Discount Ratio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DISC_AMT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Item Discount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MODIFIED_AMT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Modified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COST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Item Cost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TAX_CODE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Tax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TAX_AMT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Tax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ORDER_TYPE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Order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TRANS_TYPE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TILL_NO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Till machine on which the ordered item is made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INPUT_DATE_TIME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Sales item input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2E7588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INPUT_ID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User ID of staff who input the item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VOID_FLAG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sales item flag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VOID_DATE_TIME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sale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2E7588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VOID_ID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REASON_CODE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reason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REMARKS01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REMARKS02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REMARKS03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DATA_SOURCE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Data Source of the sales (e.g. “OM” for Order Management; “Lunch” for Lunch Box system)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LAST_UPDATE_USER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Last update by (user id by which the convert process or adjustment is done)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LAST_UPDATE_TIME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Last update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2E7588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WORKSTATION_NAME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Server at which the convert process take place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APP_NAME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Program name of convert process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RUNNO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Run ID of the convert process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2E7588">
              <w:rPr>
                <w:rFonts w:cs="Arial"/>
                <w:color w:val="000000"/>
                <w:sz w:val="18"/>
                <w:szCs w:val="18"/>
              </w:rPr>
              <w:t>Number(10,0)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2E7588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1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9E30B2">
              <w:t>STATUS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Whether or not the sales data is counted as store sales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2E7588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</w:tbl>
    <w:p w:rsidR="00174610" w:rsidRDefault="00174610" w:rsidP="00174610">
      <w:pPr>
        <w:pStyle w:val="a0"/>
      </w:pPr>
    </w:p>
    <w:p w:rsidR="00174610" w:rsidRDefault="00174610" w:rsidP="00174610">
      <w:pPr>
        <w:pStyle w:val="a0"/>
      </w:pPr>
    </w:p>
    <w:tbl>
      <w:tblPr>
        <w:tblW w:w="10999" w:type="dxa"/>
        <w:tblInd w:w="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2002"/>
        <w:gridCol w:w="4962"/>
        <w:gridCol w:w="1843"/>
        <w:gridCol w:w="1559"/>
      </w:tblGrid>
      <w:tr w:rsidR="00174610" w:rsidRPr="001D7AE7" w:rsidTr="00174610">
        <w:trPr>
          <w:cantSplit/>
          <w:tblHeader/>
        </w:trPr>
        <w:tc>
          <w:tcPr>
            <w:tcW w:w="10999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74610" w:rsidRDefault="00174610" w:rsidP="00174610">
            <w:pPr>
              <w:spacing w:before="60" w:after="60"/>
              <w:rPr>
                <w:rFonts w:cs="Arial"/>
                <w:b/>
                <w:i/>
                <w:lang w:eastAsia="zh-TW"/>
              </w:rPr>
            </w:pPr>
            <w:r>
              <w:rPr>
                <w:rFonts w:cs="Arial"/>
                <w:b/>
                <w:i/>
                <w:lang w:eastAsia="zh-TW"/>
              </w:rPr>
              <w:t>MG_SALES_PAY</w:t>
            </w:r>
            <w:r w:rsidRPr="001B1307">
              <w:rPr>
                <w:rFonts w:cs="Arial"/>
                <w:b/>
                <w:i/>
                <w:lang w:eastAsia="zh-TW"/>
              </w:rPr>
              <w:t xml:space="preserve"> </w:t>
            </w:r>
            <w:r>
              <w:rPr>
                <w:rFonts w:cs="Arial"/>
                <w:b/>
                <w:i/>
                <w:lang w:eastAsia="zh-TW"/>
              </w:rPr>
              <w:t xml:space="preserve">Table Fields </w:t>
            </w:r>
            <w:r w:rsidRPr="001D7AE7">
              <w:rPr>
                <w:rFonts w:cs="Arial" w:hint="eastAsia"/>
                <w:b/>
                <w:i/>
                <w:lang w:eastAsia="zh-TW"/>
              </w:rPr>
              <w:t>Details</w:t>
            </w:r>
          </w:p>
        </w:tc>
      </w:tr>
      <w:tr w:rsidR="00174610" w:rsidRPr="001D7AE7" w:rsidTr="00174610">
        <w:trPr>
          <w:cantSplit/>
          <w:tblHeader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Item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  <w:lang w:eastAsia="zh-TW"/>
              </w:rPr>
            </w:pPr>
            <w:r w:rsidRPr="001D7AE7">
              <w:rPr>
                <w:rFonts w:cs="Arial"/>
                <w:b/>
                <w:i/>
              </w:rPr>
              <w:t>Field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Description(s)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Format (Length)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Optional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BRANCH_ID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8D3733">
              <w:rPr>
                <w:rFonts w:cs="Arial"/>
                <w:color w:val="000000"/>
                <w:sz w:val="18"/>
                <w:szCs w:val="18"/>
              </w:rPr>
              <w:t>Maxim’s branch ID for this virtual branch (The 5-digit branch ID that begin with “0”)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8D3733">
              <w:rPr>
                <w:rFonts w:cs="Arial"/>
                <w:color w:val="000000"/>
                <w:sz w:val="18"/>
                <w:szCs w:val="18"/>
              </w:rPr>
              <w:t>Varchar2(6)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8D3733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  <w:trHeight w:val="286"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BUSINESS_DATE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8C3DB0">
              <w:rPr>
                <w:rFonts w:cs="Arial"/>
                <w:color w:val="000000"/>
                <w:sz w:val="18"/>
                <w:szCs w:val="18"/>
              </w:rPr>
              <w:t>Transaction Business Date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BF6AD1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ORDER_NO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8C3DB0">
              <w:rPr>
                <w:rFonts w:cs="Arial"/>
                <w:color w:val="000000"/>
                <w:sz w:val="18"/>
                <w:szCs w:val="18"/>
              </w:rPr>
              <w:t>Transaction order no.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ORDER_SEQUENCE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order sequence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Number(5,0)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EVENT_NO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Event Order no.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PAYMENT_SEQUENCE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Payment sequence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Number(5,0)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PAY_TYPE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Payment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POS_PAY_TYPE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POS Payment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PAID_QUANTITY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Paid quantity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PAID_CURRENCY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Paid currency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PAID_AMOUNT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Paid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CHANGE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TIPS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Tips paid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LOCAL_CURRENCY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POS local currency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LOCAL_AMOUNT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Paid amount in local currency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EXCHANGE_RATE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Exchange rate to change Paid amount to Local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59448E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DISC_TYPE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Payment discount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59448E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DISC_AMT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Payment discount amount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>2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CARD_TYPE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Card type (e.g. Visa, membership card,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CARD_NO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Card Number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CARD_USER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Card holder name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REF_NO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Reference No.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TRACE_NO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Trace no.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APPROVAL_CODE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Approval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20)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ORDER_TYPE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Order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TRANS_TYPE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Transaction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TILL_NO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Till machine on which the ordered item is made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INPUT_DATE_TIME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Sales item input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BF6AD1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INPUT_ID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User ID of staff who input the item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VOID_FLAG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sales item flag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VOID_DATE_TIME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sale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BF6AD1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VOID_ID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REASON_CODE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Void reason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REMARKS01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REMARKS02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REMARKS03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DATA_SOURCE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Data Source of the sales (e.g. “OM” for Order Management; “Lunch” for Lunch Box system)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LAST_UPDATE_USER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Last update by (user id by which the convert process or adjustment is done)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LAST_UPDATE_TIME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Last update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proofErr w:type="spellStart"/>
            <w:r w:rsidRPr="00BF6AD1">
              <w:rPr>
                <w:rFonts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WORKSTATION_NAME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Server at which the convert process take place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APP_NAME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Program name of convert process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RUNNO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Run ID of the convert process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BF6AD1">
              <w:rPr>
                <w:rFonts w:cs="Arial"/>
                <w:color w:val="000000"/>
                <w:sz w:val="18"/>
                <w:szCs w:val="18"/>
              </w:rPr>
              <w:t>Number(10,0)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BF6AD1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2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C86C04">
              <w:t>STATUS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Whether or not the sales data is counted as store sales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Varchar2(</w:t>
            </w:r>
            <w:r w:rsidRPr="00BF6AD1">
              <w:rPr>
                <w:rFonts w:cs="Arial"/>
                <w:color w:val="000000"/>
                <w:sz w:val="18"/>
                <w:szCs w:val="18"/>
              </w:rPr>
              <w:t>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Default="00174610" w:rsidP="00174610">
            <w:pPr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174610" w:rsidRDefault="00174610" w:rsidP="00174610">
      <w:pPr>
        <w:pStyle w:val="a0"/>
      </w:pPr>
    </w:p>
    <w:tbl>
      <w:tblPr>
        <w:tblW w:w="10999" w:type="dxa"/>
        <w:tblInd w:w="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2002"/>
        <w:gridCol w:w="4962"/>
        <w:gridCol w:w="1843"/>
        <w:gridCol w:w="1559"/>
      </w:tblGrid>
      <w:tr w:rsidR="00174610" w:rsidRPr="001D7AE7" w:rsidTr="00174610">
        <w:trPr>
          <w:cantSplit/>
          <w:tblHeader/>
        </w:trPr>
        <w:tc>
          <w:tcPr>
            <w:tcW w:w="10999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74610" w:rsidRDefault="00174610" w:rsidP="00174610">
            <w:pPr>
              <w:spacing w:before="60" w:after="60"/>
              <w:rPr>
                <w:rFonts w:cs="Arial"/>
                <w:b/>
                <w:i/>
                <w:lang w:eastAsia="zh-TW"/>
              </w:rPr>
            </w:pPr>
            <w:r>
              <w:rPr>
                <w:rFonts w:cs="Arial"/>
                <w:b/>
                <w:i/>
                <w:lang w:eastAsia="zh-TW"/>
              </w:rPr>
              <w:t>MG_SALES_PAYFIG</w:t>
            </w:r>
            <w:r w:rsidRPr="001B1307">
              <w:rPr>
                <w:rFonts w:cs="Arial"/>
                <w:b/>
                <w:i/>
                <w:lang w:eastAsia="zh-TW"/>
              </w:rPr>
              <w:t xml:space="preserve"> </w:t>
            </w:r>
            <w:r>
              <w:rPr>
                <w:rFonts w:cs="Arial"/>
                <w:b/>
                <w:i/>
                <w:lang w:eastAsia="zh-TW"/>
              </w:rPr>
              <w:t xml:space="preserve">Table Fields </w:t>
            </w:r>
            <w:r w:rsidRPr="001D7AE7">
              <w:rPr>
                <w:rFonts w:cs="Arial" w:hint="eastAsia"/>
                <w:b/>
                <w:i/>
                <w:lang w:eastAsia="zh-TW"/>
              </w:rPr>
              <w:t>Details</w:t>
            </w:r>
          </w:p>
        </w:tc>
      </w:tr>
      <w:tr w:rsidR="00174610" w:rsidRPr="001D7AE7" w:rsidTr="00174610">
        <w:trPr>
          <w:cantSplit/>
          <w:tblHeader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Item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  <w:lang w:eastAsia="zh-TW"/>
              </w:rPr>
            </w:pPr>
            <w:r w:rsidRPr="001D7AE7">
              <w:rPr>
                <w:rFonts w:cs="Arial"/>
                <w:b/>
                <w:i/>
              </w:rPr>
              <w:t>Field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Description(s)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 w:rsidRPr="001D7AE7">
              <w:rPr>
                <w:rFonts w:cs="Arial"/>
                <w:b/>
                <w:i/>
              </w:rPr>
              <w:t>Format (Length)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Optional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BRANCH_ID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8D3733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5F65BB">
              <w:rPr>
                <w:rFonts w:cs="Arial"/>
                <w:color w:val="000000"/>
                <w:sz w:val="18"/>
                <w:szCs w:val="18"/>
              </w:rPr>
              <w:t>Maxim’s branch 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BUSINESS_DATE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8C3DB0">
              <w:rPr>
                <w:rFonts w:cs="Arial"/>
                <w:color w:val="000000"/>
                <w:sz w:val="18"/>
                <w:szCs w:val="18"/>
              </w:rPr>
              <w:t>Transaction Business Date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RECTYPE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Record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RECDESC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Record type description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CURRENCY_CODE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Currency Code for the “total amount”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TOTAL_AMOUNT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Total amount for this Record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QTY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Total quantity for this Record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AUTHOR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Author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LOCAL_CURRENCY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Currency Code for the “local amount”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LOCAL_AMOUNT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Local amount for this Record type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EXCHANGE_RATE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Exchange rate ( = Local currency amount / total amount)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Number(19,4)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INPUT_DATE_TIME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Input 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INPUT_ID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Input 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REASON_CODE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Reason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REMARKS01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1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REMARKS02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2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REMARKS03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Remark 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</w:t>
            </w: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DATA_SOURCE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Data Source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Varchar2(4)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LAST_UPDATE_USER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Last update user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Varchar2(10)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LAST_UPDATE_TIME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Last update time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WORKSTATION_NAME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Server at which the convert process take place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APP_NAME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Program name of convert process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Varchar2(60)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RUNNO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Run ID of the convert process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Number(10,0)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74610" w:rsidRPr="001D7AE7" w:rsidTr="00174610">
        <w:trPr>
          <w:cantSplit/>
        </w:trPr>
        <w:tc>
          <w:tcPr>
            <w:tcW w:w="6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Default="00174610" w:rsidP="00174610">
            <w:pPr>
              <w:pStyle w:val="af3"/>
              <w:numPr>
                <w:ilvl w:val="0"/>
                <w:numId w:val="13"/>
              </w:numPr>
              <w:spacing w:before="60" w:after="60"/>
              <w:ind w:left="0" w:firstLine="0"/>
              <w:rPr>
                <w:rFonts w:cs="Arial"/>
              </w:rPr>
            </w:pPr>
          </w:p>
        </w:tc>
        <w:tc>
          <w:tcPr>
            <w:tcW w:w="2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1D7AE7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 w:rsidRPr="00062533">
              <w:t>STATUS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74610" w:rsidRPr="00E75AB2" w:rsidRDefault="00174610" w:rsidP="00174610">
            <w:pPr>
              <w:spacing w:before="60" w:after="60"/>
              <w:rPr>
                <w:rFonts w:cs="Arial"/>
                <w:lang w:eastAsia="zh-TW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74610" w:rsidRPr="00F56E68" w:rsidRDefault="00174610" w:rsidP="00174610">
            <w:pPr>
              <w:spacing w:before="60" w:after="60"/>
              <w:rPr>
                <w:rFonts w:cs="Arial"/>
                <w:sz w:val="18"/>
                <w:szCs w:val="18"/>
                <w:lang w:eastAsia="zh-TW"/>
              </w:rPr>
            </w:pPr>
            <w:r w:rsidRPr="00CD20D1">
              <w:rPr>
                <w:sz w:val="18"/>
                <w:szCs w:val="18"/>
              </w:rPr>
              <w:t>Varchar2(2)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174610" w:rsidRPr="00CD20D1" w:rsidRDefault="00174610" w:rsidP="0017461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74610" w:rsidRDefault="00174610" w:rsidP="00174610">
      <w:pPr>
        <w:pStyle w:val="a0"/>
      </w:pPr>
    </w:p>
    <w:p w:rsidR="00174610" w:rsidRDefault="00174610" w:rsidP="00174610"/>
    <w:p w:rsidR="00174610" w:rsidRDefault="00174610">
      <w:r>
        <w:br w:type="page"/>
      </w:r>
    </w:p>
    <w:p w:rsidR="00174610" w:rsidRPr="00174610" w:rsidRDefault="001975EF" w:rsidP="00174610">
      <w:pPr>
        <w:rPr>
          <w:rFonts w:eastAsiaTheme="minorEastAsia" w:hint="eastAsia"/>
          <w:b/>
          <w:sz w:val="36"/>
          <w:szCs w:val="36"/>
          <w:lang w:eastAsia="zh-TW"/>
        </w:rPr>
      </w:pPr>
      <w:r>
        <w:rPr>
          <w:rFonts w:eastAsiaTheme="minorEastAsia"/>
          <w:b/>
          <w:sz w:val="36"/>
          <w:szCs w:val="36"/>
          <w:lang w:eastAsia="zh-TW"/>
        </w:rPr>
        <w:lastRenderedPageBreak/>
        <w:t>Interface</w:t>
      </w:r>
      <w:r w:rsidR="00174610" w:rsidRPr="00174610">
        <w:rPr>
          <w:rFonts w:eastAsiaTheme="minorEastAsia"/>
          <w:b/>
          <w:sz w:val="36"/>
          <w:szCs w:val="36"/>
          <w:lang w:eastAsia="zh-TW"/>
        </w:rPr>
        <w:t xml:space="preserve"> Design</w:t>
      </w:r>
    </w:p>
    <w:p w:rsidR="00174610" w:rsidRPr="002B2DDC" w:rsidRDefault="00174610" w:rsidP="00174610"/>
    <w:p w:rsidR="00174610" w:rsidRPr="002B2DDC" w:rsidRDefault="00174610" w:rsidP="00174610">
      <w:pPr>
        <w:rPr>
          <w:b/>
          <w:u w:val="single"/>
        </w:rPr>
      </w:pPr>
      <w:r w:rsidRPr="002B2DDC">
        <w:rPr>
          <w:b/>
          <w:u w:val="single"/>
        </w:rPr>
        <w:t>Sales Data Web Service</w:t>
      </w:r>
    </w:p>
    <w:p w:rsidR="00174610" w:rsidRPr="002B2DDC" w:rsidRDefault="00174610" w:rsidP="00174610"/>
    <w:p w:rsidR="00174610" w:rsidRDefault="00766B3F" w:rsidP="0017461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209550</wp:posOffset>
                </wp:positionV>
                <wp:extent cx="1800225" cy="5334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146" w:rsidRPr="00096A19" w:rsidRDefault="00CE3CEE">
                            <w:pP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O</w:t>
                            </w:r>
                            <w:r w:rsidR="00102146" w:rsidRPr="00096A19"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24.5pt;margin-top:16.5pt;width:141.7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" filled="f" stroked="f" strokeweight=".5pt">
                <v:textbox>
                  <w:txbxContent>
                    <w:p w:rsidR="00102146" w:rsidRPr="00096A19" w:rsidRDefault="00CE3CEE">
                      <w:pP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O</w:t>
                      </w:r>
                      <w:r w:rsidR="00102146" w:rsidRPr="00096A19"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S</w:t>
                      </w:r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7461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2886075" cy="1762125"/>
                <wp:effectExtent l="0" t="0" r="28575" b="28575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762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25F35" id="矩形: 圓角 1" o:spid="_x0000_s1026" style="position:absolute;margin-left:96pt;margin-top:12pt;width:227.25pt;height:1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" fillcolor="#d8d8d8 [2732]" strokecolor="#1f4d78 [1604]" strokeweight="1pt">
                <v:stroke joinstyle="miter"/>
              </v:roundrect>
            </w:pict>
          </mc:Fallback>
        </mc:AlternateContent>
      </w:r>
    </w:p>
    <w:p w:rsidR="00766B3F" w:rsidRDefault="00766B3F" w:rsidP="00174610"/>
    <w:p w:rsidR="00766B3F" w:rsidRDefault="00766B3F" w:rsidP="0017461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76200</wp:posOffset>
                </wp:positionV>
                <wp:extent cx="1295400" cy="1038225"/>
                <wp:effectExtent l="0" t="0" r="19050" b="28575"/>
                <wp:wrapNone/>
                <wp:docPr id="7" name="圓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38225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7C176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圓柱形 7" o:spid="_x0000_s1026" type="#_x0000_t22" style="position:absolute;margin-left:373.5pt;margin-top:6pt;width:102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" fillcolor="#ffe599 [1303]" strokecolor="#1f4d78 [1604]" strokeweight="1pt">
                <v:stroke joinstyle="miter"/>
              </v:shape>
            </w:pict>
          </mc:Fallback>
        </mc:AlternateContent>
      </w:r>
    </w:p>
    <w:p w:rsidR="00766B3F" w:rsidRDefault="00D360FF" w:rsidP="00174610"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38100</wp:posOffset>
                </wp:positionV>
                <wp:extent cx="361950" cy="371475"/>
                <wp:effectExtent l="0" t="0" r="0" b="0"/>
                <wp:wrapNone/>
                <wp:docPr id="54" name="群組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47" name="橢圓 47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字方塊 49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60FF" w:rsidRPr="00D360FF" w:rsidRDefault="00D360FF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 w:rsidRPr="00D360FF"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54" o:spid="_x0000_s1027" style="position:absolute;margin-left:65.25pt;margin-top:3pt;width:28.5pt;height:29.25pt;z-index:251714560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">
                <v:oval id="橢圓 47" o:spid="_x0000_s1028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" fillcolor="#f30" strokecolor="#1f4d78 [1604]" strokeweight="1pt">
                  <v:stroke joinstyle="miter"/>
                </v:oval>
                <v:shape id="文字方塊 49" o:spid="_x0000_s1029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D360FF" w:rsidRPr="00D360FF" w:rsidRDefault="00D360FF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 w:rsidRPr="00D360FF"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6B3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171450</wp:posOffset>
                </wp:positionV>
                <wp:extent cx="1381125" cy="276225"/>
                <wp:effectExtent l="0" t="19050" r="47625" b="47625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B0AE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5" o:spid="_x0000_s1026" type="#_x0000_t13" style="position:absolute;margin-left:53.95pt;margin-top:13.5pt;width:108.7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" adj="19440" fillcolor="#5b9bd5 [3204]" strokecolor="#1f4d78 [1604]" strokeweight="1pt"/>
            </w:pict>
          </mc:Fallback>
        </mc:AlternateContent>
      </w:r>
      <w:r w:rsidR="00766B3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981075" cy="32385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146" w:rsidRPr="00096A19" w:rsidRDefault="00102146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 w:rsidRPr="00096A19"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Inbound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30" type="#_x0000_t202" style="position:absolute;margin-left:81pt;margin-top:12.75pt;width:77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" filled="f" stroked="f" strokeweight=".5pt">
                <v:textbox>
                  <w:txbxContent>
                    <w:p w:rsidR="00102146" w:rsidRPr="00096A19" w:rsidRDefault="00102146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 w:rsidRPr="00096A19"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Inbound</w:t>
                      </w:r>
                    </w:p>
                  </w:txbxContent>
                </v:textbox>
              </v:shape>
            </w:pict>
          </mc:Fallback>
        </mc:AlternateContent>
      </w:r>
      <w:r w:rsidR="00766B3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62D62" wp14:editId="27A7EF7B">
                <wp:simplePos x="0" y="0"/>
                <wp:positionH relativeFrom="margin">
                  <wp:posOffset>5038725</wp:posOffset>
                </wp:positionH>
                <wp:positionV relativeFrom="paragraph">
                  <wp:posOffset>171450</wp:posOffset>
                </wp:positionV>
                <wp:extent cx="952500" cy="504825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146" w:rsidRPr="00096A19" w:rsidRDefault="00102146" w:rsidP="00096A19">
                            <w:pP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2D62" id="文字方塊 8" o:spid="_x0000_s1031" type="#_x0000_t202" style="position:absolute;margin-left:396.75pt;margin-top:13.5pt;width: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" filled="f" stroked="f" strokeweight=".5pt">
                <v:textbox>
                  <w:txbxContent>
                    <w:p w:rsidR="00102146" w:rsidRPr="00096A19" w:rsidRDefault="00102146" w:rsidP="00096A19">
                      <w:pP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EDW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6B3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47625</wp:posOffset>
                </wp:positionV>
                <wp:extent cx="1600200" cy="809625"/>
                <wp:effectExtent l="0" t="0" r="19050" b="28575"/>
                <wp:wrapNone/>
                <wp:docPr id="3" name="矩形: 剪去單一角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9625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146" w:rsidRPr="00174610" w:rsidRDefault="00102146" w:rsidP="00096A19">
                            <w:pPr>
                              <w:ind w:firstLineChars="100" w:firstLine="160"/>
                              <w:rPr>
                                <w:sz w:val="16"/>
                                <w:szCs w:val="16"/>
                              </w:rPr>
                            </w:pPr>
                            <w:r w:rsidRPr="0017461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Sales Data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: 剪去單一角落 3" o:spid="_x0000_s1032" style="position:absolute;margin-left:150pt;margin-top:3.75pt;width:126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809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" adj="-11796480,,5400" path="m,l1465260,r134940,134940l1600200,809625,,809625,,xe" fillcolor="#c5e0b3 [1305]" strokecolor="#1f4d78 [1604]" strokeweight="1pt">
                <v:stroke joinstyle="miter"/>
                <v:formulas/>
                <v:path arrowok="t" o:connecttype="custom" o:connectlocs="0,0;1465260,0;1600200,134940;1600200,809625;0,809625;0,0" o:connectangles="0,0,0,0,0,0" textboxrect="0,0,1600200,809625"/>
                <v:textbox>
                  <w:txbxContent>
                    <w:p w:rsidR="00102146" w:rsidRPr="00174610" w:rsidRDefault="00102146" w:rsidP="00096A19">
                      <w:pPr>
                        <w:ind w:firstLineChars="100" w:firstLine="160"/>
                        <w:rPr>
                          <w:sz w:val="16"/>
                          <w:szCs w:val="16"/>
                        </w:rPr>
                      </w:pPr>
                      <w:r w:rsidRPr="00174610">
                        <w:rPr>
                          <w:color w:val="000000" w:themeColor="text1"/>
                          <w:sz w:val="16"/>
                          <w:szCs w:val="16"/>
                        </w:rPr>
                        <w:t>Sales Data Web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766B3F" w:rsidRDefault="00D360FF" w:rsidP="00174610"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1F2267D" wp14:editId="11BB4009">
                <wp:simplePos x="0" y="0"/>
                <wp:positionH relativeFrom="margin">
                  <wp:posOffset>3513455</wp:posOffset>
                </wp:positionH>
                <wp:positionV relativeFrom="paragraph">
                  <wp:posOffset>8890</wp:posOffset>
                </wp:positionV>
                <wp:extent cx="361950" cy="371475"/>
                <wp:effectExtent l="0" t="0" r="0" b="0"/>
                <wp:wrapNone/>
                <wp:docPr id="57" name="群組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58" name="橢圓 58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字方塊 59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60FF" w:rsidRPr="00D360FF" w:rsidRDefault="00D360FF" w:rsidP="00D360FF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2267D" id="群組 57" o:spid="_x0000_s1033" style="position:absolute;margin-left:276.65pt;margin-top:.7pt;width:28.5pt;height:29.25pt;z-index:251722752;mso-position-horizontal-relative:margin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">
                <v:oval id="橢圓 58" o:spid="_x0000_s1034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" fillcolor="#f30" strokecolor="#1f4d78 [1604]" strokeweight="1pt">
                  <v:stroke joinstyle="miter"/>
                </v:oval>
                <v:shape id="文字方塊 59" o:spid="_x0000_s1035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D360FF" w:rsidRPr="00D360FF" w:rsidRDefault="00D360FF" w:rsidP="00D360FF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>
                          <w:rPr>
                            <w:rFonts w:eastAsiaTheme="minorEastAsia"/>
                            <w:b/>
                            <w:color w:val="FFFFFF" w:themeColor="background1"/>
                            <w:lang w:eastAsia="zh-TW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B799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DAE905" wp14:editId="7A2A45C5">
                <wp:simplePos x="0" y="0"/>
                <wp:positionH relativeFrom="column">
                  <wp:posOffset>3705225</wp:posOffset>
                </wp:positionH>
                <wp:positionV relativeFrom="paragraph">
                  <wp:posOffset>95250</wp:posOffset>
                </wp:positionV>
                <wp:extent cx="981075" cy="32385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998" w:rsidRPr="00096A19" w:rsidRDefault="007B7998" w:rsidP="007B7998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Update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E905" id="文字方塊 23" o:spid="_x0000_s1036" type="#_x0000_t202" style="position:absolute;margin-left:291.75pt;margin-top:7.5pt;width:77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" filled="f" stroked="f" strokeweight=".5pt">
                <v:textbox>
                  <w:txbxContent>
                    <w:p w:rsidR="007B7998" w:rsidRPr="00096A19" w:rsidRDefault="007B7998" w:rsidP="007B7998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Update Database</w:t>
                      </w:r>
                    </w:p>
                  </w:txbxContent>
                </v:textbox>
              </v:shape>
            </w:pict>
          </mc:Fallback>
        </mc:AlternateContent>
      </w:r>
      <w:r w:rsidR="00766B3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104775</wp:posOffset>
                </wp:positionV>
                <wp:extent cx="1676400" cy="295275"/>
                <wp:effectExtent l="19050" t="19050" r="19050" b="47625"/>
                <wp:wrapNone/>
                <wp:docPr id="10" name="箭號: 左-右雙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D3F3C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10" o:spid="_x0000_s1026" type="#_x0000_t69" style="position:absolute;margin-left:259.5pt;margin-top:8.25pt;width:132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" adj="1902" fillcolor="#5b9bd5 [3204]" strokecolor="#1f4d78 [1604]" strokeweight="1pt"/>
            </w:pict>
          </mc:Fallback>
        </mc:AlternateContent>
      </w:r>
    </w:p>
    <w:p w:rsidR="00766B3F" w:rsidRDefault="00D360FF" w:rsidP="00174610"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1F2267D" wp14:editId="11BB4009">
                <wp:simplePos x="0" y="0"/>
                <wp:positionH relativeFrom="column">
                  <wp:posOffset>857250</wp:posOffset>
                </wp:positionH>
                <wp:positionV relativeFrom="paragraph">
                  <wp:posOffset>142240</wp:posOffset>
                </wp:positionV>
                <wp:extent cx="361950" cy="371475"/>
                <wp:effectExtent l="0" t="0" r="0" b="0"/>
                <wp:wrapNone/>
                <wp:docPr id="64" name="群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65" name="橢圓 65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字方塊 66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60FF" w:rsidRPr="00D360FF" w:rsidRDefault="00D360FF" w:rsidP="00D360FF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2267D" id="群組 64" o:spid="_x0000_s1037" style="position:absolute;margin-left:67.5pt;margin-top:11.2pt;width:28.5pt;height:29.25pt;z-index:251724800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">
                <v:oval id="橢圓 65" o:spid="_x0000_s1038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" fillcolor="#f30" strokecolor="#1f4d78 [1604]" strokeweight="1pt">
                  <v:stroke joinstyle="miter"/>
                </v:oval>
                <v:shape id="文字方塊 66" o:spid="_x0000_s1039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D360FF" w:rsidRPr="00D360FF" w:rsidRDefault="00D360FF" w:rsidP="00D360FF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>
                          <w:rPr>
                            <w:rFonts w:eastAsiaTheme="minorEastAsia"/>
                            <w:b/>
                            <w:color w:val="FFFFFF" w:themeColor="background1"/>
                            <w:lang w:eastAsia="zh-TW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6B3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1CF7E" wp14:editId="0EE1FF8D">
                <wp:simplePos x="0" y="0"/>
                <wp:positionH relativeFrom="column">
                  <wp:posOffset>657225</wp:posOffset>
                </wp:positionH>
                <wp:positionV relativeFrom="paragraph">
                  <wp:posOffset>28575</wp:posOffset>
                </wp:positionV>
                <wp:extent cx="1381125" cy="276225"/>
                <wp:effectExtent l="19050" t="19050" r="28575" b="47625"/>
                <wp:wrapNone/>
                <wp:docPr id="9" name="箭號: 向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11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5F230" id="箭號: 向右 9" o:spid="_x0000_s1026" type="#_x0000_t13" style="position:absolute;margin-left:51.75pt;margin-top:2.25pt;width:108.75pt;height:21.75pt;rotation:18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" adj="19440" fillcolor="#5b9bd5 [3204]" strokecolor="#1f4d78 [1604]" strokeweight="1pt"/>
            </w:pict>
          </mc:Fallback>
        </mc:AlternateContent>
      </w:r>
      <w:r w:rsidR="00766B3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D8204" wp14:editId="1E51867B">
                <wp:simplePos x="0" y="0"/>
                <wp:positionH relativeFrom="column">
                  <wp:posOffset>1038225</wp:posOffset>
                </wp:positionH>
                <wp:positionV relativeFrom="paragraph">
                  <wp:posOffset>9525</wp:posOffset>
                </wp:positionV>
                <wp:extent cx="981075" cy="32385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2146" w:rsidRPr="00096A19" w:rsidRDefault="00102146" w:rsidP="00766B3F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Out</w:t>
                            </w:r>
                            <w:r w:rsidRPr="00096A19"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8204" id="文字方塊 12" o:spid="_x0000_s1040" type="#_x0000_t202" style="position:absolute;margin-left:81.75pt;margin-top:.75pt;width:77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" filled="f" stroked="f" strokeweight=".5pt">
                <v:textbox>
                  <w:txbxContent>
                    <w:p w:rsidR="00102146" w:rsidRPr="00096A19" w:rsidRDefault="00102146" w:rsidP="00766B3F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Out</w:t>
                      </w:r>
                      <w:r w:rsidRPr="00096A19"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:rsidR="00766B3F" w:rsidRDefault="00766B3F" w:rsidP="00174610"/>
    <w:p w:rsidR="00766B3F" w:rsidRDefault="00766B3F" w:rsidP="00174610"/>
    <w:p w:rsidR="00766B3F" w:rsidRDefault="00766B3F" w:rsidP="00174610"/>
    <w:p w:rsidR="00766B3F" w:rsidRDefault="00766B3F" w:rsidP="00174610"/>
    <w:p w:rsidR="00D360FF" w:rsidRDefault="00D360FF" w:rsidP="00174610"/>
    <w:p w:rsidR="00D360FF" w:rsidRPr="00D360FF" w:rsidRDefault="00D360FF" w:rsidP="00174610">
      <w:pPr>
        <w:rPr>
          <w:rFonts w:eastAsiaTheme="minorEastAsia" w:hint="eastAsia"/>
          <w:b/>
          <w:u w:val="single"/>
          <w:lang w:eastAsia="zh-TW"/>
        </w:rPr>
      </w:pPr>
      <w:r w:rsidRPr="00D360FF">
        <w:rPr>
          <w:rFonts w:eastAsiaTheme="minorEastAsia"/>
          <w:b/>
          <w:u w:val="single"/>
          <w:lang w:eastAsia="zh-TW"/>
        </w:rPr>
        <w:t xml:space="preserve">Data Process </w:t>
      </w:r>
      <w:r w:rsidRPr="00D360FF">
        <w:rPr>
          <w:rFonts w:eastAsiaTheme="minorEastAsia" w:hint="eastAsia"/>
          <w:b/>
          <w:u w:val="single"/>
          <w:lang w:eastAsia="zh-TW"/>
        </w:rPr>
        <w:t>Flow</w:t>
      </w:r>
    </w:p>
    <w:p w:rsidR="00D360FF" w:rsidRDefault="00D360FF" w:rsidP="00D360FF"/>
    <w:p w:rsidR="00D360FF" w:rsidRDefault="00A457A8" w:rsidP="00D360FF">
      <w:pPr>
        <w:pStyle w:val="af3"/>
        <w:numPr>
          <w:ilvl w:val="0"/>
          <w:numId w:val="15"/>
        </w:num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Send the request </w:t>
      </w:r>
      <w:r w:rsidR="00CE3CEE">
        <w:rPr>
          <w:rFonts w:eastAsiaTheme="minorEastAsia"/>
          <w:lang w:eastAsia="zh-TW"/>
        </w:rPr>
        <w:t>the O</w:t>
      </w:r>
      <w:r>
        <w:rPr>
          <w:rFonts w:eastAsiaTheme="minorEastAsia"/>
          <w:lang w:eastAsia="zh-TW"/>
        </w:rPr>
        <w:t>S</w:t>
      </w:r>
      <w:r w:rsidR="00CE3CEE">
        <w:rPr>
          <w:rFonts w:eastAsiaTheme="minorEastAsia"/>
          <w:lang w:eastAsia="zh-TW"/>
        </w:rPr>
        <w:t>B</w:t>
      </w:r>
      <w:r>
        <w:rPr>
          <w:rFonts w:eastAsiaTheme="minorEastAsia"/>
          <w:lang w:eastAsia="zh-TW"/>
        </w:rPr>
        <w:t xml:space="preserve"> R</w:t>
      </w:r>
      <w:r>
        <w:rPr>
          <w:rFonts w:eastAsiaTheme="minorEastAsia" w:hint="eastAsia"/>
          <w:lang w:eastAsia="zh-TW"/>
        </w:rPr>
        <w:t xml:space="preserve">estful </w:t>
      </w:r>
      <w:r>
        <w:rPr>
          <w:rFonts w:eastAsiaTheme="minorEastAsia"/>
          <w:lang w:eastAsia="zh-TW"/>
        </w:rPr>
        <w:t xml:space="preserve">Sales Data Web </w:t>
      </w:r>
      <w:r>
        <w:rPr>
          <w:rFonts w:eastAsiaTheme="minorEastAsia" w:hint="eastAsia"/>
          <w:lang w:eastAsia="zh-TW"/>
        </w:rPr>
        <w:t>Service</w:t>
      </w:r>
      <w:r>
        <w:rPr>
          <w:rFonts w:eastAsiaTheme="minorEastAsia"/>
          <w:lang w:eastAsia="zh-TW"/>
        </w:rPr>
        <w:t xml:space="preserve"> through HTTP</w:t>
      </w:r>
    </w:p>
    <w:p w:rsidR="00A457A8" w:rsidRDefault="00A457A8" w:rsidP="00D360FF">
      <w:pPr>
        <w:pStyle w:val="af3"/>
        <w:numPr>
          <w:ilvl w:val="0"/>
          <w:numId w:val="15"/>
        </w:num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The service will update the EDW by the request content</w:t>
      </w:r>
    </w:p>
    <w:p w:rsidR="00A457A8" w:rsidRPr="00D360FF" w:rsidRDefault="00A457A8" w:rsidP="00D360FF">
      <w:pPr>
        <w:pStyle w:val="af3"/>
        <w:numPr>
          <w:ilvl w:val="0"/>
          <w:numId w:val="15"/>
        </w:numPr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The Service will return the status to indicate whether the update is success.</w:t>
      </w:r>
    </w:p>
    <w:p w:rsidR="00D360FF" w:rsidRPr="00A457A8" w:rsidRDefault="00D360FF" w:rsidP="00D360FF"/>
    <w:p w:rsidR="00766B3F" w:rsidRDefault="00766B3F">
      <w:r>
        <w:br w:type="page"/>
      </w:r>
    </w:p>
    <w:p w:rsidR="00731930" w:rsidRDefault="00731930" w:rsidP="00174610">
      <w:pPr>
        <w:rPr>
          <w:b/>
        </w:rPr>
        <w:sectPr w:rsidR="00731930" w:rsidSect="00C441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731930" w:rsidRDefault="00731930" w:rsidP="00731930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I</w:t>
      </w:r>
      <w:r>
        <w:rPr>
          <w:rFonts w:eastAsiaTheme="minorEastAsia"/>
          <w:lang w:eastAsia="zh-TW"/>
        </w:rPr>
        <w:t>n</w:t>
      </w:r>
      <w:r>
        <w:rPr>
          <w:rFonts w:eastAsiaTheme="minorEastAsia" w:hint="eastAsia"/>
          <w:lang w:eastAsia="zh-TW"/>
        </w:rPr>
        <w:t>bound Interface Format</w:t>
      </w:r>
    </w:p>
    <w:p w:rsidR="00731930" w:rsidRDefault="00731930" w:rsidP="00731930">
      <w:pPr>
        <w:rPr>
          <w:rFonts w:eastAsiaTheme="minorEastAsia"/>
          <w:lang w:eastAsia="zh-TW"/>
        </w:rPr>
      </w:pPr>
    </w:p>
    <w:p w:rsidR="002310F0" w:rsidRDefault="00053096" w:rsidP="00731930">
      <w:pPr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&lt;</w:t>
      </w:r>
      <w:proofErr w:type="spellStart"/>
      <w:r w:rsidR="002310F0">
        <w:rPr>
          <w:rFonts w:eastAsiaTheme="minorEastAsia" w:hint="eastAsia"/>
          <w:lang w:eastAsia="zh-TW"/>
        </w:rPr>
        <w:t>salesOrder</w:t>
      </w:r>
      <w:proofErr w:type="spellEnd"/>
      <w:r>
        <w:rPr>
          <w:rFonts w:eastAsiaTheme="minorEastAsia"/>
          <w:lang w:eastAsia="zh-TW"/>
        </w:rPr>
        <w:t>&gt;</w:t>
      </w:r>
    </w:p>
    <w:p w:rsidR="002310F0" w:rsidRDefault="002310F0" w:rsidP="00731930">
      <w:pPr>
        <w:rPr>
          <w:rFonts w:eastAsiaTheme="minorEastAsia" w:hint="eastAsia"/>
          <w:lang w:eastAsia="zh-TW"/>
        </w:rPr>
      </w:pPr>
    </w:p>
    <w:tbl>
      <w:tblPr>
        <w:tblW w:w="146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0" w:author="Steven Chen" w:date="2016-11-28T16:07:00Z">
          <w:tblPr>
            <w:tblW w:w="1467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54"/>
        <w:gridCol w:w="1701"/>
        <w:gridCol w:w="1560"/>
        <w:gridCol w:w="1134"/>
        <w:gridCol w:w="1361"/>
        <w:gridCol w:w="3330"/>
        <w:gridCol w:w="2160"/>
        <w:gridCol w:w="2970"/>
        <w:tblGridChange w:id="1">
          <w:tblGrid>
            <w:gridCol w:w="5"/>
            <w:gridCol w:w="393"/>
            <w:gridCol w:w="61"/>
            <w:gridCol w:w="1251"/>
            <w:gridCol w:w="450"/>
            <w:gridCol w:w="1260"/>
            <w:gridCol w:w="300"/>
            <w:gridCol w:w="870"/>
            <w:gridCol w:w="264"/>
            <w:gridCol w:w="1356"/>
            <w:gridCol w:w="5"/>
            <w:gridCol w:w="3325"/>
            <w:gridCol w:w="5"/>
            <w:gridCol w:w="2155"/>
            <w:gridCol w:w="5"/>
            <w:gridCol w:w="2965"/>
            <w:gridCol w:w="5"/>
          </w:tblGrid>
        </w:tblGridChange>
      </w:tblGrid>
      <w:tr w:rsidR="00731930" w:rsidRPr="00766B3F" w:rsidTr="00DD2C7B">
        <w:trPr>
          <w:trHeight w:val="300"/>
          <w:trPrChange w:id="2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3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731930" w:rsidRPr="00766B3F" w:rsidRDefault="0073193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766B3F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tcPrChange w:id="4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</w:tcPr>
            </w:tcPrChange>
          </w:tcPr>
          <w:p w:rsidR="00731930" w:rsidRPr="00766B3F" w:rsidRDefault="0073193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5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731930" w:rsidRPr="00766B3F" w:rsidRDefault="00731930" w:rsidP="00F55105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6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731930" w:rsidRPr="00766B3F" w:rsidRDefault="00731930" w:rsidP="00F55105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7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731930" w:rsidRPr="00766B3F" w:rsidRDefault="00731930" w:rsidP="00F55105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8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731930" w:rsidRPr="00766B3F" w:rsidRDefault="00731930" w:rsidP="00F55105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9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731930" w:rsidRPr="00766B3F" w:rsidRDefault="0073193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10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731930" w:rsidRPr="00766B3F" w:rsidRDefault="00731930" w:rsidP="002310F0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766B3F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766B3F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731930" w:rsidRPr="00766B3F" w:rsidTr="00DD2C7B">
        <w:trPr>
          <w:trHeight w:val="300"/>
          <w:trPrChange w:id="11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2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766B3F" w:rsidRDefault="0073193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73193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Maxim Branch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731930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731930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731930" w:rsidRPr="0036646E" w:rsidRDefault="00731930" w:rsidP="00F5510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73193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MXM</w:t>
            </w:r>
          </w:p>
          <w:p w:rsidR="00731930" w:rsidRPr="0036646E" w:rsidRDefault="00731930" w:rsidP="002310F0">
            <w:pPr>
              <w:rPr>
                <w:rFonts w:ascii="Palatino Linotype" w:hAnsi="Palatino Linotype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&lt;/</w:t>
            </w:r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73193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MXM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731930" w:rsidRPr="00766B3F" w:rsidTr="00DD2C7B">
        <w:trPr>
          <w:trHeight w:val="300"/>
          <w:trPrChange w:id="20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766B3F" w:rsidRDefault="0073193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F55105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Transaction Business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731930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CF1EA3" w:rsidP="00F55105">
            <w:pPr>
              <w:rPr>
                <w:rFonts w:ascii="Palatino Linotype" w:hAnsi="Palatino Linotype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731930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2016-01-01</w:t>
            </w:r>
          </w:p>
          <w:p w:rsidR="00731930" w:rsidRPr="0036646E" w:rsidRDefault="00731930" w:rsidP="002310F0">
            <w:pPr>
              <w:rPr>
                <w:rFonts w:ascii="Palatino Linotype" w:hAnsi="Palatino Linotype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&lt;/</w:t>
            </w:r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31930" w:rsidRPr="0036646E" w:rsidRDefault="0073193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 w:rsidR="00F55105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2016-01-01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F55105" w:rsidRPr="00766B3F" w:rsidTr="00DD2C7B">
        <w:trPr>
          <w:trHeight w:val="300"/>
          <w:trPrChange w:id="29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766B3F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orderNo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F55105" w:rsidP="00F5510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order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CF1EA3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4554F4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orderNo</w:t>
            </w:r>
            <w:proofErr w:type="spellEnd"/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&gt;OR12345</w:t>
            </w:r>
          </w:p>
          <w:p w:rsidR="00F55105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&lt;/</w:t>
            </w:r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orderNo</w:t>
            </w:r>
            <w:proofErr w:type="spellEnd"/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orderNo”:”OR12345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F55105" w:rsidRPr="00766B3F" w:rsidTr="00DD2C7B">
        <w:trPr>
          <w:trHeight w:val="300"/>
          <w:trPrChange w:id="38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9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766B3F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0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1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F55105" w:rsidP="00F5510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order sequence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2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F55105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BF0346" w:rsidP="00F5510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F55105" w:rsidRPr="0036646E" w:rsidRDefault="00F55105" w:rsidP="00F55105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4554F4" w:rsidRPr="0036646E" w:rsidRDefault="00F55105" w:rsidP="00F55105">
            <w:pPr>
              <w:rPr>
                <w:rFonts w:ascii="Palatino Linotype" w:hAnsi="Palatino Linotype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>&lt;</w:t>
            </w:r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proofErr w:type="spellEnd"/>
            <w:r w:rsidR="004554F4" w:rsidRPr="0036646E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  <w:r w:rsidRPr="0036646E">
              <w:rPr>
                <w:rFonts w:ascii="Palatino Linotype" w:hAnsi="Palatino Linotype"/>
                <w:sz w:val="16"/>
                <w:szCs w:val="16"/>
              </w:rPr>
              <w:t>&gt;</w:t>
            </w:r>
            <w:r w:rsidR="004554F4" w:rsidRPr="0036646E">
              <w:rPr>
                <w:rFonts w:ascii="Palatino Linotype" w:hAnsi="Palatino Linotype"/>
                <w:sz w:val="16"/>
                <w:szCs w:val="16"/>
              </w:rPr>
              <w:t>1</w:t>
            </w:r>
          </w:p>
          <w:p w:rsidR="00F55105" w:rsidRPr="0036646E" w:rsidRDefault="00F55105" w:rsidP="00F55105">
            <w:pPr>
              <w:rPr>
                <w:rFonts w:ascii="Palatino Linotype" w:hAnsi="Palatino Linotype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>&lt;/</w:t>
            </w:r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proofErr w:type="spellEnd"/>
            <w:r w:rsidR="004554F4" w:rsidRPr="0036646E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  <w:r w:rsidRPr="0036646E">
              <w:rPr>
                <w:rFonts w:ascii="Palatino Linotype" w:hAnsi="Palatino Linotype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F55105" w:rsidRPr="0036646E" w:rsidRDefault="00F55105" w:rsidP="00F55105">
            <w:pPr>
              <w:rPr>
                <w:rFonts w:ascii="Palatino Linotype" w:hAnsi="Palatino Linotype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 w:rsidR="004554F4"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 w:rsidR="004554F4" w:rsidRPr="0036646E">
              <w:rPr>
                <w:rFonts w:ascii="Palatino Linotype" w:hAnsi="Palatino Linotype"/>
                <w:sz w:val="16"/>
                <w:szCs w:val="16"/>
              </w:rPr>
              <w:t>1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5D283B" w:rsidRPr="00766B3F" w:rsidTr="00DD2C7B">
        <w:trPr>
          <w:trHeight w:val="300"/>
          <w:trPrChange w:id="47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0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Event Order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1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widowControl w:val="0"/>
              <w:numPr>
                <w:ilvl w:val="0"/>
                <w:numId w:val="14"/>
              </w:num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4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5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56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7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eastAsia="SimSun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8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tableNo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9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Table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0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1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widowControl w:val="0"/>
              <w:numPr>
                <w:ilvl w:val="0"/>
                <w:numId w:val="14"/>
              </w:num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3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tableNo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tableNo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tableNo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65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guest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Number of guests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&lt;guest&gt;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&lt;/guest&gt;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3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{"guest":""}</w:t>
            </w:r>
          </w:p>
        </w:tc>
      </w:tr>
      <w:tr w:rsidR="005D283B" w:rsidRPr="00766B3F" w:rsidTr="00DD2C7B">
        <w:trPr>
          <w:trHeight w:val="300"/>
          <w:trPrChange w:id="74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 w:cs="Arial"/>
                <w:sz w:val="16"/>
                <w:szCs w:val="16"/>
                <w:lang w:eastAsia="zh-TW"/>
              </w:rPr>
              <w:t>printTimes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Number of times the pay check is printed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9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0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1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printTimes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  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printTimes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2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printTimes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83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4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5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>printUserId1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6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Print User ID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7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8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9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0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&lt;printUserId1&gt;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&lt;/printUserId1&gt;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1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{"printUserId1":""}</w:t>
            </w:r>
          </w:p>
        </w:tc>
      </w:tr>
      <w:tr w:rsidR="005D283B" w:rsidRPr="00766B3F" w:rsidTr="00DD2C7B">
        <w:trPr>
          <w:trHeight w:val="300"/>
          <w:trPrChange w:id="92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3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lastRenderedPageBreak/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4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>printUserId2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5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Print User ID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6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7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8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9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&lt;printUserId2&gt;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&lt;/printUserId2&gt;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0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{"printUserId2":""}</w:t>
            </w:r>
          </w:p>
        </w:tc>
      </w:tr>
      <w:tr w:rsidR="005D283B" w:rsidRPr="00766B3F" w:rsidTr="00DD2C7B">
        <w:trPr>
          <w:trHeight w:val="300"/>
          <w:trPrChange w:id="101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2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3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>printUserId3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4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Print User ID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5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6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8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&lt;printUserId3&gt;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&lt;/printUserId3&gt;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9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{"printUserId3":""}</w:t>
            </w:r>
          </w:p>
        </w:tc>
      </w:tr>
      <w:tr w:rsidR="005D283B" w:rsidRPr="00766B3F" w:rsidTr="00DD2C7B">
        <w:trPr>
          <w:trHeight w:val="300"/>
          <w:trPrChange w:id="110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1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2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currencyCode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3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Currency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4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5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6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center"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17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currencyCode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currencyCode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18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currencyCode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119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20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21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bevamt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122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 xml:space="preserve">Beverage Sales Amount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23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24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5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26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bevamt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bevamt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27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bevamt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128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29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0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foodamt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131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Food Sales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2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3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5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foodamt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foodamt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36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foodamt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137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8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9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servamt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140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Service Charge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1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2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4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servamt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servamt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45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servamt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146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7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8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discCode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149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Discount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0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1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53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discCode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discCode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54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discCode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155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6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7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discRatio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158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Discount Ratio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9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0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1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2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discRatio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discRatio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3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discRatio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164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5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6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discAmt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167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Discount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8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9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0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eastAsia="SimSun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1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discAmt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discAmt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2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discAmt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trPrChange w:id="173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4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rFonts w:ascii="Palatino Linotype" w:eastAsia="SimSun" w:hAnsi="Palatino Linotype"/>
                <w:color w:val="000000"/>
                <w:sz w:val="16"/>
                <w:szCs w:val="16"/>
              </w:rPr>
            </w:pPr>
            <w:r w:rsidRPr="00766B3F">
              <w:rPr>
                <w:rFonts w:ascii="Palatino Linotype" w:hAnsi="Palatino Linotype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5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taxCode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176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Tax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7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8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9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0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taxCode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taxCode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1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taxCode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  <w:ins w:id="182" w:author="Steven Chen" w:date="2016-11-28T15:54:00Z"/>
          <w:trPrChange w:id="183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4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766B3F" w:rsidRDefault="005D283B" w:rsidP="005D283B">
            <w:pPr>
              <w:rPr>
                <w:ins w:id="185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ins w:id="186" w:author="Steven Chen" w:date="2016-11-28T15:54:00Z">
              <w:r w:rsidRPr="00766B3F">
                <w:rPr>
                  <w:rFonts w:ascii="Palatino Linotype" w:hAnsi="Palatino Linotype"/>
                  <w:color w:val="000000"/>
                  <w:sz w:val="16"/>
                  <w:szCs w:val="16"/>
                </w:rPr>
                <w:t>20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7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taxAmt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188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Tax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9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ins w:id="190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ins w:id="191" w:author="Steven Chen" w:date="2016-11-28T15:54:00Z">
              <w:r w:rsidRPr="0036646E">
                <w:rPr>
                  <w:rFonts w:ascii="Palatino Linotype" w:hAnsi="Palatino Linotype"/>
                  <w:color w:val="000000"/>
                  <w:sz w:val="16"/>
                  <w:szCs w:val="16"/>
                </w:rPr>
                <w:t>Y</w:t>
              </w:r>
            </w:ins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2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ins w:id="193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4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5D283B" w:rsidRPr="0036646E" w:rsidRDefault="005D283B" w:rsidP="005D283B">
            <w:pPr>
              <w:rPr>
                <w:ins w:id="195" w:author="Steven Chen" w:date="2016-11-28T15:54:00Z"/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96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taxAmt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taxAmt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97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taxAmt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orderType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Order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orderType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orderType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orderType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lastRenderedPageBreak/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spTransType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spTransType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spTransType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spTransType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transType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transType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transType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transType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chargeDept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Charging Department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chargeDept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chargeDept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chargeDept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2</w:t>
            </w:r>
            <w: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 w:cs="Arial"/>
                <w:sz w:val="16"/>
                <w:szCs w:val="16"/>
                <w:lang w:eastAsia="zh-TW"/>
              </w:rPr>
              <w:t>chargeReason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Charging Reason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chargeReason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chargeReason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chargeReason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chargeUserId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rPr>
                <w:rFonts w:ascii="Palatino Linotype" w:eastAsiaTheme="minorEastAsia" w:hAnsi="Palatino Linotype" w:cs="Arial"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chargeUserId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chargeUserId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chargeUserId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openTillNo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 xml:space="preserve">Till machine on which the sales order is opened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openTillNo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openTillNo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openTillNo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closeTillNo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Till machine on which the sales order is closed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closeTillNo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closeTillNo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closeTillNo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openUserId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User ID of staff who opens the sales order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openUserId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openUserId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openUserId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closeUserId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User ID of staff who closes the sales order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closeUserId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closeUserId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closeUserId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checkInDateTime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Sales order check-in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checkInDateTime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checkInDateTime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checkInDateTime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lastRenderedPageBreak/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checkOutDateTime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Sales order check-out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lY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checkOutDateTime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checkOutDateTime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checkOutDateTime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voidFlag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sales order  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voidFlag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voidFlag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voidFlag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voidDateTime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sale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voidDateTime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voidDateTime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voidDateTime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voidId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voidId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voidId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voidId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reasonCode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reason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>remarks01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&lt;remarks01&gt;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&lt;/remarks01&gt;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{"remarks01":""}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>remarks02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&lt;remarks02&gt;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&lt;/remarks02&gt;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{"remarks02":""}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>remarks03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&lt;remarks03&gt;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&lt;/remarks03&gt;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{"remarks03":""}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dataSource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Data Source of the sales (e.g. “OM” for Order Management; “Lunch” for Lunch Box system)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lastUpdateUser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 xml:space="preserve">Last update by (user id by which the convert </w:t>
            </w: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lastRenderedPageBreak/>
              <w:t>process or adjustment is done)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lastRenderedPageBreak/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lastUpdateTime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Last update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workstationName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Server at which the convert process take place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appNmae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Program name of convert process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36646E">
              <w:rPr>
                <w:rFonts w:ascii="Palatino Linotype" w:hAnsi="Palatino Linotype"/>
                <w:sz w:val="16"/>
                <w:szCs w:val="16"/>
              </w:rPr>
              <w:t>runno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Run ID of the convert process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5,0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5D283B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C56272" w:rsidRDefault="005D283B" w:rsidP="005D283B">
            <w:pP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/>
                <w:sz w:val="16"/>
                <w:szCs w:val="16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283B" w:rsidRPr="0036646E" w:rsidRDefault="005D283B" w:rsidP="005D283B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36646E">
              <w:rPr>
                <w:rFonts w:ascii="Palatino Linotype" w:hAnsi="Palatino Linotype" w:cs="Arial"/>
                <w:color w:val="000000"/>
                <w:sz w:val="16"/>
                <w:szCs w:val="16"/>
              </w:rPr>
              <w:t>Whether or not the sales data is counted as store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&lt;status&gt;   </w:t>
            </w: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&lt;/status&gt;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83B" w:rsidRPr="0036646E" w:rsidRDefault="005D283B" w:rsidP="005D283B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36646E">
              <w:rPr>
                <w:rFonts w:ascii="Palatino Linotype" w:hAnsi="Palatino Linotype"/>
                <w:color w:val="000000"/>
                <w:sz w:val="16"/>
                <w:szCs w:val="16"/>
              </w:rPr>
              <w:t>{"status":""}</w:t>
            </w:r>
          </w:p>
        </w:tc>
      </w:tr>
    </w:tbl>
    <w:p w:rsidR="00731930" w:rsidRDefault="00731930" w:rsidP="00731930">
      <w:pPr>
        <w:pStyle w:val="Texte1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:rsidR="00A978CB" w:rsidRDefault="00A978CB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31930" w:rsidRDefault="003F31F7" w:rsidP="00731930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lastRenderedPageBreak/>
        <w:t>&lt;</w:t>
      </w:r>
      <w:proofErr w:type="spellStart"/>
      <w:r w:rsidR="002310F0">
        <w:rPr>
          <w:rFonts w:eastAsiaTheme="minorEastAsia" w:hint="eastAsia"/>
          <w:lang w:eastAsia="zh-TW"/>
        </w:rPr>
        <w:t>salesItem</w:t>
      </w:r>
      <w:proofErr w:type="spellEnd"/>
      <w:r>
        <w:rPr>
          <w:rFonts w:eastAsiaTheme="minorEastAsia"/>
          <w:lang w:eastAsia="zh-TW"/>
        </w:rPr>
        <w:t>&gt;</w:t>
      </w:r>
    </w:p>
    <w:p w:rsidR="002310F0" w:rsidRDefault="002310F0" w:rsidP="00731930">
      <w:pPr>
        <w:rPr>
          <w:rFonts w:eastAsiaTheme="minorEastAsia" w:hint="eastAsia"/>
          <w:lang w:eastAsia="zh-TW"/>
        </w:rPr>
      </w:pPr>
    </w:p>
    <w:tbl>
      <w:tblPr>
        <w:tblW w:w="146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98" w:author="Steven Chen" w:date="2016-11-28T16:07:00Z">
          <w:tblPr>
            <w:tblW w:w="1467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54"/>
        <w:gridCol w:w="1701"/>
        <w:gridCol w:w="1843"/>
        <w:gridCol w:w="1134"/>
        <w:gridCol w:w="1276"/>
        <w:gridCol w:w="3132"/>
        <w:gridCol w:w="2160"/>
        <w:gridCol w:w="2970"/>
        <w:tblGridChange w:id="199">
          <w:tblGrid>
            <w:gridCol w:w="5"/>
            <w:gridCol w:w="393"/>
            <w:gridCol w:w="61"/>
            <w:gridCol w:w="1251"/>
            <w:gridCol w:w="450"/>
            <w:gridCol w:w="1260"/>
            <w:gridCol w:w="583"/>
            <w:gridCol w:w="587"/>
            <w:gridCol w:w="547"/>
            <w:gridCol w:w="1073"/>
            <w:gridCol w:w="203"/>
            <w:gridCol w:w="3127"/>
            <w:gridCol w:w="5"/>
            <w:gridCol w:w="2155"/>
            <w:gridCol w:w="5"/>
            <w:gridCol w:w="2965"/>
            <w:gridCol w:w="5"/>
          </w:tblGrid>
        </w:tblGridChange>
      </w:tblGrid>
      <w:tr w:rsidR="002310F0" w:rsidRPr="00766B3F" w:rsidTr="00DD2C7B">
        <w:trPr>
          <w:trHeight w:val="300"/>
          <w:trPrChange w:id="200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201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2A1A55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tcPrChange w:id="202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203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204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205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206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207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  <w:tcPrChange w:id="208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shd w:val="clear" w:color="auto" w:fill="2F5496"/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1A55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2A1A55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2310F0" w:rsidRPr="00766B3F" w:rsidTr="00DD2C7B">
        <w:trPr>
          <w:trHeight w:val="300"/>
          <w:trPrChange w:id="209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0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1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2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Maxim Branch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3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4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5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6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&gt;MXM</w:t>
            </w:r>
          </w:p>
          <w:p w:rsidR="002310F0" w:rsidRPr="002A1A55" w:rsidRDefault="002310F0" w:rsidP="002310F0">
            <w:pPr>
              <w:rPr>
                <w:rFonts w:ascii="Palatino Linotype" w:hAnsi="Palatino Linotype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7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”:”MXM”}</w:t>
            </w:r>
          </w:p>
        </w:tc>
      </w:tr>
      <w:tr w:rsidR="002310F0" w:rsidRPr="00766B3F" w:rsidTr="00DD2C7B">
        <w:trPr>
          <w:trHeight w:val="300"/>
          <w:trPrChange w:id="218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9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0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1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Transaction Business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2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3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4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5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&gt;2016-01-01</w:t>
            </w:r>
          </w:p>
          <w:p w:rsidR="002310F0" w:rsidRPr="002A1A55" w:rsidRDefault="002310F0" w:rsidP="002310F0">
            <w:pPr>
              <w:rPr>
                <w:rFonts w:ascii="Palatino Linotype" w:hAnsi="Palatino Linotype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6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{“businessDate”:”2016-01-01”}</w:t>
            </w:r>
          </w:p>
        </w:tc>
      </w:tr>
      <w:tr w:rsidR="002310F0" w:rsidRPr="00766B3F" w:rsidTr="00DD2C7B">
        <w:trPr>
          <w:trHeight w:val="300"/>
          <w:trPrChange w:id="227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9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orderNo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0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order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1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2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3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4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orderNo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&gt;OR12345</w:t>
            </w:r>
          </w:p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orderNo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5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{“orderNo”:”OR12345”}</w:t>
            </w:r>
          </w:p>
        </w:tc>
      </w:tr>
      <w:tr w:rsidR="002310F0" w:rsidRPr="00766B3F" w:rsidTr="00DD2C7B">
        <w:trPr>
          <w:trHeight w:val="300"/>
          <w:trPrChange w:id="236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7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8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9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order sequence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0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1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2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3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sz w:val="16"/>
                <w:szCs w:val="16"/>
              </w:rPr>
              <w:t>&lt;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proofErr w:type="spellEnd"/>
            <w:r w:rsidRPr="002A1A55">
              <w:rPr>
                <w:rFonts w:ascii="Palatino Linotype" w:hAnsi="Palatino Linotype"/>
                <w:sz w:val="16"/>
                <w:szCs w:val="16"/>
              </w:rPr>
              <w:t xml:space="preserve"> &gt;1</w:t>
            </w:r>
          </w:p>
          <w:p w:rsidR="002310F0" w:rsidRPr="002A1A55" w:rsidRDefault="002310F0" w:rsidP="002310F0">
            <w:pPr>
              <w:rPr>
                <w:rFonts w:ascii="Palatino Linotype" w:hAnsi="Palatino Linotype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sz w:val="16"/>
                <w:szCs w:val="16"/>
              </w:rPr>
              <w:t>&lt;/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proofErr w:type="spellEnd"/>
            <w:r w:rsidRPr="002A1A55">
              <w:rPr>
                <w:rFonts w:ascii="Palatino Linotype" w:hAnsi="Palatino Linotype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4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{“orderSequence”:”</w:t>
            </w:r>
            <w:r w:rsidRPr="002A1A55">
              <w:rPr>
                <w:rFonts w:ascii="Palatino Linotype" w:hAnsi="Palatino Linotype"/>
                <w:sz w:val="16"/>
                <w:szCs w:val="16"/>
              </w:rPr>
              <w:t>1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2310F0" w:rsidRPr="00766B3F" w:rsidTr="00DD2C7B">
        <w:trPr>
          <w:trHeight w:val="300"/>
          <w:trPrChange w:id="245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6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7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8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Event Order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9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0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51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310F0" w:rsidRPr="002A1A55" w:rsidRDefault="002310F0" w:rsidP="002310F0">
            <w:pPr>
              <w:widowControl w:val="0"/>
              <w:numPr>
                <w:ilvl w:val="0"/>
                <w:numId w:val="14"/>
              </w:num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2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3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310F0" w:rsidRPr="002A1A55" w:rsidRDefault="002310F0" w:rsidP="002310F0">
            <w:pPr>
              <w:rPr>
                <w:rFonts w:ascii="Palatino Linotype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254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5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eastAsia="SimSun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6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 w:cs="Arial"/>
                <w:sz w:val="16"/>
                <w:szCs w:val="16"/>
                <w:lang w:eastAsia="zh-TW"/>
              </w:rPr>
              <w:t>item</w:t>
            </w:r>
            <w:r w:rsidRPr="002A1A55">
              <w:rPr>
                <w:rFonts w:ascii="Palatino Linotype" w:eastAsiaTheme="minorEastAsia" w:hAnsi="Palatino Linotype" w:cs="Arial"/>
                <w:sz w:val="16"/>
                <w:szCs w:val="16"/>
                <w:lang w:eastAsia="zh-TW"/>
              </w:rPr>
              <w:t>Sequence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7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item sequence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8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9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0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widowControl w:val="0"/>
              <w:numPr>
                <w:ilvl w:val="0"/>
                <w:numId w:val="14"/>
              </w:num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1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itemSequence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itemSequence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2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itemSequence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263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4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5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subitemSequence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6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item sub-sequence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7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8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9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0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subitemSequence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subitemSequence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1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subitemSequence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272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3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4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itemno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5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Item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6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7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8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9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0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281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2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3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category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4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Item category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5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6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87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8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&lt;category&gt;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&lt;/category&gt;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9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{"category":""}</w:t>
            </w:r>
          </w:p>
        </w:tc>
      </w:tr>
      <w:tr w:rsidR="002A1A55" w:rsidRPr="00766B3F" w:rsidTr="00DD2C7B">
        <w:trPr>
          <w:trHeight w:val="300"/>
          <w:trPrChange w:id="290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1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2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item</w:t>
            </w: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3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Item code 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4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5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6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7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itemDescription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itemDescription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8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itemDescription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299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0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1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listPrice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2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Listed Unit 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3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4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5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6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listPrice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listPrice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7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listPrice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308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9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lastRenderedPageBreak/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0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/>
                <w:sz w:val="16"/>
                <w:szCs w:val="16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1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Unit 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2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3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4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center"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5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&lt;price&gt;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&lt;/price&gt;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6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{"price":""}</w:t>
            </w:r>
          </w:p>
        </w:tc>
      </w:tr>
      <w:tr w:rsidR="002A1A55" w:rsidRPr="00766B3F" w:rsidTr="00DD2C7B">
        <w:trPr>
          <w:trHeight w:val="300"/>
          <w:trPrChange w:id="317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8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9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0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Quantity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1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2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3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4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qty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qty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5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qty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326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7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8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itemTot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9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Item sales 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0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1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2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3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itemTot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itemTot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4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itemTot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335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6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7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servFlag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8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Service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9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0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1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2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servFlag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servFlag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3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servFlag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344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5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6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setmenu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7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Set menu item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8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9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0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1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setmenu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setmenu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2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setmenu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353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4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5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setFlag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6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Set menu item indicator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7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8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9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0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setFlag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setFlag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1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setFlag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362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3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4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discCode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5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Item Discount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6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7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8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eastAsia="SimSun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9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discCode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discCode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0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discCode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trPrChange w:id="371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2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eastAsia="SimSun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3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discRatio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4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Item Discount Ratio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5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6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7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8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discRatio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discRatio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9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discRatio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  <w:ins w:id="380" w:author="Steven Chen" w:date="2016-11-28T15:54:00Z"/>
          <w:trPrChange w:id="381" w:author="Steven Chen" w:date="2016-11-28T16:07:00Z">
            <w:trPr>
              <w:gridAfter w:val="0"/>
              <w:trHeight w:val="300"/>
            </w:trPr>
          </w:trPrChange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82" w:author="Steven Chen" w:date="2016-11-28T16:07:00Z">
              <w:tcPr>
                <w:tcW w:w="398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ins w:id="383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ins w:id="384" w:author="Steven Chen" w:date="2016-11-28T15:54:00Z">
              <w:r w:rsidRPr="002A1A55">
                <w:rPr>
                  <w:rFonts w:ascii="Palatino Linotype" w:hAnsi="Palatino Linotype"/>
                  <w:color w:val="000000"/>
                  <w:sz w:val="16"/>
                  <w:szCs w:val="16"/>
                </w:rPr>
                <w:t>20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85" w:author="Steven Chen" w:date="2016-11-28T16:07:00Z">
              <w:tcPr>
                <w:tcW w:w="1312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discAmt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86" w:author="Steven Chen" w:date="2016-11-28T16:07:00Z">
              <w:tcPr>
                <w:tcW w:w="171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Item Discount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87" w:author="Steven Chen" w:date="2016-11-28T16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ins w:id="388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ins w:id="389" w:author="Steven Chen" w:date="2016-11-28T15:54:00Z">
              <w:r w:rsidRPr="002A1A55">
                <w:rPr>
                  <w:rFonts w:ascii="Palatino Linotype" w:hAnsi="Palatino Linotype"/>
                  <w:color w:val="000000"/>
                  <w:sz w:val="16"/>
                  <w:szCs w:val="16"/>
                </w:rPr>
                <w:t>Y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90" w:author="Steven Chen" w:date="2016-11-28T16:07:00Z">
              <w:tcPr>
                <w:tcW w:w="162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ins w:id="391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2" w:author="Steven Chen" w:date="2016-11-28T16:07:00Z">
              <w:tcPr>
                <w:tcW w:w="333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A1A55" w:rsidRPr="002A1A55" w:rsidRDefault="002A1A55" w:rsidP="002A1A55">
            <w:pPr>
              <w:rPr>
                <w:ins w:id="393" w:author="Steven Chen" w:date="2016-11-28T15:54:00Z"/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94" w:author="Steven Chen" w:date="2016-11-28T16:07:00Z">
              <w:tcPr>
                <w:tcW w:w="216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discAmt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discAmt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95" w:author="Steven Chen" w:date="2016-11-28T16:07:00Z">
              <w:tcPr>
                <w:tcW w:w="2970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discAmt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modifiedAmt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Modified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modifiedAmt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modifiedAmt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modifiedAmt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eastAsiaTheme="minorEastAsia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 w:cs="Arial"/>
                <w:sz w:val="16"/>
                <w:szCs w:val="16"/>
                <w:lang w:eastAsia="zh-TW"/>
              </w:rPr>
              <w:t>cost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Item 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&lt;cost&gt;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&lt;/cost&gt;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{"cost":""}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taxCode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Tax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taxCode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taxCode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taxCode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taxAmt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Tax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taxAmt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taxAmt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taxAmt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lastRenderedPageBreak/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Order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orderType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orderType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orderType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transType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transType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transType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transType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tillNo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Till machine on which the ordered item is made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tillNo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tillNo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tillNo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inputDateTime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Sales item input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inputDateTime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inputDateTime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inputDateTime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inputId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User ID of staff who input the 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inputId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inputId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inputId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voidFlag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sales item 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voidFlag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voidFlag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voidFlag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A978CB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>
              <w:rPr>
                <w:rFonts w:ascii="Palatino Linotype" w:hAnsi="Palatino Linotype"/>
                <w:sz w:val="16"/>
                <w:szCs w:val="16"/>
              </w:rPr>
              <w:t>voidDateTime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sale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voidDateTime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voidDateTime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voidDateTime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voidId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voidId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voidId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voidId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reasonCode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reason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/>
                <w:sz w:val="16"/>
                <w:szCs w:val="16"/>
              </w:rPr>
              <w:t>remarks01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&lt;remarks01&gt;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&lt;/remarks01&gt;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{"remarks01":""}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/>
                <w:sz w:val="16"/>
                <w:szCs w:val="16"/>
              </w:rPr>
              <w:t>remarks02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&lt;remarks02&gt;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&lt;/remarks02&gt;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{"remarks02":""}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/>
                <w:sz w:val="16"/>
                <w:szCs w:val="16"/>
              </w:rPr>
              <w:t>remarks03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&lt;remarks03&gt;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&lt;/remarks03&gt;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{"remarks03":""}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lastRenderedPageBreak/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dataSource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Data Source of the sales (e.g. “OM” for Order Management; “Lunch” for Lunch Box system)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lastUpdateUser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Last update by (user id by which the convert process or adjustment is done)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lastUpdateTime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Last update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workstationName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Server at which the convert process take place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appNmae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Program name of convert process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2A1A55">
              <w:rPr>
                <w:rFonts w:ascii="Palatino Linotype" w:hAnsi="Palatino Linotype"/>
                <w:sz w:val="16"/>
                <w:szCs w:val="16"/>
              </w:rPr>
              <w:t>runno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Run ID of the convert process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10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0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2A1A55" w:rsidRPr="00766B3F" w:rsidTr="00DD2C7B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/>
                <w:sz w:val="16"/>
                <w:szCs w:val="16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hAnsi="Palatino Linotype" w:cs="Arial"/>
                <w:color w:val="000000"/>
                <w:sz w:val="16"/>
                <w:szCs w:val="16"/>
              </w:rPr>
              <w:t>Whether or not the sales data is counted as store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2A1A55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&lt;status&gt;   </w:t>
            </w: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&lt;/status&gt;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A55" w:rsidRPr="002A1A55" w:rsidRDefault="002A1A55" w:rsidP="002A1A55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2A1A55">
              <w:rPr>
                <w:rFonts w:ascii="Palatino Linotype" w:hAnsi="Palatino Linotype"/>
                <w:color w:val="000000"/>
                <w:sz w:val="16"/>
                <w:szCs w:val="16"/>
              </w:rPr>
              <w:t>{"status":""}</w:t>
            </w:r>
          </w:p>
        </w:tc>
      </w:tr>
    </w:tbl>
    <w:p w:rsidR="002310F0" w:rsidRDefault="002310F0" w:rsidP="00731930">
      <w:pPr>
        <w:rPr>
          <w:rFonts w:eastAsiaTheme="minorEastAsia"/>
          <w:lang w:eastAsia="zh-TW"/>
        </w:rPr>
      </w:pPr>
    </w:p>
    <w:p w:rsidR="00A978CB" w:rsidRDefault="00A978CB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31930" w:rsidRDefault="00731930" w:rsidP="00731930"/>
    <w:p w:rsidR="00731930" w:rsidRDefault="003F31F7" w:rsidP="00731930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&lt;</w:t>
      </w:r>
      <w:proofErr w:type="spellStart"/>
      <w:r w:rsidR="002310F0">
        <w:rPr>
          <w:rFonts w:eastAsiaTheme="minorEastAsia" w:hint="eastAsia"/>
          <w:lang w:eastAsia="zh-TW"/>
        </w:rPr>
        <w:t>salesPay</w:t>
      </w:r>
      <w:proofErr w:type="spellEnd"/>
      <w:r>
        <w:rPr>
          <w:rFonts w:eastAsiaTheme="minorEastAsia"/>
          <w:lang w:eastAsia="zh-TW"/>
        </w:rPr>
        <w:t>&gt;</w:t>
      </w:r>
      <w:r w:rsidR="00271AF2">
        <w:rPr>
          <w:rFonts w:eastAsiaTheme="minorEastAsia"/>
          <w:lang w:eastAsia="zh-TW"/>
        </w:rPr>
        <w:t>`</w:t>
      </w:r>
    </w:p>
    <w:tbl>
      <w:tblPr>
        <w:tblW w:w="14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1843"/>
        <w:gridCol w:w="1134"/>
        <w:gridCol w:w="1431"/>
        <w:gridCol w:w="3132"/>
        <w:gridCol w:w="2160"/>
        <w:gridCol w:w="2970"/>
        <w:tblGridChange w:id="396">
          <w:tblGrid>
            <w:gridCol w:w="454"/>
            <w:gridCol w:w="1701"/>
            <w:gridCol w:w="1843"/>
            <w:gridCol w:w="1134"/>
            <w:gridCol w:w="1431"/>
            <w:gridCol w:w="3132"/>
            <w:gridCol w:w="2160"/>
            <w:gridCol w:w="2970"/>
          </w:tblGrid>
        </w:tblGridChange>
      </w:tblGrid>
      <w:tr w:rsidR="00271AF2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</w:tcPr>
          <w:p w:rsidR="00271AF2" w:rsidRPr="00ED4DE7" w:rsidRDefault="00271AF2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271AF2" w:rsidRPr="00ED4DE7" w:rsidRDefault="00271AF2" w:rsidP="00102146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271AF2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Maxim Branch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&gt;MXM</w:t>
            </w:r>
          </w:p>
          <w:p w:rsidR="00271AF2" w:rsidRPr="00ED4DE7" w:rsidRDefault="00271AF2" w:rsidP="00102146">
            <w:pPr>
              <w:rPr>
                <w:rFonts w:ascii="Palatino Linotype" w:hAnsi="Palatino Linotype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”:”MXM”}</w:t>
            </w:r>
          </w:p>
        </w:tc>
      </w:tr>
      <w:tr w:rsidR="00271AF2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Transaction Business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&gt;2016-01-01</w:t>
            </w:r>
          </w:p>
          <w:p w:rsidR="00271AF2" w:rsidRPr="00ED4DE7" w:rsidRDefault="00271AF2" w:rsidP="00102146">
            <w:pPr>
              <w:rPr>
                <w:rFonts w:ascii="Palatino Linotype" w:hAnsi="Palatino Linotype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{“businessDate”:”2016-01-01”}</w:t>
            </w:r>
          </w:p>
        </w:tc>
      </w:tr>
      <w:tr w:rsidR="00271AF2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orderNo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order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orderNo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&gt;OR12345</w:t>
            </w:r>
          </w:p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orderNo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{“orderNo”:”OR12345”}</w:t>
            </w:r>
          </w:p>
        </w:tc>
      </w:tr>
      <w:tr w:rsidR="00271AF2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order sequence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AF2" w:rsidRPr="00ED4DE7" w:rsidRDefault="00271AF2" w:rsidP="00102146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>&lt;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proofErr w:type="spellEnd"/>
            <w:r w:rsidRPr="00ED4DE7">
              <w:rPr>
                <w:rFonts w:ascii="Palatino Linotype" w:hAnsi="Palatino Linotype"/>
                <w:sz w:val="16"/>
                <w:szCs w:val="16"/>
              </w:rPr>
              <w:t xml:space="preserve"> &gt;1</w:t>
            </w:r>
          </w:p>
          <w:p w:rsidR="00271AF2" w:rsidRPr="00ED4DE7" w:rsidRDefault="00271AF2" w:rsidP="00102146">
            <w:pPr>
              <w:rPr>
                <w:rFonts w:ascii="Palatino Linotype" w:hAnsi="Palatino Linotype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>&lt;/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orderSequence</w:t>
            </w:r>
            <w:proofErr w:type="spellEnd"/>
            <w:r w:rsidRPr="00ED4DE7">
              <w:rPr>
                <w:rFonts w:ascii="Palatino Linotype" w:hAnsi="Palatino Linotype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{“orderSequence”:”</w:t>
            </w:r>
            <w:r w:rsidRPr="00ED4DE7">
              <w:rPr>
                <w:rFonts w:ascii="Palatino Linotype" w:hAnsi="Palatino Linotype"/>
                <w:sz w:val="16"/>
                <w:szCs w:val="16"/>
              </w:rPr>
              <w:t>1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271AF2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Event Order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AF2" w:rsidRPr="00ED4DE7" w:rsidRDefault="00271AF2" w:rsidP="00102146">
            <w:pPr>
              <w:widowControl w:val="0"/>
              <w:numPr>
                <w:ilvl w:val="0"/>
                <w:numId w:val="14"/>
              </w:num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AF2" w:rsidRPr="00ED4DE7" w:rsidRDefault="00271AF2" w:rsidP="00102146">
            <w:pPr>
              <w:rPr>
                <w:rFonts w:ascii="Palatino Linotype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eventNo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eastAsia="SimSun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paymentSequence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Payment sequence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widowControl w:val="0"/>
              <w:numPr>
                <w:ilvl w:val="0"/>
                <w:numId w:val="14"/>
              </w:num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paymentSequence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paymentSequence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paymentSequence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paymenType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Payment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paymenType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paymenType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paymenType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posPayType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POS Payment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posPayType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posPayType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posPayType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paid</w:t>
            </w: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Quantity</w:t>
            </w:r>
            <w:proofErr w:type="spellEnd"/>
            <w:r w:rsidRPr="00ED4DE7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Paid quantity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paidQuantity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paidQuantity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paidQuantity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paid</w:t>
            </w: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Paid currency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paidCurrency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paidCurrency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paidCurrency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paidAmount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Paid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paidAmount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paidAmount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paidAmount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lastRenderedPageBreak/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>change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&lt;change&gt;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&lt;/change&gt;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{"change":""}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>tips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Tips paid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&lt;tips&gt;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&lt;/tips&gt;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{"tips":""}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local</w:t>
            </w: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POS local currency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localCurrency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localCurrency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localCurrency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localAmount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Paid amount in local currency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localAmount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localAmount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localAmount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exchangeRate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Exchange rate to change Paid amount to Local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exchangeRate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exchangeRate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exchangeRate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discType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Payment discount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discType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discType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discType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discAmt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Payment discount 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="SimSun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discAmt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discAmt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discAmt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eastAsia="SimSun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cardType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 xml:space="preserve">Card type (e.g. Visa, membership card, </w:t>
            </w:r>
            <w:proofErr w:type="spellStart"/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etc</w:t>
            </w:r>
            <w:proofErr w:type="spellEnd"/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cardType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cardType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cardType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  <w:ins w:id="397" w:author="Steven Chen" w:date="2016-11-28T15:54:00Z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ins w:id="398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ins w:id="399" w:author="Steven Chen" w:date="2016-11-28T15:54:00Z">
              <w:r w:rsidRPr="00ED4DE7">
                <w:rPr>
                  <w:rFonts w:ascii="Palatino Linotype" w:hAnsi="Palatino Linotype"/>
                  <w:color w:val="000000"/>
                  <w:sz w:val="16"/>
                  <w:szCs w:val="16"/>
                </w:rPr>
                <w:t>20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cardNo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Card 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ins w:id="400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E7" w:rsidRPr="00ED4DE7" w:rsidRDefault="00ED4DE7" w:rsidP="00ED4DE7">
            <w:pPr>
              <w:rPr>
                <w:ins w:id="401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ins w:id="402" w:author="Steven Chen" w:date="2016-11-28T15:54:00Z"/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cardNo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cardNo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cardNo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cardUser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Card holder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cardUser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cardUser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cardUser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refNo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Reference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refNo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refNo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refNo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traceNo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Trace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traceNo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traceNo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traceNo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lastRenderedPageBreak/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approvalCode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Approval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approvalCode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approvalCode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approvalCode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Order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orderType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orderType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orderType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transType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transType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transType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transType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tillNo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Till machine on which the ordered item is made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tillNo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tillNo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tillNo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inputDateTime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Sales item input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inputDateTime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inputDateTime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inputDateTime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inputId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User ID of staff who input the 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inputId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inputId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inputId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voidFlag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sales item 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voidFlag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voidFlag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voidFlag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voidDateTime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sale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voidDateTime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voidDateTime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voidDateTime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voidId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voidId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voidId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voidId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reasonCode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Void reason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>remarks01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&lt;remarks01&gt;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&lt;/remarks01&gt;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{"remarks01":""}</w:t>
            </w:r>
          </w:p>
        </w:tc>
      </w:tr>
      <w:tr w:rsidR="00ED4DE7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>remarks02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&lt;remarks02&gt;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&lt;/remarks02&gt;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{"remarks02":""}</w:t>
            </w:r>
          </w:p>
        </w:tc>
      </w:tr>
      <w:tr w:rsidR="00ED4DE7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lastRenderedPageBreak/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>remarks03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&lt;remarks03&gt;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&lt;/remarks03&gt;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{"remarks03":""}</w:t>
            </w:r>
          </w:p>
        </w:tc>
      </w:tr>
      <w:tr w:rsidR="00ED4DE7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dataSource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Data Source of the sales (e.g. “OM” for Order Management; “Lunch” for Lunch Box system)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lastUpdateUser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Last update by (user id by which the convert process or adjustment is done)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lastUpdateTime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Last update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workstationName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Server at which the convert process take place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appNmae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Program name of convert process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ED4DE7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ED4DE7">
              <w:rPr>
                <w:rFonts w:ascii="Palatino Linotype" w:hAnsi="Palatino Linotype"/>
                <w:sz w:val="16"/>
                <w:szCs w:val="16"/>
              </w:rPr>
              <w:t>runno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Run ID of the convert process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10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0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E7" w:rsidRPr="00ED4DE7" w:rsidRDefault="00ED4DE7" w:rsidP="00ED4DE7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DF457D" w:rsidRPr="00ED4DE7" w:rsidTr="00ED4DE7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Whether or not the sales data is counted as store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&lt;status&gt;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&lt;/status&gt;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{"status":""}</w:t>
            </w:r>
          </w:p>
        </w:tc>
      </w:tr>
    </w:tbl>
    <w:p w:rsidR="00A978CB" w:rsidRDefault="00A978CB" w:rsidP="00731930">
      <w:pPr>
        <w:rPr>
          <w:rFonts w:eastAsiaTheme="minorEastAsia" w:hint="eastAsia"/>
          <w:lang w:eastAsia="zh-TW"/>
        </w:rPr>
      </w:pPr>
    </w:p>
    <w:p w:rsidR="002310F0" w:rsidRDefault="002310F0" w:rsidP="00731930">
      <w:pPr>
        <w:rPr>
          <w:rFonts w:eastAsiaTheme="minorEastAsia" w:hint="eastAsia"/>
          <w:lang w:eastAsia="zh-TW"/>
        </w:rPr>
      </w:pPr>
    </w:p>
    <w:p w:rsidR="002310F0" w:rsidRPr="002310F0" w:rsidRDefault="003F31F7" w:rsidP="00731930">
      <w:pPr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&lt;</w:t>
      </w:r>
      <w:proofErr w:type="spellStart"/>
      <w:r w:rsidR="002310F0">
        <w:rPr>
          <w:rFonts w:eastAsiaTheme="minorEastAsia"/>
          <w:lang w:eastAsia="zh-TW"/>
        </w:rPr>
        <w:t>salesPayfig</w:t>
      </w:r>
      <w:proofErr w:type="spellEnd"/>
      <w:r>
        <w:rPr>
          <w:rFonts w:eastAsiaTheme="minorEastAsia"/>
          <w:lang w:eastAsia="zh-TW"/>
        </w:rPr>
        <w:t>&gt;</w:t>
      </w:r>
    </w:p>
    <w:tbl>
      <w:tblPr>
        <w:tblW w:w="14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1843"/>
        <w:gridCol w:w="1134"/>
        <w:gridCol w:w="1431"/>
        <w:gridCol w:w="3132"/>
        <w:gridCol w:w="2160"/>
        <w:gridCol w:w="2970"/>
        <w:tblGridChange w:id="403">
          <w:tblGrid>
            <w:gridCol w:w="454"/>
            <w:gridCol w:w="1701"/>
            <w:gridCol w:w="1843"/>
            <w:gridCol w:w="1134"/>
            <w:gridCol w:w="1431"/>
            <w:gridCol w:w="3132"/>
            <w:gridCol w:w="2160"/>
            <w:gridCol w:w="2970"/>
          </w:tblGrid>
        </w:tblGridChange>
      </w:tblGrid>
      <w:tr w:rsidR="00102146" w:rsidRPr="00ED4DE7" w:rsidTr="00102146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102146" w:rsidRPr="00ED4DE7" w:rsidRDefault="00102146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</w:tcPr>
          <w:p w:rsidR="00102146" w:rsidRPr="00ED4DE7" w:rsidRDefault="00102146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102146" w:rsidRPr="00ED4DE7" w:rsidRDefault="00102146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102146" w:rsidRPr="00ED4DE7" w:rsidRDefault="00102146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102146" w:rsidRPr="00ED4DE7" w:rsidRDefault="00102146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102146" w:rsidRPr="00ED4DE7" w:rsidRDefault="00102146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102146" w:rsidRPr="00ED4DE7" w:rsidRDefault="00102146" w:rsidP="00102146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102146" w:rsidRPr="00ED4DE7" w:rsidRDefault="00102146" w:rsidP="00102146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AD6A9F" w:rsidRPr="00ED4DE7" w:rsidTr="00FB23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Maxim’s branch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&gt;MXM</w:t>
            </w:r>
          </w:p>
          <w:p w:rsidR="00AD6A9F" w:rsidRPr="00AD6A9F" w:rsidRDefault="00AD6A9F" w:rsidP="00AD6A9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”:”MXM”}</w:t>
            </w:r>
          </w:p>
        </w:tc>
      </w:tr>
      <w:tr w:rsidR="00AD6A9F" w:rsidRPr="00ED4DE7" w:rsidTr="00FB23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Business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&gt;2016-01-01</w:t>
            </w:r>
          </w:p>
          <w:p w:rsidR="00AD6A9F" w:rsidRPr="00AD6A9F" w:rsidRDefault="00AD6A9F" w:rsidP="00AD6A9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{“businessDate”:”2016-01-01”}</w:t>
            </w:r>
          </w:p>
        </w:tc>
      </w:tr>
      <w:tr w:rsidR="00AD6A9F" w:rsidRPr="00ED4DE7" w:rsidTr="004E6B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rectype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Record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rectype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rectype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rectype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AD6A9F" w:rsidRPr="00ED4DE7" w:rsidTr="004E6B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recdesc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Record type 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recdesc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recdesc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recdesc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AD6A9F" w:rsidRPr="00ED4DE7" w:rsidTr="004E6B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currencyCode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Currency Code for the “total amount”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DF457D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widowControl w:val="0"/>
              <w:numPr>
                <w:ilvl w:val="0"/>
                <w:numId w:val="14"/>
              </w:num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currencyCode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currencyCode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currencyCode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AD6A9F" w:rsidRPr="00ED4DE7" w:rsidTr="00FB23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eastAsia="SimSun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totalAmount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Total amount for this Record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Numeric 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(5,0)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widowControl w:val="0"/>
              <w:numPr>
                <w:ilvl w:val="0"/>
                <w:numId w:val="14"/>
              </w:num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totalAmount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totalAmount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totalAmount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AD6A9F" w:rsidRPr="00ED4DE7" w:rsidTr="00FB23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Total quantity for this Record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qty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qty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qty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AD6A9F" w:rsidRPr="00ED4DE7" w:rsidTr="00FB23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>author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Author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&lt;author&gt;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&lt;/author&gt;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{"author":""}</w:t>
            </w:r>
          </w:p>
        </w:tc>
      </w:tr>
      <w:tr w:rsidR="00AD6A9F" w:rsidRPr="00ED4DE7" w:rsidTr="00FB23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local</w:t>
            </w: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 xml:space="preserve">Currency Code for the “local amount”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localCurrency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localCurrency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localCurrency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AD6A9F" w:rsidRPr="00ED4DE7" w:rsidTr="00FB23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localAmount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Local amount for this Record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localAmount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localAmount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localAmount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AD6A9F" w:rsidRPr="00ED4DE7" w:rsidTr="00FB23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lastRenderedPageBreak/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exchangeRate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Exchange rate ( = Local currency amount / total amount)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eastAsia="SimSun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exchangeRate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exchangeRate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exchangeRate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AD6A9F" w:rsidRPr="00ED4DE7" w:rsidTr="00FB239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inputDateTime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Input 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inputDateTime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inputDateTime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inputDateTime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AD6A9F" w:rsidRPr="00ED4DE7" w:rsidTr="00DF457D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DF457D" w:rsidRDefault="00DF457D" w:rsidP="00AD6A9F">
            <w:pPr>
              <w:spacing w:before="60" w:after="60"/>
              <w:rPr>
                <w:rFonts w:ascii="Palatino Linotype" w:eastAsiaTheme="minorEastAsia" w:hAnsi="Palatino Linotype" w:cs="Arial" w:hint="eastAsia"/>
                <w:sz w:val="16"/>
                <w:szCs w:val="16"/>
                <w:lang w:eastAsia="zh-TW"/>
              </w:rPr>
            </w:pPr>
            <w:proofErr w:type="spellStart"/>
            <w:r>
              <w:rPr>
                <w:rFonts w:ascii="Palatino Linotype" w:eastAsiaTheme="minorEastAsia" w:hAnsi="Palatino Linotype" w:cs="Arial" w:hint="eastAsia"/>
                <w:sz w:val="16"/>
                <w:szCs w:val="16"/>
                <w:lang w:eastAsia="zh-TW"/>
              </w:rPr>
              <w:t>inputId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Input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DF457D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A9F" w:rsidRPr="00AD6A9F" w:rsidRDefault="00AD6A9F" w:rsidP="00AD6A9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reasonCode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DF457D" w:rsidRPr="00ED4DE7" w:rsidTr="00A15E81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reasonCode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Reason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&lt;remarks01&gt;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&lt;/remarks01&gt;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{"remarks01":""}</w:t>
            </w:r>
          </w:p>
        </w:tc>
      </w:tr>
      <w:tr w:rsidR="00DF457D" w:rsidRPr="00ED4DE7" w:rsidTr="00A15E81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>remarks01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&lt;remarks02&gt;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&lt;/remarks02&gt;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{"remarks02":""}</w:t>
            </w:r>
          </w:p>
        </w:tc>
      </w:tr>
      <w:tr w:rsidR="00DF457D" w:rsidRPr="00ED4DE7" w:rsidTr="00A15E81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>remarks02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&lt;remarks03&gt;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&lt;/remarks03&gt;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{"remarks03":""}</w:t>
            </w:r>
          </w:p>
        </w:tc>
      </w:tr>
      <w:tr w:rsidR="00DF457D" w:rsidRPr="00ED4DE7" w:rsidTr="00DF457D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>remarks03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N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dataSource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DF457D" w:rsidRPr="00ED4DE7" w:rsidTr="00DF457D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dataSource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Data 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lastUpdateUser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DF457D" w:rsidRPr="00ED4DE7" w:rsidTr="00DF457D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eastAsia="SimSun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lastUpdateUser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Last update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lastUpdateTime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DF457D" w:rsidRPr="00ED4DE7" w:rsidTr="00DF457D">
        <w:trPr>
          <w:trHeight w:val="300"/>
          <w:ins w:id="404" w:author="Steven Chen" w:date="2016-11-28T15:54:00Z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ins w:id="405" w:author="Steven Chen" w:date="2016-11-28T15:54:00Z"/>
                <w:rFonts w:ascii="Palatino Linotype" w:hAnsi="Palatino Linotype"/>
                <w:color w:val="000000"/>
                <w:sz w:val="16"/>
                <w:szCs w:val="16"/>
              </w:rPr>
            </w:pPr>
            <w:ins w:id="406" w:author="Steven Chen" w:date="2016-11-28T15:54:00Z">
              <w:r w:rsidRPr="00AD6A9F">
                <w:rPr>
                  <w:rFonts w:ascii="Palatino Linotype" w:hAnsi="Palatino Linotype"/>
                  <w:color w:val="000000"/>
                  <w:sz w:val="16"/>
                  <w:szCs w:val="16"/>
                </w:rPr>
                <w:t>20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lastUpdateTime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Last update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workstationName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DF457D" w:rsidRPr="00ED4DE7" w:rsidTr="007E020A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workstationName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Server at which the convert process take place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appNmae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DF457D" w:rsidRPr="00ED4DE7" w:rsidTr="007E020A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lastRenderedPageBreak/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appNmae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Program name of convert process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10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0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&lt;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runno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":""}</w:t>
            </w:r>
          </w:p>
        </w:tc>
      </w:tr>
      <w:tr w:rsidR="00DF457D" w:rsidRPr="00ED4DE7" w:rsidTr="007E020A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 w:rsidRPr="00AD6A9F">
              <w:rPr>
                <w:rFonts w:ascii="Palatino Linotype" w:hAnsi="Palatino Linotype"/>
                <w:sz w:val="16"/>
                <w:szCs w:val="16"/>
              </w:rPr>
              <w:t>runno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457D" w:rsidRPr="00AD6A9F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Run ID of the convert process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&lt;status&gt;  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&lt;/status&gt;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{"status":""}</w:t>
            </w:r>
          </w:p>
        </w:tc>
      </w:tr>
      <w:tr w:rsidR="00DF457D" w:rsidRPr="00ED4DE7" w:rsidTr="00176E9C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AD6A9F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Palatino Linotype" w:eastAsiaTheme="minorEastAsia" w:hAnsi="Palatino Linotype" w:hint="eastAsia"/>
                <w:color w:val="000000"/>
                <w:sz w:val="16"/>
                <w:szCs w:val="16"/>
                <w:lang w:eastAsia="zh-TW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spacing w:before="60" w:after="60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/>
                <w:sz w:val="16"/>
                <w:szCs w:val="16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hAnsi="Palatino Linotype" w:cs="Arial"/>
                <w:color w:val="000000"/>
                <w:sz w:val="16"/>
                <w:szCs w:val="16"/>
              </w:rPr>
              <w:t>Whether or not the sales data is counted as store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</w:pPr>
            <w:r w:rsidRPr="00ED4DE7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&lt;status&gt;   </w:t>
            </w: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br/>
              <w:t>&lt;/status&gt;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57D" w:rsidRPr="00ED4DE7" w:rsidRDefault="00DF457D" w:rsidP="00DF457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color w:val="000000"/>
                <w:sz w:val="16"/>
                <w:szCs w:val="16"/>
              </w:rPr>
              <w:t>{"status":""}</w:t>
            </w:r>
          </w:p>
        </w:tc>
      </w:tr>
    </w:tbl>
    <w:p w:rsidR="00731930" w:rsidRDefault="00731930" w:rsidP="00731930"/>
    <w:p w:rsidR="00B447D4" w:rsidRDefault="00B447D4" w:rsidP="00B447D4">
      <w:pPr>
        <w:rPr>
          <w:rFonts w:eastAsiaTheme="minorEastAsia" w:hint="eastAsia"/>
          <w:lang w:eastAsia="zh-TW"/>
        </w:rPr>
      </w:pPr>
      <w:r>
        <w:tab/>
      </w:r>
      <w:r>
        <w:rPr>
          <w:rFonts w:eastAsiaTheme="minorEastAsia" w:hint="eastAsia"/>
          <w:lang w:eastAsia="zh-TW"/>
        </w:rPr>
        <w:t>Out</w:t>
      </w:r>
      <w:r>
        <w:rPr>
          <w:rFonts w:eastAsiaTheme="minorEastAsia" w:hint="eastAsia"/>
          <w:lang w:eastAsia="zh-TW"/>
        </w:rPr>
        <w:t>bound Interface Format</w:t>
      </w:r>
    </w:p>
    <w:p w:rsidR="00731930" w:rsidRDefault="00731930" w:rsidP="00B447D4">
      <w:pPr>
        <w:tabs>
          <w:tab w:val="left" w:pos="1080"/>
        </w:tabs>
      </w:pPr>
    </w:p>
    <w:tbl>
      <w:tblPr>
        <w:tblW w:w="14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1843"/>
        <w:gridCol w:w="1134"/>
        <w:gridCol w:w="1431"/>
        <w:gridCol w:w="3132"/>
        <w:gridCol w:w="2160"/>
        <w:gridCol w:w="2970"/>
        <w:tblGridChange w:id="407">
          <w:tblGrid>
            <w:gridCol w:w="454"/>
            <w:gridCol w:w="1701"/>
            <w:gridCol w:w="1843"/>
            <w:gridCol w:w="1134"/>
            <w:gridCol w:w="1431"/>
            <w:gridCol w:w="3132"/>
            <w:gridCol w:w="2160"/>
            <w:gridCol w:w="2970"/>
          </w:tblGrid>
        </w:tblGridChange>
      </w:tblGrid>
      <w:tr w:rsidR="00ED4D29" w:rsidRPr="00ED4DE7" w:rsidTr="000771FC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ED4D29" w:rsidRPr="00ED4DE7" w:rsidRDefault="00ED4D29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</w:tcPr>
          <w:p w:rsidR="00ED4D29" w:rsidRPr="00ED4DE7" w:rsidRDefault="00ED4D29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ED4D29" w:rsidRPr="00ED4DE7" w:rsidRDefault="00ED4D29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ED4D29" w:rsidRPr="00ED4DE7" w:rsidRDefault="00ED4D29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ED4D29" w:rsidRPr="00ED4DE7" w:rsidRDefault="00ED4D29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ED4D29" w:rsidRPr="00ED4DE7" w:rsidRDefault="00ED4D29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ED4D29" w:rsidRPr="00ED4DE7" w:rsidRDefault="00ED4D29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ED4D29" w:rsidRPr="00ED4DE7" w:rsidRDefault="00ED4D29" w:rsidP="00AB054F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ED4D29" w:rsidRPr="00AD6A9F" w:rsidTr="000771FC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</w:t>
            </w:r>
            <w:r w:rsidR="000771FC">
              <w:rPr>
                <w:rFonts w:ascii="Palatino Linotype" w:hAnsi="Palatino Linotype"/>
                <w:color w:val="000000"/>
                <w:sz w:val="16"/>
                <w:szCs w:val="16"/>
              </w:rPr>
              <w:t>t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Update 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&gt;MXM</w:t>
            </w:r>
          </w:p>
          <w:p w:rsidR="00ED4D29" w:rsidRPr="00AD6A9F" w:rsidRDefault="00ED4D29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A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ED4D29" w:rsidRPr="00AD6A9F" w:rsidTr="000771FC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  <w:p w:rsidR="00ED4D29" w:rsidRPr="00AD6A9F" w:rsidRDefault="00ED4D29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D29" w:rsidRPr="00AD6A9F" w:rsidRDefault="00ED4D2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</w:tbl>
    <w:p w:rsidR="00731930" w:rsidRDefault="00731930" w:rsidP="00731930"/>
    <w:p w:rsidR="00731930" w:rsidRPr="00174610" w:rsidRDefault="00731930" w:rsidP="00731930"/>
    <w:p w:rsidR="003F31F7" w:rsidRDefault="003F31F7">
      <w:pPr>
        <w:rPr>
          <w:b/>
        </w:rPr>
      </w:pPr>
      <w:r>
        <w:rPr>
          <w:b/>
        </w:rPr>
        <w:br w:type="page"/>
      </w:r>
    </w:p>
    <w:p w:rsidR="003F31F7" w:rsidRDefault="003F31F7" w:rsidP="003F31F7">
      <w:pPr>
        <w:rPr>
          <w:rFonts w:ascii="Palatino Linotype" w:hAnsi="Palatino Linotype"/>
          <w:b/>
          <w:color w:val="000000"/>
          <w:u w:val="single"/>
        </w:rPr>
      </w:pPr>
      <w:r w:rsidRPr="003F31F7">
        <w:rPr>
          <w:rFonts w:ascii="Palatino Linotype" w:hAnsi="Palatino Linotype"/>
          <w:b/>
          <w:color w:val="000000"/>
          <w:u w:val="single"/>
        </w:rPr>
        <w:lastRenderedPageBreak/>
        <w:t>Pricing</w:t>
      </w:r>
      <w:r>
        <w:rPr>
          <w:rFonts w:ascii="Palatino Linotype" w:hAnsi="Palatino Linotype"/>
          <w:b/>
          <w:color w:val="000000"/>
          <w:u w:val="single"/>
        </w:rPr>
        <w:t xml:space="preserve"> </w:t>
      </w:r>
      <w:r w:rsidR="007B7998">
        <w:rPr>
          <w:rFonts w:ascii="Palatino Linotype" w:hAnsi="Palatino Linotype"/>
          <w:b/>
          <w:color w:val="000000"/>
          <w:u w:val="single"/>
        </w:rPr>
        <w:t xml:space="preserve">Data </w:t>
      </w:r>
      <w:r>
        <w:rPr>
          <w:rFonts w:ascii="Palatino Linotype" w:hAnsi="Palatino Linotype"/>
          <w:b/>
          <w:color w:val="000000"/>
          <w:u w:val="single"/>
        </w:rPr>
        <w:t>Web Service</w:t>
      </w:r>
    </w:p>
    <w:p w:rsidR="003F31F7" w:rsidRDefault="003F31F7" w:rsidP="003F31F7"/>
    <w:p w:rsidR="007B7998" w:rsidRDefault="007B7998" w:rsidP="003F31F7"/>
    <w:p w:rsidR="003F31F7" w:rsidRDefault="003F31F7" w:rsidP="003F31F7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B9084" wp14:editId="4B44135C">
                <wp:simplePos x="0" y="0"/>
                <wp:positionH relativeFrom="column">
                  <wp:posOffset>1581150</wp:posOffset>
                </wp:positionH>
                <wp:positionV relativeFrom="paragraph">
                  <wp:posOffset>209550</wp:posOffset>
                </wp:positionV>
                <wp:extent cx="1800225" cy="53340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31F7" w:rsidRPr="00096A19" w:rsidRDefault="00CE3CEE" w:rsidP="003F31F7">
                            <w:pP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O</w:t>
                            </w:r>
                            <w:r w:rsidR="003F31F7" w:rsidRPr="00096A19"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B9084" id="文字方塊 13" o:spid="_x0000_s1041" type="#_x0000_t202" style="position:absolute;margin-left:124.5pt;margin-top:16.5pt;width:141.75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" filled="f" stroked="f" strokeweight=".5pt">
                <v:textbox>
                  <w:txbxContent>
                    <w:p w:rsidR="003F31F7" w:rsidRPr="00096A19" w:rsidRDefault="00CE3CEE" w:rsidP="003F31F7">
                      <w:pP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O</w:t>
                      </w:r>
                      <w:r w:rsidR="003F31F7" w:rsidRPr="00096A19"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S</w:t>
                      </w:r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7907C" wp14:editId="705E9346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2886075" cy="1762125"/>
                <wp:effectExtent l="0" t="0" r="28575" b="28575"/>
                <wp:wrapNone/>
                <wp:docPr id="14" name="矩形: 圓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762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CECA8" id="矩形: 圓角 14" o:spid="_x0000_s1026" style="position:absolute;margin-left:96pt;margin-top:12pt;width:227.25pt;height:1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" fillcolor="#d8d8d8 [2732]" strokecolor="#1f4d78 [1604]" strokeweight="1pt">
                <v:stroke joinstyle="miter"/>
              </v:roundrect>
            </w:pict>
          </mc:Fallback>
        </mc:AlternateContent>
      </w:r>
    </w:p>
    <w:p w:rsidR="003F31F7" w:rsidRDefault="003F31F7" w:rsidP="003F31F7"/>
    <w:p w:rsidR="003F31F7" w:rsidRDefault="003F31F7" w:rsidP="003F31F7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4E767" wp14:editId="296E47BD">
                <wp:simplePos x="0" y="0"/>
                <wp:positionH relativeFrom="column">
                  <wp:posOffset>4743450</wp:posOffset>
                </wp:positionH>
                <wp:positionV relativeFrom="paragraph">
                  <wp:posOffset>76200</wp:posOffset>
                </wp:positionV>
                <wp:extent cx="1295400" cy="1038225"/>
                <wp:effectExtent l="0" t="0" r="19050" b="28575"/>
                <wp:wrapNone/>
                <wp:docPr id="15" name="圓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38225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C8D2" id="圓柱形 15" o:spid="_x0000_s1026" type="#_x0000_t22" style="position:absolute;margin-left:373.5pt;margin-top:6pt;width:102pt;height:8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" fillcolor="#ffe599 [1303]" strokecolor="#1f4d78 [1604]" strokeweight="1pt">
                <v:stroke joinstyle="miter"/>
              </v:shape>
            </w:pict>
          </mc:Fallback>
        </mc:AlternateContent>
      </w:r>
    </w:p>
    <w:p w:rsidR="003F31F7" w:rsidRDefault="00F205E6" w:rsidP="003F31F7">
      <w:r w:rsidRPr="00F205E6"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D744161" wp14:editId="7FFD13EE">
                <wp:simplePos x="0" y="0"/>
                <wp:positionH relativeFrom="margin">
                  <wp:posOffset>3513455</wp:posOffset>
                </wp:positionH>
                <wp:positionV relativeFrom="paragraph">
                  <wp:posOffset>113029</wp:posOffset>
                </wp:positionV>
                <wp:extent cx="361950" cy="371475"/>
                <wp:effectExtent l="0" t="0" r="0" b="0"/>
                <wp:wrapNone/>
                <wp:docPr id="70" name="群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71" name="橢圓 71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字方塊 72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05E6" w:rsidRPr="00D360FF" w:rsidRDefault="00F205E6" w:rsidP="00F205E6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44161" id="群組 70" o:spid="_x0000_s1042" style="position:absolute;margin-left:276.65pt;margin-top:8.9pt;width:28.5pt;height:29.25pt;z-index:251727872;mso-position-horizontal-relative:margin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">
                <v:oval id="橢圓 71" o:spid="_x0000_s1043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" fillcolor="#f30" strokecolor="#1f4d78 [1604]" strokeweight="1pt">
                  <v:stroke joinstyle="miter"/>
                </v:oval>
                <v:shape id="文字方塊 72" o:spid="_x0000_s1044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F205E6" w:rsidRPr="00D360FF" w:rsidRDefault="00F205E6" w:rsidP="00F205E6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>
                          <w:rPr>
                            <w:rFonts w:eastAsiaTheme="minorEastAsia"/>
                            <w:b/>
                            <w:color w:val="FFFFFF" w:themeColor="background1"/>
                            <w:lang w:eastAsia="zh-TW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205E6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6332CFA" wp14:editId="645152F4">
                <wp:simplePos x="0" y="0"/>
                <wp:positionH relativeFrom="column">
                  <wp:posOffset>790575</wp:posOffset>
                </wp:positionH>
                <wp:positionV relativeFrom="paragraph">
                  <wp:posOffset>8890</wp:posOffset>
                </wp:positionV>
                <wp:extent cx="361950" cy="371475"/>
                <wp:effectExtent l="0" t="0" r="0" b="0"/>
                <wp:wrapNone/>
                <wp:docPr id="67" name="群組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68" name="橢圓 68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字方塊 69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05E6" w:rsidRPr="00D360FF" w:rsidRDefault="00F205E6" w:rsidP="00F205E6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 w:rsidRPr="00D360FF"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32CFA" id="群組 67" o:spid="_x0000_s1045" style="position:absolute;margin-left:62.25pt;margin-top:.7pt;width:28.5pt;height:29.25pt;z-index:251726848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">
                <v:oval id="橢圓 68" o:spid="_x0000_s1046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" fillcolor="#f30" strokecolor="#1f4d78 [1604]" strokeweight="1pt">
                  <v:stroke joinstyle="miter"/>
                </v:oval>
                <v:shape id="文字方塊 69" o:spid="_x0000_s1047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F205E6" w:rsidRPr="00D360FF" w:rsidRDefault="00F205E6" w:rsidP="00F205E6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 w:rsidRPr="00D360FF"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31F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2F81A" wp14:editId="00B4BA24">
                <wp:simplePos x="0" y="0"/>
                <wp:positionH relativeFrom="column">
                  <wp:posOffset>685165</wp:posOffset>
                </wp:positionH>
                <wp:positionV relativeFrom="paragraph">
                  <wp:posOffset>171450</wp:posOffset>
                </wp:positionV>
                <wp:extent cx="1381125" cy="276225"/>
                <wp:effectExtent l="0" t="19050" r="47625" b="47625"/>
                <wp:wrapNone/>
                <wp:docPr id="16" name="箭號: 向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98D6E" id="箭號: 向右 16" o:spid="_x0000_s1026" type="#_x0000_t13" style="position:absolute;margin-left:53.95pt;margin-top:13.5pt;width:108.7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" adj="19440" fillcolor="#5b9bd5 [3204]" strokecolor="#1f4d78 [1604]" strokeweight="1pt"/>
            </w:pict>
          </mc:Fallback>
        </mc:AlternateContent>
      </w:r>
      <w:r w:rsidR="003F31F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5AF80" wp14:editId="623A92B9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981075" cy="32385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31F7" w:rsidRPr="00096A19" w:rsidRDefault="003F31F7" w:rsidP="003F31F7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 w:rsidRPr="00096A19"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Inbound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AF80" id="文字方塊 17" o:spid="_x0000_s1048" type="#_x0000_t202" style="position:absolute;margin-left:81pt;margin-top:12.75pt;width:77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" filled="f" stroked="f" strokeweight=".5pt">
                <v:textbox>
                  <w:txbxContent>
                    <w:p w:rsidR="003F31F7" w:rsidRPr="00096A19" w:rsidRDefault="003F31F7" w:rsidP="003F31F7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 w:rsidRPr="00096A19"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Inbound</w:t>
                      </w:r>
                    </w:p>
                  </w:txbxContent>
                </v:textbox>
              </v:shape>
            </w:pict>
          </mc:Fallback>
        </mc:AlternateContent>
      </w:r>
      <w:r w:rsidR="003F31F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BA4A6" wp14:editId="4B8869F1">
                <wp:simplePos x="0" y="0"/>
                <wp:positionH relativeFrom="margin">
                  <wp:posOffset>5038725</wp:posOffset>
                </wp:positionH>
                <wp:positionV relativeFrom="paragraph">
                  <wp:posOffset>171450</wp:posOffset>
                </wp:positionV>
                <wp:extent cx="952500" cy="50482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31F7" w:rsidRPr="00096A19" w:rsidRDefault="003F31F7" w:rsidP="003F31F7">
                            <w:pP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A4A6" id="文字方塊 18" o:spid="_x0000_s1049" type="#_x0000_t202" style="position:absolute;margin-left:396.75pt;margin-top:13.5pt;width:7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" filled="f" stroked="f" strokeweight=".5pt">
                <v:textbox>
                  <w:txbxContent>
                    <w:p w:rsidR="003F31F7" w:rsidRPr="00096A19" w:rsidRDefault="003F31F7" w:rsidP="003F31F7">
                      <w:pP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EDW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31F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52348" wp14:editId="1C376E1B">
                <wp:simplePos x="0" y="0"/>
                <wp:positionH relativeFrom="column">
                  <wp:posOffset>1905000</wp:posOffset>
                </wp:positionH>
                <wp:positionV relativeFrom="paragraph">
                  <wp:posOffset>47625</wp:posOffset>
                </wp:positionV>
                <wp:extent cx="1600200" cy="809625"/>
                <wp:effectExtent l="0" t="0" r="19050" b="28575"/>
                <wp:wrapNone/>
                <wp:docPr id="19" name="矩形: 剪去單一角落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9625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1F7" w:rsidRPr="00174610" w:rsidRDefault="007B7998" w:rsidP="003F31F7">
                            <w:pPr>
                              <w:ind w:firstLineChars="100" w:firstLine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Pricing Data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2348" id="矩形: 剪去單一角落 19" o:spid="_x0000_s1050" style="position:absolute;margin-left:150pt;margin-top:3.75pt;width:126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809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" adj="-11796480,,5400" path="m,l1465260,r134940,134940l1600200,809625,,809625,,xe" fillcolor="#c5e0b3 [1305]" strokecolor="#1f4d78 [1604]" strokeweight="1pt">
                <v:stroke joinstyle="miter"/>
                <v:formulas/>
                <v:path arrowok="t" o:connecttype="custom" o:connectlocs="0,0;1465260,0;1600200,134940;1600200,809625;0,809625;0,0" o:connectangles="0,0,0,0,0,0" textboxrect="0,0,1600200,809625"/>
                <v:textbox>
                  <w:txbxContent>
                    <w:p w:rsidR="003F31F7" w:rsidRPr="00174610" w:rsidRDefault="007B7998" w:rsidP="003F31F7">
                      <w:pPr>
                        <w:ind w:firstLineChars="100" w:firstLine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Pricing Data Web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3F31F7" w:rsidRDefault="007B7998" w:rsidP="003F31F7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D9E63B" wp14:editId="0D622F3E">
                <wp:simplePos x="0" y="0"/>
                <wp:positionH relativeFrom="column">
                  <wp:posOffset>3562350</wp:posOffset>
                </wp:positionH>
                <wp:positionV relativeFrom="paragraph">
                  <wp:posOffset>95250</wp:posOffset>
                </wp:positionV>
                <wp:extent cx="1419225" cy="32385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998" w:rsidRPr="00096A19" w:rsidRDefault="007B7998" w:rsidP="007B7998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 xml:space="preserve">Trigger Pricing Store Proc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E63B" id="文字方塊 24" o:spid="_x0000_s1051" type="#_x0000_t202" style="position:absolute;margin-left:280.5pt;margin-top:7.5pt;width:111.7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" filled="f" stroked="f" strokeweight=".5pt">
                <v:textbox>
                  <w:txbxContent>
                    <w:p w:rsidR="007B7998" w:rsidRPr="00096A19" w:rsidRDefault="007B7998" w:rsidP="007B7998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 xml:space="preserve">Trigger Pricing Store Proc </w:t>
                      </w:r>
                    </w:p>
                  </w:txbxContent>
                </v:textbox>
              </v:shape>
            </w:pict>
          </mc:Fallback>
        </mc:AlternateContent>
      </w:r>
      <w:r w:rsidR="003F31F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7B955" wp14:editId="12DDBC36">
                <wp:simplePos x="0" y="0"/>
                <wp:positionH relativeFrom="column">
                  <wp:posOffset>3295650</wp:posOffset>
                </wp:positionH>
                <wp:positionV relativeFrom="paragraph">
                  <wp:posOffset>104775</wp:posOffset>
                </wp:positionV>
                <wp:extent cx="1676400" cy="295275"/>
                <wp:effectExtent l="19050" t="19050" r="19050" b="47625"/>
                <wp:wrapNone/>
                <wp:docPr id="20" name="箭號: 左-右雙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D4234" id="箭號: 左-右雙向 20" o:spid="_x0000_s1026" type="#_x0000_t69" style="position:absolute;margin-left:259.5pt;margin-top:8.25pt;width:132pt;height:23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" adj="1902" fillcolor="#5b9bd5 [3204]" strokecolor="#1f4d78 [1604]" strokeweight="1pt"/>
            </w:pict>
          </mc:Fallback>
        </mc:AlternateContent>
      </w:r>
    </w:p>
    <w:p w:rsidR="003F31F7" w:rsidRDefault="00F205E6" w:rsidP="003F31F7">
      <w:r w:rsidRPr="00F205E6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657FDAE" wp14:editId="68ABC198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</wp:posOffset>
                </wp:positionV>
                <wp:extent cx="361950" cy="371475"/>
                <wp:effectExtent l="0" t="0" r="0" b="0"/>
                <wp:wrapNone/>
                <wp:docPr id="73" name="群組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74" name="橢圓 74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字方塊 75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05E6" w:rsidRPr="00D360FF" w:rsidRDefault="00F205E6" w:rsidP="00F205E6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7FDAE" id="群組 73" o:spid="_x0000_s1052" style="position:absolute;margin-left:64.5pt;margin-top:8.9pt;width:28.5pt;height:29.25pt;z-index:251728896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">
                <v:oval id="橢圓 74" o:spid="_x0000_s1053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" fillcolor="#f30" strokecolor="#1f4d78 [1604]" strokeweight="1pt">
                  <v:stroke joinstyle="miter"/>
                </v:oval>
                <v:shape id="文字方塊 75" o:spid="_x0000_s1054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F205E6" w:rsidRPr="00D360FF" w:rsidRDefault="00F205E6" w:rsidP="00F205E6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>
                          <w:rPr>
                            <w:rFonts w:eastAsiaTheme="minorEastAsia"/>
                            <w:b/>
                            <w:color w:val="FFFFFF" w:themeColor="background1"/>
                            <w:lang w:eastAsia="zh-TW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31F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A1E49" wp14:editId="50B8B8FA">
                <wp:simplePos x="0" y="0"/>
                <wp:positionH relativeFrom="column">
                  <wp:posOffset>657225</wp:posOffset>
                </wp:positionH>
                <wp:positionV relativeFrom="paragraph">
                  <wp:posOffset>28575</wp:posOffset>
                </wp:positionV>
                <wp:extent cx="1381125" cy="276225"/>
                <wp:effectExtent l="19050" t="19050" r="28575" b="47625"/>
                <wp:wrapNone/>
                <wp:docPr id="21" name="箭號: 向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11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B4EB6" id="箭號: 向右 21" o:spid="_x0000_s1026" type="#_x0000_t13" style="position:absolute;margin-left:51.75pt;margin-top:2.25pt;width:108.75pt;height:21.75pt;rotation:18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" adj="19440" fillcolor="#5b9bd5 [3204]" strokecolor="#1f4d78 [1604]" strokeweight="1pt"/>
            </w:pict>
          </mc:Fallback>
        </mc:AlternateContent>
      </w:r>
      <w:r w:rsidR="003F31F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9D1C38" wp14:editId="7B508288">
                <wp:simplePos x="0" y="0"/>
                <wp:positionH relativeFrom="column">
                  <wp:posOffset>1038225</wp:posOffset>
                </wp:positionH>
                <wp:positionV relativeFrom="paragraph">
                  <wp:posOffset>9525</wp:posOffset>
                </wp:positionV>
                <wp:extent cx="981075" cy="32385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31F7" w:rsidRPr="00096A19" w:rsidRDefault="003F31F7" w:rsidP="003F31F7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Out</w:t>
                            </w:r>
                            <w:r w:rsidRPr="00096A19"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1C38" id="文字方塊 22" o:spid="_x0000_s1055" type="#_x0000_t202" style="position:absolute;margin-left:81.75pt;margin-top:.75pt;width:77.2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" filled="f" stroked="f" strokeweight=".5pt">
                <v:textbox>
                  <w:txbxContent>
                    <w:p w:rsidR="003F31F7" w:rsidRPr="00096A19" w:rsidRDefault="003F31F7" w:rsidP="003F31F7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Out</w:t>
                      </w:r>
                      <w:r w:rsidRPr="00096A19"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:rsidR="003F31F7" w:rsidRDefault="003F31F7" w:rsidP="00174610">
      <w:pPr>
        <w:rPr>
          <w:b/>
          <w:u w:val="single"/>
        </w:rPr>
      </w:pPr>
    </w:p>
    <w:p w:rsidR="000771FC" w:rsidRDefault="000771FC" w:rsidP="00174610">
      <w:pPr>
        <w:rPr>
          <w:b/>
          <w:u w:val="single"/>
        </w:rPr>
      </w:pPr>
    </w:p>
    <w:p w:rsidR="000771FC" w:rsidRDefault="000771FC" w:rsidP="00174610">
      <w:pPr>
        <w:rPr>
          <w:b/>
          <w:u w:val="single"/>
        </w:rPr>
      </w:pPr>
    </w:p>
    <w:p w:rsidR="000771FC" w:rsidRDefault="000771FC" w:rsidP="00174610">
      <w:pPr>
        <w:rPr>
          <w:b/>
          <w:u w:val="single"/>
        </w:rPr>
      </w:pPr>
    </w:p>
    <w:p w:rsidR="00F205E6" w:rsidRPr="00D360FF" w:rsidRDefault="00F205E6" w:rsidP="00F205E6">
      <w:pPr>
        <w:rPr>
          <w:rFonts w:eastAsiaTheme="minorEastAsia" w:hint="eastAsia"/>
          <w:b/>
          <w:u w:val="single"/>
          <w:lang w:eastAsia="zh-TW"/>
        </w:rPr>
      </w:pPr>
      <w:r w:rsidRPr="00D360FF">
        <w:rPr>
          <w:rFonts w:eastAsiaTheme="minorEastAsia"/>
          <w:b/>
          <w:u w:val="single"/>
          <w:lang w:eastAsia="zh-TW"/>
        </w:rPr>
        <w:t xml:space="preserve">Data Process </w:t>
      </w:r>
      <w:r w:rsidRPr="00D360FF">
        <w:rPr>
          <w:rFonts w:eastAsiaTheme="minorEastAsia" w:hint="eastAsia"/>
          <w:b/>
          <w:u w:val="single"/>
          <w:lang w:eastAsia="zh-TW"/>
        </w:rPr>
        <w:t>Flow</w:t>
      </w:r>
    </w:p>
    <w:p w:rsidR="00F205E6" w:rsidRDefault="00F205E6" w:rsidP="00F205E6"/>
    <w:p w:rsidR="00F205E6" w:rsidRDefault="00F205E6" w:rsidP="00F205E6">
      <w:pPr>
        <w:pStyle w:val="af3"/>
        <w:numPr>
          <w:ilvl w:val="0"/>
          <w:numId w:val="16"/>
        </w:num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Send the request </w:t>
      </w:r>
      <w:r w:rsidR="00CE3CEE">
        <w:rPr>
          <w:rFonts w:eastAsiaTheme="minorEastAsia"/>
          <w:lang w:eastAsia="zh-TW"/>
        </w:rPr>
        <w:t>the O</w:t>
      </w:r>
      <w:r>
        <w:rPr>
          <w:rFonts w:eastAsiaTheme="minorEastAsia"/>
          <w:lang w:eastAsia="zh-TW"/>
        </w:rPr>
        <w:t>S</w:t>
      </w:r>
      <w:r w:rsidR="00CE3CEE">
        <w:rPr>
          <w:rFonts w:eastAsiaTheme="minorEastAsia"/>
          <w:lang w:eastAsia="zh-TW"/>
        </w:rPr>
        <w:t>B</w:t>
      </w:r>
      <w:r>
        <w:rPr>
          <w:rFonts w:eastAsiaTheme="minorEastAsia"/>
          <w:lang w:eastAsia="zh-TW"/>
        </w:rPr>
        <w:t xml:space="preserve"> R</w:t>
      </w:r>
      <w:r>
        <w:rPr>
          <w:rFonts w:eastAsiaTheme="minorEastAsia" w:hint="eastAsia"/>
          <w:lang w:eastAsia="zh-TW"/>
        </w:rPr>
        <w:t xml:space="preserve">estful </w:t>
      </w:r>
      <w:r>
        <w:rPr>
          <w:rFonts w:eastAsiaTheme="minorEastAsia"/>
          <w:lang w:eastAsia="zh-TW"/>
        </w:rPr>
        <w:t>Pricing</w:t>
      </w:r>
      <w:r>
        <w:rPr>
          <w:rFonts w:eastAsiaTheme="minorEastAsia"/>
          <w:lang w:eastAsia="zh-TW"/>
        </w:rPr>
        <w:t xml:space="preserve"> Data Web </w:t>
      </w:r>
      <w:r>
        <w:rPr>
          <w:rFonts w:eastAsiaTheme="minorEastAsia" w:hint="eastAsia"/>
          <w:lang w:eastAsia="zh-TW"/>
        </w:rPr>
        <w:t>Service</w:t>
      </w:r>
      <w:r>
        <w:rPr>
          <w:rFonts w:eastAsiaTheme="minorEastAsia"/>
          <w:lang w:eastAsia="zh-TW"/>
        </w:rPr>
        <w:t xml:space="preserve"> through HTTP</w:t>
      </w:r>
    </w:p>
    <w:p w:rsidR="00F205E6" w:rsidRDefault="00F205E6" w:rsidP="00F205E6">
      <w:pPr>
        <w:pStyle w:val="af3"/>
        <w:numPr>
          <w:ilvl w:val="0"/>
          <w:numId w:val="16"/>
        </w:num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The service will </w:t>
      </w:r>
      <w:r>
        <w:rPr>
          <w:rFonts w:eastAsiaTheme="minorEastAsia"/>
          <w:lang w:eastAsia="zh-TW"/>
        </w:rPr>
        <w:t>trigger the pricing store procedure to update</w:t>
      </w:r>
      <w:r>
        <w:rPr>
          <w:rFonts w:eastAsiaTheme="minorEastAsia"/>
          <w:lang w:eastAsia="zh-TW"/>
        </w:rPr>
        <w:t xml:space="preserve"> the EDW </w:t>
      </w:r>
      <w:r>
        <w:rPr>
          <w:rFonts w:eastAsiaTheme="minorEastAsia"/>
          <w:lang w:eastAsia="zh-TW"/>
        </w:rPr>
        <w:t>pricing table</w:t>
      </w:r>
      <w:r w:rsidR="00CE3CEE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 xml:space="preserve"> in EDW.</w:t>
      </w:r>
    </w:p>
    <w:p w:rsidR="00F205E6" w:rsidRPr="00D360FF" w:rsidRDefault="00F205E6" w:rsidP="00F205E6">
      <w:pPr>
        <w:pStyle w:val="af3"/>
        <w:numPr>
          <w:ilvl w:val="0"/>
          <w:numId w:val="16"/>
        </w:numPr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The Service will return the status to indicate whether the update is success.</w:t>
      </w:r>
    </w:p>
    <w:p w:rsidR="00F205E6" w:rsidRDefault="00F205E6">
      <w:r>
        <w:br w:type="page"/>
      </w:r>
    </w:p>
    <w:p w:rsidR="00F205E6" w:rsidRPr="00A457A8" w:rsidRDefault="00F205E6" w:rsidP="00F205E6"/>
    <w:p w:rsidR="000771FC" w:rsidRDefault="000771FC" w:rsidP="000771FC"/>
    <w:p w:rsidR="000771FC" w:rsidRDefault="000771FC" w:rsidP="000771FC">
      <w:pPr>
        <w:ind w:firstLine="480"/>
        <w:rPr>
          <w:rFonts w:eastAsiaTheme="minorEastAsia" w:hint="eastAsia"/>
          <w:lang w:eastAsia="zh-TW"/>
        </w:rPr>
      </w:pPr>
      <w:r>
        <w:t>In</w:t>
      </w:r>
      <w:r>
        <w:rPr>
          <w:rFonts w:eastAsiaTheme="minorEastAsia" w:hint="eastAsia"/>
          <w:lang w:eastAsia="zh-TW"/>
        </w:rPr>
        <w:t>bound Interface Format</w:t>
      </w:r>
    </w:p>
    <w:p w:rsidR="000771FC" w:rsidRDefault="000771FC" w:rsidP="000771FC">
      <w:pPr>
        <w:tabs>
          <w:tab w:val="left" w:pos="1080"/>
        </w:tabs>
      </w:pPr>
    </w:p>
    <w:tbl>
      <w:tblPr>
        <w:tblW w:w="14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1843"/>
        <w:gridCol w:w="1134"/>
        <w:gridCol w:w="1431"/>
        <w:gridCol w:w="3132"/>
        <w:gridCol w:w="2160"/>
        <w:gridCol w:w="2970"/>
        <w:tblGridChange w:id="408">
          <w:tblGrid>
            <w:gridCol w:w="454"/>
            <w:gridCol w:w="1701"/>
            <w:gridCol w:w="1843"/>
            <w:gridCol w:w="1134"/>
            <w:gridCol w:w="1431"/>
            <w:gridCol w:w="3132"/>
            <w:gridCol w:w="2160"/>
            <w:gridCol w:w="2970"/>
          </w:tblGrid>
        </w:tblGridChange>
      </w:tblGrid>
      <w:tr w:rsidR="000771FC" w:rsidRPr="00ED4DE7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</w:tbl>
    <w:p w:rsidR="000771FC" w:rsidRDefault="000771FC" w:rsidP="00174610">
      <w:pPr>
        <w:rPr>
          <w:b/>
          <w:u w:val="single"/>
        </w:rPr>
      </w:pPr>
    </w:p>
    <w:p w:rsidR="000771FC" w:rsidRDefault="000771FC" w:rsidP="000771FC"/>
    <w:p w:rsidR="000771FC" w:rsidRDefault="000771FC" w:rsidP="000771FC">
      <w:pPr>
        <w:rPr>
          <w:rFonts w:eastAsiaTheme="minorEastAsia" w:hint="eastAsia"/>
          <w:lang w:eastAsia="zh-TW"/>
        </w:rPr>
      </w:pPr>
      <w:r>
        <w:tab/>
      </w:r>
      <w:r>
        <w:rPr>
          <w:rFonts w:eastAsiaTheme="minorEastAsia" w:hint="eastAsia"/>
          <w:lang w:eastAsia="zh-TW"/>
        </w:rPr>
        <w:t>Outbound Interface Format</w:t>
      </w:r>
    </w:p>
    <w:p w:rsidR="000771FC" w:rsidRDefault="000771FC" w:rsidP="000771FC">
      <w:pPr>
        <w:tabs>
          <w:tab w:val="left" w:pos="1080"/>
        </w:tabs>
      </w:pPr>
    </w:p>
    <w:tbl>
      <w:tblPr>
        <w:tblW w:w="14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1843"/>
        <w:gridCol w:w="1134"/>
        <w:gridCol w:w="1431"/>
        <w:gridCol w:w="3132"/>
        <w:gridCol w:w="2160"/>
        <w:gridCol w:w="2970"/>
        <w:tblGridChange w:id="409">
          <w:tblGrid>
            <w:gridCol w:w="454"/>
            <w:gridCol w:w="1701"/>
            <w:gridCol w:w="1843"/>
            <w:gridCol w:w="1134"/>
            <w:gridCol w:w="1431"/>
            <w:gridCol w:w="3132"/>
            <w:gridCol w:w="2160"/>
            <w:gridCol w:w="2970"/>
          </w:tblGrid>
        </w:tblGridChange>
      </w:tblGrid>
      <w:tr w:rsidR="000771FC" w:rsidRPr="00ED4DE7" w:rsidTr="000771FC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0771FC" w:rsidRPr="00ED4DE7" w:rsidRDefault="000771FC" w:rsidP="00AB054F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0771FC" w:rsidRPr="00AD6A9F" w:rsidTr="000771FC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t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Update 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&gt;MXM</w:t>
            </w:r>
          </w:p>
          <w:p w:rsidR="000771FC" w:rsidRPr="00AD6A9F" w:rsidRDefault="000771FC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A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0771FC" w:rsidRPr="00AD6A9F" w:rsidTr="000771FC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  <w:p w:rsidR="000771FC" w:rsidRPr="00AD6A9F" w:rsidRDefault="000771FC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1FC" w:rsidRPr="00AD6A9F" w:rsidRDefault="000771FC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remark”:”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</w:tbl>
    <w:p w:rsidR="006A7031" w:rsidRDefault="006A7031" w:rsidP="006309BD">
      <w:pPr>
        <w:rPr>
          <w:rFonts w:ascii="Palatino Linotype" w:hAnsi="Palatino Linotype"/>
          <w:b/>
          <w:color w:val="000000"/>
          <w:u w:val="single"/>
        </w:rPr>
      </w:pPr>
    </w:p>
    <w:p w:rsidR="006A7031" w:rsidRDefault="006A7031">
      <w:pPr>
        <w:rPr>
          <w:rFonts w:ascii="Palatino Linotype" w:hAnsi="Palatino Linotype"/>
          <w:b/>
          <w:color w:val="000000"/>
          <w:u w:val="single"/>
        </w:rPr>
      </w:pPr>
      <w:r>
        <w:rPr>
          <w:rFonts w:ascii="Palatino Linotype" w:hAnsi="Palatino Linotype"/>
          <w:b/>
          <w:color w:val="000000"/>
          <w:u w:val="single"/>
        </w:rPr>
        <w:br w:type="page"/>
      </w:r>
    </w:p>
    <w:p w:rsidR="006A7031" w:rsidRDefault="006A7031" w:rsidP="006309BD">
      <w:pPr>
        <w:rPr>
          <w:rFonts w:ascii="Palatino Linotype" w:hAnsi="Palatino Linotype"/>
          <w:b/>
          <w:color w:val="000000"/>
          <w:u w:val="single"/>
        </w:rPr>
      </w:pPr>
    </w:p>
    <w:p w:rsidR="006309BD" w:rsidRDefault="006309BD" w:rsidP="006309BD">
      <w:pPr>
        <w:rPr>
          <w:rFonts w:ascii="Palatino Linotype" w:hAnsi="Palatino Linotype"/>
          <w:b/>
          <w:color w:val="000000"/>
          <w:u w:val="single"/>
        </w:rPr>
      </w:pPr>
      <w:r>
        <w:rPr>
          <w:rFonts w:ascii="Palatino Linotype" w:hAnsi="Palatino Linotype"/>
          <w:b/>
          <w:color w:val="000000"/>
          <w:u w:val="single"/>
        </w:rPr>
        <w:t>EDW</w:t>
      </w:r>
      <w:r>
        <w:rPr>
          <w:rFonts w:ascii="Palatino Linotype" w:hAnsi="Palatino Linotype"/>
          <w:b/>
          <w:color w:val="000000"/>
          <w:u w:val="single"/>
        </w:rPr>
        <w:t xml:space="preserve"> </w:t>
      </w:r>
      <w:r>
        <w:rPr>
          <w:rFonts w:ascii="Palatino Linotype" w:hAnsi="Palatino Linotype"/>
          <w:b/>
          <w:color w:val="000000"/>
          <w:u w:val="single"/>
        </w:rPr>
        <w:t>Checksum</w:t>
      </w:r>
      <w:r>
        <w:rPr>
          <w:rFonts w:ascii="Palatino Linotype" w:hAnsi="Palatino Linotype"/>
          <w:b/>
          <w:color w:val="000000"/>
          <w:u w:val="single"/>
        </w:rPr>
        <w:t xml:space="preserve"> Service</w:t>
      </w:r>
    </w:p>
    <w:p w:rsidR="006309BD" w:rsidRDefault="006309BD" w:rsidP="006309B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D925AF" wp14:editId="79879D36">
                <wp:simplePos x="0" y="0"/>
                <wp:positionH relativeFrom="column">
                  <wp:posOffset>1581150</wp:posOffset>
                </wp:positionH>
                <wp:positionV relativeFrom="paragraph">
                  <wp:posOffset>209550</wp:posOffset>
                </wp:positionV>
                <wp:extent cx="1800225" cy="5334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9BD" w:rsidRPr="00096A19" w:rsidRDefault="00CE3CEE" w:rsidP="006309BD">
                            <w:pP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O</w:t>
                            </w:r>
                            <w:r w:rsidR="006309BD" w:rsidRPr="00096A19"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925AF" id="文字方塊 25" o:spid="_x0000_s1056" type="#_x0000_t202" style="position:absolute;margin-left:124.5pt;margin-top:16.5pt;width:141.7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" filled="f" stroked="f" strokeweight=".5pt">
                <v:textbox>
                  <w:txbxContent>
                    <w:p w:rsidR="006309BD" w:rsidRPr="00096A19" w:rsidRDefault="00CE3CEE" w:rsidP="006309BD">
                      <w:pP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O</w:t>
                      </w:r>
                      <w:r w:rsidR="006309BD" w:rsidRPr="00096A19"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S</w:t>
                      </w:r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A71D5F" wp14:editId="401EAFFC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2886075" cy="1762125"/>
                <wp:effectExtent l="0" t="0" r="28575" b="28575"/>
                <wp:wrapNone/>
                <wp:docPr id="26" name="矩形: 圓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762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ABE15" id="矩形: 圓角 26" o:spid="_x0000_s1026" style="position:absolute;margin-left:96pt;margin-top:12pt;width:227.25pt;height:1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" fillcolor="#d8d8d8 [2732]" strokecolor="#1f4d78 [1604]" strokeweight="1pt">
                <v:stroke joinstyle="miter"/>
              </v:roundrect>
            </w:pict>
          </mc:Fallback>
        </mc:AlternateContent>
      </w:r>
    </w:p>
    <w:p w:rsidR="006309BD" w:rsidRDefault="006309BD" w:rsidP="006309BD"/>
    <w:p w:rsidR="006309BD" w:rsidRDefault="006309BD" w:rsidP="006309B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234A7" wp14:editId="10BAF045">
                <wp:simplePos x="0" y="0"/>
                <wp:positionH relativeFrom="column">
                  <wp:posOffset>4743450</wp:posOffset>
                </wp:positionH>
                <wp:positionV relativeFrom="paragraph">
                  <wp:posOffset>76200</wp:posOffset>
                </wp:positionV>
                <wp:extent cx="1295400" cy="1038225"/>
                <wp:effectExtent l="0" t="0" r="19050" b="28575"/>
                <wp:wrapNone/>
                <wp:docPr id="27" name="圓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38225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B5C56" id="圓柱形 27" o:spid="_x0000_s1026" type="#_x0000_t22" style="position:absolute;margin-left:373.5pt;margin-top:6pt;width:102pt;height:8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" fillcolor="#ffe599 [1303]" strokecolor="#1f4d78 [1604]" strokeweight="1pt">
                <v:stroke joinstyle="miter"/>
              </v:shape>
            </w:pict>
          </mc:Fallback>
        </mc:AlternateContent>
      </w:r>
    </w:p>
    <w:p w:rsidR="006309BD" w:rsidRDefault="00F205E6" w:rsidP="006309BD">
      <w:r w:rsidRPr="00F205E6"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D744161" wp14:editId="7FFD13EE">
                <wp:simplePos x="0" y="0"/>
                <wp:positionH relativeFrom="margin">
                  <wp:posOffset>3761105</wp:posOffset>
                </wp:positionH>
                <wp:positionV relativeFrom="paragraph">
                  <wp:posOffset>113029</wp:posOffset>
                </wp:positionV>
                <wp:extent cx="361950" cy="371475"/>
                <wp:effectExtent l="0" t="0" r="0" b="0"/>
                <wp:wrapNone/>
                <wp:docPr id="79" name="群組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80" name="橢圓 80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字方塊 81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05E6" w:rsidRPr="00D360FF" w:rsidRDefault="00F205E6" w:rsidP="00F205E6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44161" id="群組 79" o:spid="_x0000_s1057" style="position:absolute;margin-left:296.15pt;margin-top:8.9pt;width:28.5pt;height:29.25pt;z-index:251731968;mso-position-horizontal-relative:margin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">
                <v:oval id="橢圓 80" o:spid="_x0000_s1058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" fillcolor="#f30" strokecolor="#1f4d78 [1604]" strokeweight="1pt">
                  <v:stroke joinstyle="miter"/>
                </v:oval>
                <v:shape id="文字方塊 81" o:spid="_x0000_s1059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F205E6" w:rsidRPr="00D360FF" w:rsidRDefault="00F205E6" w:rsidP="00F205E6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>
                          <w:rPr>
                            <w:rFonts w:eastAsiaTheme="minorEastAsia"/>
                            <w:b/>
                            <w:color w:val="FFFFFF" w:themeColor="background1"/>
                            <w:lang w:eastAsia="zh-TW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205E6"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657FDAE" wp14:editId="68ABC198">
                <wp:simplePos x="0" y="0"/>
                <wp:positionH relativeFrom="column">
                  <wp:posOffset>838200</wp:posOffset>
                </wp:positionH>
                <wp:positionV relativeFrom="paragraph">
                  <wp:posOffset>570865</wp:posOffset>
                </wp:positionV>
                <wp:extent cx="361950" cy="371475"/>
                <wp:effectExtent l="0" t="0" r="0" b="0"/>
                <wp:wrapNone/>
                <wp:docPr id="82" name="群組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83" name="橢圓 83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字方塊 84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05E6" w:rsidRPr="00D360FF" w:rsidRDefault="00F205E6" w:rsidP="00F205E6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7FDAE" id="群組 82" o:spid="_x0000_s1060" style="position:absolute;margin-left:66pt;margin-top:44.95pt;width:28.5pt;height:29.25pt;z-index:251732992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">
                <v:oval id="橢圓 83" o:spid="_x0000_s1061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" fillcolor="#f30" strokecolor="#1f4d78 [1604]" strokeweight="1pt">
                  <v:stroke joinstyle="miter"/>
                </v:oval>
                <v:shape id="文字方塊 84" o:spid="_x0000_s1062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F205E6" w:rsidRPr="00D360FF" w:rsidRDefault="00F205E6" w:rsidP="00F205E6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>
                          <w:rPr>
                            <w:rFonts w:eastAsiaTheme="minorEastAsia"/>
                            <w:b/>
                            <w:color w:val="FFFFFF" w:themeColor="background1"/>
                            <w:lang w:eastAsia="zh-TW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05E6"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6332CFA" wp14:editId="645152F4">
                <wp:simplePos x="0" y="0"/>
                <wp:positionH relativeFrom="column">
                  <wp:posOffset>809625</wp:posOffset>
                </wp:positionH>
                <wp:positionV relativeFrom="paragraph">
                  <wp:posOffset>9525</wp:posOffset>
                </wp:positionV>
                <wp:extent cx="361950" cy="371475"/>
                <wp:effectExtent l="0" t="0" r="0" b="0"/>
                <wp:wrapNone/>
                <wp:docPr id="76" name="群組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77" name="橢圓 77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字方塊 78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05E6" w:rsidRPr="00D360FF" w:rsidRDefault="00F205E6" w:rsidP="00F205E6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 w:rsidRPr="00D360FF"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32CFA" id="群組 76" o:spid="_x0000_s1063" style="position:absolute;margin-left:63.75pt;margin-top:.75pt;width:28.5pt;height:29.25pt;z-index:251730944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">
                <v:oval id="橢圓 77" o:spid="_x0000_s1064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" fillcolor="#f30" strokecolor="#1f4d78 [1604]" strokeweight="1pt">
                  <v:stroke joinstyle="miter"/>
                </v:oval>
                <v:shape id="文字方塊 78" o:spid="_x0000_s1065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F205E6" w:rsidRPr="00D360FF" w:rsidRDefault="00F205E6" w:rsidP="00F205E6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 w:rsidRPr="00D360FF"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09B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03572" wp14:editId="132F40F7">
                <wp:simplePos x="0" y="0"/>
                <wp:positionH relativeFrom="column">
                  <wp:posOffset>685165</wp:posOffset>
                </wp:positionH>
                <wp:positionV relativeFrom="paragraph">
                  <wp:posOffset>171450</wp:posOffset>
                </wp:positionV>
                <wp:extent cx="1381125" cy="276225"/>
                <wp:effectExtent l="0" t="19050" r="47625" b="47625"/>
                <wp:wrapNone/>
                <wp:docPr id="28" name="箭號: 向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B6BD0" id="箭號: 向右 28" o:spid="_x0000_s1026" type="#_x0000_t13" style="position:absolute;margin-left:53.95pt;margin-top:13.5pt;width:108.75pt;height:21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" adj="19440" fillcolor="#5b9bd5 [3204]" strokecolor="#1f4d78 [1604]" strokeweight="1pt"/>
            </w:pict>
          </mc:Fallback>
        </mc:AlternateContent>
      </w:r>
      <w:r w:rsidR="006309B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DC0299" wp14:editId="115C6A45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981075" cy="32385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9BD" w:rsidRPr="00096A19" w:rsidRDefault="006309BD" w:rsidP="006309BD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 w:rsidRPr="00096A19"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Inbound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0299" id="文字方塊 29" o:spid="_x0000_s1066" type="#_x0000_t202" style="position:absolute;margin-left:81pt;margin-top:12.75pt;width:77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" filled="f" stroked="f" strokeweight=".5pt">
                <v:textbox>
                  <w:txbxContent>
                    <w:p w:rsidR="006309BD" w:rsidRPr="00096A19" w:rsidRDefault="006309BD" w:rsidP="006309BD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 w:rsidRPr="00096A19"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Inbound</w:t>
                      </w:r>
                    </w:p>
                  </w:txbxContent>
                </v:textbox>
              </v:shape>
            </w:pict>
          </mc:Fallback>
        </mc:AlternateContent>
      </w:r>
      <w:r w:rsidR="006309B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5A5DF" wp14:editId="53991674">
                <wp:simplePos x="0" y="0"/>
                <wp:positionH relativeFrom="margin">
                  <wp:posOffset>5038725</wp:posOffset>
                </wp:positionH>
                <wp:positionV relativeFrom="paragraph">
                  <wp:posOffset>171450</wp:posOffset>
                </wp:positionV>
                <wp:extent cx="952500" cy="504825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9BD" w:rsidRPr="00096A19" w:rsidRDefault="006309BD" w:rsidP="006309BD">
                            <w:pP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A5DF" id="文字方塊 30" o:spid="_x0000_s1067" type="#_x0000_t202" style="position:absolute;margin-left:396.75pt;margin-top:13.5pt;width:7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" filled="f" stroked="f" strokeweight=".5pt">
                <v:textbox>
                  <w:txbxContent>
                    <w:p w:rsidR="006309BD" w:rsidRPr="00096A19" w:rsidRDefault="006309BD" w:rsidP="006309BD">
                      <w:pP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EDW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9BD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F540E" wp14:editId="084876DB">
                <wp:simplePos x="0" y="0"/>
                <wp:positionH relativeFrom="column">
                  <wp:posOffset>1905000</wp:posOffset>
                </wp:positionH>
                <wp:positionV relativeFrom="paragraph">
                  <wp:posOffset>47625</wp:posOffset>
                </wp:positionV>
                <wp:extent cx="1600200" cy="809625"/>
                <wp:effectExtent l="0" t="0" r="19050" b="28575"/>
                <wp:wrapNone/>
                <wp:docPr id="31" name="矩形: 剪去單一角落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9625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9BD" w:rsidRPr="00174610" w:rsidRDefault="006309BD" w:rsidP="006309BD">
                            <w:pPr>
                              <w:ind w:firstLineChars="100" w:firstLine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EDW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Checksum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540E" id="矩形: 剪去單一角落 31" o:spid="_x0000_s1068" style="position:absolute;margin-left:150pt;margin-top:3.75pt;width:126pt;height:6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809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" adj="-11796480,,5400" path="m,l1465260,r134940,134940l1600200,809625,,809625,,xe" fillcolor="#c5e0b3 [1305]" strokecolor="#1f4d78 [1604]" strokeweight="1pt">
                <v:stroke joinstyle="miter"/>
                <v:formulas/>
                <v:path arrowok="t" o:connecttype="custom" o:connectlocs="0,0;1465260,0;1600200,134940;1600200,809625;0,809625;0,0" o:connectangles="0,0,0,0,0,0" textboxrect="0,0,1600200,809625"/>
                <v:textbox>
                  <w:txbxContent>
                    <w:p w:rsidR="006309BD" w:rsidRPr="00174610" w:rsidRDefault="006309BD" w:rsidP="006309BD">
                      <w:pPr>
                        <w:ind w:firstLineChars="100" w:firstLine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EDW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Checksum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6309BD" w:rsidRDefault="006309BD" w:rsidP="006309B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0453E6" wp14:editId="44137C11">
                <wp:simplePos x="0" y="0"/>
                <wp:positionH relativeFrom="column">
                  <wp:posOffset>3476625</wp:posOffset>
                </wp:positionH>
                <wp:positionV relativeFrom="paragraph">
                  <wp:posOffset>95250</wp:posOffset>
                </wp:positionV>
                <wp:extent cx="1419225" cy="32385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9BD" w:rsidRPr="00096A19" w:rsidRDefault="006309BD" w:rsidP="006309BD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Retrieve the checksum info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53E6" id="文字方塊 32" o:spid="_x0000_s1069" type="#_x0000_t202" style="position:absolute;margin-left:273.75pt;margin-top:7.5pt;width:111.7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" filled="f" stroked="f" strokeweight=".5pt">
                <v:textbox>
                  <w:txbxContent>
                    <w:p w:rsidR="006309BD" w:rsidRPr="00096A19" w:rsidRDefault="006309BD" w:rsidP="006309BD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Retrieve the checksum info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8B6607" wp14:editId="10D5E9D2">
                <wp:simplePos x="0" y="0"/>
                <wp:positionH relativeFrom="column">
                  <wp:posOffset>3295650</wp:posOffset>
                </wp:positionH>
                <wp:positionV relativeFrom="paragraph">
                  <wp:posOffset>104775</wp:posOffset>
                </wp:positionV>
                <wp:extent cx="1676400" cy="295275"/>
                <wp:effectExtent l="19050" t="19050" r="19050" b="47625"/>
                <wp:wrapNone/>
                <wp:docPr id="33" name="箭號: 左-右雙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33C12" id="箭號: 左-右雙向 33" o:spid="_x0000_s1026" type="#_x0000_t69" style="position:absolute;margin-left:259.5pt;margin-top:8.25pt;width:132pt;height:2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" adj="1902" fillcolor="#5b9bd5 [3204]" strokecolor="#1f4d78 [1604]" strokeweight="1pt"/>
            </w:pict>
          </mc:Fallback>
        </mc:AlternateContent>
      </w:r>
    </w:p>
    <w:p w:rsidR="006309BD" w:rsidRDefault="006309BD" w:rsidP="006309B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77D781" wp14:editId="0593753D">
                <wp:simplePos x="0" y="0"/>
                <wp:positionH relativeFrom="column">
                  <wp:posOffset>657225</wp:posOffset>
                </wp:positionH>
                <wp:positionV relativeFrom="paragraph">
                  <wp:posOffset>28575</wp:posOffset>
                </wp:positionV>
                <wp:extent cx="1381125" cy="276225"/>
                <wp:effectExtent l="19050" t="19050" r="28575" b="47625"/>
                <wp:wrapNone/>
                <wp:docPr id="34" name="箭號: 向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11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C0545" id="箭號: 向右 34" o:spid="_x0000_s1026" type="#_x0000_t13" style="position:absolute;margin-left:51.75pt;margin-top:2.25pt;width:108.75pt;height:21.75pt;rotation:18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" adj="19440" fillcolor="#5b9bd5 [3204]" strokecolor="#1f4d78 [1604]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0564EE" wp14:editId="3AFDA1AE">
                <wp:simplePos x="0" y="0"/>
                <wp:positionH relativeFrom="column">
                  <wp:posOffset>1038225</wp:posOffset>
                </wp:positionH>
                <wp:positionV relativeFrom="paragraph">
                  <wp:posOffset>9525</wp:posOffset>
                </wp:positionV>
                <wp:extent cx="981075" cy="32385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09BD" w:rsidRPr="00096A19" w:rsidRDefault="006309BD" w:rsidP="006309BD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Out</w:t>
                            </w:r>
                            <w:r w:rsidRPr="00096A19"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64EE" id="文字方塊 35" o:spid="_x0000_s1070" type="#_x0000_t202" style="position:absolute;margin-left:81.75pt;margin-top:.75pt;width:77.2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" filled="f" stroked="f" strokeweight=".5pt">
                <v:textbox>
                  <w:txbxContent>
                    <w:p w:rsidR="006309BD" w:rsidRPr="00096A19" w:rsidRDefault="006309BD" w:rsidP="006309BD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Out</w:t>
                      </w:r>
                      <w:r w:rsidRPr="00096A19"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:rsidR="006309BD" w:rsidRDefault="006309BD" w:rsidP="006309BD">
      <w:pPr>
        <w:rPr>
          <w:b/>
          <w:u w:val="single"/>
        </w:rPr>
      </w:pPr>
    </w:p>
    <w:p w:rsidR="006309BD" w:rsidRDefault="006309BD" w:rsidP="006309BD">
      <w:pPr>
        <w:rPr>
          <w:b/>
          <w:u w:val="single"/>
        </w:rPr>
      </w:pPr>
    </w:p>
    <w:p w:rsidR="006309BD" w:rsidRDefault="006309BD" w:rsidP="006309BD">
      <w:pPr>
        <w:rPr>
          <w:b/>
          <w:u w:val="single"/>
        </w:rPr>
      </w:pPr>
    </w:p>
    <w:p w:rsidR="006309BD" w:rsidRDefault="006309BD" w:rsidP="006309BD">
      <w:pPr>
        <w:rPr>
          <w:b/>
          <w:u w:val="single"/>
        </w:rPr>
      </w:pPr>
    </w:p>
    <w:p w:rsidR="006A7031" w:rsidRPr="00D360FF" w:rsidRDefault="006A7031" w:rsidP="006A7031">
      <w:pPr>
        <w:rPr>
          <w:rFonts w:eastAsiaTheme="minorEastAsia" w:hint="eastAsia"/>
          <w:b/>
          <w:u w:val="single"/>
          <w:lang w:eastAsia="zh-TW"/>
        </w:rPr>
      </w:pPr>
      <w:r w:rsidRPr="00D360FF">
        <w:rPr>
          <w:rFonts w:eastAsiaTheme="minorEastAsia"/>
          <w:b/>
          <w:u w:val="single"/>
          <w:lang w:eastAsia="zh-TW"/>
        </w:rPr>
        <w:t xml:space="preserve">Data Process </w:t>
      </w:r>
      <w:r w:rsidRPr="00D360FF">
        <w:rPr>
          <w:rFonts w:eastAsiaTheme="minorEastAsia" w:hint="eastAsia"/>
          <w:b/>
          <w:u w:val="single"/>
          <w:lang w:eastAsia="zh-TW"/>
        </w:rPr>
        <w:t>Flow</w:t>
      </w:r>
    </w:p>
    <w:p w:rsidR="006A7031" w:rsidRDefault="006A7031" w:rsidP="006A7031"/>
    <w:p w:rsidR="006A7031" w:rsidRDefault="006A7031" w:rsidP="006A7031">
      <w:pPr>
        <w:pStyle w:val="af3"/>
        <w:numPr>
          <w:ilvl w:val="0"/>
          <w:numId w:val="17"/>
        </w:num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Send the request </w:t>
      </w:r>
      <w:r w:rsidR="00CE3CEE">
        <w:rPr>
          <w:rFonts w:eastAsiaTheme="minorEastAsia"/>
          <w:lang w:eastAsia="zh-TW"/>
        </w:rPr>
        <w:t>the O</w:t>
      </w:r>
      <w:r>
        <w:rPr>
          <w:rFonts w:eastAsiaTheme="minorEastAsia"/>
          <w:lang w:eastAsia="zh-TW"/>
        </w:rPr>
        <w:t>S</w:t>
      </w:r>
      <w:r w:rsidR="00CE3CEE">
        <w:rPr>
          <w:rFonts w:eastAsiaTheme="minorEastAsia"/>
          <w:lang w:eastAsia="zh-TW"/>
        </w:rPr>
        <w:t>B</w:t>
      </w:r>
      <w:r>
        <w:rPr>
          <w:rFonts w:eastAsiaTheme="minorEastAsia"/>
          <w:lang w:eastAsia="zh-TW"/>
        </w:rPr>
        <w:t xml:space="preserve"> R</w:t>
      </w:r>
      <w:r>
        <w:rPr>
          <w:rFonts w:eastAsiaTheme="minorEastAsia" w:hint="eastAsia"/>
          <w:lang w:eastAsia="zh-TW"/>
        </w:rPr>
        <w:t xml:space="preserve">estful </w:t>
      </w:r>
      <w:r>
        <w:rPr>
          <w:rFonts w:eastAsiaTheme="minorEastAsia"/>
          <w:lang w:eastAsia="zh-TW"/>
        </w:rPr>
        <w:t xml:space="preserve">EDW Checksum </w:t>
      </w:r>
      <w:r>
        <w:rPr>
          <w:rFonts w:eastAsiaTheme="minorEastAsia"/>
          <w:lang w:eastAsia="zh-TW"/>
        </w:rPr>
        <w:t xml:space="preserve">Web </w:t>
      </w:r>
      <w:r>
        <w:rPr>
          <w:rFonts w:eastAsiaTheme="minorEastAsia" w:hint="eastAsia"/>
          <w:lang w:eastAsia="zh-TW"/>
        </w:rPr>
        <w:t>Service</w:t>
      </w:r>
      <w:r>
        <w:rPr>
          <w:rFonts w:eastAsiaTheme="minorEastAsia"/>
          <w:lang w:eastAsia="zh-TW"/>
        </w:rPr>
        <w:t xml:space="preserve"> through HTTP</w:t>
      </w:r>
    </w:p>
    <w:p w:rsidR="006A7031" w:rsidRDefault="006A7031" w:rsidP="006A7031">
      <w:pPr>
        <w:pStyle w:val="af3"/>
        <w:numPr>
          <w:ilvl w:val="0"/>
          <w:numId w:val="17"/>
        </w:num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The service will </w:t>
      </w:r>
      <w:r>
        <w:rPr>
          <w:rFonts w:eastAsiaTheme="minorEastAsia"/>
          <w:lang w:eastAsia="zh-TW"/>
        </w:rPr>
        <w:t>get the information from the EDW</w:t>
      </w:r>
    </w:p>
    <w:p w:rsidR="006A7031" w:rsidRPr="00D360FF" w:rsidRDefault="006A7031" w:rsidP="006A7031">
      <w:pPr>
        <w:pStyle w:val="af3"/>
        <w:numPr>
          <w:ilvl w:val="0"/>
          <w:numId w:val="17"/>
        </w:numPr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 xml:space="preserve">The Service will return the </w:t>
      </w:r>
      <w:r>
        <w:rPr>
          <w:rFonts w:eastAsiaTheme="minorEastAsia"/>
          <w:lang w:eastAsia="zh-TW"/>
        </w:rPr>
        <w:t xml:space="preserve">result and </w:t>
      </w:r>
      <w:r>
        <w:rPr>
          <w:rFonts w:eastAsiaTheme="minorEastAsia"/>
          <w:lang w:eastAsia="zh-TW"/>
        </w:rPr>
        <w:t xml:space="preserve">status to indicate whether the </w:t>
      </w:r>
      <w:r>
        <w:rPr>
          <w:rFonts w:eastAsiaTheme="minorEastAsia"/>
          <w:lang w:eastAsia="zh-TW"/>
        </w:rPr>
        <w:t>request</w:t>
      </w:r>
      <w:r>
        <w:rPr>
          <w:rFonts w:eastAsiaTheme="minorEastAsia"/>
          <w:lang w:eastAsia="zh-TW"/>
        </w:rPr>
        <w:t xml:space="preserve"> is success.</w:t>
      </w:r>
    </w:p>
    <w:p w:rsidR="006A7031" w:rsidRDefault="006A7031" w:rsidP="006A7031">
      <w:r>
        <w:br w:type="page"/>
      </w:r>
    </w:p>
    <w:p w:rsidR="006309BD" w:rsidRDefault="006309BD" w:rsidP="006309BD"/>
    <w:p w:rsidR="006309BD" w:rsidRDefault="006309BD" w:rsidP="006309BD">
      <w:pPr>
        <w:ind w:firstLine="480"/>
        <w:rPr>
          <w:rFonts w:eastAsiaTheme="minorEastAsia" w:hint="eastAsia"/>
          <w:lang w:eastAsia="zh-TW"/>
        </w:rPr>
      </w:pPr>
      <w:r>
        <w:t>In</w:t>
      </w:r>
      <w:r>
        <w:rPr>
          <w:rFonts w:eastAsiaTheme="minorEastAsia" w:hint="eastAsia"/>
          <w:lang w:eastAsia="zh-TW"/>
        </w:rPr>
        <w:t>bound Interface Format</w:t>
      </w:r>
    </w:p>
    <w:tbl>
      <w:tblPr>
        <w:tblW w:w="14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1843"/>
        <w:gridCol w:w="1134"/>
        <w:gridCol w:w="1431"/>
        <w:gridCol w:w="3132"/>
        <w:gridCol w:w="2160"/>
        <w:gridCol w:w="2970"/>
        <w:tblGridChange w:id="410">
          <w:tblGrid>
            <w:gridCol w:w="454"/>
            <w:gridCol w:w="1701"/>
            <w:gridCol w:w="1843"/>
            <w:gridCol w:w="1134"/>
            <w:gridCol w:w="1431"/>
            <w:gridCol w:w="3132"/>
            <w:gridCol w:w="2160"/>
            <w:gridCol w:w="2970"/>
          </w:tblGrid>
        </w:tblGridChange>
      </w:tblGrid>
      <w:tr w:rsidR="006309BD" w:rsidRPr="00ED4DE7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6309BD" w:rsidRPr="00AD6A9F" w:rsidTr="00DE2E79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309BD" w:rsidRPr="00AD6A9F" w:rsidRDefault="006309BD" w:rsidP="006309B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Maxim’s branch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&gt;MXM</w:t>
            </w:r>
          </w:p>
          <w:p w:rsidR="006309BD" w:rsidRPr="00AD6A9F" w:rsidRDefault="006309BD" w:rsidP="006309BD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”:”MXM”}</w:t>
            </w:r>
          </w:p>
        </w:tc>
      </w:tr>
      <w:tr w:rsidR="006309BD" w:rsidRPr="00AD6A9F" w:rsidTr="00DE2E79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309BD" w:rsidRPr="00AD6A9F" w:rsidRDefault="006309BD" w:rsidP="006309BD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Business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&gt;2016-01-01</w:t>
            </w:r>
          </w:p>
          <w:p w:rsidR="006309BD" w:rsidRPr="00AD6A9F" w:rsidRDefault="006309BD" w:rsidP="006309BD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6309BD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{“businessDate”:”2016-01-01”}</w:t>
            </w:r>
          </w:p>
        </w:tc>
      </w:tr>
    </w:tbl>
    <w:p w:rsidR="006309BD" w:rsidRDefault="006309BD" w:rsidP="006309BD">
      <w:pPr>
        <w:rPr>
          <w:b/>
          <w:u w:val="single"/>
        </w:rPr>
      </w:pPr>
    </w:p>
    <w:p w:rsidR="006309BD" w:rsidRDefault="006309BD" w:rsidP="006309BD"/>
    <w:p w:rsidR="006309BD" w:rsidRDefault="006309BD" w:rsidP="006309BD">
      <w:pPr>
        <w:rPr>
          <w:rFonts w:eastAsiaTheme="minorEastAsia" w:hint="eastAsia"/>
          <w:lang w:eastAsia="zh-TW"/>
        </w:rPr>
      </w:pPr>
      <w:r>
        <w:tab/>
      </w:r>
      <w:r>
        <w:rPr>
          <w:rFonts w:eastAsiaTheme="minorEastAsia" w:hint="eastAsia"/>
          <w:lang w:eastAsia="zh-TW"/>
        </w:rPr>
        <w:t>Outbound Interface Format</w:t>
      </w:r>
    </w:p>
    <w:tbl>
      <w:tblPr>
        <w:tblW w:w="14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1843"/>
        <w:gridCol w:w="1134"/>
        <w:gridCol w:w="1431"/>
        <w:gridCol w:w="3132"/>
        <w:gridCol w:w="2160"/>
        <w:gridCol w:w="2970"/>
        <w:tblGridChange w:id="411">
          <w:tblGrid>
            <w:gridCol w:w="454"/>
            <w:gridCol w:w="1701"/>
            <w:gridCol w:w="1843"/>
            <w:gridCol w:w="1134"/>
            <w:gridCol w:w="1431"/>
            <w:gridCol w:w="3132"/>
            <w:gridCol w:w="2160"/>
            <w:gridCol w:w="2970"/>
          </w:tblGrid>
        </w:tblGridChange>
      </w:tblGrid>
      <w:tr w:rsidR="006309BD" w:rsidRPr="00ED4DE7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6309BD" w:rsidRPr="00ED4DE7" w:rsidRDefault="006309BD" w:rsidP="00AB054F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6309BD" w:rsidRPr="00AD6A9F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noOfRecord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noOfRecord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0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noOfRecord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10</w:t>
            </w:r>
          </w:p>
          <w:p w:rsidR="006309BD" w:rsidRPr="00AD6A9F" w:rsidRDefault="006309BD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noOfRecord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noOfRecord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1-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6309BD" w:rsidRPr="00AD6A9F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checksum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checksum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9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checksum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1234</w:t>
            </w:r>
          </w:p>
          <w:p w:rsidR="006309BD" w:rsidRPr="00AD6A9F" w:rsidRDefault="006309BD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checksum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9BD" w:rsidRPr="00AD6A9F" w:rsidRDefault="006309BD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checksum”:”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1234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3A7699" w:rsidRPr="00AD6A9F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Update 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&gt;MXM</w:t>
            </w:r>
          </w:p>
          <w:p w:rsidR="003A7699" w:rsidRPr="00AD6A9F" w:rsidRDefault="003A7699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A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3A7699" w:rsidRPr="00AD6A9F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  <w:p w:rsidR="003A7699" w:rsidRPr="00AD6A9F" w:rsidRDefault="003A7699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699" w:rsidRPr="00AD6A9F" w:rsidRDefault="003A7699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remark”:”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</w:tbl>
    <w:p w:rsidR="006A7031" w:rsidRDefault="006A7031" w:rsidP="00753658">
      <w:pPr>
        <w:rPr>
          <w:rFonts w:ascii="Palatino Linotype" w:hAnsi="Palatino Linotype"/>
          <w:b/>
          <w:color w:val="000000"/>
          <w:u w:val="single"/>
        </w:rPr>
      </w:pPr>
    </w:p>
    <w:p w:rsidR="006A7031" w:rsidRDefault="006A7031">
      <w:pPr>
        <w:rPr>
          <w:rFonts w:ascii="Palatino Linotype" w:hAnsi="Palatino Linotype"/>
          <w:b/>
          <w:color w:val="000000"/>
          <w:u w:val="single"/>
        </w:rPr>
      </w:pPr>
    </w:p>
    <w:p w:rsidR="006A7031" w:rsidRDefault="006A7031">
      <w:pPr>
        <w:rPr>
          <w:rFonts w:ascii="Palatino Linotype" w:hAnsi="Palatino Linotype"/>
          <w:b/>
          <w:color w:val="000000"/>
          <w:u w:val="single"/>
        </w:rPr>
      </w:pPr>
    </w:p>
    <w:p w:rsidR="006A7031" w:rsidRDefault="006A7031">
      <w:pPr>
        <w:rPr>
          <w:rFonts w:ascii="Palatino Linotype" w:hAnsi="Palatino Linotype"/>
          <w:b/>
          <w:color w:val="000000"/>
          <w:u w:val="single"/>
        </w:rPr>
      </w:pPr>
      <w:r>
        <w:rPr>
          <w:rFonts w:ascii="Palatino Linotype" w:hAnsi="Palatino Linotype"/>
          <w:b/>
          <w:color w:val="000000"/>
          <w:u w:val="single"/>
        </w:rPr>
        <w:br w:type="page"/>
      </w:r>
    </w:p>
    <w:p w:rsidR="006A7031" w:rsidRDefault="006A7031">
      <w:pPr>
        <w:rPr>
          <w:rFonts w:ascii="Palatino Linotype" w:hAnsi="Palatino Linotype"/>
          <w:b/>
          <w:color w:val="000000"/>
          <w:u w:val="single"/>
        </w:rPr>
      </w:pPr>
    </w:p>
    <w:p w:rsidR="006A7031" w:rsidRDefault="006A7031" w:rsidP="00753658">
      <w:pPr>
        <w:rPr>
          <w:rFonts w:ascii="Palatino Linotype" w:hAnsi="Palatino Linotype"/>
          <w:b/>
          <w:color w:val="000000"/>
          <w:u w:val="single"/>
        </w:rPr>
      </w:pPr>
    </w:p>
    <w:p w:rsidR="00753658" w:rsidRDefault="00753658" w:rsidP="00753658">
      <w:pPr>
        <w:rPr>
          <w:rFonts w:ascii="Palatino Linotype" w:hAnsi="Palatino Linotype"/>
          <w:b/>
          <w:color w:val="000000"/>
          <w:u w:val="single"/>
        </w:rPr>
      </w:pPr>
      <w:r>
        <w:rPr>
          <w:rFonts w:ascii="Palatino Linotype" w:hAnsi="Palatino Linotype"/>
          <w:b/>
          <w:color w:val="000000"/>
          <w:u w:val="single"/>
        </w:rPr>
        <w:t>Stagin</w:t>
      </w:r>
      <w:r w:rsidR="006A7031">
        <w:rPr>
          <w:rFonts w:ascii="Palatino Linotype" w:hAnsi="Palatino Linotype"/>
          <w:b/>
          <w:color w:val="000000"/>
          <w:u w:val="single"/>
        </w:rPr>
        <w:t>g</w:t>
      </w:r>
      <w:r>
        <w:rPr>
          <w:rFonts w:ascii="Palatino Linotype" w:hAnsi="Palatino Linotype"/>
          <w:b/>
          <w:color w:val="000000"/>
          <w:u w:val="single"/>
        </w:rPr>
        <w:t xml:space="preserve"> Checksum Service</w:t>
      </w:r>
    </w:p>
    <w:p w:rsidR="00753658" w:rsidRDefault="00753658" w:rsidP="00753658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FCA859" wp14:editId="74D31254">
                <wp:simplePos x="0" y="0"/>
                <wp:positionH relativeFrom="column">
                  <wp:posOffset>1581150</wp:posOffset>
                </wp:positionH>
                <wp:positionV relativeFrom="paragraph">
                  <wp:posOffset>209550</wp:posOffset>
                </wp:positionV>
                <wp:extent cx="1800225" cy="53340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3658" w:rsidRPr="00096A19" w:rsidRDefault="00CE3CEE" w:rsidP="00753658">
                            <w:pP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OSB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CA859" id="文字方塊 36" o:spid="_x0000_s1071" type="#_x0000_t202" style="position:absolute;margin-left:124.5pt;margin-top:16.5pt;width:141.75pt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" filled="f" stroked="f" strokeweight=".5pt">
                <v:textbox>
                  <w:txbxContent>
                    <w:p w:rsidR="00753658" w:rsidRPr="00096A19" w:rsidRDefault="00CE3CEE" w:rsidP="00753658">
                      <w:pP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OSB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7322F7" wp14:editId="3C1140B6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2886075" cy="1762125"/>
                <wp:effectExtent l="0" t="0" r="28575" b="28575"/>
                <wp:wrapNone/>
                <wp:docPr id="37" name="矩形: 圓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762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943C7" id="矩形: 圓角 37" o:spid="_x0000_s1026" style="position:absolute;margin-left:96pt;margin-top:12pt;width:227.25pt;height:13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" fillcolor="#d8d8d8 [2732]" strokecolor="#1f4d78 [1604]" strokeweight="1pt">
                <v:stroke joinstyle="miter"/>
              </v:roundrect>
            </w:pict>
          </mc:Fallback>
        </mc:AlternateContent>
      </w:r>
    </w:p>
    <w:p w:rsidR="00753658" w:rsidRDefault="00753658" w:rsidP="00753658"/>
    <w:p w:rsidR="00753658" w:rsidRDefault="00753658" w:rsidP="00753658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EC5DEE" wp14:editId="12DC6F2C">
                <wp:simplePos x="0" y="0"/>
                <wp:positionH relativeFrom="column">
                  <wp:posOffset>4743450</wp:posOffset>
                </wp:positionH>
                <wp:positionV relativeFrom="paragraph">
                  <wp:posOffset>76200</wp:posOffset>
                </wp:positionV>
                <wp:extent cx="1295400" cy="1038225"/>
                <wp:effectExtent l="0" t="0" r="19050" b="28575"/>
                <wp:wrapNone/>
                <wp:docPr id="38" name="圓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38225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E020" id="圓柱形 38" o:spid="_x0000_s1026" type="#_x0000_t22" style="position:absolute;margin-left:373.5pt;margin-top:6pt;width:102pt;height:8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" fillcolor="#ffe599 [1303]" strokecolor="#1f4d78 [1604]" strokeweight="1pt">
                <v:stroke joinstyle="miter"/>
              </v:shape>
            </w:pict>
          </mc:Fallback>
        </mc:AlternateContent>
      </w:r>
    </w:p>
    <w:p w:rsidR="00753658" w:rsidRDefault="00F205E6" w:rsidP="00753658">
      <w:r w:rsidRPr="00F205E6"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F0F0A89" wp14:editId="2F1416CB">
                <wp:simplePos x="0" y="0"/>
                <wp:positionH relativeFrom="margin">
                  <wp:posOffset>3589655</wp:posOffset>
                </wp:positionH>
                <wp:positionV relativeFrom="paragraph">
                  <wp:posOffset>73660</wp:posOffset>
                </wp:positionV>
                <wp:extent cx="361950" cy="371475"/>
                <wp:effectExtent l="0" t="0" r="0" b="0"/>
                <wp:wrapNone/>
                <wp:docPr id="90" name="群組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91" name="橢圓 91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字方塊 92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05E6" w:rsidRPr="00D360FF" w:rsidRDefault="00F205E6" w:rsidP="00F205E6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F0A89" id="群組 90" o:spid="_x0000_s1072" style="position:absolute;margin-left:282.65pt;margin-top:5.8pt;width:28.5pt;height:29.25pt;z-index:251736064;mso-position-horizontal-relative:margin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">
                <v:oval id="橢圓 91" o:spid="_x0000_s1073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" fillcolor="#f30" strokecolor="#1f4d78 [1604]" strokeweight="1pt">
                  <v:stroke joinstyle="miter"/>
                </v:oval>
                <v:shape id="文字方塊 92" o:spid="_x0000_s1074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F205E6" w:rsidRPr="00D360FF" w:rsidRDefault="00F205E6" w:rsidP="00F205E6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>
                          <w:rPr>
                            <w:rFonts w:eastAsiaTheme="minorEastAsia"/>
                            <w:b/>
                            <w:color w:val="FFFFFF" w:themeColor="background1"/>
                            <w:lang w:eastAsia="zh-TW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205E6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6F1BA0D" wp14:editId="227B4DB4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361950" cy="371475"/>
                <wp:effectExtent l="0" t="0" r="0" b="0"/>
                <wp:wrapNone/>
                <wp:docPr id="87" name="群組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88" name="橢圓 88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字方塊 89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05E6" w:rsidRPr="00D360FF" w:rsidRDefault="00F205E6" w:rsidP="00F205E6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 w:rsidRPr="00D360FF"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1BA0D" id="群組 87" o:spid="_x0000_s1075" style="position:absolute;margin-left:61.5pt;margin-top:2.2pt;width:28.5pt;height:29.25pt;z-index:251735040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">
                <v:oval id="橢圓 88" o:spid="_x0000_s1076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" fillcolor="#f30" strokecolor="#1f4d78 [1604]" strokeweight="1pt">
                  <v:stroke joinstyle="miter"/>
                </v:oval>
                <v:shape id="文字方塊 89" o:spid="_x0000_s1077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:rsidR="00F205E6" w:rsidRPr="00D360FF" w:rsidRDefault="00F205E6" w:rsidP="00F205E6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 w:rsidRPr="00D360FF"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DD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990A60" wp14:editId="202FAD7D">
                <wp:simplePos x="0" y="0"/>
                <wp:positionH relativeFrom="margin">
                  <wp:posOffset>4924425</wp:posOffset>
                </wp:positionH>
                <wp:positionV relativeFrom="paragraph">
                  <wp:posOffset>180975</wp:posOffset>
                </wp:positionV>
                <wp:extent cx="952500" cy="504825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3658" w:rsidRPr="00096A19" w:rsidRDefault="00753658" w:rsidP="00753658">
                            <w:pPr>
                              <w:rPr>
                                <w:rFonts w:eastAsiaTheme="minorEastAsia" w:hint="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000000" w:themeColor="text1"/>
                                <w:sz w:val="32"/>
                                <w:lang w:eastAsia="zh-TW"/>
                              </w:rP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0A60" id="文字方塊 41" o:spid="_x0000_s1078" type="#_x0000_t202" style="position:absolute;margin-left:387.75pt;margin-top:14.25pt;width:75pt;height:39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" filled="f" stroked="f" strokeweight=".5pt">
                <v:textbox>
                  <w:txbxContent>
                    <w:p w:rsidR="00753658" w:rsidRPr="00096A19" w:rsidRDefault="00753658" w:rsidP="00753658">
                      <w:pPr>
                        <w:rPr>
                          <w:rFonts w:eastAsiaTheme="minorEastAsia" w:hint="eastAsia"/>
                          <w:b/>
                          <w:color w:val="000000" w:themeColor="text1"/>
                          <w:sz w:val="32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b/>
                          <w:color w:val="000000" w:themeColor="text1"/>
                          <w:sz w:val="32"/>
                          <w:lang w:eastAsia="zh-TW"/>
                        </w:rPr>
                        <w:t>Staging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65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A19A44" wp14:editId="2BA7EDC8">
                <wp:simplePos x="0" y="0"/>
                <wp:positionH relativeFrom="column">
                  <wp:posOffset>685165</wp:posOffset>
                </wp:positionH>
                <wp:positionV relativeFrom="paragraph">
                  <wp:posOffset>171450</wp:posOffset>
                </wp:positionV>
                <wp:extent cx="1381125" cy="276225"/>
                <wp:effectExtent l="0" t="19050" r="47625" b="47625"/>
                <wp:wrapNone/>
                <wp:docPr id="39" name="箭號: 向右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E7B67" id="箭號: 向右 39" o:spid="_x0000_s1026" type="#_x0000_t13" style="position:absolute;margin-left:53.95pt;margin-top:13.5pt;width:108.75pt;height:2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" adj="19440" fillcolor="#5b9bd5 [3204]" strokecolor="#1f4d78 [1604]" strokeweight="1pt"/>
            </w:pict>
          </mc:Fallback>
        </mc:AlternateContent>
      </w:r>
      <w:r w:rsidR="0075365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59EBA5" wp14:editId="68B1F88C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981075" cy="32385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3658" w:rsidRPr="00096A19" w:rsidRDefault="00753658" w:rsidP="00753658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 w:rsidRPr="00096A19"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Inbound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EBA5" id="文字方塊 40" o:spid="_x0000_s1079" type="#_x0000_t202" style="position:absolute;margin-left:81pt;margin-top:12.75pt;width:77.2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" filled="f" stroked="f" strokeweight=".5pt">
                <v:textbox>
                  <w:txbxContent>
                    <w:p w:rsidR="00753658" w:rsidRPr="00096A19" w:rsidRDefault="00753658" w:rsidP="00753658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 w:rsidRPr="00096A19"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Inbound</w:t>
                      </w:r>
                    </w:p>
                  </w:txbxContent>
                </v:textbox>
              </v:shape>
            </w:pict>
          </mc:Fallback>
        </mc:AlternateContent>
      </w:r>
      <w:r w:rsidR="0075365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1F591E" wp14:editId="2DAAC365">
                <wp:simplePos x="0" y="0"/>
                <wp:positionH relativeFrom="column">
                  <wp:posOffset>1905000</wp:posOffset>
                </wp:positionH>
                <wp:positionV relativeFrom="paragraph">
                  <wp:posOffset>47625</wp:posOffset>
                </wp:positionV>
                <wp:extent cx="1600200" cy="809625"/>
                <wp:effectExtent l="0" t="0" r="19050" b="28575"/>
                <wp:wrapNone/>
                <wp:docPr id="42" name="矩形: 剪去單一角落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9625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658" w:rsidRPr="00174610" w:rsidRDefault="00753658" w:rsidP="00753658">
                            <w:pPr>
                              <w:ind w:firstLineChars="100" w:firstLine="1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Staging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Checksum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591E" id="矩形: 剪去單一角落 42" o:spid="_x0000_s1080" style="position:absolute;margin-left:150pt;margin-top:3.75pt;width:126pt;height:6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809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" adj="-11796480,,5400" path="m,l1465260,r134940,134940l1600200,809625,,809625,,xe" fillcolor="#c5e0b3 [1305]" strokecolor="#1f4d78 [1604]" strokeweight="1pt">
                <v:stroke joinstyle="miter"/>
                <v:formulas/>
                <v:path arrowok="t" o:connecttype="custom" o:connectlocs="0,0;1465260,0;1600200,134940;1600200,809625;0,809625;0,0" o:connectangles="0,0,0,0,0,0" textboxrect="0,0,1600200,809625"/>
                <v:textbox>
                  <w:txbxContent>
                    <w:p w:rsidR="00753658" w:rsidRPr="00174610" w:rsidRDefault="00753658" w:rsidP="00753658">
                      <w:pPr>
                        <w:ind w:firstLineChars="100" w:firstLine="1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Staging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Checksum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753658" w:rsidRDefault="00753658" w:rsidP="00753658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6B7F6" wp14:editId="019C09AD">
                <wp:simplePos x="0" y="0"/>
                <wp:positionH relativeFrom="column">
                  <wp:posOffset>3476625</wp:posOffset>
                </wp:positionH>
                <wp:positionV relativeFrom="paragraph">
                  <wp:posOffset>95250</wp:posOffset>
                </wp:positionV>
                <wp:extent cx="1419225" cy="323850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3658" w:rsidRPr="00096A19" w:rsidRDefault="00753658" w:rsidP="00753658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 xml:space="preserve">Retrieve the checksum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B7F6" id="文字方塊 43" o:spid="_x0000_s1081" type="#_x0000_t202" style="position:absolute;margin-left:273.75pt;margin-top:7.5pt;width:111.7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" filled="f" stroked="f" strokeweight=".5pt">
                <v:textbox>
                  <w:txbxContent>
                    <w:p w:rsidR="00753658" w:rsidRPr="00096A19" w:rsidRDefault="00753658" w:rsidP="00753658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 xml:space="preserve">Retrieve the checksum info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BD2E4" wp14:editId="5E4652A3">
                <wp:simplePos x="0" y="0"/>
                <wp:positionH relativeFrom="column">
                  <wp:posOffset>3295650</wp:posOffset>
                </wp:positionH>
                <wp:positionV relativeFrom="paragraph">
                  <wp:posOffset>104775</wp:posOffset>
                </wp:positionV>
                <wp:extent cx="1676400" cy="295275"/>
                <wp:effectExtent l="19050" t="19050" r="19050" b="47625"/>
                <wp:wrapNone/>
                <wp:docPr id="44" name="箭號: 左-右雙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52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CAE4B" id="箭號: 左-右雙向 44" o:spid="_x0000_s1026" type="#_x0000_t69" style="position:absolute;margin-left:259.5pt;margin-top:8.25pt;width:132pt;height:23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" adj="1902" fillcolor="#5b9bd5 [3204]" strokecolor="#1f4d78 [1604]" strokeweight="1pt"/>
            </w:pict>
          </mc:Fallback>
        </mc:AlternateContent>
      </w:r>
    </w:p>
    <w:p w:rsidR="00753658" w:rsidRDefault="00F205E6" w:rsidP="00753658">
      <w:r w:rsidRPr="00F205E6"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06523E" wp14:editId="688DCB72">
                <wp:simplePos x="0" y="0"/>
                <wp:positionH relativeFrom="column">
                  <wp:posOffset>809625</wp:posOffset>
                </wp:positionH>
                <wp:positionV relativeFrom="paragraph">
                  <wp:posOffset>132080</wp:posOffset>
                </wp:positionV>
                <wp:extent cx="361950" cy="371475"/>
                <wp:effectExtent l="0" t="0" r="0" b="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71475"/>
                          <a:chOff x="-19050" y="-28575"/>
                          <a:chExt cx="361950" cy="371475"/>
                        </a:xfrm>
                      </wpg:grpSpPr>
                      <wps:wsp>
                        <wps:cNvPr id="94" name="橢圓 94"/>
                        <wps:cNvSpPr/>
                        <wps:spPr>
                          <a:xfrm>
                            <a:off x="0" y="0"/>
                            <a:ext cx="228600" cy="247650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字方塊 95"/>
                        <wps:cNvSpPr txBox="1"/>
                        <wps:spPr>
                          <a:xfrm>
                            <a:off x="-19050" y="-28575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205E6" w:rsidRPr="00D360FF" w:rsidRDefault="00F205E6" w:rsidP="00F205E6">
                              <w:pPr>
                                <w:rPr>
                                  <w:rFonts w:eastAsiaTheme="minorEastAsia" w:hint="eastAsia"/>
                                  <w:b/>
                                  <w:color w:val="FFFFFF" w:themeColor="background1"/>
                                  <w:lang w:eastAsia="zh-TW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FFFFFF" w:themeColor="background1"/>
                                  <w:lang w:eastAsia="zh-TW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6523E" id="群組 93" o:spid="_x0000_s1082" style="position:absolute;margin-left:63.75pt;margin-top:10.4pt;width:28.5pt;height:29.25pt;z-index:251737088;mso-width-relative:margin;mso-height-relative:margin" coordorigin="-19050,-28575" coordsize="3619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">
                <v:oval id="橢圓 94" o:spid="_x0000_s1083" style="position:absolute;width:22860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" fillcolor="#f30" strokecolor="#1f4d78 [1604]" strokeweight="1pt">
                  <v:stroke joinstyle="miter"/>
                </v:oval>
                <v:shape id="文字方塊 95" o:spid="_x0000_s1084" type="#_x0000_t202" style="position:absolute;left:-19050;top:-28575;width:361950;height:37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F205E6" w:rsidRPr="00D360FF" w:rsidRDefault="00F205E6" w:rsidP="00F205E6">
                        <w:pPr>
                          <w:rPr>
                            <w:rFonts w:eastAsiaTheme="minorEastAsia" w:hint="eastAsia"/>
                            <w:b/>
                            <w:color w:val="FFFFFF" w:themeColor="background1"/>
                            <w:lang w:eastAsia="zh-TW"/>
                          </w:rPr>
                        </w:pPr>
                        <w:r>
                          <w:rPr>
                            <w:rFonts w:eastAsiaTheme="minorEastAsia"/>
                            <w:b/>
                            <w:color w:val="FFFFFF" w:themeColor="background1"/>
                            <w:lang w:eastAsia="zh-TW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365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DD2C67" wp14:editId="21FD488E">
                <wp:simplePos x="0" y="0"/>
                <wp:positionH relativeFrom="column">
                  <wp:posOffset>657225</wp:posOffset>
                </wp:positionH>
                <wp:positionV relativeFrom="paragraph">
                  <wp:posOffset>28575</wp:posOffset>
                </wp:positionV>
                <wp:extent cx="1381125" cy="276225"/>
                <wp:effectExtent l="19050" t="19050" r="28575" b="47625"/>
                <wp:wrapNone/>
                <wp:docPr id="45" name="箭號: 向右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11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A76C2" id="箭號: 向右 45" o:spid="_x0000_s1026" type="#_x0000_t13" style="position:absolute;margin-left:51.75pt;margin-top:2.25pt;width:108.75pt;height:21.75pt;rotation:18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" adj="19440" fillcolor="#5b9bd5 [3204]" strokecolor="#1f4d78 [1604]" strokeweight="1pt"/>
            </w:pict>
          </mc:Fallback>
        </mc:AlternateContent>
      </w:r>
      <w:r w:rsidR="0075365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D540F6" wp14:editId="6C29DAE2">
                <wp:simplePos x="0" y="0"/>
                <wp:positionH relativeFrom="column">
                  <wp:posOffset>1038225</wp:posOffset>
                </wp:positionH>
                <wp:positionV relativeFrom="paragraph">
                  <wp:posOffset>9525</wp:posOffset>
                </wp:positionV>
                <wp:extent cx="981075" cy="323850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3658" w:rsidRPr="00096A19" w:rsidRDefault="00753658" w:rsidP="00753658">
                            <w:pPr>
                              <w:rPr>
                                <w:rFonts w:eastAsiaTheme="minorEastAsia" w:hint="eastAsia"/>
                                <w:sz w:val="16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Out</w:t>
                            </w:r>
                            <w:r w:rsidRPr="00096A19">
                              <w:rPr>
                                <w:rFonts w:eastAsiaTheme="minorEastAsia"/>
                                <w:sz w:val="16"/>
                                <w:szCs w:val="16"/>
                                <w:lang w:eastAsia="zh-TW"/>
                              </w:rPr>
                              <w:t>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40F6" id="文字方塊 46" o:spid="_x0000_s1085" type="#_x0000_t202" style="position:absolute;margin-left:81.75pt;margin-top:.75pt;width:77.2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" filled="f" stroked="f" strokeweight=".5pt">
                <v:textbox>
                  <w:txbxContent>
                    <w:p w:rsidR="00753658" w:rsidRPr="00096A19" w:rsidRDefault="00753658" w:rsidP="00753658">
                      <w:pPr>
                        <w:rPr>
                          <w:rFonts w:eastAsiaTheme="minorEastAsia" w:hint="eastAsia"/>
                          <w:sz w:val="16"/>
                          <w:szCs w:val="16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Out</w:t>
                      </w:r>
                      <w:r w:rsidRPr="00096A19">
                        <w:rPr>
                          <w:rFonts w:eastAsiaTheme="minorEastAsia"/>
                          <w:sz w:val="16"/>
                          <w:szCs w:val="16"/>
                          <w:lang w:eastAsia="zh-TW"/>
                        </w:rPr>
                        <w:t>bound</w:t>
                      </w:r>
                    </w:p>
                  </w:txbxContent>
                </v:textbox>
              </v:shape>
            </w:pict>
          </mc:Fallback>
        </mc:AlternateContent>
      </w:r>
    </w:p>
    <w:p w:rsidR="00753658" w:rsidRDefault="00753658" w:rsidP="00753658">
      <w:pPr>
        <w:rPr>
          <w:b/>
          <w:u w:val="single"/>
        </w:rPr>
      </w:pPr>
    </w:p>
    <w:p w:rsidR="00753658" w:rsidRDefault="00753658" w:rsidP="00753658">
      <w:pPr>
        <w:rPr>
          <w:b/>
          <w:u w:val="single"/>
        </w:rPr>
      </w:pPr>
    </w:p>
    <w:p w:rsidR="00753658" w:rsidRDefault="00753658" w:rsidP="00753658">
      <w:pPr>
        <w:rPr>
          <w:b/>
          <w:u w:val="single"/>
        </w:rPr>
      </w:pPr>
    </w:p>
    <w:p w:rsidR="006A7031" w:rsidRDefault="006A7031" w:rsidP="00753658">
      <w:pPr>
        <w:rPr>
          <w:b/>
          <w:u w:val="single"/>
        </w:rPr>
      </w:pPr>
    </w:p>
    <w:p w:rsidR="00753658" w:rsidRDefault="00753658" w:rsidP="00753658">
      <w:pPr>
        <w:rPr>
          <w:b/>
          <w:u w:val="single"/>
        </w:rPr>
      </w:pPr>
    </w:p>
    <w:p w:rsidR="006A7031" w:rsidRPr="00D360FF" w:rsidRDefault="006A7031" w:rsidP="006A7031">
      <w:pPr>
        <w:rPr>
          <w:rFonts w:eastAsiaTheme="minorEastAsia" w:hint="eastAsia"/>
          <w:b/>
          <w:u w:val="single"/>
          <w:lang w:eastAsia="zh-TW"/>
        </w:rPr>
      </w:pPr>
      <w:r w:rsidRPr="00D360FF">
        <w:rPr>
          <w:rFonts w:eastAsiaTheme="minorEastAsia"/>
          <w:b/>
          <w:u w:val="single"/>
          <w:lang w:eastAsia="zh-TW"/>
        </w:rPr>
        <w:t xml:space="preserve">Data Process </w:t>
      </w:r>
      <w:r w:rsidRPr="00D360FF">
        <w:rPr>
          <w:rFonts w:eastAsiaTheme="minorEastAsia" w:hint="eastAsia"/>
          <w:b/>
          <w:u w:val="single"/>
          <w:lang w:eastAsia="zh-TW"/>
        </w:rPr>
        <w:t>Flow</w:t>
      </w:r>
    </w:p>
    <w:p w:rsidR="006A7031" w:rsidRDefault="006A7031" w:rsidP="006A7031"/>
    <w:p w:rsidR="006A7031" w:rsidRDefault="006A7031" w:rsidP="006A7031">
      <w:pPr>
        <w:pStyle w:val="af3"/>
        <w:numPr>
          <w:ilvl w:val="0"/>
          <w:numId w:val="18"/>
        </w:num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Send the request </w:t>
      </w:r>
      <w:r w:rsidR="00841233">
        <w:rPr>
          <w:rFonts w:eastAsiaTheme="minorEastAsia"/>
          <w:lang w:eastAsia="zh-TW"/>
        </w:rPr>
        <w:t>the O</w:t>
      </w:r>
      <w:r>
        <w:rPr>
          <w:rFonts w:eastAsiaTheme="minorEastAsia"/>
          <w:lang w:eastAsia="zh-TW"/>
        </w:rPr>
        <w:t>S</w:t>
      </w:r>
      <w:r w:rsidR="00841233">
        <w:rPr>
          <w:rFonts w:eastAsiaTheme="minorEastAsia" w:hint="eastAsia"/>
          <w:lang w:eastAsia="zh-TW"/>
        </w:rPr>
        <w:t>B</w:t>
      </w:r>
      <w:bookmarkStart w:id="412" w:name="_GoBack"/>
      <w:bookmarkEnd w:id="412"/>
      <w:r>
        <w:rPr>
          <w:rFonts w:eastAsiaTheme="minorEastAsia"/>
          <w:lang w:eastAsia="zh-TW"/>
        </w:rPr>
        <w:t xml:space="preserve"> R</w:t>
      </w:r>
      <w:r>
        <w:rPr>
          <w:rFonts w:eastAsiaTheme="minorEastAsia" w:hint="eastAsia"/>
          <w:lang w:eastAsia="zh-TW"/>
        </w:rPr>
        <w:t xml:space="preserve">estful </w:t>
      </w:r>
      <w:r>
        <w:rPr>
          <w:rFonts w:eastAsiaTheme="minorEastAsia"/>
          <w:lang w:eastAsia="zh-TW"/>
        </w:rPr>
        <w:t xml:space="preserve">EDW Checksum Web </w:t>
      </w:r>
      <w:r>
        <w:rPr>
          <w:rFonts w:eastAsiaTheme="minorEastAsia" w:hint="eastAsia"/>
          <w:lang w:eastAsia="zh-TW"/>
        </w:rPr>
        <w:t>Service</w:t>
      </w:r>
      <w:r>
        <w:rPr>
          <w:rFonts w:eastAsiaTheme="minorEastAsia"/>
          <w:lang w:eastAsia="zh-TW"/>
        </w:rPr>
        <w:t xml:space="preserve"> through HTTP</w:t>
      </w:r>
    </w:p>
    <w:p w:rsidR="006A7031" w:rsidRDefault="006A7031" w:rsidP="006A7031">
      <w:pPr>
        <w:pStyle w:val="af3"/>
        <w:numPr>
          <w:ilvl w:val="0"/>
          <w:numId w:val="18"/>
        </w:num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The service will get the information from the </w:t>
      </w:r>
      <w:r w:rsidR="00CE3CEE">
        <w:rPr>
          <w:rFonts w:eastAsiaTheme="minorEastAsia"/>
          <w:lang w:eastAsia="zh-TW"/>
        </w:rPr>
        <w:t>Staging DB</w:t>
      </w:r>
    </w:p>
    <w:p w:rsidR="006A7031" w:rsidRPr="006A7031" w:rsidRDefault="006A7031" w:rsidP="006A7031">
      <w:pPr>
        <w:pStyle w:val="af3"/>
        <w:numPr>
          <w:ilvl w:val="0"/>
          <w:numId w:val="18"/>
        </w:num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T</w:t>
      </w:r>
      <w:r w:rsidRPr="006A7031">
        <w:rPr>
          <w:rFonts w:eastAsiaTheme="minorEastAsia"/>
          <w:lang w:eastAsia="zh-TW"/>
        </w:rPr>
        <w:t>he Service will return the result and status to indicate whether the request is success.</w:t>
      </w:r>
    </w:p>
    <w:p w:rsidR="006A7031" w:rsidRDefault="006A7031">
      <w:r>
        <w:br w:type="page"/>
      </w:r>
    </w:p>
    <w:p w:rsidR="00753658" w:rsidRPr="006A7031" w:rsidRDefault="00753658" w:rsidP="00753658"/>
    <w:p w:rsidR="00753658" w:rsidRDefault="00753658" w:rsidP="00753658">
      <w:pPr>
        <w:ind w:firstLine="480"/>
        <w:rPr>
          <w:rFonts w:eastAsiaTheme="minorEastAsia" w:hint="eastAsia"/>
          <w:lang w:eastAsia="zh-TW"/>
        </w:rPr>
      </w:pPr>
      <w:r>
        <w:t>In</w:t>
      </w:r>
      <w:r>
        <w:rPr>
          <w:rFonts w:eastAsiaTheme="minorEastAsia" w:hint="eastAsia"/>
          <w:lang w:eastAsia="zh-TW"/>
        </w:rPr>
        <w:t>bound Interface Format</w:t>
      </w:r>
    </w:p>
    <w:tbl>
      <w:tblPr>
        <w:tblW w:w="14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1843"/>
        <w:gridCol w:w="1134"/>
        <w:gridCol w:w="1431"/>
        <w:gridCol w:w="3132"/>
        <w:gridCol w:w="2160"/>
        <w:gridCol w:w="2970"/>
        <w:tblGridChange w:id="413">
          <w:tblGrid>
            <w:gridCol w:w="454"/>
            <w:gridCol w:w="1701"/>
            <w:gridCol w:w="1843"/>
            <w:gridCol w:w="1134"/>
            <w:gridCol w:w="1431"/>
            <w:gridCol w:w="3132"/>
            <w:gridCol w:w="2160"/>
            <w:gridCol w:w="2970"/>
          </w:tblGrid>
        </w:tblGridChange>
      </w:tblGrid>
      <w:tr w:rsidR="00753658" w:rsidRPr="00ED4DE7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753658" w:rsidRPr="00AD6A9F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53658" w:rsidRPr="00AD6A9F" w:rsidRDefault="00753658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Maxim’s branch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&gt;MXM</w:t>
            </w:r>
          </w:p>
          <w:p w:rsidR="00753658" w:rsidRPr="00AD6A9F" w:rsidRDefault="00753658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”:”MXM”}</w:t>
            </w:r>
          </w:p>
        </w:tc>
      </w:tr>
      <w:tr w:rsidR="00753658" w:rsidRPr="00AD6A9F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53658" w:rsidRPr="00AD6A9F" w:rsidRDefault="00753658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 w:rsidRPr="00AD6A9F">
              <w:rPr>
                <w:rFonts w:ascii="Palatino Linotype" w:hAnsi="Palatino Linotype" w:cs="Arial"/>
                <w:color w:val="000000"/>
                <w:sz w:val="16"/>
                <w:szCs w:val="16"/>
              </w:rPr>
              <w:t>Transaction Business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&gt;2016-01-01</w:t>
            </w:r>
          </w:p>
          <w:p w:rsidR="00753658" w:rsidRPr="00AD6A9F" w:rsidRDefault="00753658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businessDate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{“businessDate”:”2016-01-01”}</w:t>
            </w:r>
          </w:p>
        </w:tc>
      </w:tr>
    </w:tbl>
    <w:p w:rsidR="00753658" w:rsidRDefault="00753658" w:rsidP="00753658">
      <w:pPr>
        <w:rPr>
          <w:b/>
          <w:u w:val="single"/>
        </w:rPr>
      </w:pPr>
    </w:p>
    <w:p w:rsidR="00753658" w:rsidRDefault="00753658" w:rsidP="00753658"/>
    <w:p w:rsidR="00753658" w:rsidRDefault="00753658" w:rsidP="00753658">
      <w:pPr>
        <w:rPr>
          <w:rFonts w:eastAsiaTheme="minorEastAsia" w:hint="eastAsia"/>
          <w:lang w:eastAsia="zh-TW"/>
        </w:rPr>
      </w:pPr>
      <w:r>
        <w:tab/>
      </w:r>
      <w:r>
        <w:rPr>
          <w:rFonts w:eastAsiaTheme="minorEastAsia" w:hint="eastAsia"/>
          <w:lang w:eastAsia="zh-TW"/>
        </w:rPr>
        <w:t>Outbound Interface Format</w:t>
      </w:r>
    </w:p>
    <w:tbl>
      <w:tblPr>
        <w:tblW w:w="14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701"/>
        <w:gridCol w:w="1843"/>
        <w:gridCol w:w="1134"/>
        <w:gridCol w:w="1431"/>
        <w:gridCol w:w="3132"/>
        <w:gridCol w:w="2160"/>
        <w:gridCol w:w="2970"/>
        <w:tblGridChange w:id="414">
          <w:tblGrid>
            <w:gridCol w:w="454"/>
            <w:gridCol w:w="1701"/>
            <w:gridCol w:w="1843"/>
            <w:gridCol w:w="1134"/>
            <w:gridCol w:w="1431"/>
            <w:gridCol w:w="3132"/>
            <w:gridCol w:w="2160"/>
            <w:gridCol w:w="2970"/>
          </w:tblGrid>
        </w:tblGridChange>
      </w:tblGrid>
      <w:tr w:rsidR="00753658" w:rsidRPr="00ED4DE7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  <w:lang w:eastAsia="zh-CN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Is Required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Format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Remarks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</w:pPr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XML Example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hideMark/>
          </w:tcPr>
          <w:p w:rsidR="00753658" w:rsidRPr="00ED4DE7" w:rsidRDefault="00753658" w:rsidP="00AB054F">
            <w:pPr>
              <w:rPr>
                <w:rFonts w:ascii="Palatino Linotype" w:eastAsia="SimSun" w:hAnsi="Palatino Linotype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>Json</w:t>
            </w:r>
            <w:proofErr w:type="spellEnd"/>
            <w:r w:rsidRPr="00ED4DE7">
              <w:rPr>
                <w:rFonts w:ascii="Palatino Linotype" w:hAnsi="Palatino Linotype"/>
                <w:b/>
                <w:bCs/>
                <w:color w:val="FFFFFF"/>
                <w:sz w:val="16"/>
                <w:szCs w:val="16"/>
              </w:rPr>
              <w:t xml:space="preserve"> Example</w:t>
            </w:r>
          </w:p>
        </w:tc>
      </w:tr>
      <w:tr w:rsidR="00753658" w:rsidRPr="00AD6A9F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noOfRecord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proofErr w:type="spellStart"/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noOfRecord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19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0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FF0000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noOfRecord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10</w:t>
            </w:r>
          </w:p>
          <w:p w:rsidR="00753658" w:rsidRPr="00AD6A9F" w:rsidRDefault="00753658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noOfRecord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noOfRecord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1-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753658" w:rsidRPr="00AD6A9F" w:rsidTr="00AB054F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checksum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spacing w:before="60" w:after="60"/>
              <w:ind w:left="-11"/>
              <w:rPr>
                <w:rFonts w:ascii="Palatino Linotype" w:hAnsi="Palatino Linotype" w:cs="Arial"/>
                <w:sz w:val="16"/>
                <w:szCs w:val="16"/>
                <w:lang w:eastAsia="zh-TW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checksum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Numeric (</w:t>
            </w:r>
            <w:r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1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9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,</w:t>
            </w:r>
            <w:r w:rsidRPr="00AD6A9F">
              <w:rPr>
                <w:rFonts w:ascii="Palatino Linotype" w:eastAsiaTheme="minorEastAsia" w:hAnsi="Palatino Linotype"/>
                <w:color w:val="000000"/>
                <w:sz w:val="16"/>
                <w:szCs w:val="16"/>
                <w:lang w:eastAsia="zh-TW"/>
              </w:rPr>
              <w:t>4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)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checksum &gt;1234</w:t>
            </w:r>
          </w:p>
          <w:p w:rsidR="00753658" w:rsidRPr="00AD6A9F" w:rsidRDefault="00753658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checksum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658" w:rsidRPr="00AD6A9F" w:rsidRDefault="00753658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checksum”:”1234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6A7031" w:rsidRPr="00AD6A9F" w:rsidTr="006A7031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6A7031" w:rsidRDefault="006A7031" w:rsidP="00AB054F">
            <w:pPr>
              <w:spacing w:before="60" w:after="60"/>
              <w:ind w:left="-11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Update 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6A7031" w:rsidRDefault="006A7031" w:rsidP="00AB054F">
            <w:pPr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&gt;MXM</w:t>
            </w:r>
          </w:p>
          <w:p w:rsidR="006A7031" w:rsidRPr="006A7031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proofErr w:type="spellStart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branchId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proofErr w:type="spellStart"/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status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”:”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A</w:t>
            </w:r>
            <w:proofErr w:type="spellEnd"/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  <w:tr w:rsidR="006A7031" w:rsidRPr="00AD6A9F" w:rsidTr="006A7031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6A7031" w:rsidRDefault="006A7031" w:rsidP="00AB054F">
            <w:pPr>
              <w:spacing w:before="60" w:after="60"/>
              <w:ind w:left="-11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&gt;</w:t>
            </w:r>
          </w:p>
          <w:p w:rsidR="006A7031" w:rsidRPr="006A7031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&lt;/ 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 xml:space="preserve"> 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31" w:rsidRPr="00AD6A9F" w:rsidRDefault="006A7031" w:rsidP="00AB054F">
            <w:pPr>
              <w:rPr>
                <w:rFonts w:ascii="Palatino Linotype" w:hAnsi="Palatino Linotype"/>
                <w:color w:val="000000"/>
                <w:sz w:val="16"/>
                <w:szCs w:val="16"/>
              </w:rPr>
            </w:pP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{“</w:t>
            </w:r>
            <w:r>
              <w:rPr>
                <w:rFonts w:ascii="Palatino Linotype" w:hAnsi="Palatino Linotype"/>
                <w:color w:val="000000"/>
                <w:sz w:val="16"/>
                <w:szCs w:val="16"/>
              </w:rPr>
              <w:t>remark”:”</w:t>
            </w:r>
            <w:r w:rsidRPr="00AD6A9F">
              <w:rPr>
                <w:rFonts w:ascii="Palatino Linotype" w:hAnsi="Palatino Linotype"/>
                <w:color w:val="000000"/>
                <w:sz w:val="16"/>
                <w:szCs w:val="16"/>
              </w:rPr>
              <w:t>”}</w:t>
            </w:r>
          </w:p>
        </w:tc>
      </w:tr>
    </w:tbl>
    <w:p w:rsidR="006309BD" w:rsidRDefault="006309BD">
      <w:pPr>
        <w:rPr>
          <w:b/>
          <w:u w:val="single"/>
        </w:rPr>
      </w:pPr>
    </w:p>
    <w:p w:rsidR="006309BD" w:rsidRDefault="006309BD" w:rsidP="00174610">
      <w:pPr>
        <w:rPr>
          <w:b/>
          <w:u w:val="single"/>
        </w:rPr>
      </w:pPr>
    </w:p>
    <w:p w:rsidR="006309BD" w:rsidRDefault="006309BD" w:rsidP="00174610">
      <w:pPr>
        <w:rPr>
          <w:b/>
          <w:u w:val="single"/>
        </w:rPr>
      </w:pPr>
    </w:p>
    <w:p w:rsidR="006309BD" w:rsidRDefault="006309BD" w:rsidP="00174610">
      <w:pPr>
        <w:rPr>
          <w:b/>
          <w:u w:val="single"/>
        </w:rPr>
      </w:pPr>
    </w:p>
    <w:p w:rsidR="006309BD" w:rsidRDefault="006309BD" w:rsidP="00174610">
      <w:pPr>
        <w:rPr>
          <w:b/>
          <w:u w:val="single"/>
        </w:rPr>
      </w:pPr>
    </w:p>
    <w:p w:rsidR="006309BD" w:rsidRDefault="006309BD" w:rsidP="00174610">
      <w:pPr>
        <w:rPr>
          <w:b/>
          <w:u w:val="single"/>
        </w:rPr>
      </w:pPr>
    </w:p>
    <w:p w:rsidR="006309BD" w:rsidRPr="003F31F7" w:rsidRDefault="006309BD" w:rsidP="00174610">
      <w:pPr>
        <w:rPr>
          <w:b/>
          <w:u w:val="single"/>
        </w:rPr>
      </w:pPr>
    </w:p>
    <w:sectPr w:rsidR="006309BD" w:rsidRPr="003F31F7" w:rsidSect="0073193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D37" w:rsidRDefault="00704D37" w:rsidP="00C44151">
      <w:r>
        <w:separator/>
      </w:r>
    </w:p>
  </w:endnote>
  <w:endnote w:type="continuationSeparator" w:id="0">
    <w:p w:rsidR="00704D37" w:rsidRDefault="00704D37" w:rsidP="00C4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46" w:rsidRDefault="001021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46" w:rsidRDefault="0010214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46" w:rsidRDefault="001021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D37" w:rsidRDefault="00704D37" w:rsidP="00C44151">
      <w:r>
        <w:separator/>
      </w:r>
    </w:p>
  </w:footnote>
  <w:footnote w:type="continuationSeparator" w:id="0">
    <w:p w:rsidR="00704D37" w:rsidRDefault="00704D37" w:rsidP="00C44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46" w:rsidRDefault="00102146" w:rsidP="0073193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46" w:rsidRDefault="00102146" w:rsidP="0073193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46" w:rsidRDefault="0010214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2EFB"/>
    <w:multiLevelType w:val="hybridMultilevel"/>
    <w:tmpl w:val="C136E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967733"/>
    <w:multiLevelType w:val="hybridMultilevel"/>
    <w:tmpl w:val="8D5ED3BC"/>
    <w:lvl w:ilvl="0" w:tplc="0C8E0808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2" w15:restartNumberingAfterBreak="0">
    <w:nsid w:val="16351217"/>
    <w:multiLevelType w:val="hybridMultilevel"/>
    <w:tmpl w:val="617C4E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2908E5"/>
    <w:multiLevelType w:val="hybridMultilevel"/>
    <w:tmpl w:val="A5C28904"/>
    <w:lvl w:ilvl="0" w:tplc="712ADDD2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37004E3"/>
    <w:multiLevelType w:val="hybridMultilevel"/>
    <w:tmpl w:val="315AD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2F1383"/>
    <w:multiLevelType w:val="hybridMultilevel"/>
    <w:tmpl w:val="C136E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91D1660"/>
    <w:multiLevelType w:val="hybridMultilevel"/>
    <w:tmpl w:val="C136E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9E62D3"/>
    <w:multiLevelType w:val="hybridMultilevel"/>
    <w:tmpl w:val="E2B6FA08"/>
    <w:lvl w:ilvl="0" w:tplc="1178A35C">
      <w:start w:val="1"/>
      <w:numFmt w:val="bullet"/>
      <w:pStyle w:val="Body-Bullet"/>
      <w:lvlText w:val=""/>
      <w:lvlJc w:val="left"/>
      <w:pPr>
        <w:tabs>
          <w:tab w:val="num" w:pos="2494"/>
        </w:tabs>
        <w:ind w:left="2494" w:hanging="368"/>
      </w:pPr>
      <w:rPr>
        <w:rFonts w:ascii="Wingdings" w:hAnsi="Wingdings" w:hint="default"/>
      </w:rPr>
    </w:lvl>
    <w:lvl w:ilvl="1" w:tplc="B5E83314">
      <w:start w:val="1"/>
      <w:numFmt w:val="bullet"/>
      <w:lvlText w:val=""/>
      <w:lvlJc w:val="left"/>
      <w:pPr>
        <w:tabs>
          <w:tab w:val="num" w:pos="1448"/>
        </w:tabs>
        <w:ind w:left="1448" w:hanging="369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5B63278B"/>
    <w:multiLevelType w:val="hybridMultilevel"/>
    <w:tmpl w:val="D7EAC15E"/>
    <w:lvl w:ilvl="0" w:tplc="C9E29FB0">
      <w:start w:val="1"/>
      <w:numFmt w:val="decimal"/>
      <w:pStyle w:val="NumberedList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1177830"/>
    <w:multiLevelType w:val="hybridMultilevel"/>
    <w:tmpl w:val="617C4E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2AA5DC2"/>
    <w:multiLevelType w:val="hybridMultilevel"/>
    <w:tmpl w:val="617C4E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B4914DE"/>
    <w:multiLevelType w:val="hybridMultilevel"/>
    <w:tmpl w:val="C136E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E935952"/>
    <w:multiLevelType w:val="hybridMultilevel"/>
    <w:tmpl w:val="A4D89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CA4DDB"/>
    <w:multiLevelType w:val="hybridMultilevel"/>
    <w:tmpl w:val="C136EA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A1257CA"/>
    <w:multiLevelType w:val="multilevel"/>
    <w:tmpl w:val="0EEA9E0A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3"/>
      <w:lvlText w:val="%1.%2.%3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16" w15:restartNumberingAfterBreak="0">
    <w:nsid w:val="7B720EEE"/>
    <w:multiLevelType w:val="multilevel"/>
    <w:tmpl w:val="7B720EEE"/>
    <w:lvl w:ilvl="0">
      <w:start w:val="1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E83B2F"/>
    <w:multiLevelType w:val="hybridMultilevel"/>
    <w:tmpl w:val="5538A7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5"/>
  </w:num>
  <w:num w:numId="5">
    <w:abstractNumId w:val="7"/>
  </w:num>
  <w:num w:numId="6">
    <w:abstractNumId w:val="1"/>
  </w:num>
  <w:num w:numId="7">
    <w:abstractNumId w:val="17"/>
  </w:num>
  <w:num w:numId="8">
    <w:abstractNumId w:val="4"/>
  </w:num>
  <w:num w:numId="9">
    <w:abstractNumId w:val="13"/>
  </w:num>
  <w:num w:numId="10">
    <w:abstractNumId w:val="2"/>
  </w:num>
  <w:num w:numId="11">
    <w:abstractNumId w:val="10"/>
  </w:num>
  <w:num w:numId="12">
    <w:abstractNumId w:val="9"/>
  </w:num>
  <w:num w:numId="13">
    <w:abstractNumId w:val="6"/>
  </w:num>
  <w:num w:numId="1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0"/>
  </w:num>
  <w:num w:numId="17">
    <w:abstractNumId w:val="12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n Chen">
    <w15:presenceInfo w15:providerId="Windows Live" w15:userId="39114e7f79bc0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51"/>
    <w:rsid w:val="00053096"/>
    <w:rsid w:val="000771FC"/>
    <w:rsid w:val="00096A19"/>
    <w:rsid w:val="00102146"/>
    <w:rsid w:val="00174610"/>
    <w:rsid w:val="001975EF"/>
    <w:rsid w:val="002310F0"/>
    <w:rsid w:val="00271AF2"/>
    <w:rsid w:val="002A1A55"/>
    <w:rsid w:val="002B2DDC"/>
    <w:rsid w:val="0036646E"/>
    <w:rsid w:val="00383E49"/>
    <w:rsid w:val="003A7699"/>
    <w:rsid w:val="003E022C"/>
    <w:rsid w:val="003F31F7"/>
    <w:rsid w:val="00440DF6"/>
    <w:rsid w:val="00454B44"/>
    <w:rsid w:val="004554F4"/>
    <w:rsid w:val="005319D0"/>
    <w:rsid w:val="005A3154"/>
    <w:rsid w:val="005D283B"/>
    <w:rsid w:val="006309BD"/>
    <w:rsid w:val="00661A9F"/>
    <w:rsid w:val="006A7031"/>
    <w:rsid w:val="00704D37"/>
    <w:rsid w:val="00731930"/>
    <w:rsid w:val="00753658"/>
    <w:rsid w:val="00766B3F"/>
    <w:rsid w:val="007737DB"/>
    <w:rsid w:val="007B7998"/>
    <w:rsid w:val="00832FF0"/>
    <w:rsid w:val="00841233"/>
    <w:rsid w:val="00A457A8"/>
    <w:rsid w:val="00A978CB"/>
    <w:rsid w:val="00AD6A9F"/>
    <w:rsid w:val="00B447D4"/>
    <w:rsid w:val="00BF0346"/>
    <w:rsid w:val="00C44151"/>
    <w:rsid w:val="00C56272"/>
    <w:rsid w:val="00CE3CEE"/>
    <w:rsid w:val="00CF1EA3"/>
    <w:rsid w:val="00D360FF"/>
    <w:rsid w:val="00D40215"/>
    <w:rsid w:val="00D61852"/>
    <w:rsid w:val="00D62E47"/>
    <w:rsid w:val="00DD2C7B"/>
    <w:rsid w:val="00DF457D"/>
    <w:rsid w:val="00E67FB0"/>
    <w:rsid w:val="00EB3396"/>
    <w:rsid w:val="00ED4D29"/>
    <w:rsid w:val="00ED4DE7"/>
    <w:rsid w:val="00F205E6"/>
    <w:rsid w:val="00F5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3E7BF"/>
  <w15:chartTrackingRefBased/>
  <w15:docId w15:val="{DDA88AE1-7986-417C-98B7-B0FD5B31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74610"/>
    <w:rPr>
      <w:rFonts w:ascii="Arial" w:eastAsia="Times New Roman" w:hAnsi="Arial" w:cs="Times New Roman"/>
      <w:kern w:val="0"/>
      <w:sz w:val="20"/>
      <w:szCs w:val="20"/>
      <w:lang w:eastAsia="es-ES"/>
    </w:rPr>
  </w:style>
  <w:style w:type="paragraph" w:styleId="1">
    <w:name w:val="heading 1"/>
    <w:aliases w:val="HD1"/>
    <w:basedOn w:val="a"/>
    <w:next w:val="a"/>
    <w:link w:val="10"/>
    <w:qFormat/>
    <w:rsid w:val="00C44151"/>
    <w:pPr>
      <w:keepNext/>
      <w:keepLines/>
      <w:pageBreakBefore/>
      <w:numPr>
        <w:numId w:val="4"/>
      </w:numPr>
      <w:pBdr>
        <w:top w:val="single" w:sz="48" w:space="1" w:color="auto"/>
      </w:pBdr>
      <w:tabs>
        <w:tab w:val="left" w:pos="1440"/>
        <w:tab w:val="left" w:pos="2520"/>
      </w:tabs>
      <w:spacing w:before="120" w:after="240"/>
      <w:outlineLvl w:val="0"/>
    </w:pPr>
    <w:rPr>
      <w:b/>
      <w:sz w:val="32"/>
    </w:rPr>
  </w:style>
  <w:style w:type="paragraph" w:styleId="2">
    <w:name w:val="heading 2"/>
    <w:aliases w:val="HD2"/>
    <w:basedOn w:val="a0"/>
    <w:next w:val="a0"/>
    <w:link w:val="20"/>
    <w:qFormat/>
    <w:rsid w:val="00C44151"/>
    <w:pPr>
      <w:keepNext/>
      <w:keepLines/>
      <w:numPr>
        <w:ilvl w:val="1"/>
        <w:numId w:val="4"/>
      </w:numPr>
      <w:pBdr>
        <w:top w:val="single" w:sz="24" w:space="1" w:color="auto"/>
      </w:pBdr>
      <w:tabs>
        <w:tab w:val="left" w:pos="1440"/>
      </w:tabs>
      <w:spacing w:before="240" w:line="300" w:lineRule="auto"/>
      <w:outlineLvl w:val="1"/>
    </w:pPr>
    <w:rPr>
      <w:b/>
      <w:sz w:val="30"/>
    </w:rPr>
  </w:style>
  <w:style w:type="paragraph" w:styleId="3">
    <w:name w:val="heading 3"/>
    <w:basedOn w:val="a0"/>
    <w:next w:val="a0"/>
    <w:link w:val="30"/>
    <w:qFormat/>
    <w:rsid w:val="00C44151"/>
    <w:pPr>
      <w:keepNext/>
      <w:keepLines/>
      <w:numPr>
        <w:ilvl w:val="2"/>
        <w:numId w:val="4"/>
      </w:numPr>
      <w:ind w:left="1440"/>
      <w:outlineLvl w:val="2"/>
    </w:pPr>
    <w:rPr>
      <w:b/>
      <w:sz w:val="26"/>
    </w:rPr>
  </w:style>
  <w:style w:type="paragraph" w:styleId="4">
    <w:name w:val="heading 4"/>
    <w:basedOn w:val="a0"/>
    <w:next w:val="a0"/>
    <w:link w:val="40"/>
    <w:qFormat/>
    <w:rsid w:val="00C44151"/>
    <w:pPr>
      <w:keepNext/>
      <w:keepLines/>
      <w:numPr>
        <w:ilvl w:val="3"/>
        <w:numId w:val="4"/>
      </w:numPr>
      <w:tabs>
        <w:tab w:val="center" w:pos="6480"/>
        <w:tab w:val="right" w:pos="10440"/>
      </w:tabs>
      <w:outlineLvl w:val="3"/>
    </w:pPr>
    <w:rPr>
      <w:b/>
      <w:sz w:val="24"/>
      <w:szCs w:val="26"/>
    </w:rPr>
  </w:style>
  <w:style w:type="paragraph" w:styleId="5">
    <w:name w:val="heading 5"/>
    <w:basedOn w:val="a0"/>
    <w:next w:val="a0"/>
    <w:link w:val="50"/>
    <w:qFormat/>
    <w:rsid w:val="00C44151"/>
    <w:pPr>
      <w:keepNext/>
      <w:keepLines/>
      <w:numPr>
        <w:ilvl w:val="4"/>
        <w:numId w:val="4"/>
      </w:numPr>
      <w:outlineLvl w:val="4"/>
    </w:pPr>
    <w:rPr>
      <w:b/>
      <w:sz w:val="24"/>
      <w:szCs w:val="24"/>
    </w:rPr>
  </w:style>
  <w:style w:type="paragraph" w:styleId="6">
    <w:name w:val="heading 6"/>
    <w:basedOn w:val="a0"/>
    <w:next w:val="a0"/>
    <w:link w:val="60"/>
    <w:qFormat/>
    <w:rsid w:val="00C44151"/>
    <w:pPr>
      <w:keepNext/>
      <w:numPr>
        <w:ilvl w:val="5"/>
        <w:numId w:val="4"/>
      </w:numPr>
      <w:spacing w:line="300" w:lineRule="auto"/>
      <w:outlineLvl w:val="5"/>
    </w:pPr>
    <w:rPr>
      <w:b/>
      <w:sz w:val="22"/>
      <w:szCs w:val="22"/>
    </w:rPr>
  </w:style>
  <w:style w:type="paragraph" w:styleId="7">
    <w:name w:val="heading 7"/>
    <w:basedOn w:val="a"/>
    <w:next w:val="a0"/>
    <w:link w:val="70"/>
    <w:qFormat/>
    <w:rsid w:val="00C44151"/>
    <w:pPr>
      <w:keepNext/>
      <w:numPr>
        <w:ilvl w:val="6"/>
        <w:numId w:val="4"/>
      </w:numPr>
      <w:tabs>
        <w:tab w:val="left" w:pos="1440"/>
      </w:tabs>
      <w:spacing w:before="120" w:after="120" w:line="300" w:lineRule="auto"/>
      <w:outlineLvl w:val="6"/>
    </w:pPr>
    <w:rPr>
      <w:b/>
    </w:rPr>
  </w:style>
  <w:style w:type="paragraph" w:styleId="8">
    <w:name w:val="heading 8"/>
    <w:basedOn w:val="a0"/>
    <w:next w:val="a0"/>
    <w:link w:val="80"/>
    <w:qFormat/>
    <w:rsid w:val="00C44151"/>
    <w:pPr>
      <w:keepNext/>
      <w:pBdr>
        <w:bottom w:val="single" w:sz="8" w:space="1" w:color="auto"/>
      </w:pBdr>
      <w:tabs>
        <w:tab w:val="center" w:pos="6480"/>
        <w:tab w:val="right" w:pos="10440"/>
      </w:tabs>
      <w:outlineLvl w:val="7"/>
    </w:pPr>
    <w:rPr>
      <w:b/>
    </w:rPr>
  </w:style>
  <w:style w:type="paragraph" w:styleId="9">
    <w:name w:val="heading 9"/>
    <w:basedOn w:val="a0"/>
    <w:next w:val="a0"/>
    <w:link w:val="90"/>
    <w:qFormat/>
    <w:rsid w:val="00C44151"/>
    <w:pPr>
      <w:keepNext/>
      <w:pBdr>
        <w:bottom w:val="single" w:sz="8" w:space="1" w:color="auto"/>
      </w:pBdr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aliases w:val="HD1 字元"/>
    <w:basedOn w:val="a1"/>
    <w:link w:val="1"/>
    <w:rsid w:val="00C44151"/>
    <w:rPr>
      <w:rFonts w:ascii="Arial" w:eastAsia="Times New Roman" w:hAnsi="Arial" w:cs="Times New Roman"/>
      <w:b/>
      <w:kern w:val="0"/>
      <w:sz w:val="32"/>
      <w:szCs w:val="20"/>
      <w:lang w:eastAsia="es-ES"/>
    </w:rPr>
  </w:style>
  <w:style w:type="character" w:customStyle="1" w:styleId="20">
    <w:name w:val="標題 2 字元"/>
    <w:aliases w:val="HD2 字元"/>
    <w:basedOn w:val="a1"/>
    <w:link w:val="2"/>
    <w:rsid w:val="00C44151"/>
    <w:rPr>
      <w:rFonts w:ascii="Arial" w:eastAsia="Times New Roman" w:hAnsi="Arial" w:cs="Times New Roman"/>
      <w:b/>
      <w:kern w:val="0"/>
      <w:sz w:val="30"/>
      <w:szCs w:val="20"/>
      <w:lang w:eastAsia="es-ES"/>
    </w:rPr>
  </w:style>
  <w:style w:type="character" w:customStyle="1" w:styleId="30">
    <w:name w:val="標題 3 字元"/>
    <w:basedOn w:val="a1"/>
    <w:link w:val="3"/>
    <w:rsid w:val="00C44151"/>
    <w:rPr>
      <w:rFonts w:ascii="Arial" w:eastAsia="Times New Roman" w:hAnsi="Arial" w:cs="Times New Roman"/>
      <w:b/>
      <w:kern w:val="0"/>
      <w:sz w:val="26"/>
      <w:szCs w:val="20"/>
      <w:lang w:eastAsia="es-ES"/>
    </w:rPr>
  </w:style>
  <w:style w:type="character" w:customStyle="1" w:styleId="40">
    <w:name w:val="標題 4 字元"/>
    <w:basedOn w:val="a1"/>
    <w:link w:val="4"/>
    <w:rsid w:val="00C44151"/>
    <w:rPr>
      <w:rFonts w:ascii="Arial" w:eastAsia="Times New Roman" w:hAnsi="Arial" w:cs="Times New Roman"/>
      <w:b/>
      <w:kern w:val="0"/>
      <w:szCs w:val="26"/>
      <w:lang w:eastAsia="es-ES"/>
    </w:rPr>
  </w:style>
  <w:style w:type="character" w:customStyle="1" w:styleId="50">
    <w:name w:val="標題 5 字元"/>
    <w:basedOn w:val="a1"/>
    <w:link w:val="5"/>
    <w:rsid w:val="00C44151"/>
    <w:rPr>
      <w:rFonts w:ascii="Arial" w:eastAsia="Times New Roman" w:hAnsi="Arial" w:cs="Times New Roman"/>
      <w:b/>
      <w:kern w:val="0"/>
      <w:szCs w:val="24"/>
      <w:lang w:eastAsia="es-ES"/>
    </w:rPr>
  </w:style>
  <w:style w:type="character" w:customStyle="1" w:styleId="60">
    <w:name w:val="標題 6 字元"/>
    <w:basedOn w:val="a1"/>
    <w:link w:val="6"/>
    <w:rsid w:val="00C44151"/>
    <w:rPr>
      <w:rFonts w:ascii="Arial" w:eastAsia="Times New Roman" w:hAnsi="Arial" w:cs="Times New Roman"/>
      <w:b/>
      <w:kern w:val="0"/>
      <w:sz w:val="22"/>
      <w:lang w:eastAsia="es-ES"/>
    </w:rPr>
  </w:style>
  <w:style w:type="character" w:customStyle="1" w:styleId="70">
    <w:name w:val="標題 7 字元"/>
    <w:basedOn w:val="a1"/>
    <w:link w:val="7"/>
    <w:rsid w:val="00C44151"/>
    <w:rPr>
      <w:rFonts w:ascii="Arial" w:eastAsia="Times New Roman" w:hAnsi="Arial" w:cs="Times New Roman"/>
      <w:b/>
      <w:kern w:val="0"/>
      <w:sz w:val="20"/>
      <w:szCs w:val="20"/>
      <w:lang w:eastAsia="es-ES"/>
    </w:rPr>
  </w:style>
  <w:style w:type="character" w:customStyle="1" w:styleId="80">
    <w:name w:val="標題 8 字元"/>
    <w:basedOn w:val="a1"/>
    <w:link w:val="8"/>
    <w:rsid w:val="00C44151"/>
    <w:rPr>
      <w:rFonts w:ascii="Arial" w:eastAsia="Times New Roman" w:hAnsi="Arial" w:cs="Times New Roman"/>
      <w:b/>
      <w:kern w:val="0"/>
      <w:sz w:val="20"/>
      <w:szCs w:val="20"/>
      <w:lang w:eastAsia="es-ES"/>
    </w:rPr>
  </w:style>
  <w:style w:type="character" w:customStyle="1" w:styleId="90">
    <w:name w:val="標題 9 字元"/>
    <w:basedOn w:val="a1"/>
    <w:link w:val="9"/>
    <w:rsid w:val="00C44151"/>
    <w:rPr>
      <w:rFonts w:ascii="Arial" w:eastAsia="Times New Roman" w:hAnsi="Arial" w:cs="Times New Roman"/>
      <w:b/>
      <w:i/>
      <w:kern w:val="0"/>
      <w:sz w:val="20"/>
      <w:szCs w:val="20"/>
      <w:lang w:eastAsia="es-ES"/>
    </w:rPr>
  </w:style>
  <w:style w:type="paragraph" w:styleId="a0">
    <w:name w:val="Body Text"/>
    <w:basedOn w:val="a"/>
    <w:link w:val="a4"/>
    <w:unhideWhenUsed/>
    <w:rsid w:val="00C44151"/>
    <w:pPr>
      <w:tabs>
        <w:tab w:val="left" w:pos="4320"/>
      </w:tabs>
      <w:spacing w:before="120" w:after="120"/>
    </w:pPr>
  </w:style>
  <w:style w:type="character" w:customStyle="1" w:styleId="a4">
    <w:name w:val="本文 字元"/>
    <w:basedOn w:val="a1"/>
    <w:link w:val="a0"/>
    <w:rsid w:val="00C44151"/>
    <w:rPr>
      <w:rFonts w:ascii="Arial" w:eastAsia="Times New Roman" w:hAnsi="Arial" w:cs="Times New Roman"/>
      <w:kern w:val="0"/>
      <w:sz w:val="20"/>
      <w:szCs w:val="20"/>
      <w:lang w:eastAsia="es-ES"/>
    </w:rPr>
  </w:style>
  <w:style w:type="paragraph" w:styleId="a5">
    <w:name w:val="Title"/>
    <w:basedOn w:val="a"/>
    <w:next w:val="a"/>
    <w:link w:val="a6"/>
    <w:qFormat/>
    <w:rsid w:val="00C4415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6">
    <w:name w:val="標題 字元"/>
    <w:basedOn w:val="a1"/>
    <w:link w:val="a5"/>
    <w:rsid w:val="00C44151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ES"/>
    </w:rPr>
  </w:style>
  <w:style w:type="paragraph" w:styleId="a7">
    <w:name w:val="Normal Indent"/>
    <w:basedOn w:val="a"/>
    <w:rsid w:val="00C44151"/>
    <w:pPr>
      <w:ind w:left="1440"/>
    </w:pPr>
  </w:style>
  <w:style w:type="paragraph" w:styleId="21">
    <w:name w:val="toc 2"/>
    <w:basedOn w:val="a"/>
    <w:next w:val="a"/>
    <w:uiPriority w:val="39"/>
    <w:rsid w:val="00C44151"/>
    <w:pPr>
      <w:tabs>
        <w:tab w:val="left" w:pos="2549"/>
        <w:tab w:val="right" w:leader="dot" w:pos="10080"/>
      </w:tabs>
      <w:ind w:left="1440"/>
    </w:pPr>
    <w:rPr>
      <w:noProof/>
    </w:rPr>
  </w:style>
  <w:style w:type="paragraph" w:styleId="a8">
    <w:name w:val="footer"/>
    <w:basedOn w:val="a"/>
    <w:link w:val="a9"/>
    <w:rsid w:val="00C44151"/>
    <w:pPr>
      <w:tabs>
        <w:tab w:val="right" w:pos="7920"/>
      </w:tabs>
    </w:pPr>
    <w:rPr>
      <w:sz w:val="16"/>
    </w:rPr>
  </w:style>
  <w:style w:type="character" w:customStyle="1" w:styleId="a9">
    <w:name w:val="頁尾 字元"/>
    <w:basedOn w:val="a1"/>
    <w:link w:val="a8"/>
    <w:rsid w:val="00C44151"/>
    <w:rPr>
      <w:rFonts w:ascii="Arial" w:eastAsia="Times New Roman" w:hAnsi="Arial" w:cs="Times New Roman"/>
      <w:kern w:val="0"/>
      <w:sz w:val="16"/>
      <w:szCs w:val="20"/>
      <w:lang w:eastAsia="es-ES"/>
    </w:rPr>
  </w:style>
  <w:style w:type="paragraph" w:styleId="aa">
    <w:name w:val="header"/>
    <w:basedOn w:val="a"/>
    <w:link w:val="ab"/>
    <w:rsid w:val="00C44151"/>
    <w:pPr>
      <w:tabs>
        <w:tab w:val="right" w:pos="10440"/>
      </w:tabs>
    </w:pPr>
    <w:rPr>
      <w:sz w:val="16"/>
    </w:rPr>
  </w:style>
  <w:style w:type="character" w:customStyle="1" w:styleId="ab">
    <w:name w:val="頁首 字元"/>
    <w:basedOn w:val="a1"/>
    <w:link w:val="aa"/>
    <w:rsid w:val="00C44151"/>
    <w:rPr>
      <w:rFonts w:ascii="Arial" w:eastAsia="Times New Roman" w:hAnsi="Arial" w:cs="Times New Roman"/>
      <w:kern w:val="0"/>
      <w:sz w:val="16"/>
      <w:szCs w:val="20"/>
      <w:lang w:eastAsia="es-ES"/>
    </w:rPr>
  </w:style>
  <w:style w:type="paragraph" w:customStyle="1" w:styleId="TableText">
    <w:name w:val="Table Text"/>
    <w:aliases w:val="tt"/>
    <w:basedOn w:val="a"/>
    <w:rsid w:val="00C44151"/>
    <w:pPr>
      <w:keepLines/>
    </w:pPr>
    <w:rPr>
      <w:sz w:val="16"/>
    </w:rPr>
  </w:style>
  <w:style w:type="paragraph" w:customStyle="1" w:styleId="TitleBar">
    <w:name w:val="Title Bar"/>
    <w:basedOn w:val="a"/>
    <w:rsid w:val="00C44151"/>
    <w:pPr>
      <w:keepNext/>
      <w:pageBreakBefore/>
      <w:shd w:val="solid" w:color="auto" w:fill="auto"/>
      <w:spacing w:before="1680"/>
      <w:ind w:right="720"/>
    </w:pPr>
    <w:rPr>
      <w:sz w:val="36"/>
    </w:rPr>
  </w:style>
  <w:style w:type="paragraph" w:customStyle="1" w:styleId="TOCHeading1">
    <w:name w:val="TOC Heading1"/>
    <w:basedOn w:val="a"/>
    <w:rsid w:val="00C44151"/>
    <w:pPr>
      <w:keepNext/>
      <w:pageBreakBefore/>
      <w:pBdr>
        <w:top w:val="single" w:sz="48" w:space="26" w:color="auto"/>
      </w:pBdr>
      <w:spacing w:before="960" w:after="960"/>
    </w:pPr>
    <w:rPr>
      <w:sz w:val="36"/>
    </w:rPr>
  </w:style>
  <w:style w:type="character" w:customStyle="1" w:styleId="HighlightedVariable">
    <w:name w:val="Highlighted Variable"/>
    <w:basedOn w:val="a1"/>
    <w:rsid w:val="00C44151"/>
    <w:rPr>
      <w:rFonts w:ascii="Arial" w:hAnsi="Arial"/>
      <w:color w:val="0000FF"/>
    </w:rPr>
  </w:style>
  <w:style w:type="paragraph" w:customStyle="1" w:styleId="TableHeading">
    <w:name w:val="Table Heading"/>
    <w:aliases w:val="th"/>
    <w:basedOn w:val="TableText"/>
    <w:rsid w:val="00C44151"/>
    <w:pPr>
      <w:spacing w:before="120" w:after="120"/>
    </w:pPr>
    <w:rPr>
      <w:b/>
    </w:rPr>
  </w:style>
  <w:style w:type="character" w:styleId="ac">
    <w:name w:val="page number"/>
    <w:basedOn w:val="a1"/>
    <w:rsid w:val="00C44151"/>
    <w:rPr>
      <w:rFonts w:ascii="Arial" w:hAnsi="Arial"/>
    </w:rPr>
  </w:style>
  <w:style w:type="paragraph" w:customStyle="1" w:styleId="RouteTitle">
    <w:name w:val="Route Title"/>
    <w:basedOn w:val="a"/>
    <w:rsid w:val="00C44151"/>
    <w:pPr>
      <w:keepLines/>
      <w:spacing w:after="120"/>
      <w:ind w:right="720"/>
    </w:pPr>
    <w:rPr>
      <w:sz w:val="36"/>
    </w:rPr>
  </w:style>
  <w:style w:type="paragraph" w:customStyle="1" w:styleId="Title-Major">
    <w:name w:val="Title-Major"/>
    <w:basedOn w:val="a5"/>
    <w:rsid w:val="00C44151"/>
    <w:pPr>
      <w:keepLines/>
      <w:pBdr>
        <w:bottom w:val="none" w:sz="0" w:space="0" w:color="auto"/>
      </w:pBdr>
      <w:spacing w:after="120"/>
      <w:ind w:right="720"/>
      <w:contextualSpacing w:val="0"/>
    </w:pPr>
    <w:rPr>
      <w:rFonts w:ascii="Arial" w:hAnsi="Arial"/>
      <w:smallCaps/>
      <w:color w:val="auto"/>
      <w:spacing w:val="0"/>
      <w:kern w:val="0"/>
      <w:sz w:val="48"/>
      <w:szCs w:val="20"/>
    </w:rPr>
  </w:style>
  <w:style w:type="paragraph" w:customStyle="1" w:styleId="Note">
    <w:name w:val="Note"/>
    <w:basedOn w:val="a0"/>
    <w:rsid w:val="00C44151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a0"/>
    <w:rsid w:val="00C44151"/>
    <w:pPr>
      <w:keepLines/>
      <w:numPr>
        <w:numId w:val="3"/>
      </w:numPr>
      <w:tabs>
        <w:tab w:val="left" w:pos="1440"/>
        <w:tab w:val="left" w:pos="1800"/>
      </w:tabs>
      <w:ind w:left="1800"/>
    </w:pPr>
  </w:style>
  <w:style w:type="paragraph" w:customStyle="1" w:styleId="Checklist">
    <w:name w:val="Checklist"/>
    <w:basedOn w:val="a0"/>
    <w:rsid w:val="00C44151"/>
    <w:pPr>
      <w:numPr>
        <w:numId w:val="2"/>
      </w:numPr>
      <w:tabs>
        <w:tab w:val="left" w:pos="1440"/>
        <w:tab w:val="left" w:pos="1800"/>
      </w:tabs>
      <w:ind w:left="1800"/>
    </w:pPr>
  </w:style>
  <w:style w:type="paragraph" w:customStyle="1" w:styleId="NumberedList">
    <w:name w:val="Numbered List"/>
    <w:basedOn w:val="Bullet"/>
    <w:rsid w:val="00C44151"/>
    <w:pPr>
      <w:numPr>
        <w:numId w:val="1"/>
      </w:numPr>
      <w:tabs>
        <w:tab w:val="left" w:pos="2880"/>
      </w:tabs>
      <w:ind w:left="1800"/>
    </w:pPr>
  </w:style>
  <w:style w:type="paragraph" w:customStyle="1" w:styleId="InfoBox">
    <w:name w:val="Info Box"/>
    <w:basedOn w:val="a0"/>
    <w:rsid w:val="00C44151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2520" w:right="2160"/>
      <w:jc w:val="center"/>
    </w:pPr>
    <w:rPr>
      <w:sz w:val="18"/>
    </w:rPr>
  </w:style>
  <w:style w:type="paragraph" w:styleId="11">
    <w:name w:val="toc 1"/>
    <w:basedOn w:val="a"/>
    <w:next w:val="a"/>
    <w:uiPriority w:val="39"/>
    <w:rsid w:val="00C44151"/>
    <w:pPr>
      <w:keepNext/>
      <w:tabs>
        <w:tab w:val="left" w:pos="2549"/>
        <w:tab w:val="right" w:leader="dot" w:pos="10080"/>
      </w:tabs>
      <w:spacing w:before="240" w:after="120"/>
      <w:ind w:left="1440"/>
    </w:pPr>
    <w:rPr>
      <w:b/>
      <w:noProof/>
    </w:rPr>
  </w:style>
  <w:style w:type="paragraph" w:customStyle="1" w:styleId="NoteWide">
    <w:name w:val="Note Wide"/>
    <w:basedOn w:val="Note"/>
    <w:rsid w:val="00C44151"/>
    <w:pPr>
      <w:ind w:right="2160"/>
    </w:pPr>
  </w:style>
  <w:style w:type="paragraph" w:customStyle="1" w:styleId="Subject">
    <w:name w:val="Subject"/>
    <w:basedOn w:val="a0"/>
    <w:rsid w:val="00C44151"/>
    <w:rPr>
      <w:sz w:val="48"/>
    </w:rPr>
  </w:style>
  <w:style w:type="paragraph" w:styleId="ad">
    <w:name w:val="Balloon Text"/>
    <w:basedOn w:val="a"/>
    <w:link w:val="ae"/>
    <w:uiPriority w:val="99"/>
    <w:semiHidden/>
    <w:unhideWhenUsed/>
    <w:rsid w:val="00C44151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1"/>
    <w:link w:val="ad"/>
    <w:uiPriority w:val="99"/>
    <w:semiHidden/>
    <w:rsid w:val="00C44151"/>
    <w:rPr>
      <w:rFonts w:ascii="Tahoma" w:eastAsia="Times New Roman" w:hAnsi="Tahoma" w:cs="Tahoma"/>
      <w:kern w:val="0"/>
      <w:sz w:val="16"/>
      <w:szCs w:val="16"/>
      <w:lang w:eastAsia="es-ES"/>
    </w:rPr>
  </w:style>
  <w:style w:type="character" w:styleId="af">
    <w:name w:val="Strong"/>
    <w:basedOn w:val="a1"/>
    <w:qFormat/>
    <w:rsid w:val="00C44151"/>
    <w:rPr>
      <w:b/>
      <w:bCs/>
    </w:rPr>
  </w:style>
  <w:style w:type="paragraph" w:styleId="af0">
    <w:name w:val="Document Map"/>
    <w:basedOn w:val="a"/>
    <w:link w:val="af1"/>
    <w:uiPriority w:val="99"/>
    <w:semiHidden/>
    <w:unhideWhenUsed/>
    <w:rsid w:val="00C44151"/>
    <w:rPr>
      <w:rFonts w:ascii="Tahoma" w:hAnsi="Tahoma" w:cs="Tahoma"/>
      <w:sz w:val="16"/>
      <w:szCs w:val="16"/>
    </w:rPr>
  </w:style>
  <w:style w:type="character" w:customStyle="1" w:styleId="af1">
    <w:name w:val="文件引導模式 字元"/>
    <w:basedOn w:val="a1"/>
    <w:link w:val="af0"/>
    <w:uiPriority w:val="99"/>
    <w:semiHidden/>
    <w:rsid w:val="00C44151"/>
    <w:rPr>
      <w:rFonts w:ascii="Tahoma" w:eastAsia="Times New Roman" w:hAnsi="Tahoma" w:cs="Tahoma"/>
      <w:kern w:val="0"/>
      <w:sz w:val="16"/>
      <w:szCs w:val="16"/>
      <w:lang w:eastAsia="es-ES"/>
    </w:rPr>
  </w:style>
  <w:style w:type="table" w:styleId="af2">
    <w:name w:val="Table Grid"/>
    <w:basedOn w:val="a2"/>
    <w:uiPriority w:val="59"/>
    <w:rsid w:val="00C44151"/>
    <w:rPr>
      <w:rFonts w:ascii="Times New Roman" w:eastAsia="新細明體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C44151"/>
    <w:pPr>
      <w:ind w:left="720"/>
      <w:contextualSpacing/>
    </w:pPr>
  </w:style>
  <w:style w:type="paragraph" w:customStyle="1" w:styleId="Normal1">
    <w:name w:val="Normal1"/>
    <w:basedOn w:val="a"/>
    <w:uiPriority w:val="99"/>
    <w:rsid w:val="00C44151"/>
    <w:pPr>
      <w:spacing w:line="276" w:lineRule="auto"/>
    </w:pPr>
    <w:rPr>
      <w:rFonts w:eastAsia="MS PGothic" w:cs="Arial"/>
      <w:color w:val="000000"/>
      <w:sz w:val="22"/>
      <w:szCs w:val="22"/>
      <w:lang w:eastAsia="ja-JP"/>
    </w:rPr>
  </w:style>
  <w:style w:type="paragraph" w:customStyle="1" w:styleId="Body-Bullet">
    <w:name w:val="Body - Bullet"/>
    <w:basedOn w:val="a0"/>
    <w:rsid w:val="00C44151"/>
    <w:pPr>
      <w:keepLines/>
      <w:numPr>
        <w:numId w:val="5"/>
      </w:numPr>
      <w:tabs>
        <w:tab w:val="clear" w:pos="4320"/>
      </w:tabs>
      <w:spacing w:before="60" w:after="60"/>
    </w:pPr>
    <w:rPr>
      <w:rFonts w:ascii="Book Antiqua" w:eastAsia="Arial Unicode MS" w:hAnsi="Book Antiqua"/>
      <w:lang w:val="en-GB" w:eastAsia="en-US"/>
    </w:rPr>
  </w:style>
  <w:style w:type="character" w:customStyle="1" w:styleId="VarRef">
    <w:name w:val="Var. Ref."/>
    <w:basedOn w:val="a1"/>
    <w:rsid w:val="00C44151"/>
    <w:rPr>
      <w:rFonts w:ascii="Tahoma" w:hAnsi="Tahoma"/>
      <w:b/>
      <w:noProof/>
    </w:rPr>
  </w:style>
  <w:style w:type="paragraph" w:styleId="af4">
    <w:name w:val="Subtitle"/>
    <w:basedOn w:val="a"/>
    <w:next w:val="a"/>
    <w:link w:val="af5"/>
    <w:uiPriority w:val="11"/>
    <w:qFormat/>
    <w:rsid w:val="00C4415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5">
    <w:name w:val="副標題 字元"/>
    <w:basedOn w:val="a1"/>
    <w:link w:val="af4"/>
    <w:uiPriority w:val="11"/>
    <w:rsid w:val="00C44151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Cs w:val="24"/>
      <w:lang w:eastAsia="es-ES"/>
    </w:rPr>
  </w:style>
  <w:style w:type="character" w:styleId="af6">
    <w:name w:val="annotation reference"/>
    <w:basedOn w:val="a1"/>
    <w:uiPriority w:val="99"/>
    <w:semiHidden/>
    <w:unhideWhenUsed/>
    <w:rsid w:val="00C4415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C44151"/>
  </w:style>
  <w:style w:type="character" w:customStyle="1" w:styleId="af8">
    <w:name w:val="註解文字 字元"/>
    <w:basedOn w:val="a1"/>
    <w:link w:val="af7"/>
    <w:uiPriority w:val="99"/>
    <w:semiHidden/>
    <w:rsid w:val="00C44151"/>
    <w:rPr>
      <w:rFonts w:ascii="Arial" w:eastAsia="Times New Roman" w:hAnsi="Arial" w:cs="Times New Roman"/>
      <w:kern w:val="0"/>
      <w:sz w:val="20"/>
      <w:szCs w:val="20"/>
      <w:lang w:eastAsia="es-E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4415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C44151"/>
    <w:rPr>
      <w:rFonts w:ascii="Arial" w:eastAsia="Times New Roman" w:hAnsi="Arial" w:cs="Times New Roman"/>
      <w:b/>
      <w:bCs/>
      <w:kern w:val="0"/>
      <w:sz w:val="20"/>
      <w:szCs w:val="20"/>
      <w:lang w:eastAsia="es-ES"/>
    </w:rPr>
  </w:style>
  <w:style w:type="paragraph" w:styleId="afb">
    <w:name w:val="Revision"/>
    <w:hidden/>
    <w:uiPriority w:val="99"/>
    <w:semiHidden/>
    <w:rsid w:val="00C44151"/>
    <w:rPr>
      <w:rFonts w:ascii="Arial" w:eastAsia="Times New Roman" w:hAnsi="Arial" w:cs="Times New Roman"/>
      <w:kern w:val="0"/>
      <w:sz w:val="20"/>
      <w:szCs w:val="20"/>
      <w:lang w:eastAsia="es-ES"/>
    </w:rPr>
  </w:style>
  <w:style w:type="character" w:styleId="afc">
    <w:name w:val="Hyperlink"/>
    <w:basedOn w:val="a1"/>
    <w:uiPriority w:val="99"/>
    <w:unhideWhenUsed/>
    <w:rsid w:val="00C44151"/>
    <w:rPr>
      <w:color w:val="0563C1" w:themeColor="hyperlink"/>
      <w:u w:val="single"/>
    </w:rPr>
  </w:style>
  <w:style w:type="character" w:styleId="afd">
    <w:name w:val="FollowedHyperlink"/>
    <w:basedOn w:val="a1"/>
    <w:uiPriority w:val="99"/>
    <w:semiHidden/>
    <w:unhideWhenUsed/>
    <w:rsid w:val="00C44151"/>
    <w:rPr>
      <w:color w:val="954F72" w:themeColor="followedHyperlink"/>
      <w:u w:val="single"/>
    </w:rPr>
  </w:style>
  <w:style w:type="paragraph" w:customStyle="1" w:styleId="Texte1">
    <w:name w:val="Texte 1"/>
    <w:basedOn w:val="a"/>
    <w:rsid w:val="00766B3F"/>
    <w:pPr>
      <w:spacing w:before="60" w:after="60"/>
      <w:jc w:val="both"/>
    </w:pPr>
    <w:rPr>
      <w:rFonts w:ascii="Times New Roman" w:eastAsia="新細明體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8E45-84CC-428A-B937-798595EF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31</Pages>
  <Words>4071</Words>
  <Characters>23206</Characters>
  <Application>Microsoft Office Word</Application>
  <DocSecurity>0</DocSecurity>
  <Lines>193</Lines>
  <Paragraphs>54</Paragraphs>
  <ScaleCrop>false</ScaleCrop>
  <Company/>
  <LinksUpToDate>false</LinksUpToDate>
  <CharactersWithSpaces>27223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Leung</dc:creator>
  <cp:keywords/>
  <dc:description/>
  <cp:lastModifiedBy>Tommy Leung</cp:lastModifiedBy>
  <cp:revision>30</cp:revision>
  <dcterms:created xsi:type="dcterms:W3CDTF">2017-01-05T01:37:00Z</dcterms:created>
  <dcterms:modified xsi:type="dcterms:W3CDTF">2017-01-06T07:52:00Z</dcterms:modified>
</cp:coreProperties>
</file>