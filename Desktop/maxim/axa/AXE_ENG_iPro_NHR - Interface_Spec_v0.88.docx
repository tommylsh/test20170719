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45885" w14:textId="77777777" w:rsidR="002515C5" w:rsidRPr="00B9183D" w:rsidRDefault="002515C5">
      <w:pPr>
        <w:jc w:val="right"/>
        <w:rPr>
          <w:rFonts w:ascii="Palatino Linotype" w:hAnsi="Palatino Linotype"/>
          <w:b/>
          <w:color w:val="000000"/>
          <w:sz w:val="36"/>
        </w:rPr>
      </w:pPr>
    </w:p>
    <w:p w14:paraId="5524E7F1" w14:textId="77777777" w:rsidR="002515C5" w:rsidRPr="00B9183D" w:rsidRDefault="002515C5">
      <w:pPr>
        <w:jc w:val="right"/>
        <w:rPr>
          <w:rFonts w:ascii="Palatino Linotype" w:hAnsi="Palatino Linotype"/>
          <w:b/>
          <w:color w:val="000000"/>
          <w:sz w:val="36"/>
        </w:rPr>
      </w:pPr>
      <w:r w:rsidRPr="00B9183D">
        <w:rPr>
          <w:rFonts w:ascii="Palatino Linotype" w:hAnsi="Palatino Linotype"/>
          <w:b/>
          <w:color w:val="000000"/>
          <w:sz w:val="36"/>
          <w:lang w:eastAsia="zh-TW"/>
        </w:rPr>
        <w:t>AXA e-Notification Project</w:t>
      </w:r>
    </w:p>
    <w:p w14:paraId="03E2EBAF" w14:textId="77777777" w:rsidR="002515C5" w:rsidRPr="00B9183D" w:rsidRDefault="002515C5">
      <w:pPr>
        <w:jc w:val="right"/>
        <w:rPr>
          <w:rFonts w:ascii="Palatino Linotype" w:hAnsi="Palatino Linotype"/>
          <w:b/>
          <w:color w:val="000000"/>
          <w:sz w:val="36"/>
        </w:rPr>
      </w:pPr>
      <w:r w:rsidRPr="00B9183D">
        <w:rPr>
          <w:rFonts w:ascii="Palatino Linotype" w:hAnsi="Palatino Linotype"/>
          <w:b/>
          <w:color w:val="000000"/>
          <w:sz w:val="36"/>
          <w:lang w:eastAsia="zh-TW"/>
        </w:rPr>
        <w:t>Interface</w:t>
      </w:r>
      <w:r w:rsidRPr="00B9183D">
        <w:rPr>
          <w:rFonts w:ascii="Palatino Linotype" w:hAnsi="Palatino Linotype"/>
          <w:b/>
          <w:color w:val="000000"/>
          <w:sz w:val="36"/>
        </w:rPr>
        <w:t xml:space="preserve"> Specification </w:t>
      </w:r>
    </w:p>
    <w:p w14:paraId="337857F7" w14:textId="77777777" w:rsidR="002515C5" w:rsidRPr="00B9183D" w:rsidRDefault="002515C5">
      <w:pPr>
        <w:jc w:val="right"/>
        <w:rPr>
          <w:rFonts w:ascii="Palatino Linotype" w:hAnsi="Palatino Linotype"/>
          <w:color w:val="000000"/>
          <w:sz w:val="27"/>
          <w:lang w:eastAsia="zh-TW"/>
        </w:rPr>
      </w:pPr>
    </w:p>
    <w:p w14:paraId="2AD36BD5" w14:textId="77777777" w:rsidR="002515C5" w:rsidRPr="00B9183D" w:rsidRDefault="002515C5">
      <w:pPr>
        <w:jc w:val="right"/>
        <w:rPr>
          <w:rFonts w:ascii="Palatino Linotype" w:hAnsi="Palatino Linotype"/>
          <w:color w:val="000000"/>
          <w:sz w:val="27"/>
          <w:lang w:eastAsia="zh-TW"/>
        </w:rPr>
      </w:pPr>
    </w:p>
    <w:p w14:paraId="0BDCA0B3" w14:textId="77777777" w:rsidR="002515C5" w:rsidRPr="00B9183D" w:rsidRDefault="002515C5">
      <w:pPr>
        <w:jc w:val="right"/>
        <w:rPr>
          <w:rFonts w:ascii="Palatino Linotype" w:hAnsi="Palatino Linotype"/>
        </w:rPr>
      </w:pPr>
    </w:p>
    <w:p w14:paraId="2A0DB018" w14:textId="77777777" w:rsidR="002515C5" w:rsidRPr="00B9183D" w:rsidRDefault="002515C5">
      <w:pPr>
        <w:rPr>
          <w:rFonts w:ascii="Palatino Linotype" w:hAnsi="Palatino Linotype"/>
          <w:b/>
          <w:u w:val="single"/>
        </w:rPr>
      </w:pPr>
    </w:p>
    <w:p w14:paraId="6A2963FB" w14:textId="77777777" w:rsidR="002515C5" w:rsidRPr="00B9183D" w:rsidRDefault="002515C5">
      <w:pPr>
        <w:rPr>
          <w:rFonts w:ascii="Palatino Linotype" w:hAnsi="Palatino Linotype"/>
          <w:b/>
          <w:u w:val="single"/>
          <w:lang w:eastAsia="zh-TW"/>
        </w:rPr>
      </w:pPr>
    </w:p>
    <w:p w14:paraId="50ED772A" w14:textId="77777777" w:rsidR="002515C5" w:rsidRPr="00B9183D" w:rsidRDefault="002515C5">
      <w:pPr>
        <w:rPr>
          <w:rFonts w:ascii="Palatino Linotype" w:hAnsi="Palatino Linotype"/>
          <w:b/>
          <w:u w:val="single"/>
          <w:lang w:eastAsia="zh-TW"/>
        </w:rPr>
      </w:pPr>
    </w:p>
    <w:p w14:paraId="41015E13" w14:textId="77777777" w:rsidR="002515C5" w:rsidRPr="00B9183D" w:rsidRDefault="002515C5">
      <w:pPr>
        <w:rPr>
          <w:rFonts w:ascii="Palatino Linotype" w:hAnsi="Palatino Linotype"/>
          <w:b/>
          <w:u w:val="single"/>
          <w:lang w:eastAsia="zh-TW"/>
        </w:rPr>
      </w:pPr>
    </w:p>
    <w:p w14:paraId="6C82D43E" w14:textId="77777777" w:rsidR="002515C5" w:rsidRPr="00B9183D" w:rsidRDefault="002515C5">
      <w:pPr>
        <w:rPr>
          <w:rFonts w:ascii="Palatino Linotype" w:hAnsi="Palatino Linotype"/>
          <w:b/>
          <w:u w:val="single"/>
        </w:rPr>
      </w:pPr>
    </w:p>
    <w:p w14:paraId="72154A74" w14:textId="77777777" w:rsidR="002515C5" w:rsidRPr="00B9183D" w:rsidRDefault="002515C5">
      <w:pPr>
        <w:pStyle w:val="CommentText"/>
        <w:rPr>
          <w:rFonts w:ascii="Palatino Linotype" w:hAnsi="Palatino Linotype"/>
        </w:rPr>
      </w:pPr>
    </w:p>
    <w:p w14:paraId="35D62EC4" w14:textId="77777777" w:rsidR="002515C5" w:rsidRPr="00B9183D" w:rsidRDefault="002515C5">
      <w:pPr>
        <w:pStyle w:val="BodyText"/>
        <w:rPr>
          <w:rFonts w:ascii="Palatino Linotype" w:hAnsi="Palatino Linotype"/>
          <w:b/>
          <w:u w:val="single"/>
        </w:rPr>
      </w:pPr>
      <w:r w:rsidRPr="00B9183D">
        <w:rPr>
          <w:rFonts w:ascii="Palatino Linotype" w:hAnsi="Palatino Linotype"/>
          <w:b/>
          <w:u w:val="single"/>
        </w:rPr>
        <w:t>Project Details</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828"/>
        <w:gridCol w:w="7200"/>
      </w:tblGrid>
      <w:tr w:rsidR="002515C5" w:rsidRPr="00B9183D" w14:paraId="4F21484A" w14:textId="77777777">
        <w:tc>
          <w:tcPr>
            <w:tcW w:w="1828" w:type="dxa"/>
            <w:shd w:val="pct10" w:color="000000" w:fill="FFFFFF"/>
          </w:tcPr>
          <w:p w14:paraId="74CCDAF5" w14:textId="77777777" w:rsidR="002515C5" w:rsidRPr="00B9183D" w:rsidRDefault="002515C5">
            <w:pPr>
              <w:rPr>
                <w:rFonts w:ascii="Palatino Linotype" w:hAnsi="Palatino Linotype"/>
                <w:b/>
                <w:sz w:val="16"/>
              </w:rPr>
            </w:pPr>
            <w:r w:rsidRPr="00B9183D">
              <w:rPr>
                <w:rFonts w:ascii="Palatino Linotype" w:hAnsi="Palatino Linotype"/>
                <w:b/>
                <w:sz w:val="16"/>
              </w:rPr>
              <w:t>Application Name</w:t>
            </w:r>
          </w:p>
          <w:p w14:paraId="71F8ED53" w14:textId="77777777" w:rsidR="002515C5" w:rsidRPr="00B9183D" w:rsidRDefault="002515C5">
            <w:pPr>
              <w:pStyle w:val="Footer"/>
              <w:tabs>
                <w:tab w:val="clear" w:pos="4819"/>
                <w:tab w:val="clear" w:pos="9071"/>
              </w:tabs>
              <w:rPr>
                <w:rFonts w:ascii="Palatino Linotype" w:hAnsi="Palatino Linotype"/>
                <w:b/>
              </w:rPr>
            </w:pPr>
          </w:p>
        </w:tc>
        <w:tc>
          <w:tcPr>
            <w:tcW w:w="7200" w:type="dxa"/>
          </w:tcPr>
          <w:p w14:paraId="75B580F6" w14:textId="77777777" w:rsidR="002515C5" w:rsidRPr="00B9183D" w:rsidRDefault="002515C5">
            <w:pPr>
              <w:pStyle w:val="Footer"/>
              <w:tabs>
                <w:tab w:val="clear" w:pos="4819"/>
                <w:tab w:val="clear" w:pos="9071"/>
              </w:tabs>
              <w:snapToGrid w:val="0"/>
              <w:rPr>
                <w:rFonts w:ascii="Palatino Linotype" w:hAnsi="Palatino Linotype"/>
                <w:bCs/>
              </w:rPr>
            </w:pPr>
            <w:r w:rsidRPr="00B9183D">
              <w:rPr>
                <w:rFonts w:ascii="Palatino Linotype" w:hAnsi="Palatino Linotype"/>
                <w:bCs/>
              </w:rPr>
              <w:t xml:space="preserve"> AXA e-Notification Project</w:t>
            </w:r>
          </w:p>
        </w:tc>
      </w:tr>
      <w:tr w:rsidR="002515C5" w:rsidRPr="00B9183D" w14:paraId="7B54D45F" w14:textId="77777777">
        <w:tc>
          <w:tcPr>
            <w:tcW w:w="1828" w:type="dxa"/>
            <w:shd w:val="pct10" w:color="000000" w:fill="FFFFFF"/>
          </w:tcPr>
          <w:p w14:paraId="4ADF2084" w14:textId="77777777" w:rsidR="002515C5" w:rsidRPr="00B9183D" w:rsidRDefault="002515C5">
            <w:pPr>
              <w:rPr>
                <w:rFonts w:ascii="Palatino Linotype" w:hAnsi="Palatino Linotype"/>
                <w:b/>
                <w:sz w:val="16"/>
              </w:rPr>
            </w:pPr>
            <w:r w:rsidRPr="00B9183D">
              <w:rPr>
                <w:rFonts w:ascii="Palatino Linotype" w:hAnsi="Palatino Linotype"/>
                <w:b/>
                <w:sz w:val="16"/>
              </w:rPr>
              <w:t>Project No.</w:t>
            </w:r>
          </w:p>
          <w:p w14:paraId="6CEF356D" w14:textId="77777777" w:rsidR="002515C5" w:rsidRPr="00B9183D" w:rsidRDefault="002515C5">
            <w:pPr>
              <w:rPr>
                <w:rFonts w:ascii="Palatino Linotype" w:hAnsi="Palatino Linotype"/>
                <w:b/>
                <w:sz w:val="16"/>
              </w:rPr>
            </w:pPr>
          </w:p>
        </w:tc>
        <w:tc>
          <w:tcPr>
            <w:tcW w:w="7200" w:type="dxa"/>
          </w:tcPr>
          <w:p w14:paraId="2FE18FC2" w14:textId="77777777" w:rsidR="002515C5" w:rsidRPr="00B9183D" w:rsidRDefault="002515C5">
            <w:pPr>
              <w:snapToGrid w:val="0"/>
              <w:rPr>
                <w:rFonts w:ascii="Palatino Linotype" w:hAnsi="Palatino Linotype"/>
                <w:bCs/>
                <w:sz w:val="16"/>
              </w:rPr>
            </w:pPr>
          </w:p>
        </w:tc>
      </w:tr>
      <w:tr w:rsidR="002515C5" w:rsidRPr="00B9183D" w14:paraId="595D7157" w14:textId="77777777">
        <w:tc>
          <w:tcPr>
            <w:tcW w:w="1828" w:type="dxa"/>
            <w:shd w:val="pct10" w:color="000000" w:fill="FFFFFF"/>
          </w:tcPr>
          <w:p w14:paraId="00644AFC" w14:textId="77777777" w:rsidR="002515C5" w:rsidRPr="00B9183D" w:rsidRDefault="002515C5">
            <w:pPr>
              <w:rPr>
                <w:rFonts w:ascii="Palatino Linotype" w:hAnsi="Palatino Linotype"/>
                <w:b/>
                <w:sz w:val="16"/>
              </w:rPr>
            </w:pPr>
            <w:r w:rsidRPr="00B9183D">
              <w:rPr>
                <w:rFonts w:ascii="Palatino Linotype" w:hAnsi="Palatino Linotype"/>
                <w:b/>
                <w:sz w:val="16"/>
              </w:rPr>
              <w:t xml:space="preserve">Project Name </w:t>
            </w:r>
          </w:p>
          <w:p w14:paraId="229D4C70" w14:textId="77777777" w:rsidR="002515C5" w:rsidRPr="00B9183D" w:rsidRDefault="002515C5">
            <w:pPr>
              <w:rPr>
                <w:rFonts w:ascii="Palatino Linotype" w:hAnsi="Palatino Linotype"/>
                <w:b/>
                <w:sz w:val="16"/>
              </w:rPr>
            </w:pPr>
          </w:p>
        </w:tc>
        <w:tc>
          <w:tcPr>
            <w:tcW w:w="7200" w:type="dxa"/>
          </w:tcPr>
          <w:p w14:paraId="078A2295" w14:textId="77777777" w:rsidR="002515C5" w:rsidRPr="00B9183D" w:rsidRDefault="002515C5">
            <w:pPr>
              <w:snapToGrid w:val="0"/>
              <w:rPr>
                <w:rFonts w:ascii="Palatino Linotype" w:hAnsi="Palatino Linotype"/>
                <w:bCs/>
                <w:sz w:val="16"/>
              </w:rPr>
            </w:pPr>
            <w:r w:rsidRPr="00B9183D">
              <w:rPr>
                <w:rFonts w:ascii="Palatino Linotype" w:hAnsi="Palatino Linotype"/>
                <w:bCs/>
              </w:rPr>
              <w:t>AXA e-Notification Project</w:t>
            </w:r>
          </w:p>
        </w:tc>
      </w:tr>
    </w:tbl>
    <w:p w14:paraId="70D1EDD2" w14:textId="77777777" w:rsidR="002515C5" w:rsidRPr="00B9183D" w:rsidRDefault="002515C5">
      <w:pPr>
        <w:rPr>
          <w:rFonts w:ascii="Palatino Linotype" w:hAnsi="Palatino Linotype"/>
        </w:rPr>
      </w:pPr>
    </w:p>
    <w:p w14:paraId="409D7B9D" w14:textId="77777777" w:rsidR="002515C5" w:rsidRPr="00B9183D" w:rsidRDefault="002515C5">
      <w:pPr>
        <w:rPr>
          <w:rFonts w:ascii="Palatino Linotype" w:hAnsi="Palatino Linotype"/>
        </w:rPr>
      </w:pPr>
    </w:p>
    <w:p w14:paraId="749C0648" w14:textId="77777777" w:rsidR="002515C5" w:rsidRPr="00B9183D" w:rsidRDefault="002515C5">
      <w:pPr>
        <w:pStyle w:val="BodyText"/>
        <w:rPr>
          <w:rFonts w:ascii="Palatino Linotype" w:hAnsi="Palatino Linotype"/>
          <w:i/>
          <w:u w:val="single"/>
        </w:rPr>
      </w:pPr>
      <w:r w:rsidRPr="00B9183D">
        <w:rPr>
          <w:rFonts w:ascii="Palatino Linotype" w:hAnsi="Palatino Linotype"/>
          <w:b/>
          <w:u w:val="single"/>
        </w:rPr>
        <w:t>Document Distribution List</w:t>
      </w:r>
    </w:p>
    <w:tbl>
      <w:tblPr>
        <w:tblW w:w="0" w:type="auto"/>
        <w:tblInd w:w="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41"/>
        <w:gridCol w:w="4639"/>
        <w:gridCol w:w="3492"/>
      </w:tblGrid>
      <w:tr w:rsidR="002515C5" w:rsidRPr="00B9183D" w14:paraId="6B3653D5" w14:textId="77777777">
        <w:tc>
          <w:tcPr>
            <w:tcW w:w="941" w:type="dxa"/>
            <w:tcBorders>
              <w:top w:val="double" w:sz="4" w:space="0" w:color="auto"/>
              <w:bottom w:val="single" w:sz="6" w:space="0" w:color="auto"/>
            </w:tcBorders>
            <w:shd w:val="clear" w:color="auto" w:fill="D9D9D9"/>
          </w:tcPr>
          <w:p w14:paraId="20A9E69A" w14:textId="77777777" w:rsidR="002515C5" w:rsidRPr="00B9183D" w:rsidRDefault="002515C5">
            <w:pPr>
              <w:snapToGrid w:val="0"/>
              <w:rPr>
                <w:rFonts w:ascii="Palatino Linotype" w:hAnsi="Palatino Linotype" w:cs="Arial"/>
                <w:b/>
                <w:bCs/>
                <w:sz w:val="16"/>
              </w:rPr>
            </w:pPr>
            <w:r w:rsidRPr="00B9183D">
              <w:rPr>
                <w:rFonts w:ascii="Palatino Linotype" w:hAnsi="Palatino Linotype" w:cs="Arial"/>
                <w:b/>
                <w:bCs/>
                <w:sz w:val="16"/>
              </w:rPr>
              <w:t xml:space="preserve">To / CC </w:t>
            </w:r>
          </w:p>
        </w:tc>
        <w:tc>
          <w:tcPr>
            <w:tcW w:w="4639" w:type="dxa"/>
            <w:tcBorders>
              <w:top w:val="double" w:sz="4" w:space="0" w:color="auto"/>
              <w:bottom w:val="single" w:sz="6" w:space="0" w:color="auto"/>
            </w:tcBorders>
            <w:shd w:val="clear" w:color="auto" w:fill="D9D9D9"/>
          </w:tcPr>
          <w:p w14:paraId="310071E5" w14:textId="77777777" w:rsidR="002515C5" w:rsidRPr="00B9183D" w:rsidRDefault="002515C5">
            <w:pPr>
              <w:snapToGrid w:val="0"/>
              <w:rPr>
                <w:rFonts w:ascii="Palatino Linotype" w:hAnsi="Palatino Linotype" w:cs="Arial"/>
                <w:b/>
                <w:bCs/>
                <w:sz w:val="16"/>
              </w:rPr>
            </w:pPr>
            <w:r w:rsidRPr="00B9183D">
              <w:rPr>
                <w:rFonts w:ascii="Palatino Linotype" w:hAnsi="Palatino Linotype" w:cs="Arial"/>
                <w:b/>
                <w:bCs/>
                <w:sz w:val="16"/>
              </w:rPr>
              <w:t xml:space="preserve">Name  </w:t>
            </w:r>
          </w:p>
          <w:p w14:paraId="791E30C2" w14:textId="77777777" w:rsidR="002515C5" w:rsidRPr="00B9183D" w:rsidRDefault="002515C5">
            <w:pPr>
              <w:snapToGrid w:val="0"/>
              <w:rPr>
                <w:rFonts w:ascii="Palatino Linotype" w:hAnsi="Palatino Linotype" w:cs="Arial"/>
                <w:sz w:val="16"/>
              </w:rPr>
            </w:pPr>
            <w:r w:rsidRPr="00B9183D">
              <w:rPr>
                <w:rFonts w:ascii="Palatino Linotype" w:hAnsi="Palatino Linotype" w:cs="Arial"/>
                <w:sz w:val="16"/>
              </w:rPr>
              <w:t>Firstname &amp; Surname &amp; Title</w:t>
            </w:r>
          </w:p>
        </w:tc>
        <w:tc>
          <w:tcPr>
            <w:tcW w:w="3492" w:type="dxa"/>
            <w:tcBorders>
              <w:top w:val="double" w:sz="4" w:space="0" w:color="auto"/>
              <w:bottom w:val="single" w:sz="6" w:space="0" w:color="auto"/>
            </w:tcBorders>
            <w:shd w:val="clear" w:color="auto" w:fill="D9D9D9"/>
          </w:tcPr>
          <w:p w14:paraId="16418920" w14:textId="77777777" w:rsidR="002515C5" w:rsidRPr="00B9183D" w:rsidRDefault="002515C5">
            <w:pPr>
              <w:snapToGrid w:val="0"/>
              <w:rPr>
                <w:rFonts w:ascii="Palatino Linotype" w:hAnsi="Palatino Linotype" w:cs="Arial"/>
                <w:b/>
                <w:bCs/>
                <w:sz w:val="16"/>
              </w:rPr>
            </w:pPr>
            <w:r w:rsidRPr="00B9183D">
              <w:rPr>
                <w:rFonts w:ascii="Palatino Linotype" w:hAnsi="Palatino Linotype" w:cs="Arial"/>
                <w:b/>
                <w:bCs/>
                <w:sz w:val="16"/>
              </w:rPr>
              <w:t>Department</w:t>
            </w:r>
          </w:p>
        </w:tc>
      </w:tr>
      <w:tr w:rsidR="002515C5" w:rsidRPr="00B9183D" w14:paraId="402AFB6E" w14:textId="77777777">
        <w:tc>
          <w:tcPr>
            <w:tcW w:w="941" w:type="dxa"/>
            <w:tcBorders>
              <w:top w:val="single" w:sz="6" w:space="0" w:color="auto"/>
            </w:tcBorders>
          </w:tcPr>
          <w:p w14:paraId="1E3B0FF6" w14:textId="77777777" w:rsidR="002515C5" w:rsidRPr="00B9183D" w:rsidRDefault="002515C5">
            <w:pPr>
              <w:snapToGrid w:val="0"/>
              <w:rPr>
                <w:rFonts w:ascii="Palatino Linotype" w:hAnsi="Palatino Linotype" w:cs="Arial"/>
                <w:sz w:val="16"/>
              </w:rPr>
            </w:pPr>
            <w:r w:rsidRPr="00B9183D">
              <w:rPr>
                <w:rFonts w:ascii="Palatino Linotype" w:hAnsi="Palatino Linotype" w:cs="Arial"/>
                <w:sz w:val="16"/>
              </w:rPr>
              <w:t>To:</w:t>
            </w:r>
          </w:p>
        </w:tc>
        <w:tc>
          <w:tcPr>
            <w:tcW w:w="4639" w:type="dxa"/>
            <w:tcBorders>
              <w:top w:val="single" w:sz="6" w:space="0" w:color="auto"/>
            </w:tcBorders>
          </w:tcPr>
          <w:p w14:paraId="5AE01453" w14:textId="77777777" w:rsidR="002515C5" w:rsidRPr="00B9183D" w:rsidRDefault="002515C5">
            <w:pPr>
              <w:snapToGrid w:val="0"/>
              <w:rPr>
                <w:rFonts w:ascii="Palatino Linotype" w:hAnsi="Palatino Linotype" w:cs="Arial"/>
                <w:sz w:val="16"/>
              </w:rPr>
            </w:pPr>
          </w:p>
          <w:p w14:paraId="6178AAB0" w14:textId="77777777" w:rsidR="002515C5" w:rsidRPr="00B9183D" w:rsidRDefault="002515C5">
            <w:pPr>
              <w:snapToGrid w:val="0"/>
              <w:rPr>
                <w:rFonts w:ascii="Palatino Linotype" w:hAnsi="Palatino Linotype" w:cs="Arial"/>
                <w:sz w:val="16"/>
              </w:rPr>
            </w:pPr>
          </w:p>
        </w:tc>
        <w:tc>
          <w:tcPr>
            <w:tcW w:w="3492" w:type="dxa"/>
            <w:tcBorders>
              <w:top w:val="single" w:sz="6" w:space="0" w:color="auto"/>
            </w:tcBorders>
          </w:tcPr>
          <w:p w14:paraId="6D390969" w14:textId="77777777" w:rsidR="002515C5" w:rsidRPr="00B9183D" w:rsidRDefault="002515C5">
            <w:pPr>
              <w:snapToGrid w:val="0"/>
              <w:rPr>
                <w:rFonts w:ascii="Palatino Linotype" w:hAnsi="Palatino Linotype" w:cs="Arial"/>
                <w:sz w:val="16"/>
              </w:rPr>
            </w:pPr>
          </w:p>
        </w:tc>
      </w:tr>
      <w:tr w:rsidR="002515C5" w:rsidRPr="00B9183D" w14:paraId="0618EACB" w14:textId="77777777">
        <w:tc>
          <w:tcPr>
            <w:tcW w:w="941" w:type="dxa"/>
          </w:tcPr>
          <w:p w14:paraId="4BFC6F38" w14:textId="77777777" w:rsidR="002515C5" w:rsidRPr="00B9183D" w:rsidRDefault="002515C5">
            <w:pPr>
              <w:snapToGrid w:val="0"/>
              <w:rPr>
                <w:rFonts w:ascii="Palatino Linotype" w:hAnsi="Palatino Linotype" w:cs="Arial"/>
                <w:sz w:val="16"/>
              </w:rPr>
            </w:pPr>
            <w:r w:rsidRPr="00B9183D">
              <w:rPr>
                <w:rFonts w:ascii="Palatino Linotype" w:hAnsi="Palatino Linotype" w:cs="Arial"/>
                <w:sz w:val="16"/>
              </w:rPr>
              <w:t>CC:</w:t>
            </w:r>
          </w:p>
        </w:tc>
        <w:tc>
          <w:tcPr>
            <w:tcW w:w="4639" w:type="dxa"/>
          </w:tcPr>
          <w:p w14:paraId="2E43A364" w14:textId="77777777" w:rsidR="002515C5" w:rsidRPr="00B9183D" w:rsidRDefault="002515C5">
            <w:pPr>
              <w:snapToGrid w:val="0"/>
              <w:rPr>
                <w:rFonts w:ascii="Palatino Linotype" w:hAnsi="Palatino Linotype" w:cs="Arial"/>
                <w:sz w:val="16"/>
              </w:rPr>
            </w:pPr>
          </w:p>
          <w:p w14:paraId="73E00A51" w14:textId="77777777" w:rsidR="002515C5" w:rsidRPr="00B9183D" w:rsidRDefault="002515C5">
            <w:pPr>
              <w:snapToGrid w:val="0"/>
              <w:rPr>
                <w:rFonts w:ascii="Palatino Linotype" w:hAnsi="Palatino Linotype" w:cs="Arial"/>
                <w:sz w:val="16"/>
              </w:rPr>
            </w:pPr>
          </w:p>
        </w:tc>
        <w:tc>
          <w:tcPr>
            <w:tcW w:w="3492" w:type="dxa"/>
          </w:tcPr>
          <w:p w14:paraId="74F8C134" w14:textId="77777777" w:rsidR="002515C5" w:rsidRPr="00B9183D" w:rsidRDefault="002515C5">
            <w:pPr>
              <w:snapToGrid w:val="0"/>
              <w:rPr>
                <w:rFonts w:ascii="Palatino Linotype" w:hAnsi="Palatino Linotype" w:cs="Arial"/>
                <w:sz w:val="16"/>
              </w:rPr>
            </w:pPr>
          </w:p>
        </w:tc>
      </w:tr>
    </w:tbl>
    <w:p w14:paraId="04F42DD0" w14:textId="77777777" w:rsidR="002515C5" w:rsidRPr="00B9183D" w:rsidRDefault="002515C5">
      <w:pPr>
        <w:rPr>
          <w:rFonts w:ascii="Palatino Linotype" w:hAnsi="Palatino Linotype"/>
          <w:b/>
          <w:i/>
          <w:u w:val="single"/>
          <w:lang w:val="en-GB" w:eastAsia="zh-TW"/>
        </w:rPr>
      </w:pPr>
    </w:p>
    <w:p w14:paraId="268E43A7" w14:textId="77777777" w:rsidR="002515C5" w:rsidRPr="00B9183D" w:rsidRDefault="002515C5">
      <w:pPr>
        <w:rPr>
          <w:rFonts w:ascii="Palatino Linotype" w:hAnsi="Palatino Linotype"/>
          <w:b/>
          <w:i/>
          <w:u w:val="single"/>
          <w:lang w:eastAsia="zh-TW"/>
        </w:rPr>
      </w:pPr>
    </w:p>
    <w:p w14:paraId="3AC63543" w14:textId="77777777" w:rsidR="002515C5" w:rsidRPr="00B9183D" w:rsidRDefault="002515C5">
      <w:pPr>
        <w:pStyle w:val="BodyText"/>
        <w:rPr>
          <w:rFonts w:ascii="Palatino Linotype" w:hAnsi="Palatino Linotype"/>
          <w:b/>
          <w:u w:val="single"/>
        </w:rPr>
      </w:pPr>
      <w:r w:rsidRPr="00B9183D">
        <w:rPr>
          <w:rFonts w:ascii="Palatino Linotype" w:hAnsi="Palatino Linotype"/>
          <w:b/>
          <w:u w:val="single"/>
        </w:rPr>
        <w:t>Document Control</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28"/>
        <w:gridCol w:w="1200"/>
        <w:gridCol w:w="1800"/>
        <w:gridCol w:w="1800"/>
        <w:gridCol w:w="3500"/>
      </w:tblGrid>
      <w:tr w:rsidR="002515C5" w:rsidRPr="00B9183D" w14:paraId="4A72F4CD" w14:textId="77777777">
        <w:tc>
          <w:tcPr>
            <w:tcW w:w="728" w:type="dxa"/>
            <w:shd w:val="pct10" w:color="000000" w:fill="FFFFFF"/>
          </w:tcPr>
          <w:p w14:paraId="60F60BC7" w14:textId="77777777" w:rsidR="002515C5" w:rsidRPr="00B9183D" w:rsidRDefault="002515C5">
            <w:pPr>
              <w:snapToGrid w:val="0"/>
              <w:rPr>
                <w:rFonts w:ascii="Palatino Linotype" w:hAnsi="Palatino Linotype"/>
                <w:b/>
                <w:sz w:val="16"/>
              </w:rPr>
            </w:pPr>
            <w:r w:rsidRPr="00B9183D">
              <w:rPr>
                <w:rFonts w:ascii="Palatino Linotype" w:hAnsi="Palatino Linotype"/>
                <w:b/>
                <w:sz w:val="16"/>
              </w:rPr>
              <w:t xml:space="preserve">Version </w:t>
            </w:r>
          </w:p>
          <w:p w14:paraId="5A2EB339" w14:textId="77777777" w:rsidR="002515C5" w:rsidRPr="00B9183D" w:rsidRDefault="002515C5">
            <w:pPr>
              <w:snapToGrid w:val="0"/>
              <w:rPr>
                <w:rFonts w:ascii="Palatino Linotype" w:hAnsi="Palatino Linotype"/>
                <w:sz w:val="16"/>
              </w:rPr>
            </w:pPr>
            <w:r w:rsidRPr="00B9183D">
              <w:rPr>
                <w:rFonts w:ascii="Palatino Linotype" w:hAnsi="Palatino Linotype"/>
                <w:b/>
                <w:sz w:val="16"/>
              </w:rPr>
              <w:t>Number</w:t>
            </w:r>
          </w:p>
          <w:p w14:paraId="4C9E7B0E" w14:textId="77777777" w:rsidR="002515C5" w:rsidRPr="00B9183D" w:rsidRDefault="002515C5">
            <w:pPr>
              <w:pStyle w:val="Footer"/>
              <w:tabs>
                <w:tab w:val="clear" w:pos="4819"/>
                <w:tab w:val="clear" w:pos="9071"/>
              </w:tabs>
              <w:snapToGrid w:val="0"/>
              <w:rPr>
                <w:rFonts w:ascii="Palatino Linotype" w:hAnsi="Palatino Linotype"/>
              </w:rPr>
            </w:pPr>
            <w:r w:rsidRPr="00B9183D">
              <w:rPr>
                <w:rFonts w:ascii="Palatino Linotype" w:hAnsi="Palatino Linotype"/>
              </w:rPr>
              <w:t>n.n</w:t>
            </w:r>
          </w:p>
        </w:tc>
        <w:tc>
          <w:tcPr>
            <w:tcW w:w="1200" w:type="dxa"/>
            <w:shd w:val="pct10" w:color="000000" w:fill="FFFFFF"/>
          </w:tcPr>
          <w:p w14:paraId="76E3B0C2" w14:textId="77777777" w:rsidR="002515C5" w:rsidRPr="00B9183D" w:rsidRDefault="002515C5">
            <w:pPr>
              <w:snapToGrid w:val="0"/>
              <w:rPr>
                <w:rFonts w:ascii="Palatino Linotype" w:hAnsi="Palatino Linotype"/>
                <w:b/>
                <w:sz w:val="16"/>
              </w:rPr>
            </w:pPr>
            <w:r w:rsidRPr="00B9183D">
              <w:rPr>
                <w:rFonts w:ascii="Palatino Linotype" w:hAnsi="Palatino Linotype"/>
                <w:b/>
                <w:sz w:val="16"/>
              </w:rPr>
              <w:t xml:space="preserve">Issued </w:t>
            </w:r>
          </w:p>
          <w:p w14:paraId="1800F92A" w14:textId="77777777" w:rsidR="002515C5" w:rsidRPr="00B9183D" w:rsidRDefault="002515C5">
            <w:pPr>
              <w:snapToGrid w:val="0"/>
              <w:rPr>
                <w:rFonts w:ascii="Palatino Linotype" w:hAnsi="Palatino Linotype"/>
                <w:b/>
                <w:sz w:val="16"/>
              </w:rPr>
            </w:pPr>
            <w:r w:rsidRPr="00B9183D">
              <w:rPr>
                <w:rFonts w:ascii="Palatino Linotype" w:hAnsi="Palatino Linotype"/>
                <w:b/>
                <w:sz w:val="16"/>
              </w:rPr>
              <w:t>On Date</w:t>
            </w:r>
          </w:p>
          <w:p w14:paraId="78638F4E" w14:textId="77777777" w:rsidR="002515C5" w:rsidRPr="00B9183D" w:rsidRDefault="002515C5">
            <w:pPr>
              <w:pStyle w:val="Footer"/>
              <w:tabs>
                <w:tab w:val="clear" w:pos="4819"/>
                <w:tab w:val="clear" w:pos="9071"/>
              </w:tabs>
              <w:snapToGrid w:val="0"/>
              <w:rPr>
                <w:rFonts w:ascii="Palatino Linotype" w:hAnsi="Palatino Linotype"/>
              </w:rPr>
            </w:pPr>
            <w:r w:rsidRPr="00B9183D">
              <w:rPr>
                <w:rFonts w:ascii="Palatino Linotype" w:hAnsi="Palatino Linotype"/>
              </w:rPr>
              <w:t>YYYY/MM/DD</w:t>
            </w:r>
          </w:p>
        </w:tc>
        <w:tc>
          <w:tcPr>
            <w:tcW w:w="1800" w:type="dxa"/>
            <w:shd w:val="pct10" w:color="000000" w:fill="FFFFFF"/>
          </w:tcPr>
          <w:p w14:paraId="1E7D9561" w14:textId="77777777" w:rsidR="002515C5" w:rsidRPr="00B9183D" w:rsidRDefault="002515C5">
            <w:pPr>
              <w:snapToGrid w:val="0"/>
              <w:rPr>
                <w:rFonts w:ascii="Palatino Linotype" w:hAnsi="Palatino Linotype"/>
                <w:b/>
                <w:sz w:val="16"/>
              </w:rPr>
            </w:pPr>
            <w:r w:rsidRPr="00B9183D">
              <w:rPr>
                <w:rFonts w:ascii="Palatino Linotype" w:hAnsi="Palatino Linotype"/>
                <w:b/>
                <w:sz w:val="16"/>
              </w:rPr>
              <w:t>Author(s)</w:t>
            </w:r>
          </w:p>
          <w:p w14:paraId="52D86F65" w14:textId="77777777" w:rsidR="002515C5" w:rsidRPr="00B9183D" w:rsidRDefault="002515C5">
            <w:pPr>
              <w:snapToGrid w:val="0"/>
              <w:rPr>
                <w:rFonts w:ascii="Palatino Linotype" w:hAnsi="Palatino Linotype"/>
                <w:sz w:val="16"/>
              </w:rPr>
            </w:pPr>
          </w:p>
          <w:p w14:paraId="543668A1" w14:textId="77777777" w:rsidR="002515C5" w:rsidRPr="00B9183D" w:rsidRDefault="002515C5">
            <w:pPr>
              <w:snapToGrid w:val="0"/>
              <w:rPr>
                <w:rFonts w:ascii="Palatino Linotype" w:hAnsi="Palatino Linotype"/>
                <w:sz w:val="16"/>
              </w:rPr>
            </w:pPr>
            <w:r w:rsidRPr="00B9183D">
              <w:rPr>
                <w:rFonts w:ascii="Palatino Linotype" w:hAnsi="Palatino Linotype"/>
                <w:sz w:val="16"/>
              </w:rPr>
              <w:t xml:space="preserve">Firstname &amp; Surname </w:t>
            </w:r>
          </w:p>
          <w:p w14:paraId="4658DAC1" w14:textId="77777777" w:rsidR="002515C5" w:rsidRPr="00B9183D" w:rsidRDefault="002515C5">
            <w:pPr>
              <w:snapToGrid w:val="0"/>
              <w:rPr>
                <w:rFonts w:ascii="Palatino Linotype" w:hAnsi="Palatino Linotype"/>
                <w:b/>
                <w:sz w:val="16"/>
              </w:rPr>
            </w:pPr>
            <w:r w:rsidRPr="00B9183D">
              <w:rPr>
                <w:rFonts w:ascii="Palatino Linotype" w:hAnsi="Palatino Linotype"/>
                <w:sz w:val="16"/>
              </w:rPr>
              <w:t>&amp; Title</w:t>
            </w:r>
          </w:p>
        </w:tc>
        <w:tc>
          <w:tcPr>
            <w:tcW w:w="1800" w:type="dxa"/>
            <w:shd w:val="pct10" w:color="000000" w:fill="FFFFFF"/>
          </w:tcPr>
          <w:p w14:paraId="59CCF807" w14:textId="77777777" w:rsidR="002515C5" w:rsidRPr="00B9183D" w:rsidRDefault="002515C5">
            <w:pPr>
              <w:snapToGrid w:val="0"/>
              <w:rPr>
                <w:rFonts w:ascii="Palatino Linotype" w:hAnsi="Palatino Linotype"/>
                <w:b/>
                <w:sz w:val="16"/>
              </w:rPr>
            </w:pPr>
            <w:r w:rsidRPr="00B9183D">
              <w:rPr>
                <w:rFonts w:ascii="Palatino Linotype" w:hAnsi="Palatino Linotype"/>
                <w:b/>
                <w:sz w:val="16"/>
              </w:rPr>
              <w:t xml:space="preserve">Reviewer(s) </w:t>
            </w:r>
          </w:p>
          <w:p w14:paraId="2753FD2F" w14:textId="77777777" w:rsidR="002515C5" w:rsidRPr="00B9183D" w:rsidRDefault="002515C5">
            <w:pPr>
              <w:snapToGrid w:val="0"/>
              <w:rPr>
                <w:rFonts w:ascii="Palatino Linotype" w:hAnsi="Palatino Linotype"/>
                <w:sz w:val="16"/>
              </w:rPr>
            </w:pPr>
          </w:p>
          <w:p w14:paraId="5C24C957" w14:textId="77777777" w:rsidR="002515C5" w:rsidRPr="00B9183D" w:rsidRDefault="002515C5">
            <w:pPr>
              <w:snapToGrid w:val="0"/>
              <w:rPr>
                <w:rFonts w:ascii="Palatino Linotype" w:hAnsi="Palatino Linotype"/>
                <w:sz w:val="16"/>
              </w:rPr>
            </w:pPr>
            <w:r w:rsidRPr="00B9183D">
              <w:rPr>
                <w:rFonts w:ascii="Palatino Linotype" w:hAnsi="Palatino Linotype"/>
                <w:sz w:val="16"/>
              </w:rPr>
              <w:t xml:space="preserve">Firstname &amp; Surname </w:t>
            </w:r>
          </w:p>
          <w:p w14:paraId="0A4D0392" w14:textId="77777777" w:rsidR="002515C5" w:rsidRPr="00B9183D" w:rsidRDefault="002515C5">
            <w:pPr>
              <w:snapToGrid w:val="0"/>
              <w:rPr>
                <w:rFonts w:ascii="Palatino Linotype" w:hAnsi="Palatino Linotype"/>
                <w:b/>
                <w:sz w:val="16"/>
              </w:rPr>
            </w:pPr>
            <w:r w:rsidRPr="00B9183D">
              <w:rPr>
                <w:rFonts w:ascii="Palatino Linotype" w:hAnsi="Palatino Linotype"/>
                <w:sz w:val="16"/>
              </w:rPr>
              <w:t>&amp; Title</w:t>
            </w:r>
          </w:p>
        </w:tc>
        <w:tc>
          <w:tcPr>
            <w:tcW w:w="3500" w:type="dxa"/>
            <w:shd w:val="pct10" w:color="000000" w:fill="FFFFFF"/>
          </w:tcPr>
          <w:p w14:paraId="478EC045" w14:textId="77777777" w:rsidR="002515C5" w:rsidRPr="00B9183D" w:rsidRDefault="002515C5">
            <w:pPr>
              <w:snapToGrid w:val="0"/>
              <w:rPr>
                <w:rFonts w:ascii="Palatino Linotype" w:hAnsi="Palatino Linotype"/>
                <w:b/>
                <w:sz w:val="16"/>
              </w:rPr>
            </w:pPr>
            <w:r w:rsidRPr="00B9183D">
              <w:rPr>
                <w:rFonts w:ascii="Palatino Linotype" w:hAnsi="Palatino Linotype"/>
                <w:b/>
                <w:sz w:val="16"/>
              </w:rPr>
              <w:t>Change Description</w:t>
            </w:r>
          </w:p>
        </w:tc>
      </w:tr>
      <w:tr w:rsidR="002515C5" w:rsidRPr="00B9183D" w14:paraId="48E4A870" w14:textId="77777777">
        <w:tc>
          <w:tcPr>
            <w:tcW w:w="728" w:type="dxa"/>
          </w:tcPr>
          <w:p w14:paraId="37263F3B" w14:textId="77777777" w:rsidR="002515C5" w:rsidRPr="00B9183D" w:rsidRDefault="002515C5">
            <w:pPr>
              <w:snapToGrid w:val="0"/>
              <w:rPr>
                <w:rFonts w:ascii="Palatino Linotype" w:hAnsi="Palatino Linotype"/>
                <w:bCs/>
                <w:sz w:val="16"/>
              </w:rPr>
            </w:pPr>
          </w:p>
        </w:tc>
        <w:tc>
          <w:tcPr>
            <w:tcW w:w="1200" w:type="dxa"/>
          </w:tcPr>
          <w:p w14:paraId="51547D58" w14:textId="77777777" w:rsidR="002515C5" w:rsidRPr="00B9183D" w:rsidRDefault="002515C5">
            <w:pPr>
              <w:snapToGrid w:val="0"/>
              <w:rPr>
                <w:rFonts w:ascii="Palatino Linotype" w:hAnsi="Palatino Linotype"/>
                <w:bCs/>
                <w:sz w:val="16"/>
              </w:rPr>
            </w:pPr>
          </w:p>
          <w:p w14:paraId="31597AAD" w14:textId="77777777" w:rsidR="002515C5" w:rsidRPr="00B9183D" w:rsidRDefault="002515C5">
            <w:pPr>
              <w:snapToGrid w:val="0"/>
              <w:rPr>
                <w:rFonts w:ascii="Palatino Linotype" w:hAnsi="Palatino Linotype"/>
                <w:bCs/>
                <w:sz w:val="16"/>
              </w:rPr>
            </w:pPr>
          </w:p>
        </w:tc>
        <w:tc>
          <w:tcPr>
            <w:tcW w:w="1800" w:type="dxa"/>
          </w:tcPr>
          <w:p w14:paraId="50C4134B" w14:textId="77777777" w:rsidR="002515C5" w:rsidRPr="00B9183D" w:rsidRDefault="002515C5">
            <w:pPr>
              <w:snapToGrid w:val="0"/>
              <w:rPr>
                <w:rFonts w:ascii="Palatino Linotype" w:hAnsi="Palatino Linotype"/>
                <w:bCs/>
                <w:sz w:val="16"/>
                <w:u w:val="single"/>
              </w:rPr>
            </w:pPr>
          </w:p>
        </w:tc>
        <w:tc>
          <w:tcPr>
            <w:tcW w:w="1800" w:type="dxa"/>
          </w:tcPr>
          <w:p w14:paraId="0D24F2ED" w14:textId="77777777" w:rsidR="002515C5" w:rsidRPr="00B9183D" w:rsidRDefault="002515C5">
            <w:pPr>
              <w:snapToGrid w:val="0"/>
              <w:rPr>
                <w:rFonts w:ascii="Palatino Linotype" w:hAnsi="Palatino Linotype"/>
                <w:bCs/>
                <w:sz w:val="16"/>
                <w:u w:val="single"/>
              </w:rPr>
            </w:pPr>
          </w:p>
        </w:tc>
        <w:tc>
          <w:tcPr>
            <w:tcW w:w="3500" w:type="dxa"/>
          </w:tcPr>
          <w:p w14:paraId="5D8816EF" w14:textId="77777777" w:rsidR="002515C5" w:rsidRPr="00B9183D" w:rsidRDefault="002515C5">
            <w:pPr>
              <w:snapToGrid w:val="0"/>
              <w:rPr>
                <w:rFonts w:ascii="Palatino Linotype" w:hAnsi="Palatino Linotype"/>
                <w:bCs/>
                <w:sz w:val="16"/>
                <w:u w:val="single"/>
              </w:rPr>
            </w:pPr>
          </w:p>
        </w:tc>
      </w:tr>
      <w:tr w:rsidR="002515C5" w:rsidRPr="00B9183D" w14:paraId="128F7296" w14:textId="77777777">
        <w:tc>
          <w:tcPr>
            <w:tcW w:w="728" w:type="dxa"/>
          </w:tcPr>
          <w:p w14:paraId="071EB3D2" w14:textId="77777777" w:rsidR="002515C5" w:rsidRPr="00B9183D" w:rsidRDefault="002515C5">
            <w:pPr>
              <w:snapToGrid w:val="0"/>
              <w:rPr>
                <w:rFonts w:ascii="Palatino Linotype" w:hAnsi="Palatino Linotype"/>
                <w:bCs/>
                <w:sz w:val="16"/>
              </w:rPr>
            </w:pPr>
          </w:p>
          <w:p w14:paraId="3FE53EAE" w14:textId="77777777" w:rsidR="002515C5" w:rsidRPr="00B9183D" w:rsidRDefault="002515C5">
            <w:pPr>
              <w:snapToGrid w:val="0"/>
              <w:rPr>
                <w:rFonts w:ascii="Palatino Linotype" w:hAnsi="Palatino Linotype"/>
                <w:bCs/>
                <w:sz w:val="16"/>
              </w:rPr>
            </w:pPr>
          </w:p>
        </w:tc>
        <w:tc>
          <w:tcPr>
            <w:tcW w:w="1200" w:type="dxa"/>
          </w:tcPr>
          <w:p w14:paraId="58A26650" w14:textId="77777777" w:rsidR="002515C5" w:rsidRPr="00B9183D" w:rsidRDefault="002515C5">
            <w:pPr>
              <w:snapToGrid w:val="0"/>
              <w:rPr>
                <w:rFonts w:ascii="Palatino Linotype" w:hAnsi="Palatino Linotype"/>
                <w:bCs/>
                <w:sz w:val="16"/>
              </w:rPr>
            </w:pPr>
          </w:p>
        </w:tc>
        <w:tc>
          <w:tcPr>
            <w:tcW w:w="1800" w:type="dxa"/>
          </w:tcPr>
          <w:p w14:paraId="693BE161" w14:textId="77777777" w:rsidR="002515C5" w:rsidRPr="00B9183D" w:rsidRDefault="002515C5">
            <w:pPr>
              <w:snapToGrid w:val="0"/>
              <w:rPr>
                <w:rFonts w:ascii="Palatino Linotype" w:hAnsi="Palatino Linotype"/>
                <w:bCs/>
                <w:sz w:val="16"/>
                <w:u w:val="single"/>
              </w:rPr>
            </w:pPr>
          </w:p>
        </w:tc>
        <w:tc>
          <w:tcPr>
            <w:tcW w:w="1800" w:type="dxa"/>
          </w:tcPr>
          <w:p w14:paraId="394229AB" w14:textId="77777777" w:rsidR="002515C5" w:rsidRPr="00B9183D" w:rsidRDefault="002515C5">
            <w:pPr>
              <w:snapToGrid w:val="0"/>
              <w:rPr>
                <w:rFonts w:ascii="Palatino Linotype" w:hAnsi="Palatino Linotype"/>
                <w:bCs/>
                <w:sz w:val="16"/>
                <w:u w:val="single"/>
              </w:rPr>
            </w:pPr>
          </w:p>
        </w:tc>
        <w:tc>
          <w:tcPr>
            <w:tcW w:w="3500" w:type="dxa"/>
          </w:tcPr>
          <w:p w14:paraId="3A456062" w14:textId="77777777" w:rsidR="002515C5" w:rsidRPr="00B9183D" w:rsidRDefault="002515C5">
            <w:pPr>
              <w:snapToGrid w:val="0"/>
              <w:rPr>
                <w:rFonts w:ascii="Palatino Linotype" w:hAnsi="Palatino Linotype"/>
                <w:bCs/>
                <w:sz w:val="16"/>
                <w:u w:val="single"/>
              </w:rPr>
            </w:pPr>
          </w:p>
        </w:tc>
      </w:tr>
    </w:tbl>
    <w:p w14:paraId="242B95F2" w14:textId="77777777" w:rsidR="002515C5" w:rsidRPr="00B9183D" w:rsidRDefault="002515C5">
      <w:pPr>
        <w:rPr>
          <w:rFonts w:ascii="Palatino Linotype" w:hAnsi="Palatino Linotype"/>
          <w:b/>
          <w:i/>
          <w:u w:val="single"/>
        </w:rPr>
      </w:pPr>
    </w:p>
    <w:p w14:paraId="37243A42" w14:textId="77777777" w:rsidR="002515C5" w:rsidRPr="00B9183D" w:rsidRDefault="002515C5">
      <w:pPr>
        <w:pStyle w:val="Texte1"/>
        <w:rPr>
          <w:rStyle w:val="Annoncedeparagraphe"/>
          <w:rFonts w:ascii="Palatino Linotype" w:hAnsi="Palatino Linotype"/>
          <w:b w:val="0"/>
          <w:lang w:eastAsia="zh-TW"/>
        </w:rPr>
      </w:pPr>
    </w:p>
    <w:p w14:paraId="03DBCB8C" w14:textId="508E7410" w:rsidR="002515C5" w:rsidRPr="00B9183D" w:rsidRDefault="00695B87">
      <w:pPr>
        <w:pStyle w:val="Texte1"/>
        <w:tabs>
          <w:tab w:val="left" w:pos="7078"/>
        </w:tabs>
        <w:rPr>
          <w:rStyle w:val="Annoncedeparagraphe"/>
          <w:rFonts w:ascii="Palatino Linotype" w:hAnsi="Palatino Linotype"/>
          <w:b w:val="0"/>
          <w:lang w:eastAsia="zh-TW"/>
        </w:rPr>
        <w:pPrChange w:id="0" w:author="Steven Chen" w:date="2016-12-05T15:56:00Z">
          <w:pPr>
            <w:pStyle w:val="Texte1"/>
          </w:pPr>
        </w:pPrChange>
      </w:pPr>
      <w:ins w:id="1" w:author="Steven Chen" w:date="2016-12-05T15:56:00Z">
        <w:r>
          <w:rPr>
            <w:rStyle w:val="Annoncedeparagraphe"/>
            <w:rFonts w:ascii="Palatino Linotype" w:hAnsi="Palatino Linotype"/>
            <w:b w:val="0"/>
            <w:lang w:eastAsia="zh-TW"/>
          </w:rPr>
          <w:tab/>
        </w:r>
      </w:ins>
    </w:p>
    <w:p w14:paraId="221C7DF9" w14:textId="0FFBF90F" w:rsidR="002515C5" w:rsidRPr="00B9183D" w:rsidRDefault="00695B87">
      <w:pPr>
        <w:pStyle w:val="Texte1"/>
        <w:tabs>
          <w:tab w:val="left" w:pos="7078"/>
        </w:tabs>
        <w:rPr>
          <w:rStyle w:val="Annoncedeparagraphe"/>
          <w:rFonts w:ascii="Palatino Linotype" w:hAnsi="Palatino Linotype"/>
          <w:b w:val="0"/>
          <w:lang w:eastAsia="zh-TW"/>
        </w:rPr>
        <w:sectPr w:rsidR="002515C5" w:rsidRPr="00B9183D">
          <w:headerReference w:type="default" r:id="rId8"/>
          <w:footerReference w:type="even" r:id="rId9"/>
          <w:footerReference w:type="default" r:id="rId10"/>
          <w:headerReference w:type="first" r:id="rId11"/>
          <w:footerReference w:type="first" r:id="rId12"/>
          <w:type w:val="continuous"/>
          <w:pgSz w:w="11907" w:h="16840"/>
          <w:pgMar w:top="1418" w:right="1418" w:bottom="1418" w:left="1418" w:header="720" w:footer="720" w:gutter="0"/>
          <w:pgNumType w:start="1"/>
          <w:cols w:space="720"/>
          <w:titlePg/>
          <w:docGrid w:linePitch="326"/>
        </w:sectPr>
        <w:pPrChange w:id="4" w:author="Steven Chen" w:date="2016-12-05T15:56:00Z">
          <w:pPr>
            <w:pStyle w:val="Texte1"/>
          </w:pPr>
        </w:pPrChange>
      </w:pPr>
      <w:ins w:id="5" w:author="Steven Chen" w:date="2016-12-05T15:56:00Z">
        <w:r>
          <w:rPr>
            <w:rStyle w:val="Annoncedeparagraphe"/>
            <w:rFonts w:ascii="Palatino Linotype" w:hAnsi="Palatino Linotype"/>
            <w:b w:val="0"/>
            <w:lang w:eastAsia="zh-TW"/>
          </w:rPr>
          <w:tab/>
        </w:r>
      </w:ins>
    </w:p>
    <w:p w14:paraId="3A197134" w14:textId="77777777" w:rsidR="002515C5" w:rsidRPr="00B9183D" w:rsidRDefault="002515C5">
      <w:pPr>
        <w:pStyle w:val="Texte1"/>
        <w:rPr>
          <w:rStyle w:val="Annoncedeparagraphe"/>
          <w:rFonts w:ascii="Palatino Linotype" w:hAnsi="Palatino Linotype"/>
          <w:b w:val="0"/>
          <w:lang w:eastAsia="zh-TW"/>
        </w:rPr>
      </w:pPr>
    </w:p>
    <w:p w14:paraId="7D18B71F" w14:textId="77777777" w:rsidR="002515C5" w:rsidRPr="00B9183D" w:rsidRDefault="002515C5">
      <w:pPr>
        <w:pStyle w:val="Texte1"/>
        <w:jc w:val="center"/>
        <w:rPr>
          <w:rFonts w:ascii="Palatino Linotype" w:hAnsi="Palatino Linotype"/>
          <w:b/>
          <w:sz w:val="36"/>
          <w:lang w:eastAsia="zh-TW"/>
        </w:rPr>
      </w:pPr>
      <w:r w:rsidRPr="00B9183D">
        <w:rPr>
          <w:rFonts w:ascii="Palatino Linotype" w:hAnsi="Palatino Linotype"/>
          <w:b/>
          <w:sz w:val="36"/>
          <w:lang w:eastAsia="zh-TW"/>
        </w:rPr>
        <w:t>TABLE OF CONTENTS</w:t>
      </w:r>
    </w:p>
    <w:p w14:paraId="38361B4B" w14:textId="77777777" w:rsidR="002515C5" w:rsidRPr="00B9183D" w:rsidRDefault="002515C5">
      <w:pPr>
        <w:pStyle w:val="Texte1"/>
        <w:rPr>
          <w:rFonts w:ascii="Palatino Linotype" w:hAnsi="Palatino Linotype"/>
          <w:lang w:eastAsia="zh-TW"/>
        </w:rPr>
      </w:pPr>
    </w:p>
    <w:bookmarkStart w:id="6" w:name="_Toc414075616"/>
    <w:p w14:paraId="489D4CAD" w14:textId="77777777" w:rsidR="001F229F" w:rsidRDefault="001F229F">
      <w:pPr>
        <w:pStyle w:val="TOC1"/>
        <w:tabs>
          <w:tab w:val="left" w:pos="420"/>
          <w:tab w:val="right" w:leader="dot" w:pos="9061"/>
        </w:tabs>
        <w:rPr>
          <w:rFonts w:asciiTheme="minorHAnsi" w:eastAsiaTheme="minorEastAsia" w:hAnsiTheme="minorHAnsi" w:cstheme="minorBidi"/>
          <w:b w:val="0"/>
          <w:caps w:val="0"/>
          <w:noProof/>
          <w:sz w:val="22"/>
          <w:szCs w:val="22"/>
          <w:lang w:val="en-GB" w:eastAsia="zh-CN"/>
        </w:rPr>
      </w:pPr>
      <w:r>
        <w:rPr>
          <w:rFonts w:ascii="Palatino Linotype" w:hAnsi="Palatino Linotype" w:cs="Arial"/>
          <w:lang w:eastAsia="zh-TW"/>
        </w:rPr>
        <w:fldChar w:fldCharType="begin"/>
      </w:r>
      <w:r>
        <w:rPr>
          <w:rFonts w:ascii="Palatino Linotype" w:hAnsi="Palatino Linotype" w:cs="Arial"/>
          <w:lang w:eastAsia="zh-TW"/>
        </w:rPr>
        <w:instrText xml:space="preserve"> TOC \o "1-4" </w:instrText>
      </w:r>
      <w:r>
        <w:rPr>
          <w:rFonts w:ascii="Palatino Linotype" w:hAnsi="Palatino Linotype" w:cs="Arial"/>
          <w:lang w:eastAsia="zh-TW"/>
        </w:rPr>
        <w:fldChar w:fldCharType="separate"/>
      </w:r>
      <w:r w:rsidRPr="00552F14">
        <w:rPr>
          <w:rFonts w:ascii="Palatino Linotype" w:hAnsi="Palatino Linotype"/>
          <w:noProof/>
          <w:lang w:eastAsia="zh-TW"/>
        </w:rPr>
        <w:t>1.</w:t>
      </w:r>
      <w:r>
        <w:rPr>
          <w:rFonts w:asciiTheme="minorHAnsi" w:eastAsiaTheme="minorEastAsia" w:hAnsiTheme="minorHAnsi" w:cstheme="minorBidi"/>
          <w:b w:val="0"/>
          <w:caps w:val="0"/>
          <w:noProof/>
          <w:sz w:val="22"/>
          <w:szCs w:val="22"/>
          <w:lang w:val="en-GB" w:eastAsia="zh-CN"/>
        </w:rPr>
        <w:tab/>
      </w:r>
      <w:r w:rsidRPr="00552F14">
        <w:rPr>
          <w:rFonts w:ascii="Palatino Linotype" w:hAnsi="Palatino Linotype"/>
          <w:noProof/>
          <w:lang w:eastAsia="zh-TW"/>
        </w:rPr>
        <w:t>OVERVIEW</w:t>
      </w:r>
      <w:r>
        <w:rPr>
          <w:noProof/>
        </w:rPr>
        <w:tab/>
      </w:r>
      <w:r>
        <w:rPr>
          <w:noProof/>
        </w:rPr>
        <w:fldChar w:fldCharType="begin"/>
      </w:r>
      <w:r>
        <w:rPr>
          <w:noProof/>
        </w:rPr>
        <w:instrText xml:space="preserve"> PAGEREF _Toc470085519 \h </w:instrText>
      </w:r>
      <w:r>
        <w:rPr>
          <w:noProof/>
        </w:rPr>
      </w:r>
      <w:r>
        <w:rPr>
          <w:noProof/>
        </w:rPr>
        <w:fldChar w:fldCharType="separate"/>
      </w:r>
      <w:r>
        <w:rPr>
          <w:noProof/>
        </w:rPr>
        <w:t>4</w:t>
      </w:r>
      <w:r>
        <w:rPr>
          <w:noProof/>
        </w:rPr>
        <w:fldChar w:fldCharType="end"/>
      </w:r>
    </w:p>
    <w:p w14:paraId="55936BAD" w14:textId="77777777" w:rsidR="001F229F" w:rsidRDefault="001F229F">
      <w:pPr>
        <w:pStyle w:val="TOC2"/>
        <w:tabs>
          <w:tab w:val="left" w:pos="880"/>
          <w:tab w:val="right" w:leader="dot" w:pos="9061"/>
        </w:tabs>
        <w:rPr>
          <w:rFonts w:asciiTheme="minorHAnsi" w:eastAsiaTheme="minorEastAsia" w:hAnsiTheme="minorHAnsi" w:cstheme="minorBidi"/>
          <w:smallCaps w:val="0"/>
          <w:noProof/>
          <w:sz w:val="22"/>
          <w:szCs w:val="22"/>
          <w:lang w:val="en-GB" w:eastAsia="zh-CN"/>
        </w:rPr>
      </w:pPr>
      <w:r w:rsidRPr="00552F14">
        <w:rPr>
          <w:rFonts w:ascii="Palatino Linotype" w:hAnsi="Palatino Linotype"/>
          <w:noProof/>
        </w:rPr>
        <w:t>1.1</w:t>
      </w:r>
      <w:r>
        <w:rPr>
          <w:rFonts w:asciiTheme="minorHAnsi" w:eastAsiaTheme="minorEastAsia" w:hAnsiTheme="minorHAnsi" w:cstheme="minorBidi"/>
          <w:smallCaps w:val="0"/>
          <w:noProof/>
          <w:sz w:val="22"/>
          <w:szCs w:val="22"/>
          <w:lang w:val="en-GB" w:eastAsia="zh-CN"/>
        </w:rPr>
        <w:tab/>
      </w:r>
      <w:r w:rsidRPr="00552F14">
        <w:rPr>
          <w:rFonts w:ascii="Palatino Linotype" w:hAnsi="Palatino Linotype"/>
          <w:noProof/>
        </w:rPr>
        <w:t>APPLICATION INTERFACE DESIGN</w:t>
      </w:r>
      <w:r>
        <w:rPr>
          <w:noProof/>
        </w:rPr>
        <w:tab/>
      </w:r>
      <w:r>
        <w:rPr>
          <w:noProof/>
        </w:rPr>
        <w:fldChar w:fldCharType="begin"/>
      </w:r>
      <w:r>
        <w:rPr>
          <w:noProof/>
        </w:rPr>
        <w:instrText xml:space="preserve"> PAGEREF _Toc470085520 \h </w:instrText>
      </w:r>
      <w:r>
        <w:rPr>
          <w:noProof/>
        </w:rPr>
      </w:r>
      <w:r>
        <w:rPr>
          <w:noProof/>
        </w:rPr>
        <w:fldChar w:fldCharType="separate"/>
      </w:r>
      <w:r>
        <w:rPr>
          <w:noProof/>
        </w:rPr>
        <w:t>5</w:t>
      </w:r>
      <w:r>
        <w:rPr>
          <w:noProof/>
        </w:rPr>
        <w:fldChar w:fldCharType="end"/>
      </w:r>
    </w:p>
    <w:p w14:paraId="1396BC18" w14:textId="77777777" w:rsidR="001F229F" w:rsidRDefault="001F229F">
      <w:pPr>
        <w:pStyle w:val="TOC3"/>
        <w:tabs>
          <w:tab w:val="left" w:pos="1100"/>
          <w:tab w:val="right" w:leader="dot" w:pos="9061"/>
        </w:tabs>
        <w:rPr>
          <w:rFonts w:asciiTheme="minorHAnsi" w:eastAsiaTheme="minorEastAsia" w:hAnsiTheme="minorHAnsi" w:cstheme="minorBidi"/>
          <w:noProof/>
          <w:kern w:val="0"/>
          <w:sz w:val="22"/>
          <w:szCs w:val="22"/>
          <w:lang w:val="en-GB"/>
        </w:rPr>
      </w:pPr>
      <w:r w:rsidRPr="00552F14">
        <w:rPr>
          <w:rFonts w:ascii="Palatino Linotype" w:hAnsi="Palatino Linotype"/>
          <w:noProof/>
          <w:lang w:val="en-GB"/>
        </w:rPr>
        <w:t>1.1.1</w:t>
      </w:r>
      <w:r>
        <w:rPr>
          <w:rFonts w:asciiTheme="minorHAnsi" w:eastAsiaTheme="minorEastAsia" w:hAnsiTheme="minorHAnsi" w:cstheme="minorBidi"/>
          <w:noProof/>
          <w:kern w:val="0"/>
          <w:sz w:val="22"/>
          <w:szCs w:val="22"/>
          <w:lang w:val="en-GB"/>
        </w:rPr>
        <w:tab/>
      </w:r>
      <w:r w:rsidRPr="00552F14">
        <w:rPr>
          <w:rFonts w:ascii="Palatino Linotype" w:hAnsi="Palatino Linotype"/>
          <w:noProof/>
        </w:rPr>
        <w:t>Overall data flow diagram</w:t>
      </w:r>
      <w:r>
        <w:rPr>
          <w:noProof/>
        </w:rPr>
        <w:tab/>
      </w:r>
      <w:r>
        <w:rPr>
          <w:noProof/>
        </w:rPr>
        <w:fldChar w:fldCharType="begin"/>
      </w:r>
      <w:r>
        <w:rPr>
          <w:noProof/>
        </w:rPr>
        <w:instrText xml:space="preserve"> PAGEREF _Toc470085521 \h </w:instrText>
      </w:r>
      <w:r>
        <w:rPr>
          <w:noProof/>
        </w:rPr>
      </w:r>
      <w:r>
        <w:rPr>
          <w:noProof/>
        </w:rPr>
        <w:fldChar w:fldCharType="separate"/>
      </w:r>
      <w:r>
        <w:rPr>
          <w:noProof/>
        </w:rPr>
        <w:t>5</w:t>
      </w:r>
      <w:r>
        <w:rPr>
          <w:noProof/>
        </w:rPr>
        <w:fldChar w:fldCharType="end"/>
      </w:r>
    </w:p>
    <w:p w14:paraId="18BA9BF2" w14:textId="77777777" w:rsidR="001F229F" w:rsidRDefault="001F229F">
      <w:pPr>
        <w:pStyle w:val="TOC3"/>
        <w:tabs>
          <w:tab w:val="left" w:pos="1100"/>
          <w:tab w:val="right" w:leader="dot" w:pos="9061"/>
        </w:tabs>
        <w:rPr>
          <w:rFonts w:asciiTheme="minorHAnsi" w:eastAsiaTheme="minorEastAsia" w:hAnsiTheme="minorHAnsi" w:cstheme="minorBidi"/>
          <w:noProof/>
          <w:kern w:val="0"/>
          <w:sz w:val="22"/>
          <w:szCs w:val="22"/>
          <w:lang w:val="en-GB"/>
        </w:rPr>
      </w:pPr>
      <w:r w:rsidRPr="00552F14">
        <w:rPr>
          <w:rFonts w:ascii="Palatino Linotype" w:hAnsi="Palatino Linotype"/>
          <w:noProof/>
          <w:lang w:val="en-GB"/>
        </w:rPr>
        <w:t>1.1.2</w:t>
      </w:r>
      <w:r>
        <w:rPr>
          <w:rFonts w:asciiTheme="minorHAnsi" w:eastAsiaTheme="minorEastAsia" w:hAnsiTheme="minorHAnsi" w:cstheme="minorBidi"/>
          <w:noProof/>
          <w:kern w:val="0"/>
          <w:sz w:val="22"/>
          <w:szCs w:val="22"/>
          <w:lang w:val="en-GB"/>
        </w:rPr>
        <w:tab/>
      </w:r>
      <w:r w:rsidRPr="00552F14">
        <w:rPr>
          <w:rFonts w:ascii="Palatino Linotype" w:hAnsi="Palatino Linotype"/>
          <w:noProof/>
        </w:rPr>
        <w:t>iPro/SCRUM with NHR</w:t>
      </w:r>
      <w:r>
        <w:rPr>
          <w:noProof/>
        </w:rPr>
        <w:tab/>
      </w:r>
      <w:r>
        <w:rPr>
          <w:noProof/>
        </w:rPr>
        <w:fldChar w:fldCharType="begin"/>
      </w:r>
      <w:r>
        <w:rPr>
          <w:noProof/>
        </w:rPr>
        <w:instrText xml:space="preserve"> PAGEREF _Toc470085522 \h </w:instrText>
      </w:r>
      <w:r>
        <w:rPr>
          <w:noProof/>
        </w:rPr>
      </w:r>
      <w:r>
        <w:rPr>
          <w:noProof/>
        </w:rPr>
        <w:fldChar w:fldCharType="separate"/>
      </w:r>
      <w:r>
        <w:rPr>
          <w:noProof/>
        </w:rPr>
        <w:t>6</w:t>
      </w:r>
      <w:r>
        <w:rPr>
          <w:noProof/>
        </w:rPr>
        <w:fldChar w:fldCharType="end"/>
      </w:r>
    </w:p>
    <w:p w14:paraId="49FD415F" w14:textId="77777777" w:rsidR="001F229F" w:rsidRDefault="001F229F">
      <w:pPr>
        <w:pStyle w:val="TOC4"/>
        <w:tabs>
          <w:tab w:val="left" w:pos="1540"/>
          <w:tab w:val="right" w:leader="dot" w:pos="9061"/>
        </w:tabs>
        <w:rPr>
          <w:noProof/>
        </w:rPr>
      </w:pPr>
      <w:r w:rsidRPr="00552F14">
        <w:rPr>
          <w:rFonts w:ascii="Palatino Linotype" w:hAnsi="Palatino Linotype"/>
          <w:noProof/>
        </w:rPr>
        <w:t>1.1.2.1</w:t>
      </w:r>
      <w:r>
        <w:rPr>
          <w:noProof/>
        </w:rPr>
        <w:tab/>
      </w:r>
      <w:r w:rsidRPr="00552F14">
        <w:rPr>
          <w:rFonts w:ascii="Palatino Linotype" w:hAnsi="Palatino Linotype"/>
          <w:noProof/>
        </w:rPr>
        <w:t>Interface Purpose</w:t>
      </w:r>
      <w:r>
        <w:rPr>
          <w:noProof/>
        </w:rPr>
        <w:tab/>
      </w:r>
      <w:r>
        <w:rPr>
          <w:noProof/>
        </w:rPr>
        <w:fldChar w:fldCharType="begin"/>
      </w:r>
      <w:r>
        <w:rPr>
          <w:noProof/>
        </w:rPr>
        <w:instrText xml:space="preserve"> PAGEREF _Toc470085523 \h </w:instrText>
      </w:r>
      <w:r>
        <w:rPr>
          <w:noProof/>
        </w:rPr>
      </w:r>
      <w:r>
        <w:rPr>
          <w:noProof/>
        </w:rPr>
        <w:fldChar w:fldCharType="separate"/>
      </w:r>
      <w:r>
        <w:rPr>
          <w:noProof/>
        </w:rPr>
        <w:t>6</w:t>
      </w:r>
      <w:r>
        <w:rPr>
          <w:noProof/>
        </w:rPr>
        <w:fldChar w:fldCharType="end"/>
      </w:r>
    </w:p>
    <w:p w14:paraId="13C1A4AB" w14:textId="77777777" w:rsidR="001F229F" w:rsidRDefault="001F229F">
      <w:pPr>
        <w:pStyle w:val="TOC4"/>
        <w:tabs>
          <w:tab w:val="left" w:pos="1540"/>
          <w:tab w:val="right" w:leader="dot" w:pos="9061"/>
        </w:tabs>
        <w:rPr>
          <w:noProof/>
        </w:rPr>
      </w:pPr>
      <w:r w:rsidRPr="00552F14">
        <w:rPr>
          <w:rFonts w:ascii="Palatino Linotype" w:hAnsi="Palatino Linotype"/>
          <w:noProof/>
        </w:rPr>
        <w:t>1.1.2.2</w:t>
      </w:r>
      <w:r>
        <w:rPr>
          <w:noProof/>
        </w:rPr>
        <w:tab/>
      </w:r>
      <w:r w:rsidRPr="00552F14">
        <w:rPr>
          <w:rFonts w:ascii="Palatino Linotype" w:hAnsi="Palatino Linotype"/>
          <w:noProof/>
        </w:rPr>
        <w:t>Interface Type</w:t>
      </w:r>
      <w:r>
        <w:rPr>
          <w:noProof/>
        </w:rPr>
        <w:tab/>
      </w:r>
      <w:r>
        <w:rPr>
          <w:noProof/>
        </w:rPr>
        <w:fldChar w:fldCharType="begin"/>
      </w:r>
      <w:r>
        <w:rPr>
          <w:noProof/>
        </w:rPr>
        <w:instrText xml:space="preserve"> PAGEREF _Toc470085524 \h </w:instrText>
      </w:r>
      <w:r>
        <w:rPr>
          <w:noProof/>
        </w:rPr>
      </w:r>
      <w:r>
        <w:rPr>
          <w:noProof/>
        </w:rPr>
        <w:fldChar w:fldCharType="separate"/>
      </w:r>
      <w:r>
        <w:rPr>
          <w:noProof/>
        </w:rPr>
        <w:t>6</w:t>
      </w:r>
      <w:r>
        <w:rPr>
          <w:noProof/>
        </w:rPr>
        <w:fldChar w:fldCharType="end"/>
      </w:r>
    </w:p>
    <w:p w14:paraId="06D6EEB8" w14:textId="77777777" w:rsidR="001F229F" w:rsidRDefault="001F229F">
      <w:pPr>
        <w:pStyle w:val="TOC4"/>
        <w:tabs>
          <w:tab w:val="left" w:pos="1540"/>
          <w:tab w:val="right" w:leader="dot" w:pos="9061"/>
        </w:tabs>
        <w:rPr>
          <w:noProof/>
        </w:rPr>
      </w:pPr>
      <w:r w:rsidRPr="00552F14">
        <w:rPr>
          <w:rFonts w:ascii="Palatino Linotype" w:hAnsi="Palatino Linotype"/>
          <w:noProof/>
        </w:rPr>
        <w:t>1.1.2.3</w:t>
      </w:r>
      <w:r>
        <w:rPr>
          <w:noProof/>
        </w:rPr>
        <w:tab/>
      </w:r>
      <w:r w:rsidRPr="00552F14">
        <w:rPr>
          <w:rFonts w:ascii="Palatino Linotype" w:hAnsi="Palatino Linotype"/>
          <w:noProof/>
        </w:rPr>
        <w:t>Processing Time:</w:t>
      </w:r>
      <w:r>
        <w:rPr>
          <w:noProof/>
        </w:rPr>
        <w:tab/>
      </w:r>
      <w:r>
        <w:rPr>
          <w:noProof/>
        </w:rPr>
        <w:fldChar w:fldCharType="begin"/>
      </w:r>
      <w:r>
        <w:rPr>
          <w:noProof/>
        </w:rPr>
        <w:instrText xml:space="preserve"> PAGEREF _Toc470085525 \h </w:instrText>
      </w:r>
      <w:r>
        <w:rPr>
          <w:noProof/>
        </w:rPr>
      </w:r>
      <w:r>
        <w:rPr>
          <w:noProof/>
        </w:rPr>
        <w:fldChar w:fldCharType="separate"/>
      </w:r>
      <w:r>
        <w:rPr>
          <w:noProof/>
        </w:rPr>
        <w:t>6</w:t>
      </w:r>
      <w:r>
        <w:rPr>
          <w:noProof/>
        </w:rPr>
        <w:fldChar w:fldCharType="end"/>
      </w:r>
    </w:p>
    <w:p w14:paraId="7E90BDF7" w14:textId="77777777" w:rsidR="001F229F" w:rsidRDefault="001F229F">
      <w:pPr>
        <w:pStyle w:val="TOC4"/>
        <w:tabs>
          <w:tab w:val="left" w:pos="1540"/>
          <w:tab w:val="right" w:leader="dot" w:pos="9061"/>
        </w:tabs>
        <w:rPr>
          <w:noProof/>
        </w:rPr>
      </w:pPr>
      <w:r w:rsidRPr="00552F14">
        <w:rPr>
          <w:rFonts w:ascii="Palatino Linotype" w:hAnsi="Palatino Linotype"/>
          <w:noProof/>
        </w:rPr>
        <w:t>1.1.2.4</w:t>
      </w:r>
      <w:r>
        <w:rPr>
          <w:noProof/>
        </w:rPr>
        <w:tab/>
      </w:r>
      <w:r w:rsidRPr="00552F14">
        <w:rPr>
          <w:rFonts w:ascii="Palatino Linotype" w:hAnsi="Palatino Linotype"/>
          <w:noProof/>
        </w:rPr>
        <w:t>Interface Frequency</w:t>
      </w:r>
      <w:r>
        <w:rPr>
          <w:noProof/>
        </w:rPr>
        <w:tab/>
      </w:r>
      <w:r>
        <w:rPr>
          <w:noProof/>
        </w:rPr>
        <w:fldChar w:fldCharType="begin"/>
      </w:r>
      <w:r>
        <w:rPr>
          <w:noProof/>
        </w:rPr>
        <w:instrText xml:space="preserve"> PAGEREF _Toc470085526 \h </w:instrText>
      </w:r>
      <w:r>
        <w:rPr>
          <w:noProof/>
        </w:rPr>
      </w:r>
      <w:r>
        <w:rPr>
          <w:noProof/>
        </w:rPr>
        <w:fldChar w:fldCharType="separate"/>
      </w:r>
      <w:r>
        <w:rPr>
          <w:noProof/>
        </w:rPr>
        <w:t>6</w:t>
      </w:r>
      <w:r>
        <w:rPr>
          <w:noProof/>
        </w:rPr>
        <w:fldChar w:fldCharType="end"/>
      </w:r>
    </w:p>
    <w:p w14:paraId="11D4A49E" w14:textId="77777777" w:rsidR="001F229F" w:rsidRDefault="001F229F">
      <w:pPr>
        <w:pStyle w:val="TOC4"/>
        <w:tabs>
          <w:tab w:val="left" w:pos="1540"/>
          <w:tab w:val="right" w:leader="dot" w:pos="9061"/>
        </w:tabs>
        <w:rPr>
          <w:noProof/>
        </w:rPr>
      </w:pPr>
      <w:r w:rsidRPr="00552F14">
        <w:rPr>
          <w:rFonts w:ascii="Palatino Linotype" w:hAnsi="Palatino Linotype"/>
          <w:noProof/>
        </w:rPr>
        <w:t>1.1.2.5</w:t>
      </w:r>
      <w:r>
        <w:rPr>
          <w:noProof/>
        </w:rPr>
        <w:tab/>
      </w:r>
      <w:r w:rsidRPr="00552F14">
        <w:rPr>
          <w:rFonts w:ascii="Palatino Linotype" w:hAnsi="Palatino Linotype"/>
          <w:noProof/>
        </w:rPr>
        <w:t>Expected Volume:</w:t>
      </w:r>
      <w:r>
        <w:rPr>
          <w:noProof/>
        </w:rPr>
        <w:tab/>
      </w:r>
      <w:r>
        <w:rPr>
          <w:noProof/>
        </w:rPr>
        <w:fldChar w:fldCharType="begin"/>
      </w:r>
      <w:r>
        <w:rPr>
          <w:noProof/>
        </w:rPr>
        <w:instrText xml:space="preserve"> PAGEREF _Toc470085527 \h </w:instrText>
      </w:r>
      <w:r>
        <w:rPr>
          <w:noProof/>
        </w:rPr>
      </w:r>
      <w:r>
        <w:rPr>
          <w:noProof/>
        </w:rPr>
        <w:fldChar w:fldCharType="separate"/>
      </w:r>
      <w:r>
        <w:rPr>
          <w:noProof/>
        </w:rPr>
        <w:t>7</w:t>
      </w:r>
      <w:r>
        <w:rPr>
          <w:noProof/>
        </w:rPr>
        <w:fldChar w:fldCharType="end"/>
      </w:r>
    </w:p>
    <w:p w14:paraId="25BC0CDA" w14:textId="77777777" w:rsidR="001F229F" w:rsidRDefault="001F229F">
      <w:pPr>
        <w:pStyle w:val="TOC4"/>
        <w:tabs>
          <w:tab w:val="left" w:pos="1540"/>
          <w:tab w:val="right" w:leader="dot" w:pos="9061"/>
        </w:tabs>
        <w:rPr>
          <w:noProof/>
        </w:rPr>
      </w:pPr>
      <w:r w:rsidRPr="00552F14">
        <w:rPr>
          <w:rFonts w:ascii="Palatino Linotype" w:hAnsi="Palatino Linotype"/>
          <w:noProof/>
        </w:rPr>
        <w:t>1.1.2.6</w:t>
      </w:r>
      <w:r>
        <w:rPr>
          <w:noProof/>
        </w:rPr>
        <w:tab/>
      </w:r>
      <w:r w:rsidRPr="00552F14">
        <w:rPr>
          <w:rFonts w:ascii="Palatino Linotype" w:hAnsi="Palatino Linotype"/>
          <w:noProof/>
        </w:rPr>
        <w:t>Data Process Flow</w:t>
      </w:r>
      <w:r>
        <w:rPr>
          <w:noProof/>
        </w:rPr>
        <w:tab/>
      </w:r>
      <w:r>
        <w:rPr>
          <w:noProof/>
        </w:rPr>
        <w:fldChar w:fldCharType="begin"/>
      </w:r>
      <w:r>
        <w:rPr>
          <w:noProof/>
        </w:rPr>
        <w:instrText xml:space="preserve"> PAGEREF _Toc470085528 \h </w:instrText>
      </w:r>
      <w:r>
        <w:rPr>
          <w:noProof/>
        </w:rPr>
      </w:r>
      <w:r>
        <w:rPr>
          <w:noProof/>
        </w:rPr>
        <w:fldChar w:fldCharType="separate"/>
      </w:r>
      <w:r>
        <w:rPr>
          <w:noProof/>
        </w:rPr>
        <w:t>7</w:t>
      </w:r>
      <w:r>
        <w:rPr>
          <w:noProof/>
        </w:rPr>
        <w:fldChar w:fldCharType="end"/>
      </w:r>
    </w:p>
    <w:p w14:paraId="3A45DDAA" w14:textId="77777777" w:rsidR="001F229F" w:rsidRDefault="001F229F">
      <w:pPr>
        <w:pStyle w:val="TOC4"/>
        <w:tabs>
          <w:tab w:val="left" w:pos="1540"/>
          <w:tab w:val="right" w:leader="dot" w:pos="9061"/>
        </w:tabs>
        <w:rPr>
          <w:noProof/>
        </w:rPr>
      </w:pPr>
      <w:r w:rsidRPr="00552F14">
        <w:rPr>
          <w:rFonts w:ascii="Palatino Linotype" w:hAnsi="Palatino Linotype"/>
          <w:noProof/>
        </w:rPr>
        <w:t>1.1.2.7</w:t>
      </w:r>
      <w:r>
        <w:rPr>
          <w:noProof/>
        </w:rPr>
        <w:tab/>
      </w:r>
      <w:r w:rsidRPr="00552F14">
        <w:rPr>
          <w:rFonts w:ascii="Palatino Linotype" w:hAnsi="Palatino Linotype"/>
          <w:noProof/>
        </w:rPr>
        <w:t>Failover or Alternative Flow</w:t>
      </w:r>
      <w:r>
        <w:rPr>
          <w:noProof/>
        </w:rPr>
        <w:tab/>
      </w:r>
      <w:r>
        <w:rPr>
          <w:noProof/>
        </w:rPr>
        <w:fldChar w:fldCharType="begin"/>
      </w:r>
      <w:r>
        <w:rPr>
          <w:noProof/>
        </w:rPr>
        <w:instrText xml:space="preserve"> PAGEREF _Toc470085529 \h </w:instrText>
      </w:r>
      <w:r>
        <w:rPr>
          <w:noProof/>
        </w:rPr>
      </w:r>
      <w:r>
        <w:rPr>
          <w:noProof/>
        </w:rPr>
        <w:fldChar w:fldCharType="separate"/>
      </w:r>
      <w:r>
        <w:rPr>
          <w:noProof/>
        </w:rPr>
        <w:t>7</w:t>
      </w:r>
      <w:r>
        <w:rPr>
          <w:noProof/>
        </w:rPr>
        <w:fldChar w:fldCharType="end"/>
      </w:r>
    </w:p>
    <w:p w14:paraId="25558DC3" w14:textId="77777777" w:rsidR="001F229F" w:rsidRDefault="001F229F">
      <w:pPr>
        <w:pStyle w:val="TOC4"/>
        <w:tabs>
          <w:tab w:val="left" w:pos="1540"/>
          <w:tab w:val="right" w:leader="dot" w:pos="9061"/>
        </w:tabs>
        <w:rPr>
          <w:noProof/>
        </w:rPr>
      </w:pPr>
      <w:r w:rsidRPr="00552F14">
        <w:rPr>
          <w:rFonts w:ascii="Palatino Linotype" w:hAnsi="Palatino Linotype"/>
          <w:noProof/>
        </w:rPr>
        <w:t>1.1.2.8</w:t>
      </w:r>
      <w:r>
        <w:rPr>
          <w:noProof/>
        </w:rPr>
        <w:tab/>
      </w:r>
      <w:r w:rsidRPr="00552F14">
        <w:rPr>
          <w:rFonts w:ascii="Palatino Linotype" w:hAnsi="Palatino Linotype"/>
          <w:noProof/>
        </w:rPr>
        <w:t>Data Element Definition</w:t>
      </w:r>
      <w:r>
        <w:rPr>
          <w:noProof/>
        </w:rPr>
        <w:tab/>
      </w:r>
      <w:r>
        <w:rPr>
          <w:noProof/>
        </w:rPr>
        <w:fldChar w:fldCharType="begin"/>
      </w:r>
      <w:r>
        <w:rPr>
          <w:noProof/>
        </w:rPr>
        <w:instrText xml:space="preserve"> PAGEREF _Toc470085530 \h </w:instrText>
      </w:r>
      <w:r>
        <w:rPr>
          <w:noProof/>
        </w:rPr>
      </w:r>
      <w:r>
        <w:rPr>
          <w:noProof/>
        </w:rPr>
        <w:fldChar w:fldCharType="separate"/>
      </w:r>
      <w:r>
        <w:rPr>
          <w:noProof/>
        </w:rPr>
        <w:t>8</w:t>
      </w:r>
      <w:r>
        <w:rPr>
          <w:noProof/>
        </w:rPr>
        <w:fldChar w:fldCharType="end"/>
      </w:r>
    </w:p>
    <w:p w14:paraId="5E2C44DC" w14:textId="77777777" w:rsidR="001F229F" w:rsidRDefault="001F229F">
      <w:pPr>
        <w:pStyle w:val="TOC4"/>
        <w:tabs>
          <w:tab w:val="left" w:pos="1540"/>
          <w:tab w:val="right" w:leader="dot" w:pos="9061"/>
        </w:tabs>
        <w:rPr>
          <w:noProof/>
        </w:rPr>
      </w:pPr>
      <w:r w:rsidRPr="00552F14">
        <w:rPr>
          <w:rFonts w:ascii="Palatino Linotype" w:hAnsi="Palatino Linotype"/>
          <w:noProof/>
        </w:rPr>
        <w:t>1.1.2.9</w:t>
      </w:r>
      <w:r>
        <w:rPr>
          <w:noProof/>
        </w:rPr>
        <w:tab/>
      </w:r>
      <w:r w:rsidRPr="00552F14">
        <w:rPr>
          <w:rFonts w:ascii="Palatino Linotype" w:hAnsi="Palatino Linotype"/>
          <w:noProof/>
        </w:rPr>
        <w:t>Interface Data Direction Relative to NHR System</w:t>
      </w:r>
      <w:r>
        <w:rPr>
          <w:noProof/>
        </w:rPr>
        <w:tab/>
      </w:r>
      <w:r>
        <w:rPr>
          <w:noProof/>
        </w:rPr>
        <w:fldChar w:fldCharType="begin"/>
      </w:r>
      <w:r>
        <w:rPr>
          <w:noProof/>
        </w:rPr>
        <w:instrText xml:space="preserve"> PAGEREF _Toc470085531 \h </w:instrText>
      </w:r>
      <w:r>
        <w:rPr>
          <w:noProof/>
        </w:rPr>
      </w:r>
      <w:r>
        <w:rPr>
          <w:noProof/>
        </w:rPr>
        <w:fldChar w:fldCharType="separate"/>
      </w:r>
      <w:r>
        <w:rPr>
          <w:noProof/>
        </w:rPr>
        <w:t>2</w:t>
      </w:r>
      <w:r>
        <w:rPr>
          <w:noProof/>
        </w:rPr>
        <w:fldChar w:fldCharType="end"/>
      </w:r>
    </w:p>
    <w:p w14:paraId="635A8FA6" w14:textId="77777777" w:rsidR="001F229F" w:rsidRDefault="001F229F">
      <w:pPr>
        <w:pStyle w:val="TOC4"/>
        <w:tabs>
          <w:tab w:val="left" w:pos="1760"/>
          <w:tab w:val="right" w:leader="dot" w:pos="9061"/>
        </w:tabs>
        <w:rPr>
          <w:noProof/>
        </w:rPr>
      </w:pPr>
      <w:r w:rsidRPr="00552F14">
        <w:rPr>
          <w:rFonts w:ascii="Palatino Linotype" w:hAnsi="Palatino Linotype"/>
          <w:noProof/>
        </w:rPr>
        <w:t>1.1.2.10</w:t>
      </w:r>
      <w:r>
        <w:rPr>
          <w:noProof/>
        </w:rPr>
        <w:tab/>
      </w:r>
      <w:r w:rsidRPr="00552F14">
        <w:rPr>
          <w:rFonts w:ascii="Palatino Linotype" w:hAnsi="Palatino Linotype"/>
          <w:noProof/>
        </w:rPr>
        <w:t>Interface Log</w:t>
      </w:r>
      <w:r>
        <w:rPr>
          <w:noProof/>
        </w:rPr>
        <w:tab/>
      </w:r>
      <w:r>
        <w:rPr>
          <w:noProof/>
        </w:rPr>
        <w:fldChar w:fldCharType="begin"/>
      </w:r>
      <w:r>
        <w:rPr>
          <w:noProof/>
        </w:rPr>
        <w:instrText xml:space="preserve"> PAGEREF _Toc470085532 \h </w:instrText>
      </w:r>
      <w:r>
        <w:rPr>
          <w:noProof/>
        </w:rPr>
      </w:r>
      <w:r>
        <w:rPr>
          <w:noProof/>
        </w:rPr>
        <w:fldChar w:fldCharType="separate"/>
      </w:r>
      <w:r>
        <w:rPr>
          <w:noProof/>
        </w:rPr>
        <w:t>2</w:t>
      </w:r>
      <w:r>
        <w:rPr>
          <w:noProof/>
        </w:rPr>
        <w:fldChar w:fldCharType="end"/>
      </w:r>
    </w:p>
    <w:p w14:paraId="2445CA71" w14:textId="77777777" w:rsidR="001F229F" w:rsidRDefault="001F229F">
      <w:pPr>
        <w:pStyle w:val="TOC4"/>
        <w:tabs>
          <w:tab w:val="left" w:pos="1760"/>
          <w:tab w:val="right" w:leader="dot" w:pos="9061"/>
        </w:tabs>
        <w:rPr>
          <w:noProof/>
        </w:rPr>
      </w:pPr>
      <w:r w:rsidRPr="00552F14">
        <w:rPr>
          <w:rFonts w:ascii="Palatino Linotype" w:hAnsi="Palatino Linotype"/>
          <w:noProof/>
        </w:rPr>
        <w:t>1.1.2.11</w:t>
      </w:r>
      <w:r>
        <w:rPr>
          <w:noProof/>
        </w:rPr>
        <w:tab/>
      </w:r>
      <w:r w:rsidRPr="00552F14">
        <w:rPr>
          <w:rFonts w:ascii="Palatino Linotype" w:hAnsi="Palatino Linotype"/>
          <w:noProof/>
        </w:rPr>
        <w:t>Return Code Values</w:t>
      </w:r>
      <w:r>
        <w:rPr>
          <w:noProof/>
        </w:rPr>
        <w:tab/>
      </w:r>
      <w:r>
        <w:rPr>
          <w:noProof/>
        </w:rPr>
        <w:fldChar w:fldCharType="begin"/>
      </w:r>
      <w:r>
        <w:rPr>
          <w:noProof/>
        </w:rPr>
        <w:instrText xml:space="preserve"> PAGEREF _Toc470085533 \h </w:instrText>
      </w:r>
      <w:r>
        <w:rPr>
          <w:noProof/>
        </w:rPr>
      </w:r>
      <w:r>
        <w:rPr>
          <w:noProof/>
        </w:rPr>
        <w:fldChar w:fldCharType="separate"/>
      </w:r>
      <w:r>
        <w:rPr>
          <w:noProof/>
        </w:rPr>
        <w:t>2</w:t>
      </w:r>
      <w:r>
        <w:rPr>
          <w:noProof/>
        </w:rPr>
        <w:fldChar w:fldCharType="end"/>
      </w:r>
    </w:p>
    <w:p w14:paraId="2474238D" w14:textId="77777777" w:rsidR="001F229F" w:rsidRDefault="001F229F">
      <w:pPr>
        <w:pStyle w:val="TOC4"/>
        <w:tabs>
          <w:tab w:val="left" w:pos="1760"/>
          <w:tab w:val="right" w:leader="dot" w:pos="9061"/>
        </w:tabs>
        <w:rPr>
          <w:noProof/>
        </w:rPr>
      </w:pPr>
      <w:r w:rsidRPr="00552F14">
        <w:rPr>
          <w:rFonts w:ascii="Palatino Linotype" w:hAnsi="Palatino Linotype"/>
          <w:noProof/>
        </w:rPr>
        <w:t>1.1.2.12</w:t>
      </w:r>
      <w:r>
        <w:rPr>
          <w:noProof/>
        </w:rPr>
        <w:tab/>
      </w:r>
      <w:r w:rsidRPr="00552F14">
        <w:rPr>
          <w:rFonts w:ascii="Palatino Linotype" w:hAnsi="Palatino Linotype"/>
          <w:noProof/>
        </w:rPr>
        <w:t>Overall format and sample layout</w:t>
      </w:r>
      <w:r>
        <w:rPr>
          <w:noProof/>
        </w:rPr>
        <w:tab/>
      </w:r>
      <w:r>
        <w:rPr>
          <w:noProof/>
        </w:rPr>
        <w:fldChar w:fldCharType="begin"/>
      </w:r>
      <w:r>
        <w:rPr>
          <w:noProof/>
        </w:rPr>
        <w:instrText xml:space="preserve"> PAGEREF _Toc470085534 \h </w:instrText>
      </w:r>
      <w:r>
        <w:rPr>
          <w:noProof/>
        </w:rPr>
      </w:r>
      <w:r>
        <w:rPr>
          <w:noProof/>
        </w:rPr>
        <w:fldChar w:fldCharType="separate"/>
      </w:r>
      <w:r>
        <w:rPr>
          <w:noProof/>
        </w:rPr>
        <w:t>2</w:t>
      </w:r>
      <w:r>
        <w:rPr>
          <w:noProof/>
        </w:rPr>
        <w:fldChar w:fldCharType="end"/>
      </w:r>
    </w:p>
    <w:p w14:paraId="16848B2D" w14:textId="77777777" w:rsidR="001F229F" w:rsidRDefault="001F229F">
      <w:pPr>
        <w:pStyle w:val="TOC3"/>
        <w:tabs>
          <w:tab w:val="left" w:pos="1100"/>
          <w:tab w:val="right" w:leader="dot" w:pos="9061"/>
        </w:tabs>
        <w:rPr>
          <w:rFonts w:asciiTheme="minorHAnsi" w:eastAsiaTheme="minorEastAsia" w:hAnsiTheme="minorHAnsi" w:cstheme="minorBidi"/>
          <w:noProof/>
          <w:kern w:val="0"/>
          <w:sz w:val="22"/>
          <w:szCs w:val="22"/>
          <w:lang w:val="en-GB"/>
        </w:rPr>
      </w:pPr>
      <w:r w:rsidRPr="00552F14">
        <w:rPr>
          <w:rFonts w:ascii="Palatino Linotype" w:hAnsi="Palatino Linotype"/>
          <w:noProof/>
          <w:lang w:val="en-GB"/>
        </w:rPr>
        <w:t>1.1.3</w:t>
      </w:r>
      <w:r>
        <w:rPr>
          <w:rFonts w:asciiTheme="minorHAnsi" w:eastAsiaTheme="minorEastAsia" w:hAnsiTheme="minorHAnsi" w:cstheme="minorBidi"/>
          <w:noProof/>
          <w:kern w:val="0"/>
          <w:sz w:val="22"/>
          <w:szCs w:val="22"/>
          <w:lang w:val="en-GB"/>
        </w:rPr>
        <w:tab/>
      </w:r>
      <w:r w:rsidRPr="00552F14">
        <w:rPr>
          <w:rFonts w:ascii="Palatino Linotype" w:hAnsi="Palatino Linotype"/>
          <w:noProof/>
          <w:lang w:val="en-GB"/>
        </w:rPr>
        <w:t>ICF</w:t>
      </w:r>
      <w:r w:rsidRPr="00552F14">
        <w:rPr>
          <w:rFonts w:ascii="Palatino Linotype" w:hAnsi="Palatino Linotype"/>
          <w:noProof/>
        </w:rPr>
        <w:t xml:space="preserve"> with CG</w:t>
      </w:r>
      <w:r>
        <w:rPr>
          <w:noProof/>
        </w:rPr>
        <w:tab/>
      </w:r>
      <w:r>
        <w:rPr>
          <w:noProof/>
        </w:rPr>
        <w:fldChar w:fldCharType="begin"/>
      </w:r>
      <w:r>
        <w:rPr>
          <w:noProof/>
        </w:rPr>
        <w:instrText xml:space="preserve"> PAGEREF _Toc470085535 \h </w:instrText>
      </w:r>
      <w:r>
        <w:rPr>
          <w:noProof/>
        </w:rPr>
      </w:r>
      <w:r>
        <w:rPr>
          <w:noProof/>
        </w:rPr>
        <w:fldChar w:fldCharType="separate"/>
      </w:r>
      <w:r>
        <w:rPr>
          <w:noProof/>
        </w:rPr>
        <w:t>8</w:t>
      </w:r>
      <w:r>
        <w:rPr>
          <w:noProof/>
        </w:rPr>
        <w:fldChar w:fldCharType="end"/>
      </w:r>
    </w:p>
    <w:p w14:paraId="75DC049A" w14:textId="77777777" w:rsidR="001F229F" w:rsidRDefault="001F229F">
      <w:pPr>
        <w:pStyle w:val="TOC4"/>
        <w:tabs>
          <w:tab w:val="left" w:pos="1540"/>
          <w:tab w:val="right" w:leader="dot" w:pos="9061"/>
        </w:tabs>
        <w:rPr>
          <w:noProof/>
        </w:rPr>
      </w:pPr>
      <w:r w:rsidRPr="00552F14">
        <w:rPr>
          <w:rFonts w:ascii="Palatino Linotype" w:hAnsi="Palatino Linotype"/>
          <w:noProof/>
        </w:rPr>
        <w:t>1.1.3.1</w:t>
      </w:r>
      <w:r>
        <w:rPr>
          <w:noProof/>
        </w:rPr>
        <w:tab/>
      </w:r>
      <w:r w:rsidRPr="00552F14">
        <w:rPr>
          <w:rFonts w:ascii="Palatino Linotype" w:hAnsi="Palatino Linotype"/>
          <w:noProof/>
        </w:rPr>
        <w:t>Interface Purpose</w:t>
      </w:r>
      <w:r>
        <w:rPr>
          <w:noProof/>
        </w:rPr>
        <w:tab/>
      </w:r>
      <w:r>
        <w:rPr>
          <w:noProof/>
        </w:rPr>
        <w:fldChar w:fldCharType="begin"/>
      </w:r>
      <w:r>
        <w:rPr>
          <w:noProof/>
        </w:rPr>
        <w:instrText xml:space="preserve"> PAGEREF _Toc470085536 \h </w:instrText>
      </w:r>
      <w:r>
        <w:rPr>
          <w:noProof/>
        </w:rPr>
      </w:r>
      <w:r>
        <w:rPr>
          <w:noProof/>
        </w:rPr>
        <w:fldChar w:fldCharType="separate"/>
      </w:r>
      <w:r>
        <w:rPr>
          <w:noProof/>
        </w:rPr>
        <w:t>8</w:t>
      </w:r>
      <w:r>
        <w:rPr>
          <w:noProof/>
        </w:rPr>
        <w:fldChar w:fldCharType="end"/>
      </w:r>
    </w:p>
    <w:p w14:paraId="14A97E2F" w14:textId="77777777" w:rsidR="001F229F" w:rsidRDefault="001F229F">
      <w:pPr>
        <w:pStyle w:val="TOC4"/>
        <w:tabs>
          <w:tab w:val="left" w:pos="1540"/>
          <w:tab w:val="right" w:leader="dot" w:pos="9061"/>
        </w:tabs>
        <w:rPr>
          <w:noProof/>
        </w:rPr>
      </w:pPr>
      <w:r w:rsidRPr="00552F14">
        <w:rPr>
          <w:rFonts w:ascii="Palatino Linotype" w:hAnsi="Palatino Linotype"/>
          <w:noProof/>
        </w:rPr>
        <w:t>1.1.1.1</w:t>
      </w:r>
      <w:r>
        <w:rPr>
          <w:noProof/>
        </w:rPr>
        <w:tab/>
      </w:r>
      <w:r w:rsidRPr="00552F14">
        <w:rPr>
          <w:rFonts w:ascii="Palatino Linotype" w:hAnsi="Palatino Linotype"/>
          <w:noProof/>
        </w:rPr>
        <w:t>Interface Type</w:t>
      </w:r>
      <w:r>
        <w:rPr>
          <w:noProof/>
        </w:rPr>
        <w:tab/>
      </w:r>
      <w:r>
        <w:rPr>
          <w:noProof/>
        </w:rPr>
        <w:fldChar w:fldCharType="begin"/>
      </w:r>
      <w:r>
        <w:rPr>
          <w:noProof/>
        </w:rPr>
        <w:instrText xml:space="preserve"> PAGEREF _Toc470085537 \h </w:instrText>
      </w:r>
      <w:r>
        <w:rPr>
          <w:noProof/>
        </w:rPr>
      </w:r>
      <w:r>
        <w:rPr>
          <w:noProof/>
        </w:rPr>
        <w:fldChar w:fldCharType="separate"/>
      </w:r>
      <w:r>
        <w:rPr>
          <w:noProof/>
        </w:rPr>
        <w:t>10</w:t>
      </w:r>
      <w:r>
        <w:rPr>
          <w:noProof/>
        </w:rPr>
        <w:fldChar w:fldCharType="end"/>
      </w:r>
    </w:p>
    <w:p w14:paraId="455A9CD4" w14:textId="77777777" w:rsidR="001F229F" w:rsidRDefault="001F229F">
      <w:pPr>
        <w:pStyle w:val="TOC4"/>
        <w:tabs>
          <w:tab w:val="left" w:pos="1540"/>
          <w:tab w:val="right" w:leader="dot" w:pos="9061"/>
        </w:tabs>
        <w:rPr>
          <w:noProof/>
        </w:rPr>
      </w:pPr>
      <w:r w:rsidRPr="00552F14">
        <w:rPr>
          <w:rFonts w:ascii="Palatino Linotype" w:hAnsi="Palatino Linotype"/>
          <w:noProof/>
        </w:rPr>
        <w:t>1.1.1.2</w:t>
      </w:r>
      <w:r>
        <w:rPr>
          <w:noProof/>
        </w:rPr>
        <w:tab/>
      </w:r>
      <w:r w:rsidRPr="00552F14">
        <w:rPr>
          <w:rFonts w:ascii="Palatino Linotype" w:hAnsi="Palatino Linotype"/>
          <w:noProof/>
        </w:rPr>
        <w:t>Processing Time:</w:t>
      </w:r>
      <w:r>
        <w:rPr>
          <w:noProof/>
        </w:rPr>
        <w:tab/>
      </w:r>
      <w:r>
        <w:rPr>
          <w:noProof/>
        </w:rPr>
        <w:fldChar w:fldCharType="begin"/>
      </w:r>
      <w:r>
        <w:rPr>
          <w:noProof/>
        </w:rPr>
        <w:instrText xml:space="preserve"> PAGEREF _Toc470085538 \h </w:instrText>
      </w:r>
      <w:r>
        <w:rPr>
          <w:noProof/>
        </w:rPr>
      </w:r>
      <w:r>
        <w:rPr>
          <w:noProof/>
        </w:rPr>
        <w:fldChar w:fldCharType="separate"/>
      </w:r>
      <w:r>
        <w:rPr>
          <w:noProof/>
        </w:rPr>
        <w:t>10</w:t>
      </w:r>
      <w:r>
        <w:rPr>
          <w:noProof/>
        </w:rPr>
        <w:fldChar w:fldCharType="end"/>
      </w:r>
    </w:p>
    <w:p w14:paraId="403F3CFE" w14:textId="77777777" w:rsidR="001F229F" w:rsidRDefault="001F229F">
      <w:pPr>
        <w:pStyle w:val="TOC4"/>
        <w:tabs>
          <w:tab w:val="left" w:pos="1540"/>
          <w:tab w:val="right" w:leader="dot" w:pos="9061"/>
        </w:tabs>
        <w:rPr>
          <w:noProof/>
        </w:rPr>
      </w:pPr>
      <w:r w:rsidRPr="00552F14">
        <w:rPr>
          <w:rFonts w:ascii="Palatino Linotype" w:hAnsi="Palatino Linotype"/>
          <w:noProof/>
        </w:rPr>
        <w:t>1.1.1.3</w:t>
      </w:r>
      <w:r>
        <w:rPr>
          <w:noProof/>
        </w:rPr>
        <w:tab/>
      </w:r>
      <w:r w:rsidRPr="00552F14">
        <w:rPr>
          <w:rFonts w:ascii="Palatino Linotype" w:hAnsi="Palatino Linotype"/>
          <w:noProof/>
        </w:rPr>
        <w:t>Interface Frequency</w:t>
      </w:r>
      <w:r>
        <w:rPr>
          <w:noProof/>
        </w:rPr>
        <w:tab/>
      </w:r>
      <w:r>
        <w:rPr>
          <w:noProof/>
        </w:rPr>
        <w:fldChar w:fldCharType="begin"/>
      </w:r>
      <w:r>
        <w:rPr>
          <w:noProof/>
        </w:rPr>
        <w:instrText xml:space="preserve"> PAGEREF _Toc470085539 \h </w:instrText>
      </w:r>
      <w:r>
        <w:rPr>
          <w:noProof/>
        </w:rPr>
      </w:r>
      <w:r>
        <w:rPr>
          <w:noProof/>
        </w:rPr>
        <w:fldChar w:fldCharType="separate"/>
      </w:r>
      <w:r>
        <w:rPr>
          <w:noProof/>
        </w:rPr>
        <w:t>10</w:t>
      </w:r>
      <w:r>
        <w:rPr>
          <w:noProof/>
        </w:rPr>
        <w:fldChar w:fldCharType="end"/>
      </w:r>
    </w:p>
    <w:p w14:paraId="5513BD28" w14:textId="77777777" w:rsidR="001F229F" w:rsidRDefault="001F229F">
      <w:pPr>
        <w:pStyle w:val="TOC4"/>
        <w:tabs>
          <w:tab w:val="left" w:pos="1540"/>
          <w:tab w:val="right" w:leader="dot" w:pos="9061"/>
        </w:tabs>
        <w:rPr>
          <w:noProof/>
        </w:rPr>
      </w:pPr>
      <w:r w:rsidRPr="00552F14">
        <w:rPr>
          <w:rFonts w:ascii="Palatino Linotype" w:hAnsi="Palatino Linotype"/>
          <w:noProof/>
        </w:rPr>
        <w:t>1.1.1.4</w:t>
      </w:r>
      <w:r>
        <w:rPr>
          <w:noProof/>
        </w:rPr>
        <w:tab/>
      </w:r>
      <w:r w:rsidRPr="00552F14">
        <w:rPr>
          <w:rFonts w:ascii="Palatino Linotype" w:hAnsi="Palatino Linotype"/>
          <w:noProof/>
        </w:rPr>
        <w:t>Expected Volume:</w:t>
      </w:r>
      <w:r>
        <w:rPr>
          <w:noProof/>
        </w:rPr>
        <w:tab/>
      </w:r>
      <w:r>
        <w:rPr>
          <w:noProof/>
        </w:rPr>
        <w:fldChar w:fldCharType="begin"/>
      </w:r>
      <w:r>
        <w:rPr>
          <w:noProof/>
        </w:rPr>
        <w:instrText xml:space="preserve"> PAGEREF _Toc470085540 \h </w:instrText>
      </w:r>
      <w:r>
        <w:rPr>
          <w:noProof/>
        </w:rPr>
      </w:r>
      <w:r>
        <w:rPr>
          <w:noProof/>
        </w:rPr>
        <w:fldChar w:fldCharType="separate"/>
      </w:r>
      <w:r>
        <w:rPr>
          <w:noProof/>
        </w:rPr>
        <w:t>10</w:t>
      </w:r>
      <w:r>
        <w:rPr>
          <w:noProof/>
        </w:rPr>
        <w:fldChar w:fldCharType="end"/>
      </w:r>
    </w:p>
    <w:p w14:paraId="714C7C0C" w14:textId="77777777" w:rsidR="001F229F" w:rsidRDefault="001F229F">
      <w:pPr>
        <w:pStyle w:val="TOC4"/>
        <w:tabs>
          <w:tab w:val="left" w:pos="1540"/>
          <w:tab w:val="right" w:leader="dot" w:pos="9061"/>
        </w:tabs>
        <w:rPr>
          <w:noProof/>
        </w:rPr>
      </w:pPr>
      <w:r w:rsidRPr="00552F14">
        <w:rPr>
          <w:rFonts w:ascii="Palatino Linotype" w:hAnsi="Palatino Linotype"/>
          <w:noProof/>
        </w:rPr>
        <w:t>1.1.1.5</w:t>
      </w:r>
      <w:r>
        <w:rPr>
          <w:noProof/>
        </w:rPr>
        <w:tab/>
      </w:r>
      <w:r w:rsidRPr="00552F14">
        <w:rPr>
          <w:rFonts w:ascii="Palatino Linotype" w:hAnsi="Palatino Linotype"/>
          <w:noProof/>
        </w:rPr>
        <w:t>Data Process Flow</w:t>
      </w:r>
      <w:r>
        <w:rPr>
          <w:noProof/>
        </w:rPr>
        <w:tab/>
      </w:r>
      <w:r>
        <w:rPr>
          <w:noProof/>
        </w:rPr>
        <w:fldChar w:fldCharType="begin"/>
      </w:r>
      <w:r>
        <w:rPr>
          <w:noProof/>
        </w:rPr>
        <w:instrText xml:space="preserve"> PAGEREF _Toc470085541 \h </w:instrText>
      </w:r>
      <w:r>
        <w:rPr>
          <w:noProof/>
        </w:rPr>
      </w:r>
      <w:r>
        <w:rPr>
          <w:noProof/>
        </w:rPr>
        <w:fldChar w:fldCharType="separate"/>
      </w:r>
      <w:r>
        <w:rPr>
          <w:noProof/>
        </w:rPr>
        <w:t>10</w:t>
      </w:r>
      <w:r>
        <w:rPr>
          <w:noProof/>
        </w:rPr>
        <w:fldChar w:fldCharType="end"/>
      </w:r>
    </w:p>
    <w:p w14:paraId="1E3FD45E" w14:textId="77777777" w:rsidR="001F229F" w:rsidRDefault="001F229F">
      <w:pPr>
        <w:pStyle w:val="TOC4"/>
        <w:tabs>
          <w:tab w:val="left" w:pos="1540"/>
          <w:tab w:val="right" w:leader="dot" w:pos="9061"/>
        </w:tabs>
        <w:rPr>
          <w:noProof/>
        </w:rPr>
      </w:pPr>
      <w:r w:rsidRPr="00552F14">
        <w:rPr>
          <w:rFonts w:ascii="Palatino Linotype" w:hAnsi="Palatino Linotype"/>
          <w:noProof/>
        </w:rPr>
        <w:t>1.1.1.6</w:t>
      </w:r>
      <w:r>
        <w:rPr>
          <w:noProof/>
        </w:rPr>
        <w:tab/>
      </w:r>
      <w:r w:rsidRPr="00552F14">
        <w:rPr>
          <w:rFonts w:ascii="Palatino Linotype" w:hAnsi="Palatino Linotype"/>
          <w:noProof/>
        </w:rPr>
        <w:t>Failover or Alternative Flow</w:t>
      </w:r>
      <w:r>
        <w:rPr>
          <w:noProof/>
        </w:rPr>
        <w:tab/>
      </w:r>
      <w:r>
        <w:rPr>
          <w:noProof/>
        </w:rPr>
        <w:fldChar w:fldCharType="begin"/>
      </w:r>
      <w:r>
        <w:rPr>
          <w:noProof/>
        </w:rPr>
        <w:instrText xml:space="preserve"> PAGEREF _Toc470085542 \h </w:instrText>
      </w:r>
      <w:r>
        <w:rPr>
          <w:noProof/>
        </w:rPr>
      </w:r>
      <w:r>
        <w:rPr>
          <w:noProof/>
        </w:rPr>
        <w:fldChar w:fldCharType="separate"/>
      </w:r>
      <w:r>
        <w:rPr>
          <w:noProof/>
        </w:rPr>
        <w:t>10</w:t>
      </w:r>
      <w:r>
        <w:rPr>
          <w:noProof/>
        </w:rPr>
        <w:fldChar w:fldCharType="end"/>
      </w:r>
    </w:p>
    <w:p w14:paraId="11C2E54E" w14:textId="77777777" w:rsidR="001F229F" w:rsidRDefault="001F229F">
      <w:pPr>
        <w:pStyle w:val="TOC4"/>
        <w:tabs>
          <w:tab w:val="left" w:pos="1540"/>
          <w:tab w:val="right" w:leader="dot" w:pos="9061"/>
        </w:tabs>
        <w:rPr>
          <w:noProof/>
        </w:rPr>
      </w:pPr>
      <w:r w:rsidRPr="00552F14">
        <w:rPr>
          <w:rFonts w:ascii="Palatino Linotype" w:hAnsi="Palatino Linotype"/>
          <w:noProof/>
        </w:rPr>
        <w:t>1.1.1.7</w:t>
      </w:r>
      <w:r>
        <w:rPr>
          <w:noProof/>
        </w:rPr>
        <w:tab/>
      </w:r>
      <w:r w:rsidRPr="00552F14">
        <w:rPr>
          <w:rFonts w:ascii="Palatino Linotype" w:hAnsi="Palatino Linotype"/>
          <w:noProof/>
        </w:rPr>
        <w:t>Data Element Definition</w:t>
      </w:r>
      <w:r>
        <w:rPr>
          <w:noProof/>
        </w:rPr>
        <w:tab/>
      </w:r>
      <w:r>
        <w:rPr>
          <w:noProof/>
        </w:rPr>
        <w:fldChar w:fldCharType="begin"/>
      </w:r>
      <w:r>
        <w:rPr>
          <w:noProof/>
        </w:rPr>
        <w:instrText xml:space="preserve"> PAGEREF _Toc470085543 \h </w:instrText>
      </w:r>
      <w:r>
        <w:rPr>
          <w:noProof/>
        </w:rPr>
      </w:r>
      <w:r>
        <w:rPr>
          <w:noProof/>
        </w:rPr>
        <w:fldChar w:fldCharType="separate"/>
      </w:r>
      <w:r>
        <w:rPr>
          <w:noProof/>
        </w:rPr>
        <w:t>11</w:t>
      </w:r>
      <w:r>
        <w:rPr>
          <w:noProof/>
        </w:rPr>
        <w:fldChar w:fldCharType="end"/>
      </w:r>
    </w:p>
    <w:p w14:paraId="7CE39BED" w14:textId="77777777" w:rsidR="001F229F" w:rsidRDefault="001F229F">
      <w:pPr>
        <w:pStyle w:val="TOC4"/>
        <w:tabs>
          <w:tab w:val="left" w:pos="1540"/>
          <w:tab w:val="right" w:leader="dot" w:pos="9061"/>
        </w:tabs>
        <w:rPr>
          <w:noProof/>
        </w:rPr>
      </w:pPr>
      <w:r w:rsidRPr="00552F14">
        <w:rPr>
          <w:rFonts w:ascii="Palatino Linotype" w:hAnsi="Palatino Linotype"/>
          <w:noProof/>
        </w:rPr>
        <w:t>1.1.1.8</w:t>
      </w:r>
      <w:r>
        <w:rPr>
          <w:noProof/>
        </w:rPr>
        <w:tab/>
      </w:r>
      <w:r w:rsidRPr="00552F14">
        <w:rPr>
          <w:rFonts w:ascii="Palatino Linotype" w:hAnsi="Palatino Linotype"/>
          <w:noProof/>
        </w:rPr>
        <w:t>Interface Data Direction Relative to CG System</w:t>
      </w:r>
      <w:r>
        <w:rPr>
          <w:noProof/>
        </w:rPr>
        <w:tab/>
      </w:r>
      <w:r>
        <w:rPr>
          <w:noProof/>
        </w:rPr>
        <w:fldChar w:fldCharType="begin"/>
      </w:r>
      <w:r>
        <w:rPr>
          <w:noProof/>
        </w:rPr>
        <w:instrText xml:space="preserve"> PAGEREF _Toc470085544 \h </w:instrText>
      </w:r>
      <w:r>
        <w:rPr>
          <w:noProof/>
        </w:rPr>
      </w:r>
      <w:r>
        <w:rPr>
          <w:noProof/>
        </w:rPr>
        <w:fldChar w:fldCharType="separate"/>
      </w:r>
      <w:r>
        <w:rPr>
          <w:noProof/>
        </w:rPr>
        <w:t>2</w:t>
      </w:r>
      <w:r>
        <w:rPr>
          <w:noProof/>
        </w:rPr>
        <w:fldChar w:fldCharType="end"/>
      </w:r>
    </w:p>
    <w:p w14:paraId="42E1D4F3" w14:textId="77777777" w:rsidR="001F229F" w:rsidRDefault="001F229F">
      <w:pPr>
        <w:pStyle w:val="TOC4"/>
        <w:tabs>
          <w:tab w:val="left" w:pos="1540"/>
          <w:tab w:val="right" w:leader="dot" w:pos="9061"/>
        </w:tabs>
        <w:rPr>
          <w:noProof/>
        </w:rPr>
      </w:pPr>
      <w:r w:rsidRPr="00552F14">
        <w:rPr>
          <w:rFonts w:ascii="Palatino Linotype" w:hAnsi="Palatino Linotype"/>
          <w:noProof/>
        </w:rPr>
        <w:t>1.1.1.9</w:t>
      </w:r>
      <w:r>
        <w:rPr>
          <w:noProof/>
        </w:rPr>
        <w:tab/>
      </w:r>
      <w:r w:rsidRPr="00552F14">
        <w:rPr>
          <w:rFonts w:ascii="Palatino Linotype" w:hAnsi="Palatino Linotype"/>
          <w:noProof/>
        </w:rPr>
        <w:t>Interface Log</w:t>
      </w:r>
      <w:r>
        <w:rPr>
          <w:noProof/>
        </w:rPr>
        <w:tab/>
      </w:r>
      <w:r>
        <w:rPr>
          <w:noProof/>
        </w:rPr>
        <w:fldChar w:fldCharType="begin"/>
      </w:r>
      <w:r>
        <w:rPr>
          <w:noProof/>
        </w:rPr>
        <w:instrText xml:space="preserve"> PAGEREF _Toc470085545 \h </w:instrText>
      </w:r>
      <w:r>
        <w:rPr>
          <w:noProof/>
        </w:rPr>
      </w:r>
      <w:r>
        <w:rPr>
          <w:noProof/>
        </w:rPr>
        <w:fldChar w:fldCharType="separate"/>
      </w:r>
      <w:r>
        <w:rPr>
          <w:noProof/>
        </w:rPr>
        <w:t>2</w:t>
      </w:r>
      <w:r>
        <w:rPr>
          <w:noProof/>
        </w:rPr>
        <w:fldChar w:fldCharType="end"/>
      </w:r>
    </w:p>
    <w:p w14:paraId="6CB33FDF" w14:textId="77777777" w:rsidR="001F229F" w:rsidRDefault="001F229F">
      <w:pPr>
        <w:pStyle w:val="TOC4"/>
        <w:tabs>
          <w:tab w:val="left" w:pos="1760"/>
          <w:tab w:val="right" w:leader="dot" w:pos="9061"/>
        </w:tabs>
        <w:rPr>
          <w:noProof/>
        </w:rPr>
      </w:pPr>
      <w:r w:rsidRPr="00552F14">
        <w:rPr>
          <w:rFonts w:ascii="Palatino Linotype" w:hAnsi="Palatino Linotype"/>
          <w:noProof/>
        </w:rPr>
        <w:t>1.1.1.10</w:t>
      </w:r>
      <w:r>
        <w:rPr>
          <w:noProof/>
        </w:rPr>
        <w:tab/>
      </w:r>
      <w:r w:rsidRPr="00552F14">
        <w:rPr>
          <w:rFonts w:ascii="Palatino Linotype" w:hAnsi="Palatino Linotype"/>
          <w:noProof/>
        </w:rPr>
        <w:t>Return Code Values</w:t>
      </w:r>
      <w:r>
        <w:rPr>
          <w:noProof/>
        </w:rPr>
        <w:tab/>
      </w:r>
      <w:r>
        <w:rPr>
          <w:noProof/>
        </w:rPr>
        <w:fldChar w:fldCharType="begin"/>
      </w:r>
      <w:r>
        <w:rPr>
          <w:noProof/>
        </w:rPr>
        <w:instrText xml:space="preserve"> PAGEREF _Toc470085546 \h </w:instrText>
      </w:r>
      <w:r>
        <w:rPr>
          <w:noProof/>
        </w:rPr>
      </w:r>
      <w:r>
        <w:rPr>
          <w:noProof/>
        </w:rPr>
        <w:fldChar w:fldCharType="separate"/>
      </w:r>
      <w:r>
        <w:rPr>
          <w:noProof/>
        </w:rPr>
        <w:t>2</w:t>
      </w:r>
      <w:r>
        <w:rPr>
          <w:noProof/>
        </w:rPr>
        <w:fldChar w:fldCharType="end"/>
      </w:r>
    </w:p>
    <w:p w14:paraId="33A646CC" w14:textId="77777777" w:rsidR="001F229F" w:rsidRDefault="001F229F">
      <w:pPr>
        <w:pStyle w:val="TOC4"/>
        <w:tabs>
          <w:tab w:val="left" w:pos="1760"/>
          <w:tab w:val="right" w:leader="dot" w:pos="9061"/>
        </w:tabs>
        <w:rPr>
          <w:noProof/>
        </w:rPr>
      </w:pPr>
      <w:r w:rsidRPr="00552F14">
        <w:rPr>
          <w:rFonts w:ascii="Palatino Linotype" w:hAnsi="Palatino Linotype"/>
          <w:noProof/>
        </w:rPr>
        <w:t>1.1.1.11</w:t>
      </w:r>
      <w:r>
        <w:rPr>
          <w:noProof/>
        </w:rPr>
        <w:tab/>
      </w:r>
      <w:r w:rsidRPr="00552F14">
        <w:rPr>
          <w:rFonts w:ascii="Palatino Linotype" w:hAnsi="Palatino Linotype"/>
          <w:noProof/>
        </w:rPr>
        <w:t>Overall format and sample layout</w:t>
      </w:r>
      <w:r>
        <w:rPr>
          <w:noProof/>
        </w:rPr>
        <w:tab/>
      </w:r>
      <w:r>
        <w:rPr>
          <w:noProof/>
        </w:rPr>
        <w:fldChar w:fldCharType="begin"/>
      </w:r>
      <w:r>
        <w:rPr>
          <w:noProof/>
        </w:rPr>
        <w:instrText xml:space="preserve"> PAGEREF _Toc470085547 \h </w:instrText>
      </w:r>
      <w:r>
        <w:rPr>
          <w:noProof/>
        </w:rPr>
      </w:r>
      <w:r>
        <w:rPr>
          <w:noProof/>
        </w:rPr>
        <w:fldChar w:fldCharType="separate"/>
      </w:r>
      <w:r>
        <w:rPr>
          <w:noProof/>
        </w:rPr>
        <w:t>3</w:t>
      </w:r>
      <w:r>
        <w:rPr>
          <w:noProof/>
        </w:rPr>
        <w:fldChar w:fldCharType="end"/>
      </w:r>
    </w:p>
    <w:p w14:paraId="0CF6D276" w14:textId="77777777" w:rsidR="001F229F" w:rsidRDefault="001F229F">
      <w:pPr>
        <w:pStyle w:val="TOC3"/>
        <w:tabs>
          <w:tab w:val="left" w:pos="1100"/>
          <w:tab w:val="right" w:leader="dot" w:pos="9061"/>
        </w:tabs>
        <w:rPr>
          <w:rFonts w:asciiTheme="minorHAnsi" w:eastAsiaTheme="minorEastAsia" w:hAnsiTheme="minorHAnsi" w:cstheme="minorBidi"/>
          <w:noProof/>
          <w:kern w:val="0"/>
          <w:sz w:val="22"/>
          <w:szCs w:val="22"/>
          <w:lang w:val="en-GB"/>
        </w:rPr>
      </w:pPr>
      <w:r w:rsidRPr="00552F14">
        <w:rPr>
          <w:rFonts w:ascii="Palatino Linotype" w:hAnsi="Palatino Linotype"/>
          <w:noProof/>
          <w:lang w:val="en-GB"/>
        </w:rPr>
        <w:t>1.1.2</w:t>
      </w:r>
      <w:r>
        <w:rPr>
          <w:rFonts w:asciiTheme="minorHAnsi" w:eastAsiaTheme="minorEastAsia" w:hAnsiTheme="minorHAnsi" w:cstheme="minorBidi"/>
          <w:noProof/>
          <w:kern w:val="0"/>
          <w:sz w:val="22"/>
          <w:szCs w:val="22"/>
          <w:lang w:val="en-GB"/>
        </w:rPr>
        <w:tab/>
      </w:r>
      <w:r w:rsidRPr="00552F14">
        <w:rPr>
          <w:rFonts w:ascii="Palatino Linotype" w:hAnsi="Palatino Linotype"/>
          <w:noProof/>
          <w:lang w:val="en-GB"/>
        </w:rPr>
        <w:t xml:space="preserve">Core System </w:t>
      </w:r>
      <w:r w:rsidRPr="00552F14">
        <w:rPr>
          <w:rFonts w:ascii="Palatino Linotype" w:hAnsi="Palatino Linotype"/>
          <w:noProof/>
        </w:rPr>
        <w:t>with CG</w:t>
      </w:r>
      <w:r>
        <w:rPr>
          <w:noProof/>
        </w:rPr>
        <w:tab/>
      </w:r>
      <w:r>
        <w:rPr>
          <w:noProof/>
        </w:rPr>
        <w:fldChar w:fldCharType="begin"/>
      </w:r>
      <w:r>
        <w:rPr>
          <w:noProof/>
        </w:rPr>
        <w:instrText xml:space="preserve"> PAGEREF _Toc470085548 \h </w:instrText>
      </w:r>
      <w:r>
        <w:rPr>
          <w:noProof/>
        </w:rPr>
      </w:r>
      <w:r>
        <w:rPr>
          <w:noProof/>
        </w:rPr>
        <w:fldChar w:fldCharType="separate"/>
      </w:r>
      <w:r>
        <w:rPr>
          <w:noProof/>
        </w:rPr>
        <w:t>9</w:t>
      </w:r>
      <w:r>
        <w:rPr>
          <w:noProof/>
        </w:rPr>
        <w:fldChar w:fldCharType="end"/>
      </w:r>
    </w:p>
    <w:p w14:paraId="73F49DE1" w14:textId="77777777" w:rsidR="001F229F" w:rsidRDefault="001F229F">
      <w:pPr>
        <w:pStyle w:val="TOC4"/>
        <w:tabs>
          <w:tab w:val="left" w:pos="1540"/>
          <w:tab w:val="right" w:leader="dot" w:pos="9061"/>
        </w:tabs>
        <w:rPr>
          <w:noProof/>
        </w:rPr>
      </w:pPr>
      <w:r w:rsidRPr="00552F14">
        <w:rPr>
          <w:rFonts w:ascii="Palatino Linotype" w:hAnsi="Palatino Linotype"/>
          <w:noProof/>
        </w:rPr>
        <w:t>1.1.2.1</w:t>
      </w:r>
      <w:r>
        <w:rPr>
          <w:noProof/>
        </w:rPr>
        <w:tab/>
      </w:r>
      <w:r w:rsidRPr="00552F14">
        <w:rPr>
          <w:rFonts w:ascii="Palatino Linotype" w:hAnsi="Palatino Linotype"/>
          <w:noProof/>
        </w:rPr>
        <w:t>Interface Purpose</w:t>
      </w:r>
      <w:r>
        <w:rPr>
          <w:noProof/>
        </w:rPr>
        <w:tab/>
      </w:r>
      <w:r>
        <w:rPr>
          <w:noProof/>
        </w:rPr>
        <w:fldChar w:fldCharType="begin"/>
      </w:r>
      <w:r>
        <w:rPr>
          <w:noProof/>
        </w:rPr>
        <w:instrText xml:space="preserve"> PAGEREF _Toc470085549 \h </w:instrText>
      </w:r>
      <w:r>
        <w:rPr>
          <w:noProof/>
        </w:rPr>
      </w:r>
      <w:r>
        <w:rPr>
          <w:noProof/>
        </w:rPr>
        <w:fldChar w:fldCharType="separate"/>
      </w:r>
      <w:r>
        <w:rPr>
          <w:noProof/>
        </w:rPr>
        <w:t>9</w:t>
      </w:r>
      <w:r>
        <w:rPr>
          <w:noProof/>
        </w:rPr>
        <w:fldChar w:fldCharType="end"/>
      </w:r>
    </w:p>
    <w:p w14:paraId="0A59B69B" w14:textId="77777777" w:rsidR="001F229F" w:rsidRDefault="001F229F">
      <w:pPr>
        <w:pStyle w:val="TOC4"/>
        <w:tabs>
          <w:tab w:val="left" w:pos="1540"/>
          <w:tab w:val="right" w:leader="dot" w:pos="9061"/>
        </w:tabs>
        <w:rPr>
          <w:noProof/>
        </w:rPr>
      </w:pPr>
      <w:r w:rsidRPr="00552F14">
        <w:rPr>
          <w:rFonts w:ascii="Palatino Linotype" w:hAnsi="Palatino Linotype"/>
          <w:noProof/>
        </w:rPr>
        <w:t>1.1.2.2</w:t>
      </w:r>
      <w:r>
        <w:rPr>
          <w:noProof/>
        </w:rPr>
        <w:tab/>
      </w:r>
      <w:r w:rsidRPr="00552F14">
        <w:rPr>
          <w:rFonts w:ascii="Palatino Linotype" w:hAnsi="Palatino Linotype"/>
          <w:noProof/>
        </w:rPr>
        <w:t>Interface Type</w:t>
      </w:r>
      <w:r>
        <w:rPr>
          <w:noProof/>
        </w:rPr>
        <w:tab/>
      </w:r>
      <w:r>
        <w:rPr>
          <w:noProof/>
        </w:rPr>
        <w:fldChar w:fldCharType="begin"/>
      </w:r>
      <w:r>
        <w:rPr>
          <w:noProof/>
        </w:rPr>
        <w:instrText xml:space="preserve"> PAGEREF _Toc470085550 \h </w:instrText>
      </w:r>
      <w:r>
        <w:rPr>
          <w:noProof/>
        </w:rPr>
      </w:r>
      <w:r>
        <w:rPr>
          <w:noProof/>
        </w:rPr>
        <w:fldChar w:fldCharType="separate"/>
      </w:r>
      <w:r>
        <w:rPr>
          <w:noProof/>
        </w:rPr>
        <w:t>9</w:t>
      </w:r>
      <w:r>
        <w:rPr>
          <w:noProof/>
        </w:rPr>
        <w:fldChar w:fldCharType="end"/>
      </w:r>
    </w:p>
    <w:p w14:paraId="2EBF0125" w14:textId="77777777" w:rsidR="001F229F" w:rsidRDefault="001F229F">
      <w:pPr>
        <w:pStyle w:val="TOC4"/>
        <w:tabs>
          <w:tab w:val="left" w:pos="1540"/>
          <w:tab w:val="right" w:leader="dot" w:pos="9061"/>
        </w:tabs>
        <w:rPr>
          <w:noProof/>
        </w:rPr>
      </w:pPr>
      <w:r w:rsidRPr="00552F14">
        <w:rPr>
          <w:rFonts w:ascii="Palatino Linotype" w:hAnsi="Palatino Linotype"/>
          <w:noProof/>
        </w:rPr>
        <w:t>1.1.2.3</w:t>
      </w:r>
      <w:r>
        <w:rPr>
          <w:noProof/>
        </w:rPr>
        <w:tab/>
      </w:r>
      <w:r w:rsidRPr="00552F14">
        <w:rPr>
          <w:rFonts w:ascii="Palatino Linotype" w:hAnsi="Palatino Linotype"/>
          <w:noProof/>
        </w:rPr>
        <w:t>Processing Time:</w:t>
      </w:r>
      <w:r>
        <w:rPr>
          <w:noProof/>
        </w:rPr>
        <w:tab/>
      </w:r>
      <w:r>
        <w:rPr>
          <w:noProof/>
        </w:rPr>
        <w:fldChar w:fldCharType="begin"/>
      </w:r>
      <w:r>
        <w:rPr>
          <w:noProof/>
        </w:rPr>
        <w:instrText xml:space="preserve"> PAGEREF _Toc470085551 \h </w:instrText>
      </w:r>
      <w:r>
        <w:rPr>
          <w:noProof/>
        </w:rPr>
      </w:r>
      <w:r>
        <w:rPr>
          <w:noProof/>
        </w:rPr>
        <w:fldChar w:fldCharType="separate"/>
      </w:r>
      <w:r>
        <w:rPr>
          <w:noProof/>
        </w:rPr>
        <w:t>9</w:t>
      </w:r>
      <w:r>
        <w:rPr>
          <w:noProof/>
        </w:rPr>
        <w:fldChar w:fldCharType="end"/>
      </w:r>
    </w:p>
    <w:p w14:paraId="709BC20E" w14:textId="77777777" w:rsidR="001F229F" w:rsidRDefault="001F229F">
      <w:pPr>
        <w:pStyle w:val="TOC4"/>
        <w:tabs>
          <w:tab w:val="left" w:pos="1540"/>
          <w:tab w:val="right" w:leader="dot" w:pos="9061"/>
        </w:tabs>
        <w:rPr>
          <w:noProof/>
        </w:rPr>
      </w:pPr>
      <w:r w:rsidRPr="00552F14">
        <w:rPr>
          <w:rFonts w:ascii="Palatino Linotype" w:hAnsi="Palatino Linotype"/>
          <w:noProof/>
        </w:rPr>
        <w:lastRenderedPageBreak/>
        <w:t>1.1.2.4</w:t>
      </w:r>
      <w:r>
        <w:rPr>
          <w:noProof/>
        </w:rPr>
        <w:tab/>
      </w:r>
      <w:r w:rsidRPr="00552F14">
        <w:rPr>
          <w:rFonts w:ascii="Palatino Linotype" w:hAnsi="Palatino Linotype"/>
          <w:noProof/>
        </w:rPr>
        <w:t>Interface Frequency</w:t>
      </w:r>
      <w:r>
        <w:rPr>
          <w:noProof/>
        </w:rPr>
        <w:tab/>
      </w:r>
      <w:r>
        <w:rPr>
          <w:noProof/>
        </w:rPr>
        <w:fldChar w:fldCharType="begin"/>
      </w:r>
      <w:r>
        <w:rPr>
          <w:noProof/>
        </w:rPr>
        <w:instrText xml:space="preserve"> PAGEREF _Toc470085552 \h </w:instrText>
      </w:r>
      <w:r>
        <w:rPr>
          <w:noProof/>
        </w:rPr>
      </w:r>
      <w:r>
        <w:rPr>
          <w:noProof/>
        </w:rPr>
        <w:fldChar w:fldCharType="separate"/>
      </w:r>
      <w:r>
        <w:rPr>
          <w:noProof/>
        </w:rPr>
        <w:t>9</w:t>
      </w:r>
      <w:r>
        <w:rPr>
          <w:noProof/>
        </w:rPr>
        <w:fldChar w:fldCharType="end"/>
      </w:r>
    </w:p>
    <w:p w14:paraId="22707638" w14:textId="77777777" w:rsidR="001F229F" w:rsidRDefault="001F229F">
      <w:pPr>
        <w:pStyle w:val="TOC4"/>
        <w:tabs>
          <w:tab w:val="left" w:pos="1540"/>
          <w:tab w:val="right" w:leader="dot" w:pos="9061"/>
        </w:tabs>
        <w:rPr>
          <w:noProof/>
        </w:rPr>
      </w:pPr>
      <w:r w:rsidRPr="00552F14">
        <w:rPr>
          <w:rFonts w:ascii="Palatino Linotype" w:hAnsi="Palatino Linotype"/>
          <w:noProof/>
        </w:rPr>
        <w:t>1.1.2.5</w:t>
      </w:r>
      <w:r>
        <w:rPr>
          <w:noProof/>
        </w:rPr>
        <w:tab/>
      </w:r>
      <w:r w:rsidRPr="00552F14">
        <w:rPr>
          <w:rFonts w:ascii="Palatino Linotype" w:hAnsi="Palatino Linotype"/>
          <w:noProof/>
        </w:rPr>
        <w:t>Expected Volume:</w:t>
      </w:r>
      <w:r>
        <w:rPr>
          <w:noProof/>
        </w:rPr>
        <w:tab/>
      </w:r>
      <w:r>
        <w:rPr>
          <w:noProof/>
        </w:rPr>
        <w:fldChar w:fldCharType="begin"/>
      </w:r>
      <w:r>
        <w:rPr>
          <w:noProof/>
        </w:rPr>
        <w:instrText xml:space="preserve"> PAGEREF _Toc470085553 \h </w:instrText>
      </w:r>
      <w:r>
        <w:rPr>
          <w:noProof/>
        </w:rPr>
      </w:r>
      <w:r>
        <w:rPr>
          <w:noProof/>
        </w:rPr>
        <w:fldChar w:fldCharType="separate"/>
      </w:r>
      <w:r>
        <w:rPr>
          <w:noProof/>
        </w:rPr>
        <w:t>9</w:t>
      </w:r>
      <w:r>
        <w:rPr>
          <w:noProof/>
        </w:rPr>
        <w:fldChar w:fldCharType="end"/>
      </w:r>
    </w:p>
    <w:p w14:paraId="4F7401CF" w14:textId="77777777" w:rsidR="001F229F" w:rsidRDefault="001F229F">
      <w:pPr>
        <w:pStyle w:val="TOC4"/>
        <w:tabs>
          <w:tab w:val="left" w:pos="1540"/>
          <w:tab w:val="right" w:leader="dot" w:pos="9061"/>
        </w:tabs>
        <w:rPr>
          <w:noProof/>
        </w:rPr>
      </w:pPr>
      <w:r w:rsidRPr="00552F14">
        <w:rPr>
          <w:rFonts w:ascii="Palatino Linotype" w:hAnsi="Palatino Linotype"/>
          <w:noProof/>
        </w:rPr>
        <w:t>1.1.2.6</w:t>
      </w:r>
      <w:r>
        <w:rPr>
          <w:noProof/>
        </w:rPr>
        <w:tab/>
      </w:r>
      <w:r w:rsidRPr="00552F14">
        <w:rPr>
          <w:rFonts w:ascii="Palatino Linotype" w:hAnsi="Palatino Linotype"/>
          <w:noProof/>
        </w:rPr>
        <w:t>Data Process Flow</w:t>
      </w:r>
      <w:r>
        <w:rPr>
          <w:noProof/>
        </w:rPr>
        <w:tab/>
      </w:r>
      <w:r>
        <w:rPr>
          <w:noProof/>
        </w:rPr>
        <w:fldChar w:fldCharType="begin"/>
      </w:r>
      <w:r>
        <w:rPr>
          <w:noProof/>
        </w:rPr>
        <w:instrText xml:space="preserve"> PAGEREF _Toc470085554 \h </w:instrText>
      </w:r>
      <w:r>
        <w:rPr>
          <w:noProof/>
        </w:rPr>
      </w:r>
      <w:r>
        <w:rPr>
          <w:noProof/>
        </w:rPr>
        <w:fldChar w:fldCharType="separate"/>
      </w:r>
      <w:r>
        <w:rPr>
          <w:noProof/>
        </w:rPr>
        <w:t>9</w:t>
      </w:r>
      <w:r>
        <w:rPr>
          <w:noProof/>
        </w:rPr>
        <w:fldChar w:fldCharType="end"/>
      </w:r>
    </w:p>
    <w:p w14:paraId="30763645" w14:textId="77777777" w:rsidR="001F229F" w:rsidRDefault="001F229F">
      <w:pPr>
        <w:pStyle w:val="TOC4"/>
        <w:tabs>
          <w:tab w:val="left" w:pos="1540"/>
          <w:tab w:val="right" w:leader="dot" w:pos="9061"/>
        </w:tabs>
        <w:rPr>
          <w:noProof/>
        </w:rPr>
      </w:pPr>
      <w:r w:rsidRPr="00552F14">
        <w:rPr>
          <w:rFonts w:ascii="Palatino Linotype" w:hAnsi="Palatino Linotype"/>
          <w:noProof/>
        </w:rPr>
        <w:t>1.1.2.7</w:t>
      </w:r>
      <w:r>
        <w:rPr>
          <w:noProof/>
        </w:rPr>
        <w:tab/>
      </w:r>
      <w:r w:rsidRPr="00552F14">
        <w:rPr>
          <w:rFonts w:ascii="Palatino Linotype" w:hAnsi="Palatino Linotype"/>
          <w:noProof/>
        </w:rPr>
        <w:t>Failover or Alternative Flow</w:t>
      </w:r>
      <w:r>
        <w:rPr>
          <w:noProof/>
        </w:rPr>
        <w:tab/>
      </w:r>
      <w:r>
        <w:rPr>
          <w:noProof/>
        </w:rPr>
        <w:fldChar w:fldCharType="begin"/>
      </w:r>
      <w:r>
        <w:rPr>
          <w:noProof/>
        </w:rPr>
        <w:instrText xml:space="preserve"> PAGEREF _Toc470085555 \h </w:instrText>
      </w:r>
      <w:r>
        <w:rPr>
          <w:noProof/>
        </w:rPr>
      </w:r>
      <w:r>
        <w:rPr>
          <w:noProof/>
        </w:rPr>
        <w:fldChar w:fldCharType="separate"/>
      </w:r>
      <w:r>
        <w:rPr>
          <w:noProof/>
        </w:rPr>
        <w:t>10</w:t>
      </w:r>
      <w:r>
        <w:rPr>
          <w:noProof/>
        </w:rPr>
        <w:fldChar w:fldCharType="end"/>
      </w:r>
    </w:p>
    <w:p w14:paraId="420CC743" w14:textId="77777777" w:rsidR="001F229F" w:rsidRDefault="001F229F">
      <w:pPr>
        <w:pStyle w:val="TOC4"/>
        <w:tabs>
          <w:tab w:val="left" w:pos="1540"/>
          <w:tab w:val="right" w:leader="dot" w:pos="9061"/>
        </w:tabs>
        <w:rPr>
          <w:noProof/>
        </w:rPr>
      </w:pPr>
      <w:r w:rsidRPr="00552F14">
        <w:rPr>
          <w:rFonts w:ascii="Palatino Linotype" w:hAnsi="Palatino Linotype"/>
          <w:noProof/>
        </w:rPr>
        <w:t>1.1.2.8</w:t>
      </w:r>
      <w:r>
        <w:rPr>
          <w:noProof/>
        </w:rPr>
        <w:tab/>
      </w:r>
      <w:r w:rsidRPr="00552F14">
        <w:rPr>
          <w:rFonts w:ascii="Palatino Linotype" w:hAnsi="Palatino Linotype"/>
          <w:noProof/>
        </w:rPr>
        <w:t>Core System Interface File Definition</w:t>
      </w:r>
      <w:r>
        <w:rPr>
          <w:noProof/>
        </w:rPr>
        <w:tab/>
      </w:r>
      <w:r>
        <w:rPr>
          <w:noProof/>
        </w:rPr>
        <w:fldChar w:fldCharType="begin"/>
      </w:r>
      <w:r>
        <w:rPr>
          <w:noProof/>
        </w:rPr>
        <w:instrText xml:space="preserve"> PAGEREF _Toc470085556 \h </w:instrText>
      </w:r>
      <w:r>
        <w:rPr>
          <w:noProof/>
        </w:rPr>
      </w:r>
      <w:r>
        <w:rPr>
          <w:noProof/>
        </w:rPr>
        <w:fldChar w:fldCharType="separate"/>
      </w:r>
      <w:r>
        <w:rPr>
          <w:noProof/>
        </w:rPr>
        <w:t>11</w:t>
      </w:r>
      <w:r>
        <w:rPr>
          <w:noProof/>
        </w:rPr>
        <w:fldChar w:fldCharType="end"/>
      </w:r>
    </w:p>
    <w:p w14:paraId="7F453924" w14:textId="77777777" w:rsidR="001F229F" w:rsidRDefault="001F229F">
      <w:pPr>
        <w:pStyle w:val="TOC4"/>
        <w:tabs>
          <w:tab w:val="left" w:pos="1540"/>
          <w:tab w:val="right" w:leader="dot" w:pos="9061"/>
        </w:tabs>
        <w:rPr>
          <w:noProof/>
        </w:rPr>
      </w:pPr>
      <w:r>
        <w:rPr>
          <w:noProof/>
        </w:rPr>
        <w:t>1.1.2.9</w:t>
      </w:r>
      <w:r>
        <w:rPr>
          <w:noProof/>
        </w:rPr>
        <w:tab/>
        <w:t xml:space="preserve">Interface Data Direction Relative to </w:t>
      </w:r>
      <w:r w:rsidRPr="00552F14">
        <w:rPr>
          <w:noProof/>
        </w:rPr>
        <w:t xml:space="preserve">CG </w:t>
      </w:r>
      <w:r>
        <w:rPr>
          <w:noProof/>
        </w:rPr>
        <w:t>System</w:t>
      </w:r>
      <w:r>
        <w:rPr>
          <w:noProof/>
        </w:rPr>
        <w:tab/>
      </w:r>
      <w:r>
        <w:rPr>
          <w:noProof/>
        </w:rPr>
        <w:fldChar w:fldCharType="begin"/>
      </w:r>
      <w:r>
        <w:rPr>
          <w:noProof/>
        </w:rPr>
        <w:instrText xml:space="preserve"> PAGEREF _Toc470085557 \h </w:instrText>
      </w:r>
      <w:r>
        <w:rPr>
          <w:noProof/>
        </w:rPr>
      </w:r>
      <w:r>
        <w:rPr>
          <w:noProof/>
        </w:rPr>
        <w:fldChar w:fldCharType="separate"/>
      </w:r>
      <w:r>
        <w:rPr>
          <w:noProof/>
        </w:rPr>
        <w:t>15</w:t>
      </w:r>
      <w:r>
        <w:rPr>
          <w:noProof/>
        </w:rPr>
        <w:fldChar w:fldCharType="end"/>
      </w:r>
    </w:p>
    <w:p w14:paraId="1DAE182F" w14:textId="77777777" w:rsidR="001F229F" w:rsidRDefault="001F229F">
      <w:pPr>
        <w:pStyle w:val="TOC4"/>
        <w:tabs>
          <w:tab w:val="left" w:pos="1760"/>
          <w:tab w:val="right" w:leader="dot" w:pos="9061"/>
        </w:tabs>
        <w:rPr>
          <w:noProof/>
        </w:rPr>
      </w:pPr>
      <w:r>
        <w:rPr>
          <w:noProof/>
        </w:rPr>
        <w:t>1.1.2.10</w:t>
      </w:r>
      <w:r>
        <w:rPr>
          <w:noProof/>
        </w:rPr>
        <w:tab/>
        <w:t>Interface Log</w:t>
      </w:r>
      <w:r>
        <w:rPr>
          <w:noProof/>
        </w:rPr>
        <w:tab/>
      </w:r>
      <w:r>
        <w:rPr>
          <w:noProof/>
        </w:rPr>
        <w:fldChar w:fldCharType="begin"/>
      </w:r>
      <w:r>
        <w:rPr>
          <w:noProof/>
        </w:rPr>
        <w:instrText xml:space="preserve"> PAGEREF _Toc470085558 \h </w:instrText>
      </w:r>
      <w:r>
        <w:rPr>
          <w:noProof/>
        </w:rPr>
      </w:r>
      <w:r>
        <w:rPr>
          <w:noProof/>
        </w:rPr>
        <w:fldChar w:fldCharType="separate"/>
      </w:r>
      <w:r>
        <w:rPr>
          <w:noProof/>
        </w:rPr>
        <w:t>15</w:t>
      </w:r>
      <w:r>
        <w:rPr>
          <w:noProof/>
        </w:rPr>
        <w:fldChar w:fldCharType="end"/>
      </w:r>
    </w:p>
    <w:p w14:paraId="3AE29186" w14:textId="77777777" w:rsidR="001F229F" w:rsidRDefault="001F229F">
      <w:pPr>
        <w:pStyle w:val="TOC4"/>
        <w:tabs>
          <w:tab w:val="left" w:pos="1760"/>
          <w:tab w:val="right" w:leader="dot" w:pos="9061"/>
        </w:tabs>
        <w:rPr>
          <w:noProof/>
        </w:rPr>
      </w:pPr>
      <w:r>
        <w:rPr>
          <w:noProof/>
        </w:rPr>
        <w:t>1.1.2.11</w:t>
      </w:r>
      <w:r>
        <w:rPr>
          <w:noProof/>
        </w:rPr>
        <w:tab/>
        <w:t>Return Code Values</w:t>
      </w:r>
      <w:r>
        <w:rPr>
          <w:noProof/>
        </w:rPr>
        <w:tab/>
      </w:r>
      <w:r>
        <w:rPr>
          <w:noProof/>
        </w:rPr>
        <w:fldChar w:fldCharType="begin"/>
      </w:r>
      <w:r>
        <w:rPr>
          <w:noProof/>
        </w:rPr>
        <w:instrText xml:space="preserve"> PAGEREF _Toc470085559 \h </w:instrText>
      </w:r>
      <w:r>
        <w:rPr>
          <w:noProof/>
        </w:rPr>
      </w:r>
      <w:r>
        <w:rPr>
          <w:noProof/>
        </w:rPr>
        <w:fldChar w:fldCharType="separate"/>
      </w:r>
      <w:r>
        <w:rPr>
          <w:noProof/>
        </w:rPr>
        <w:t>15</w:t>
      </w:r>
      <w:r>
        <w:rPr>
          <w:noProof/>
        </w:rPr>
        <w:fldChar w:fldCharType="end"/>
      </w:r>
    </w:p>
    <w:p w14:paraId="20F5A257" w14:textId="77777777" w:rsidR="001F229F" w:rsidRDefault="001F229F">
      <w:pPr>
        <w:pStyle w:val="TOC4"/>
        <w:tabs>
          <w:tab w:val="left" w:pos="1760"/>
          <w:tab w:val="right" w:leader="dot" w:pos="9061"/>
        </w:tabs>
        <w:rPr>
          <w:noProof/>
        </w:rPr>
      </w:pPr>
      <w:r>
        <w:rPr>
          <w:noProof/>
        </w:rPr>
        <w:t>1.1.2.12</w:t>
      </w:r>
      <w:r>
        <w:rPr>
          <w:noProof/>
        </w:rPr>
        <w:tab/>
        <w:t>Overall format and sample layout</w:t>
      </w:r>
      <w:r>
        <w:rPr>
          <w:noProof/>
        </w:rPr>
        <w:tab/>
      </w:r>
      <w:r>
        <w:rPr>
          <w:noProof/>
        </w:rPr>
        <w:fldChar w:fldCharType="begin"/>
      </w:r>
      <w:r>
        <w:rPr>
          <w:noProof/>
        </w:rPr>
        <w:instrText xml:space="preserve"> PAGEREF _Toc470085560 \h </w:instrText>
      </w:r>
      <w:r>
        <w:rPr>
          <w:noProof/>
        </w:rPr>
      </w:r>
      <w:r>
        <w:rPr>
          <w:noProof/>
        </w:rPr>
        <w:fldChar w:fldCharType="separate"/>
      </w:r>
      <w:r>
        <w:rPr>
          <w:noProof/>
        </w:rPr>
        <w:t>15</w:t>
      </w:r>
      <w:r>
        <w:rPr>
          <w:noProof/>
        </w:rPr>
        <w:fldChar w:fldCharType="end"/>
      </w:r>
    </w:p>
    <w:p w14:paraId="78E30D5D" w14:textId="6FB0760A" w:rsidR="002515C5" w:rsidRPr="00B9183D" w:rsidRDefault="001F229F" w:rsidP="0014641A">
      <w:pPr>
        <w:pStyle w:val="Heading1"/>
        <w:numPr>
          <w:ilvl w:val="0"/>
          <w:numId w:val="0"/>
        </w:numPr>
        <w:rPr>
          <w:rFonts w:ascii="Palatino Linotype" w:hAnsi="Palatino Linotype"/>
          <w:lang w:eastAsia="zh-TW"/>
        </w:rPr>
      </w:pPr>
      <w:r>
        <w:rPr>
          <w:rFonts w:ascii="Palatino Linotype" w:hAnsi="Palatino Linotype" w:cs="Arial"/>
          <w:sz w:val="20"/>
          <w:u w:val="none"/>
          <w:lang w:eastAsia="zh-TW"/>
        </w:rPr>
        <w:fldChar w:fldCharType="end"/>
      </w:r>
      <w:bookmarkStart w:id="7" w:name="_GoBack"/>
      <w:bookmarkEnd w:id="7"/>
    </w:p>
    <w:p w14:paraId="39849F19" w14:textId="77777777" w:rsidR="00651286" w:rsidRDefault="00651286">
      <w:pPr>
        <w:pStyle w:val="Texte1"/>
        <w:rPr>
          <w:rFonts w:ascii="Palatino Linotype" w:hAnsi="Palatino Linotype"/>
          <w:lang w:eastAsia="zh-TW"/>
        </w:rPr>
      </w:pPr>
    </w:p>
    <w:p w14:paraId="2FD854BB" w14:textId="77777777" w:rsidR="00651286" w:rsidRPr="00651286" w:rsidRDefault="00651286" w:rsidP="00651286">
      <w:pPr>
        <w:rPr>
          <w:lang w:eastAsia="zh-TW"/>
        </w:rPr>
      </w:pPr>
    </w:p>
    <w:p w14:paraId="19374AD3" w14:textId="77777777" w:rsidR="00651286" w:rsidRDefault="00651286">
      <w:pPr>
        <w:pStyle w:val="Texte1"/>
        <w:rPr>
          <w:lang w:eastAsia="zh-TW"/>
        </w:rPr>
      </w:pPr>
    </w:p>
    <w:p w14:paraId="793E3FAA" w14:textId="77777777" w:rsidR="00651286" w:rsidRDefault="00651286" w:rsidP="00651286">
      <w:pPr>
        <w:pStyle w:val="Texte1"/>
        <w:tabs>
          <w:tab w:val="left" w:pos="3810"/>
        </w:tabs>
        <w:rPr>
          <w:lang w:eastAsia="zh-TW"/>
        </w:rPr>
      </w:pPr>
      <w:r>
        <w:rPr>
          <w:lang w:eastAsia="zh-TW"/>
        </w:rPr>
        <w:tab/>
      </w:r>
    </w:p>
    <w:p w14:paraId="641D53BE" w14:textId="77777777" w:rsidR="002515C5" w:rsidRPr="00B9183D" w:rsidRDefault="002515C5">
      <w:pPr>
        <w:pStyle w:val="Texte1"/>
        <w:rPr>
          <w:rFonts w:ascii="Palatino Linotype" w:hAnsi="Palatino Linotype"/>
          <w:lang w:eastAsia="zh-TW"/>
        </w:rPr>
      </w:pPr>
      <w:r w:rsidRPr="00651286">
        <w:rPr>
          <w:lang w:eastAsia="zh-TW"/>
        </w:rPr>
        <w:br w:type="page"/>
      </w:r>
    </w:p>
    <w:p w14:paraId="54228AF2" w14:textId="77777777" w:rsidR="006C722F" w:rsidRPr="00B9183D" w:rsidRDefault="002515C5" w:rsidP="006C722F">
      <w:pPr>
        <w:pStyle w:val="Heading1"/>
        <w:rPr>
          <w:rFonts w:ascii="Palatino Linotype" w:hAnsi="Palatino Linotype"/>
          <w:sz w:val="28"/>
          <w:lang w:eastAsia="zh-TW"/>
        </w:rPr>
      </w:pPr>
      <w:bookmarkStart w:id="8" w:name="_Toc470085519"/>
      <w:r w:rsidRPr="00B9183D">
        <w:rPr>
          <w:rFonts w:ascii="Palatino Linotype" w:hAnsi="Palatino Linotype"/>
          <w:sz w:val="28"/>
          <w:lang w:eastAsia="zh-TW"/>
        </w:rPr>
        <w:lastRenderedPageBreak/>
        <w:t>OVERVIEW</w:t>
      </w:r>
      <w:bookmarkEnd w:id="8"/>
    </w:p>
    <w:p w14:paraId="4C394778" w14:textId="77777777" w:rsidR="003F4C4E" w:rsidRPr="00B9183D" w:rsidRDefault="002515C5">
      <w:pPr>
        <w:pStyle w:val="Texte1"/>
        <w:rPr>
          <w:rFonts w:ascii="Palatino Linotype" w:hAnsi="Palatino Linotype"/>
          <w:lang w:eastAsia="zh-TW"/>
        </w:rPr>
      </w:pPr>
      <w:r w:rsidRPr="00B9183D">
        <w:rPr>
          <w:rFonts w:ascii="Palatino Linotype" w:hAnsi="Palatino Linotype"/>
          <w:lang w:eastAsia="zh-TW"/>
        </w:rPr>
        <w:t xml:space="preserve">This document aims to describe the interfaces between </w:t>
      </w:r>
      <w:r w:rsidR="006C722F" w:rsidRPr="00B9183D">
        <w:rPr>
          <w:rFonts w:ascii="Palatino Linotype" w:hAnsi="Palatino Linotype"/>
          <w:lang w:eastAsia="zh-TW"/>
        </w:rPr>
        <w:t>eNotification System</w:t>
      </w:r>
      <w:r w:rsidRPr="00B9183D">
        <w:rPr>
          <w:rFonts w:ascii="Palatino Linotype" w:hAnsi="Palatino Linotype"/>
          <w:lang w:eastAsia="zh-TW"/>
        </w:rPr>
        <w:t xml:space="preserve"> and </w:t>
      </w:r>
      <w:r w:rsidR="006C722F" w:rsidRPr="00B9183D">
        <w:rPr>
          <w:rFonts w:ascii="Palatino Linotype" w:hAnsi="Palatino Linotype"/>
          <w:lang w:eastAsia="zh-TW"/>
        </w:rPr>
        <w:t xml:space="preserve">Other systems. eNotification System consist of two major applications, Communication Gateway (CG) and Notification History Repository (NHR), locating in different network area and serving different functional purposes. </w:t>
      </w:r>
      <w:r w:rsidR="003F4C4E" w:rsidRPr="00B9183D">
        <w:rPr>
          <w:rFonts w:ascii="Palatino Linotype" w:hAnsi="Palatino Linotype"/>
          <w:lang w:eastAsia="zh-TW"/>
        </w:rPr>
        <w:t xml:space="preserve">The document would include below interfaces in detail level. </w:t>
      </w:r>
    </w:p>
    <w:p w14:paraId="4C77B377" w14:textId="77777777" w:rsidR="002515C5" w:rsidRPr="00B9183D" w:rsidRDefault="002515C5" w:rsidP="003F4C4E">
      <w:pPr>
        <w:pStyle w:val="Texte1"/>
        <w:numPr>
          <w:ilvl w:val="0"/>
          <w:numId w:val="5"/>
        </w:numPr>
        <w:rPr>
          <w:rFonts w:ascii="Palatino Linotype" w:hAnsi="Palatino Linotype"/>
          <w:lang w:eastAsia="zh-TW"/>
        </w:rPr>
      </w:pPr>
      <w:r w:rsidRPr="00B9183D">
        <w:rPr>
          <w:rFonts w:ascii="Palatino Linotype" w:hAnsi="Palatino Linotype"/>
          <w:lang w:eastAsia="zh-TW"/>
        </w:rPr>
        <w:t>iPro/SCRUM</w:t>
      </w:r>
      <w:r w:rsidR="003F4C4E" w:rsidRPr="00B9183D">
        <w:rPr>
          <w:rFonts w:ascii="Palatino Linotype" w:hAnsi="Palatino Linotype"/>
          <w:lang w:eastAsia="zh-TW"/>
        </w:rPr>
        <w:t xml:space="preserve"> with NHR – Notification History Enquiry</w:t>
      </w:r>
      <w:r w:rsidRPr="00B9183D">
        <w:rPr>
          <w:rFonts w:ascii="Palatino Linotype" w:hAnsi="Palatino Linotype"/>
          <w:lang w:eastAsia="zh-TW"/>
        </w:rPr>
        <w:t>.</w:t>
      </w:r>
    </w:p>
    <w:p w14:paraId="272CB326" w14:textId="77777777" w:rsidR="003F4C4E" w:rsidRPr="00B9183D" w:rsidRDefault="00156849" w:rsidP="003F4C4E">
      <w:pPr>
        <w:pStyle w:val="Texte1"/>
        <w:numPr>
          <w:ilvl w:val="0"/>
          <w:numId w:val="5"/>
        </w:numPr>
        <w:rPr>
          <w:rFonts w:ascii="Palatino Linotype" w:hAnsi="Palatino Linotype"/>
          <w:lang w:eastAsia="zh-TW"/>
        </w:rPr>
      </w:pPr>
      <w:r>
        <w:rPr>
          <w:rFonts w:ascii="Palatino Linotype" w:hAnsi="Palatino Linotype"/>
          <w:lang w:eastAsia="zh-TW"/>
        </w:rPr>
        <w:t xml:space="preserve">iPro/SCRUM with CG – </w:t>
      </w:r>
      <w:r w:rsidR="003F4C4E" w:rsidRPr="00B9183D">
        <w:rPr>
          <w:rFonts w:ascii="Palatino Linotype" w:hAnsi="Palatino Linotype"/>
          <w:lang w:eastAsia="zh-TW"/>
        </w:rPr>
        <w:t>Notification Sending</w:t>
      </w:r>
    </w:p>
    <w:p w14:paraId="78E18740" w14:textId="77777777" w:rsidR="003F4C4E" w:rsidRPr="00B9183D" w:rsidRDefault="003F4C4E" w:rsidP="003F4C4E">
      <w:pPr>
        <w:pStyle w:val="Texte1"/>
        <w:numPr>
          <w:ilvl w:val="0"/>
          <w:numId w:val="5"/>
        </w:numPr>
        <w:rPr>
          <w:rFonts w:ascii="Palatino Linotype" w:hAnsi="Palatino Linotype"/>
          <w:lang w:eastAsia="zh-TW"/>
        </w:rPr>
      </w:pPr>
      <w:r w:rsidRPr="00B9183D">
        <w:rPr>
          <w:rFonts w:ascii="Palatino Linotype" w:hAnsi="Palatino Linotype"/>
          <w:lang w:eastAsia="zh-TW"/>
        </w:rPr>
        <w:t>Core Systems with CG – Notification File Upload (batch)</w:t>
      </w:r>
    </w:p>
    <w:p w14:paraId="7F0EA944" w14:textId="77777777" w:rsidR="002515C5" w:rsidRPr="00B9183D" w:rsidRDefault="002515C5">
      <w:pPr>
        <w:pStyle w:val="Texte1"/>
        <w:rPr>
          <w:rFonts w:ascii="Palatino Linotype" w:hAnsi="Palatino Linotype" w:cs="Arial"/>
          <w:sz w:val="20"/>
          <w:lang w:eastAsia="zh-TW"/>
        </w:rPr>
      </w:pPr>
    </w:p>
    <w:bookmarkEnd w:id="6"/>
    <w:p w14:paraId="7080A231" w14:textId="77777777" w:rsidR="002515C5" w:rsidRPr="00B9183D" w:rsidRDefault="002515C5">
      <w:pPr>
        <w:pStyle w:val="Heading1"/>
        <w:numPr>
          <w:ilvl w:val="0"/>
          <w:numId w:val="0"/>
        </w:numPr>
        <w:rPr>
          <w:rFonts w:ascii="Palatino Linotype" w:hAnsi="Palatino Linotype"/>
          <w:lang w:eastAsia="zh-TW"/>
        </w:rPr>
      </w:pPr>
    </w:p>
    <w:p w14:paraId="11DB21D2" w14:textId="77777777" w:rsidR="002515C5" w:rsidRPr="00B9183D" w:rsidRDefault="002515C5">
      <w:pPr>
        <w:pStyle w:val="Heading2"/>
        <w:rPr>
          <w:rFonts w:ascii="Palatino Linotype" w:hAnsi="Palatino Linotype"/>
          <w:sz w:val="24"/>
        </w:rPr>
      </w:pPr>
      <w:r w:rsidRPr="00B9183D">
        <w:rPr>
          <w:rFonts w:ascii="Palatino Linotype" w:hAnsi="Palatino Linotype"/>
          <w:sz w:val="24"/>
        </w:rPr>
        <w:br w:type="page"/>
      </w:r>
      <w:bookmarkStart w:id="9" w:name="_Toc470085520"/>
      <w:r w:rsidRPr="00B9183D">
        <w:rPr>
          <w:rFonts w:ascii="Palatino Linotype" w:hAnsi="Palatino Linotype"/>
          <w:sz w:val="24"/>
        </w:rPr>
        <w:lastRenderedPageBreak/>
        <w:t>APPLICATION INTERFACE DESIGN</w:t>
      </w:r>
      <w:bookmarkEnd w:id="9"/>
    </w:p>
    <w:p w14:paraId="1EAD3E0C" w14:textId="77777777" w:rsidR="002515C5" w:rsidRPr="00B9183D" w:rsidRDefault="002515C5">
      <w:pPr>
        <w:pStyle w:val="Heading3"/>
        <w:rPr>
          <w:rFonts w:ascii="Palatino Linotype" w:hAnsi="Palatino Linotype"/>
        </w:rPr>
      </w:pPr>
      <w:bookmarkStart w:id="10" w:name="_Toc470085521"/>
      <w:r w:rsidRPr="00B9183D">
        <w:rPr>
          <w:rFonts w:ascii="Palatino Linotype" w:hAnsi="Palatino Linotype"/>
        </w:rPr>
        <w:t>Overall data flow diagram</w:t>
      </w:r>
      <w:bookmarkEnd w:id="10"/>
    </w:p>
    <w:p w14:paraId="77321425" w14:textId="77777777" w:rsidR="002515C5" w:rsidRPr="00B9183D" w:rsidRDefault="001261F4">
      <w:pPr>
        <w:rPr>
          <w:rFonts w:ascii="Palatino Linotype" w:hAnsi="Palatino Linotype"/>
          <w:lang w:val="en-GB"/>
        </w:rPr>
      </w:pPr>
      <w:r w:rsidRPr="00B9183D">
        <w:rPr>
          <w:rFonts w:ascii="Palatino Linotype" w:hAnsi="Palatino Linotype"/>
          <w:noProof/>
          <w:lang w:val="en-GB"/>
        </w:rPr>
        <w:drawing>
          <wp:inline distT="0" distB="0" distL="0" distR="0" wp14:anchorId="35B6AC5F" wp14:editId="3BFF95B9">
            <wp:extent cx="5760720" cy="289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98140"/>
                    </a:xfrm>
                    <a:prstGeom prst="rect">
                      <a:avLst/>
                    </a:prstGeom>
                    <a:noFill/>
                    <a:ln>
                      <a:noFill/>
                    </a:ln>
                  </pic:spPr>
                </pic:pic>
              </a:graphicData>
            </a:graphic>
          </wp:inline>
        </w:drawing>
      </w:r>
    </w:p>
    <w:p w14:paraId="573BBBB6" w14:textId="77777777" w:rsidR="002515C5" w:rsidRPr="00B9183D" w:rsidRDefault="002515C5">
      <w:pPr>
        <w:rPr>
          <w:rFonts w:ascii="Palatino Linotype" w:hAnsi="Palatino Linotype"/>
          <w:lang w:val="en-GB"/>
        </w:rPr>
      </w:pPr>
    </w:p>
    <w:p w14:paraId="299D2117" w14:textId="77777777" w:rsidR="002515C5" w:rsidRPr="00B9183D" w:rsidRDefault="002515C5">
      <w:pPr>
        <w:numPr>
          <w:ilvl w:val="0"/>
          <w:numId w:val="2"/>
        </w:numPr>
        <w:spacing w:line="360" w:lineRule="auto"/>
        <w:rPr>
          <w:rFonts w:ascii="Palatino Linotype" w:hAnsi="Palatino Linotype"/>
          <w:lang w:val="en-GB"/>
        </w:rPr>
      </w:pPr>
      <w:r w:rsidRPr="00B9183D">
        <w:rPr>
          <w:rFonts w:ascii="Palatino Linotype" w:hAnsi="Palatino Linotype"/>
          <w:lang w:val="en-GB"/>
        </w:rPr>
        <w:t>CG receives batch notification requests from Core Systems through SFG in a pre-difined time interval.</w:t>
      </w:r>
    </w:p>
    <w:p w14:paraId="0C0B3F62" w14:textId="77777777" w:rsidR="002515C5" w:rsidRPr="00B9183D" w:rsidRDefault="002515C5">
      <w:pPr>
        <w:numPr>
          <w:ilvl w:val="0"/>
          <w:numId w:val="2"/>
        </w:numPr>
        <w:spacing w:line="360" w:lineRule="auto"/>
        <w:rPr>
          <w:rFonts w:ascii="Palatino Linotype" w:hAnsi="Palatino Linotype"/>
          <w:lang w:val="en-GB"/>
        </w:rPr>
      </w:pPr>
      <w:r w:rsidRPr="00B9183D">
        <w:rPr>
          <w:rFonts w:ascii="Palatino Linotype" w:hAnsi="Palatino Linotype"/>
          <w:lang w:val="en-GB"/>
        </w:rPr>
        <w:t>NHR receives on-demand notification request from iPro/SCRUM through ESG in real time.</w:t>
      </w:r>
    </w:p>
    <w:p w14:paraId="268B45C8" w14:textId="77777777" w:rsidR="002515C5" w:rsidRPr="00B9183D" w:rsidRDefault="002515C5">
      <w:pPr>
        <w:numPr>
          <w:ilvl w:val="0"/>
          <w:numId w:val="2"/>
        </w:numPr>
        <w:spacing w:line="360" w:lineRule="auto"/>
        <w:rPr>
          <w:rFonts w:ascii="Palatino Linotype" w:hAnsi="Palatino Linotype"/>
          <w:lang w:val="en-GB"/>
        </w:rPr>
      </w:pPr>
      <w:r w:rsidRPr="00B9183D">
        <w:rPr>
          <w:rFonts w:ascii="Palatino Linotype" w:hAnsi="Palatino Linotype"/>
          <w:lang w:val="en-GB"/>
        </w:rPr>
        <w:t>CG shall process both batch notification requests and on-demand notification requests on each receive, and retain requests in CG’s notification pool.</w:t>
      </w:r>
    </w:p>
    <w:p w14:paraId="4800BF74" w14:textId="77777777" w:rsidR="002515C5" w:rsidRPr="00B9183D" w:rsidRDefault="002515C5">
      <w:pPr>
        <w:numPr>
          <w:ilvl w:val="0"/>
          <w:numId w:val="2"/>
        </w:numPr>
        <w:spacing w:line="360" w:lineRule="auto"/>
        <w:rPr>
          <w:rFonts w:ascii="Palatino Linotype" w:hAnsi="Palatino Linotype"/>
          <w:lang w:val="en-GB"/>
        </w:rPr>
      </w:pPr>
      <w:r w:rsidRPr="00B9183D">
        <w:rPr>
          <w:rFonts w:ascii="Palatino Linotype" w:hAnsi="Palatino Linotype"/>
          <w:lang w:val="en-GB"/>
        </w:rPr>
        <w:t>On user’s creating Events, CG will generate schedule jobs on the basis of Event configuration (shedule time, touchpoints).</w:t>
      </w:r>
    </w:p>
    <w:p w14:paraId="5FBDAF03" w14:textId="77777777" w:rsidR="002515C5" w:rsidRPr="00B9183D" w:rsidRDefault="002515C5">
      <w:pPr>
        <w:numPr>
          <w:ilvl w:val="0"/>
          <w:numId w:val="2"/>
        </w:numPr>
        <w:spacing w:line="360" w:lineRule="auto"/>
        <w:rPr>
          <w:rFonts w:ascii="Palatino Linotype" w:hAnsi="Palatino Linotype"/>
          <w:lang w:val="en-GB"/>
        </w:rPr>
      </w:pPr>
      <w:r w:rsidRPr="00B9183D">
        <w:rPr>
          <w:rFonts w:ascii="Palatino Linotype" w:hAnsi="Palatino Linotype"/>
          <w:lang w:val="en-GB"/>
        </w:rPr>
        <w:t>Schedul jobs will run by time triggers and retrive notificaiton request from the pool by the touchpoint criteria, send handle the message formatting and sending.</w:t>
      </w:r>
    </w:p>
    <w:p w14:paraId="0AEFF92F" w14:textId="77777777" w:rsidR="002515C5" w:rsidRPr="00B9183D" w:rsidRDefault="002515C5">
      <w:pPr>
        <w:numPr>
          <w:ilvl w:val="0"/>
          <w:numId w:val="2"/>
        </w:numPr>
        <w:spacing w:line="360" w:lineRule="auto"/>
        <w:rPr>
          <w:rFonts w:ascii="Palatino Linotype" w:hAnsi="Palatino Linotype"/>
          <w:lang w:val="en-GB"/>
        </w:rPr>
      </w:pPr>
      <w:r w:rsidRPr="00B9183D">
        <w:rPr>
          <w:rFonts w:ascii="Palatino Linotype" w:hAnsi="Palatino Linotype"/>
          <w:lang w:val="en-GB"/>
        </w:rPr>
        <w:t xml:space="preserve">CG will be able to hanle the message sending through AbleMobile and its response result. Apart from this, CG will call AbleMobile to retrieve message delivery report to update CG’s notificatio status in a configurable time interval. </w:t>
      </w:r>
    </w:p>
    <w:p w14:paraId="3337338D" w14:textId="77777777" w:rsidR="002515C5" w:rsidRPr="00B9183D" w:rsidRDefault="002515C5">
      <w:pPr>
        <w:numPr>
          <w:ilvl w:val="0"/>
          <w:numId w:val="2"/>
        </w:numPr>
        <w:spacing w:line="360" w:lineRule="auto"/>
        <w:rPr>
          <w:rFonts w:ascii="Palatino Linotype" w:hAnsi="Palatino Linotype"/>
          <w:lang w:val="en-GB"/>
        </w:rPr>
      </w:pPr>
      <w:r w:rsidRPr="00B9183D">
        <w:rPr>
          <w:rFonts w:ascii="Palatino Linotype" w:hAnsi="Palatino Linotype"/>
          <w:lang w:val="en-GB"/>
        </w:rPr>
        <w:t>CG will synchronize the notfitication processing status to NHR by batch file in a configurable time interval.</w:t>
      </w:r>
    </w:p>
    <w:p w14:paraId="67C179E4" w14:textId="77777777" w:rsidR="002515C5" w:rsidRPr="00B9183D" w:rsidRDefault="002515C5">
      <w:pPr>
        <w:spacing w:line="360" w:lineRule="auto"/>
        <w:rPr>
          <w:rFonts w:ascii="Palatino Linotype" w:hAnsi="Palatino Linotype"/>
          <w:lang w:val="en-GB"/>
        </w:rPr>
      </w:pPr>
    </w:p>
    <w:p w14:paraId="046E1F96" w14:textId="77777777" w:rsidR="002515C5" w:rsidRPr="00B9183D" w:rsidRDefault="002515C5">
      <w:pPr>
        <w:pStyle w:val="Heading3"/>
        <w:rPr>
          <w:rFonts w:ascii="Palatino Linotype" w:hAnsi="Palatino Linotype"/>
        </w:rPr>
      </w:pPr>
      <w:r w:rsidRPr="00B9183D">
        <w:rPr>
          <w:rFonts w:ascii="Palatino Linotype" w:hAnsi="Palatino Linotype"/>
          <w:lang w:val="en-GB" w:eastAsia="zh-CN"/>
        </w:rPr>
        <w:br w:type="page"/>
      </w:r>
      <w:bookmarkStart w:id="11" w:name="_Toc470085522"/>
      <w:r w:rsidRPr="00B9183D">
        <w:rPr>
          <w:rFonts w:ascii="Palatino Linotype" w:hAnsi="Palatino Linotype"/>
        </w:rPr>
        <w:lastRenderedPageBreak/>
        <w:t>iPro/SCRUM with NHR</w:t>
      </w:r>
      <w:bookmarkEnd w:id="11"/>
    </w:p>
    <w:p w14:paraId="0FBE655B" w14:textId="77777777" w:rsidR="002515C5" w:rsidRPr="00B9183D" w:rsidRDefault="002515C5">
      <w:pPr>
        <w:pStyle w:val="Heading4"/>
        <w:rPr>
          <w:rFonts w:ascii="Palatino Linotype" w:hAnsi="Palatino Linotype"/>
        </w:rPr>
      </w:pPr>
      <w:bookmarkStart w:id="12" w:name="_Toc470085523"/>
      <w:r w:rsidRPr="00B9183D">
        <w:rPr>
          <w:rFonts w:ascii="Palatino Linotype" w:hAnsi="Palatino Linotype"/>
        </w:rPr>
        <w:t>Interface Purpose</w:t>
      </w:r>
      <w:bookmarkEnd w:id="12"/>
    </w:p>
    <w:p w14:paraId="16431FD0" w14:textId="77777777" w:rsidR="002515C5" w:rsidRPr="00B9183D" w:rsidRDefault="001261F4">
      <w:pPr>
        <w:pStyle w:val="Texte1"/>
        <w:jc w:val="center"/>
        <w:rPr>
          <w:rFonts w:ascii="Palatino Linotype" w:hAnsi="Palatino Linotype"/>
        </w:rPr>
      </w:pPr>
      <w:r w:rsidRPr="00B9183D">
        <w:rPr>
          <w:rFonts w:ascii="Palatino Linotype" w:hAnsi="Palatino Linotype"/>
          <w:noProof/>
          <w:lang w:val="en-GB" w:eastAsia="zh-CN"/>
        </w:rPr>
        <w:drawing>
          <wp:inline distT="0" distB="0" distL="0" distR="0" wp14:anchorId="571FB28C" wp14:editId="7611849D">
            <wp:extent cx="4965700" cy="1878330"/>
            <wp:effectExtent l="0" t="0" r="6350"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5700" cy="1878330"/>
                    </a:xfrm>
                    <a:prstGeom prst="rect">
                      <a:avLst/>
                    </a:prstGeom>
                    <a:noFill/>
                    <a:ln>
                      <a:noFill/>
                    </a:ln>
                  </pic:spPr>
                </pic:pic>
              </a:graphicData>
            </a:graphic>
          </wp:inline>
        </w:drawing>
      </w:r>
    </w:p>
    <w:p w14:paraId="28283A8B" w14:textId="77777777" w:rsidR="002515C5" w:rsidRPr="00B9183D" w:rsidRDefault="002515C5">
      <w:pPr>
        <w:pStyle w:val="Texte1"/>
        <w:rPr>
          <w:rFonts w:ascii="Palatino Linotype" w:hAnsi="Palatino Linotype"/>
        </w:rPr>
      </w:pPr>
      <w:r w:rsidRPr="00B9183D">
        <w:rPr>
          <w:rFonts w:ascii="Palatino Linotype" w:hAnsi="Palatino Linotype"/>
        </w:rPr>
        <w:t>iPro/SCRUM is the application used by brokers and agents to view daily notification sending status and history.</w:t>
      </w:r>
    </w:p>
    <w:p w14:paraId="2A5AA104" w14:textId="77777777" w:rsidR="002515C5" w:rsidRPr="00B9183D" w:rsidRDefault="002515C5">
      <w:pPr>
        <w:pStyle w:val="Texte1"/>
        <w:rPr>
          <w:rFonts w:ascii="Palatino Linotype" w:hAnsi="Palatino Linotype"/>
        </w:rPr>
      </w:pPr>
      <w:r w:rsidRPr="00B9183D">
        <w:rPr>
          <w:rFonts w:ascii="Palatino Linotype" w:hAnsi="Palatino Linotype"/>
        </w:rPr>
        <w:t>The purpose of this interfaces are</w:t>
      </w:r>
    </w:p>
    <w:p w14:paraId="71DFEAF8" w14:textId="77777777" w:rsidR="002515C5" w:rsidRPr="00B9183D" w:rsidRDefault="002515C5">
      <w:pPr>
        <w:pStyle w:val="Texte1"/>
        <w:numPr>
          <w:ilvl w:val="0"/>
          <w:numId w:val="3"/>
        </w:numPr>
        <w:rPr>
          <w:rFonts w:ascii="Palatino Linotype" w:hAnsi="Palatino Linotype"/>
        </w:rPr>
      </w:pPr>
      <w:r w:rsidRPr="00B9183D">
        <w:rPr>
          <w:rFonts w:ascii="Palatino Linotype" w:hAnsi="Palatino Linotype"/>
        </w:rPr>
        <w:t>A Web Service within NHR will be used for receiving the request and give the response to iPro/SCRUM system. The request sent by iPro/SCRUM will be defined as a proper object in WSDL while the Web Service response will be defined as a proper object as well</w:t>
      </w:r>
    </w:p>
    <w:p w14:paraId="3646281A" w14:textId="77777777" w:rsidR="002515C5" w:rsidRPr="00B9183D" w:rsidRDefault="002515C5">
      <w:pPr>
        <w:pStyle w:val="Texte1"/>
        <w:numPr>
          <w:ilvl w:val="0"/>
          <w:numId w:val="3"/>
        </w:numPr>
        <w:rPr>
          <w:rFonts w:ascii="Palatino Linotype" w:hAnsi="Palatino Linotype"/>
        </w:rPr>
      </w:pPr>
      <w:r w:rsidRPr="00B9183D">
        <w:rPr>
          <w:rFonts w:ascii="Palatino Linotype" w:hAnsi="Palatino Linotype"/>
        </w:rPr>
        <w:t xml:space="preserve">All timestamps are assumed to be in HKG local time (UTC+8) </w:t>
      </w:r>
    </w:p>
    <w:p w14:paraId="3C7D3899" w14:textId="77777777" w:rsidR="002515C5" w:rsidRPr="00B9183D" w:rsidRDefault="002515C5">
      <w:pPr>
        <w:pStyle w:val="Heading4"/>
        <w:rPr>
          <w:rFonts w:ascii="Palatino Linotype" w:hAnsi="Palatino Linotype"/>
        </w:rPr>
      </w:pPr>
      <w:bookmarkStart w:id="13" w:name="_Toc470085524"/>
      <w:r w:rsidRPr="00B9183D">
        <w:rPr>
          <w:rFonts w:ascii="Palatino Linotype" w:hAnsi="Palatino Linotype"/>
        </w:rPr>
        <w:t>Interface Type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1"/>
        <w:gridCol w:w="2322"/>
        <w:gridCol w:w="2322"/>
        <w:gridCol w:w="2322"/>
      </w:tblGrid>
      <w:tr w:rsidR="002515C5" w:rsidRPr="00B9183D" w14:paraId="6C03644C" w14:textId="77777777">
        <w:tc>
          <w:tcPr>
            <w:tcW w:w="2321" w:type="dxa"/>
            <w:shd w:val="clear" w:color="auto" w:fill="2E74B5"/>
          </w:tcPr>
          <w:p w14:paraId="2AF1268A" w14:textId="77777777" w:rsidR="002515C5" w:rsidRPr="00B9183D" w:rsidRDefault="002515C5">
            <w:pPr>
              <w:pStyle w:val="Texte1"/>
              <w:jc w:val="center"/>
              <w:rPr>
                <w:rFonts w:ascii="Palatino Linotype" w:hAnsi="Palatino Linotype"/>
                <w:b/>
                <w:color w:val="FFFFFF"/>
              </w:rPr>
            </w:pPr>
          </w:p>
        </w:tc>
        <w:tc>
          <w:tcPr>
            <w:tcW w:w="2322" w:type="dxa"/>
            <w:shd w:val="clear" w:color="auto" w:fill="2E74B5"/>
          </w:tcPr>
          <w:p w14:paraId="006057A0" w14:textId="77777777" w:rsidR="002515C5" w:rsidRPr="00B9183D" w:rsidRDefault="002515C5">
            <w:pPr>
              <w:pStyle w:val="Texte1"/>
              <w:jc w:val="center"/>
              <w:rPr>
                <w:rFonts w:ascii="Palatino Linotype" w:hAnsi="Palatino Linotype"/>
                <w:b/>
                <w:color w:val="FFFFFF"/>
              </w:rPr>
            </w:pPr>
            <w:r w:rsidRPr="00B9183D">
              <w:rPr>
                <w:rFonts w:ascii="Palatino Linotype" w:hAnsi="Palatino Linotype"/>
                <w:b/>
                <w:color w:val="FFFFFF"/>
              </w:rPr>
              <w:t>Inbound</w:t>
            </w:r>
          </w:p>
        </w:tc>
        <w:tc>
          <w:tcPr>
            <w:tcW w:w="2322" w:type="dxa"/>
            <w:shd w:val="clear" w:color="auto" w:fill="2E74B5"/>
          </w:tcPr>
          <w:p w14:paraId="0B0E404A" w14:textId="77777777" w:rsidR="002515C5" w:rsidRPr="00B9183D" w:rsidRDefault="002515C5">
            <w:pPr>
              <w:pStyle w:val="Texte1"/>
              <w:jc w:val="center"/>
              <w:rPr>
                <w:rFonts w:ascii="Palatino Linotype" w:hAnsi="Palatino Linotype"/>
                <w:b/>
                <w:color w:val="FFFFFF"/>
              </w:rPr>
            </w:pPr>
            <w:r w:rsidRPr="00B9183D">
              <w:rPr>
                <w:rFonts w:ascii="Palatino Linotype" w:hAnsi="Palatino Linotype"/>
                <w:b/>
                <w:color w:val="FFFFFF"/>
              </w:rPr>
              <w:t>Outbound</w:t>
            </w:r>
          </w:p>
        </w:tc>
        <w:tc>
          <w:tcPr>
            <w:tcW w:w="2322" w:type="dxa"/>
            <w:shd w:val="clear" w:color="auto" w:fill="2E74B5"/>
          </w:tcPr>
          <w:p w14:paraId="3CC4FBF9" w14:textId="77777777" w:rsidR="002515C5" w:rsidRPr="00B9183D" w:rsidRDefault="002515C5">
            <w:pPr>
              <w:pStyle w:val="Texte1"/>
              <w:jc w:val="center"/>
              <w:rPr>
                <w:rFonts w:ascii="Palatino Linotype" w:hAnsi="Palatino Linotype"/>
                <w:b/>
                <w:color w:val="FFFFFF"/>
              </w:rPr>
            </w:pPr>
            <w:r w:rsidRPr="00B9183D">
              <w:rPr>
                <w:rFonts w:ascii="Palatino Linotype" w:hAnsi="Palatino Linotype"/>
                <w:b/>
                <w:color w:val="FFFFFF"/>
              </w:rPr>
              <w:t>Both</w:t>
            </w:r>
          </w:p>
        </w:tc>
      </w:tr>
      <w:tr w:rsidR="002515C5" w:rsidRPr="00B9183D" w14:paraId="1A2D12B1" w14:textId="77777777">
        <w:tc>
          <w:tcPr>
            <w:tcW w:w="2321" w:type="dxa"/>
            <w:shd w:val="clear" w:color="auto" w:fill="BDD6EE"/>
          </w:tcPr>
          <w:p w14:paraId="592BBB42" w14:textId="77777777" w:rsidR="002515C5" w:rsidRPr="00B9183D" w:rsidRDefault="002515C5">
            <w:pPr>
              <w:pStyle w:val="Texte1"/>
              <w:rPr>
                <w:rFonts w:ascii="Palatino Linotype" w:hAnsi="Palatino Linotype"/>
              </w:rPr>
            </w:pPr>
            <w:r w:rsidRPr="00B9183D">
              <w:rPr>
                <w:rFonts w:ascii="Palatino Linotype" w:hAnsi="Palatino Linotype"/>
              </w:rPr>
              <w:t>REST</w:t>
            </w:r>
          </w:p>
        </w:tc>
        <w:tc>
          <w:tcPr>
            <w:tcW w:w="2322" w:type="dxa"/>
          </w:tcPr>
          <w:p w14:paraId="7DBBB25B" w14:textId="77777777" w:rsidR="002515C5" w:rsidRPr="00B9183D" w:rsidRDefault="002515C5">
            <w:pPr>
              <w:pStyle w:val="Texte1"/>
              <w:jc w:val="center"/>
              <w:rPr>
                <w:rFonts w:ascii="Palatino Linotype" w:hAnsi="Palatino Linotype"/>
              </w:rPr>
            </w:pPr>
          </w:p>
        </w:tc>
        <w:tc>
          <w:tcPr>
            <w:tcW w:w="2322" w:type="dxa"/>
          </w:tcPr>
          <w:p w14:paraId="24B65608" w14:textId="77777777" w:rsidR="002515C5" w:rsidRPr="00B9183D" w:rsidRDefault="002515C5">
            <w:pPr>
              <w:pStyle w:val="Texte1"/>
              <w:jc w:val="center"/>
              <w:rPr>
                <w:rFonts w:ascii="Palatino Linotype" w:hAnsi="Palatino Linotype"/>
              </w:rPr>
            </w:pPr>
          </w:p>
        </w:tc>
        <w:tc>
          <w:tcPr>
            <w:tcW w:w="2322" w:type="dxa"/>
          </w:tcPr>
          <w:p w14:paraId="020F25E2" w14:textId="77777777" w:rsidR="002515C5" w:rsidRPr="00B9183D" w:rsidRDefault="002515C5">
            <w:pPr>
              <w:pStyle w:val="Texte1"/>
              <w:jc w:val="center"/>
              <w:rPr>
                <w:rFonts w:ascii="Palatino Linotype" w:hAnsi="Palatino Linotype"/>
              </w:rPr>
            </w:pPr>
            <w:r w:rsidRPr="00B9183D">
              <w:rPr>
                <w:rFonts w:ascii="Palatino Linotype" w:hAnsi="Palatino Linotype"/>
              </w:rPr>
              <w:t>X</w:t>
            </w:r>
          </w:p>
        </w:tc>
      </w:tr>
      <w:tr w:rsidR="002515C5" w:rsidRPr="00B9183D" w14:paraId="3DEA6728" w14:textId="77777777">
        <w:tc>
          <w:tcPr>
            <w:tcW w:w="2321" w:type="dxa"/>
            <w:shd w:val="clear" w:color="auto" w:fill="BDD6EE"/>
          </w:tcPr>
          <w:p w14:paraId="4E32BDA2" w14:textId="77777777" w:rsidR="002515C5" w:rsidRPr="00B9183D" w:rsidRDefault="002515C5">
            <w:pPr>
              <w:pStyle w:val="Texte1"/>
              <w:rPr>
                <w:rFonts w:ascii="Palatino Linotype" w:hAnsi="Palatino Linotype"/>
              </w:rPr>
            </w:pPr>
            <w:r w:rsidRPr="00B9183D">
              <w:rPr>
                <w:rFonts w:ascii="Palatino Linotype" w:hAnsi="Palatino Linotype"/>
              </w:rPr>
              <w:t>Web Service</w:t>
            </w:r>
          </w:p>
        </w:tc>
        <w:tc>
          <w:tcPr>
            <w:tcW w:w="2322" w:type="dxa"/>
          </w:tcPr>
          <w:p w14:paraId="0BA1DC93" w14:textId="77777777" w:rsidR="002515C5" w:rsidRPr="00B9183D" w:rsidRDefault="002515C5">
            <w:pPr>
              <w:pStyle w:val="Texte1"/>
              <w:jc w:val="center"/>
              <w:rPr>
                <w:rFonts w:ascii="Palatino Linotype" w:hAnsi="Palatino Linotype"/>
              </w:rPr>
            </w:pPr>
          </w:p>
        </w:tc>
        <w:tc>
          <w:tcPr>
            <w:tcW w:w="2322" w:type="dxa"/>
          </w:tcPr>
          <w:p w14:paraId="5B97BC62" w14:textId="77777777" w:rsidR="002515C5" w:rsidRPr="00B9183D" w:rsidRDefault="002515C5">
            <w:pPr>
              <w:pStyle w:val="Texte1"/>
              <w:jc w:val="center"/>
              <w:rPr>
                <w:rFonts w:ascii="Palatino Linotype" w:hAnsi="Palatino Linotype"/>
              </w:rPr>
            </w:pPr>
          </w:p>
        </w:tc>
        <w:tc>
          <w:tcPr>
            <w:tcW w:w="2322" w:type="dxa"/>
          </w:tcPr>
          <w:p w14:paraId="6722D24B" w14:textId="77777777" w:rsidR="002515C5" w:rsidRPr="00B9183D" w:rsidRDefault="002515C5">
            <w:pPr>
              <w:pStyle w:val="Texte1"/>
              <w:jc w:val="center"/>
              <w:rPr>
                <w:rFonts w:ascii="Palatino Linotype" w:hAnsi="Palatino Linotype"/>
              </w:rPr>
            </w:pPr>
          </w:p>
        </w:tc>
      </w:tr>
      <w:tr w:rsidR="002515C5" w:rsidRPr="00B9183D" w14:paraId="49F329CB" w14:textId="77777777">
        <w:tc>
          <w:tcPr>
            <w:tcW w:w="2321" w:type="dxa"/>
            <w:shd w:val="clear" w:color="auto" w:fill="BDD6EE"/>
          </w:tcPr>
          <w:p w14:paraId="64843030" w14:textId="77777777" w:rsidR="002515C5" w:rsidRPr="00B9183D" w:rsidRDefault="002515C5">
            <w:pPr>
              <w:pStyle w:val="Texte1"/>
              <w:rPr>
                <w:rFonts w:ascii="Palatino Linotype" w:hAnsi="Palatino Linotype"/>
              </w:rPr>
            </w:pPr>
            <w:r w:rsidRPr="00B9183D">
              <w:rPr>
                <w:rFonts w:ascii="Palatino Linotype" w:hAnsi="Palatino Linotype"/>
              </w:rPr>
              <w:t>FTP/SFTP</w:t>
            </w:r>
          </w:p>
        </w:tc>
        <w:tc>
          <w:tcPr>
            <w:tcW w:w="2322" w:type="dxa"/>
          </w:tcPr>
          <w:p w14:paraId="3E39864B" w14:textId="77777777" w:rsidR="002515C5" w:rsidRPr="00B9183D" w:rsidRDefault="002515C5">
            <w:pPr>
              <w:pStyle w:val="Texte1"/>
              <w:jc w:val="center"/>
              <w:rPr>
                <w:rFonts w:ascii="Palatino Linotype" w:hAnsi="Palatino Linotype"/>
              </w:rPr>
            </w:pPr>
          </w:p>
        </w:tc>
        <w:tc>
          <w:tcPr>
            <w:tcW w:w="2322" w:type="dxa"/>
          </w:tcPr>
          <w:p w14:paraId="3FE1B174" w14:textId="77777777" w:rsidR="002515C5" w:rsidRPr="00B9183D" w:rsidRDefault="002515C5">
            <w:pPr>
              <w:pStyle w:val="Texte1"/>
              <w:jc w:val="center"/>
              <w:rPr>
                <w:rFonts w:ascii="Palatino Linotype" w:hAnsi="Palatino Linotype"/>
              </w:rPr>
            </w:pPr>
          </w:p>
        </w:tc>
        <w:tc>
          <w:tcPr>
            <w:tcW w:w="2322" w:type="dxa"/>
          </w:tcPr>
          <w:p w14:paraId="5061908C" w14:textId="77777777" w:rsidR="002515C5" w:rsidRPr="00B9183D" w:rsidRDefault="002515C5">
            <w:pPr>
              <w:pStyle w:val="Texte1"/>
              <w:jc w:val="center"/>
              <w:rPr>
                <w:rFonts w:ascii="Palatino Linotype" w:hAnsi="Palatino Linotype"/>
              </w:rPr>
            </w:pPr>
          </w:p>
        </w:tc>
      </w:tr>
      <w:tr w:rsidR="002515C5" w:rsidRPr="00B9183D" w14:paraId="023C285D" w14:textId="77777777">
        <w:tc>
          <w:tcPr>
            <w:tcW w:w="2321" w:type="dxa"/>
            <w:shd w:val="clear" w:color="auto" w:fill="BDD6EE"/>
          </w:tcPr>
          <w:p w14:paraId="10972FE9" w14:textId="77777777" w:rsidR="002515C5" w:rsidRPr="00B9183D" w:rsidRDefault="002515C5">
            <w:pPr>
              <w:pStyle w:val="Texte1"/>
              <w:rPr>
                <w:rFonts w:ascii="Palatino Linotype" w:hAnsi="Palatino Linotype"/>
              </w:rPr>
            </w:pPr>
            <w:r w:rsidRPr="00B9183D">
              <w:rPr>
                <w:rFonts w:ascii="Palatino Linotype" w:hAnsi="Palatino Linotype"/>
              </w:rPr>
              <w:t>Manual</w:t>
            </w:r>
          </w:p>
        </w:tc>
        <w:tc>
          <w:tcPr>
            <w:tcW w:w="2322" w:type="dxa"/>
          </w:tcPr>
          <w:p w14:paraId="1315A4FC" w14:textId="77777777" w:rsidR="002515C5" w:rsidRPr="00B9183D" w:rsidRDefault="002515C5">
            <w:pPr>
              <w:pStyle w:val="Texte1"/>
              <w:jc w:val="center"/>
              <w:rPr>
                <w:rFonts w:ascii="Palatino Linotype" w:hAnsi="Palatino Linotype"/>
              </w:rPr>
            </w:pPr>
          </w:p>
        </w:tc>
        <w:tc>
          <w:tcPr>
            <w:tcW w:w="2322" w:type="dxa"/>
          </w:tcPr>
          <w:p w14:paraId="406718E2" w14:textId="77777777" w:rsidR="002515C5" w:rsidRPr="00B9183D" w:rsidRDefault="002515C5">
            <w:pPr>
              <w:pStyle w:val="Texte1"/>
              <w:jc w:val="center"/>
              <w:rPr>
                <w:rFonts w:ascii="Palatino Linotype" w:hAnsi="Palatino Linotype"/>
              </w:rPr>
            </w:pPr>
          </w:p>
        </w:tc>
        <w:tc>
          <w:tcPr>
            <w:tcW w:w="2322" w:type="dxa"/>
          </w:tcPr>
          <w:p w14:paraId="4E327EED" w14:textId="77777777" w:rsidR="002515C5" w:rsidRPr="00B9183D" w:rsidRDefault="002515C5">
            <w:pPr>
              <w:pStyle w:val="Texte1"/>
              <w:jc w:val="center"/>
              <w:rPr>
                <w:rFonts w:ascii="Palatino Linotype" w:hAnsi="Palatino Linotype"/>
              </w:rPr>
            </w:pPr>
          </w:p>
        </w:tc>
      </w:tr>
      <w:tr w:rsidR="002515C5" w:rsidRPr="00B9183D" w14:paraId="648FE22E" w14:textId="77777777">
        <w:tc>
          <w:tcPr>
            <w:tcW w:w="2321" w:type="dxa"/>
            <w:shd w:val="clear" w:color="auto" w:fill="BDD6EE"/>
          </w:tcPr>
          <w:p w14:paraId="58E5183A" w14:textId="77777777" w:rsidR="002515C5" w:rsidRPr="00B9183D" w:rsidRDefault="002515C5">
            <w:pPr>
              <w:pStyle w:val="Texte1"/>
              <w:rPr>
                <w:rFonts w:ascii="Palatino Linotype" w:hAnsi="Palatino Linotype"/>
              </w:rPr>
            </w:pPr>
            <w:r w:rsidRPr="00B9183D">
              <w:rPr>
                <w:rFonts w:ascii="Palatino Linotype" w:hAnsi="Palatino Linotype"/>
              </w:rPr>
              <w:t>Direct File Access</w:t>
            </w:r>
          </w:p>
        </w:tc>
        <w:tc>
          <w:tcPr>
            <w:tcW w:w="2322" w:type="dxa"/>
          </w:tcPr>
          <w:p w14:paraId="67DF5BDC" w14:textId="77777777" w:rsidR="002515C5" w:rsidRPr="00B9183D" w:rsidRDefault="002515C5">
            <w:pPr>
              <w:pStyle w:val="Texte1"/>
              <w:jc w:val="center"/>
              <w:rPr>
                <w:rFonts w:ascii="Palatino Linotype" w:hAnsi="Palatino Linotype"/>
              </w:rPr>
            </w:pPr>
          </w:p>
        </w:tc>
        <w:tc>
          <w:tcPr>
            <w:tcW w:w="2322" w:type="dxa"/>
          </w:tcPr>
          <w:p w14:paraId="7ED40240" w14:textId="77777777" w:rsidR="002515C5" w:rsidRPr="00B9183D" w:rsidRDefault="002515C5">
            <w:pPr>
              <w:pStyle w:val="Texte1"/>
              <w:jc w:val="center"/>
              <w:rPr>
                <w:rFonts w:ascii="Palatino Linotype" w:hAnsi="Palatino Linotype"/>
              </w:rPr>
            </w:pPr>
          </w:p>
        </w:tc>
        <w:tc>
          <w:tcPr>
            <w:tcW w:w="2322" w:type="dxa"/>
          </w:tcPr>
          <w:p w14:paraId="266750B4" w14:textId="77777777" w:rsidR="002515C5" w:rsidRPr="00B9183D" w:rsidRDefault="002515C5">
            <w:pPr>
              <w:pStyle w:val="Texte1"/>
              <w:jc w:val="center"/>
              <w:rPr>
                <w:rFonts w:ascii="Palatino Linotype" w:hAnsi="Palatino Linotype"/>
              </w:rPr>
            </w:pPr>
          </w:p>
        </w:tc>
      </w:tr>
    </w:tbl>
    <w:p w14:paraId="7EE4E1EA" w14:textId="77777777" w:rsidR="002515C5" w:rsidRPr="00B9183D" w:rsidRDefault="002515C5">
      <w:pPr>
        <w:pStyle w:val="Texte1"/>
        <w:rPr>
          <w:rFonts w:ascii="Palatino Linotype" w:hAnsi="Palatino Linotype"/>
        </w:rPr>
      </w:pPr>
    </w:p>
    <w:p w14:paraId="2DBBBABB" w14:textId="77777777" w:rsidR="002515C5" w:rsidRPr="00B9183D" w:rsidRDefault="002515C5">
      <w:pPr>
        <w:pStyle w:val="Heading4"/>
        <w:rPr>
          <w:rFonts w:ascii="Palatino Linotype" w:hAnsi="Palatino Linotype"/>
        </w:rPr>
      </w:pPr>
      <w:bookmarkStart w:id="14" w:name="_Toc470085525"/>
      <w:r w:rsidRPr="00B9183D">
        <w:rPr>
          <w:rFonts w:ascii="Palatino Linotype" w:hAnsi="Palatino Linotype"/>
        </w:rPr>
        <w:t>Processing Time:</w:t>
      </w:r>
      <w:bookmarkEnd w:id="14"/>
      <w:r w:rsidRPr="00B9183D">
        <w:rPr>
          <w:rFonts w:ascii="Palatino Linotype" w:hAnsi="Palatino Linotype"/>
        </w:rPr>
        <w:t xml:space="preserve"> </w:t>
      </w:r>
    </w:p>
    <w:p w14:paraId="15F760FE" w14:textId="77777777" w:rsidR="002515C5" w:rsidRPr="00B9183D" w:rsidRDefault="002515C5">
      <w:pPr>
        <w:pStyle w:val="Texte1"/>
        <w:rPr>
          <w:rFonts w:ascii="Palatino Linotype" w:hAnsi="Palatino Linotype"/>
        </w:rPr>
      </w:pPr>
      <w:r w:rsidRPr="00B9183D">
        <w:rPr>
          <w:rFonts w:ascii="Palatino Linotype" w:hAnsi="Palatino Linotype"/>
        </w:rPr>
        <w:t>Not applicable</w:t>
      </w:r>
    </w:p>
    <w:p w14:paraId="4E50A792" w14:textId="77777777" w:rsidR="002515C5" w:rsidRPr="00B9183D" w:rsidRDefault="002515C5">
      <w:pPr>
        <w:pStyle w:val="Texte1"/>
        <w:rPr>
          <w:rFonts w:ascii="Palatino Linotype" w:hAnsi="Palatino Linotype"/>
        </w:rPr>
      </w:pPr>
    </w:p>
    <w:p w14:paraId="073967D4" w14:textId="77777777" w:rsidR="002515C5" w:rsidRPr="00B9183D" w:rsidRDefault="002515C5">
      <w:pPr>
        <w:pStyle w:val="Heading4"/>
        <w:rPr>
          <w:rFonts w:ascii="Palatino Linotype" w:hAnsi="Palatino Linotype"/>
        </w:rPr>
      </w:pPr>
      <w:bookmarkStart w:id="15" w:name="_Toc470085526"/>
      <w:r w:rsidRPr="00B9183D">
        <w:rPr>
          <w:rFonts w:ascii="Palatino Linotype" w:hAnsi="Palatino Linotype"/>
        </w:rPr>
        <w:t>Interface Frequency</w:t>
      </w:r>
      <w:bookmarkEnd w:id="15"/>
    </w:p>
    <w:p w14:paraId="4050F70C" w14:textId="77777777" w:rsidR="002515C5" w:rsidRPr="00B9183D" w:rsidRDefault="002515C5">
      <w:pPr>
        <w:pStyle w:val="Texte1"/>
        <w:rPr>
          <w:rFonts w:ascii="Palatino Linotype" w:hAnsi="Palatino Linotype"/>
        </w:rPr>
      </w:pPr>
      <w:r w:rsidRPr="00B9183D">
        <w:rPr>
          <w:rFonts w:ascii="Palatino Linotype" w:hAnsi="Palatino Linotype"/>
        </w:rPr>
        <w:t>On-demand</w:t>
      </w:r>
    </w:p>
    <w:p w14:paraId="7D2268B0" w14:textId="77777777" w:rsidR="002515C5" w:rsidRPr="00B9183D" w:rsidRDefault="002515C5">
      <w:pPr>
        <w:pStyle w:val="Texte1"/>
        <w:rPr>
          <w:rFonts w:ascii="Palatino Linotype" w:hAnsi="Palatino Linotype"/>
        </w:rPr>
      </w:pPr>
    </w:p>
    <w:p w14:paraId="2C172645" w14:textId="77777777" w:rsidR="002515C5" w:rsidRPr="00B9183D" w:rsidRDefault="002515C5">
      <w:pPr>
        <w:pStyle w:val="Heading4"/>
        <w:rPr>
          <w:rFonts w:ascii="Palatino Linotype" w:hAnsi="Palatino Linotype"/>
        </w:rPr>
      </w:pPr>
      <w:bookmarkStart w:id="16" w:name="_Toc470085527"/>
      <w:r w:rsidRPr="00B9183D">
        <w:rPr>
          <w:rFonts w:ascii="Palatino Linotype" w:hAnsi="Palatino Linotype"/>
        </w:rPr>
        <w:t>Expected Volume:</w:t>
      </w:r>
      <w:bookmarkEnd w:id="16"/>
      <w:r w:rsidRPr="00B9183D">
        <w:rPr>
          <w:rFonts w:ascii="Palatino Linotype" w:hAnsi="Palatino Linotype"/>
        </w:rPr>
        <w:t xml:space="preserve"> </w:t>
      </w:r>
    </w:p>
    <w:p w14:paraId="0F23E223" w14:textId="77777777" w:rsidR="002515C5" w:rsidRPr="00B9183D" w:rsidRDefault="002515C5">
      <w:pPr>
        <w:pStyle w:val="Texte1"/>
        <w:rPr>
          <w:rFonts w:ascii="Palatino Linotype" w:eastAsia="SimSun" w:hAnsi="Palatino Linotype"/>
          <w:lang w:eastAsia="zh-CN"/>
        </w:rPr>
      </w:pPr>
      <w:r w:rsidRPr="00B9183D">
        <w:rPr>
          <w:rFonts w:ascii="Palatino Linotype" w:hAnsi="Palatino Linotype"/>
        </w:rPr>
        <w:t>TBC</w:t>
      </w:r>
    </w:p>
    <w:p w14:paraId="6EA70D9D" w14:textId="77777777" w:rsidR="002515C5" w:rsidRPr="00B9183D" w:rsidRDefault="002515C5">
      <w:pPr>
        <w:pStyle w:val="Heading4"/>
        <w:rPr>
          <w:rFonts w:ascii="Palatino Linotype" w:hAnsi="Palatino Linotype"/>
        </w:rPr>
      </w:pPr>
      <w:bookmarkStart w:id="17" w:name="_Toc470085528"/>
      <w:r w:rsidRPr="00B9183D">
        <w:rPr>
          <w:rFonts w:ascii="Palatino Linotype" w:hAnsi="Palatino Linotype"/>
        </w:rPr>
        <w:t>Data Process Flow</w:t>
      </w:r>
      <w:bookmarkEnd w:id="17"/>
    </w:p>
    <w:p w14:paraId="19C22305" w14:textId="77777777" w:rsidR="002515C5" w:rsidRPr="004F14AA" w:rsidRDefault="002515C5">
      <w:pPr>
        <w:pStyle w:val="Texte1"/>
        <w:rPr>
          <w:rFonts w:ascii="Palatino Linotype" w:eastAsia="SimSun" w:hAnsi="Palatino Linotype"/>
          <w:lang w:eastAsia="zh-CN"/>
        </w:rPr>
      </w:pPr>
      <w:r w:rsidRPr="00B9183D">
        <w:rPr>
          <w:rFonts w:ascii="Palatino Linotype" w:hAnsi="Palatino Linotype"/>
        </w:rPr>
        <w:t>TBC</w:t>
      </w:r>
    </w:p>
    <w:p w14:paraId="47C62858" w14:textId="77777777" w:rsidR="002515C5" w:rsidRPr="00B9183D" w:rsidRDefault="002515C5">
      <w:pPr>
        <w:pStyle w:val="Heading4"/>
        <w:rPr>
          <w:rFonts w:ascii="Palatino Linotype" w:hAnsi="Palatino Linotype"/>
        </w:rPr>
      </w:pPr>
      <w:bookmarkStart w:id="18" w:name="_Toc470085529"/>
      <w:r w:rsidRPr="00B9183D">
        <w:rPr>
          <w:rFonts w:ascii="Palatino Linotype" w:hAnsi="Palatino Linotype"/>
        </w:rPr>
        <w:t>Failover or Alternative Flow</w:t>
      </w:r>
      <w:bookmarkEnd w:id="18"/>
    </w:p>
    <w:p w14:paraId="18069448" w14:textId="77777777" w:rsidR="002515C5" w:rsidRPr="00B9183D" w:rsidRDefault="002515C5">
      <w:pPr>
        <w:pStyle w:val="Texte1"/>
        <w:rPr>
          <w:rFonts w:ascii="Palatino Linotype" w:hAnsi="Palatino Linotype"/>
        </w:rPr>
      </w:pPr>
      <w:r w:rsidRPr="00B9183D">
        <w:rPr>
          <w:rFonts w:ascii="Palatino Linotype" w:hAnsi="Palatino Linotype"/>
        </w:rPr>
        <w:t>TBC</w:t>
      </w:r>
    </w:p>
    <w:p w14:paraId="4F735F9A" w14:textId="77777777" w:rsidR="002515C5" w:rsidRPr="00B9183D" w:rsidRDefault="002515C5">
      <w:pPr>
        <w:pStyle w:val="Texte1"/>
        <w:rPr>
          <w:rFonts w:ascii="Palatino Linotype" w:hAnsi="Palatino Linotype"/>
        </w:rPr>
      </w:pPr>
    </w:p>
    <w:p w14:paraId="182781CC" w14:textId="77777777" w:rsidR="002515C5" w:rsidRPr="00B9183D" w:rsidRDefault="002515C5">
      <w:pPr>
        <w:pStyle w:val="Texte1"/>
        <w:rPr>
          <w:rFonts w:ascii="Palatino Linotype" w:hAnsi="Palatino Linotype"/>
        </w:rPr>
        <w:sectPr w:rsidR="002515C5" w:rsidRPr="00B9183D">
          <w:pgSz w:w="11907" w:h="16840"/>
          <w:pgMar w:top="1418" w:right="1418" w:bottom="1418" w:left="1418" w:header="720" w:footer="720" w:gutter="0"/>
          <w:pgNumType w:start="2"/>
          <w:cols w:space="720"/>
        </w:sectPr>
      </w:pPr>
      <w:r w:rsidRPr="00B9183D">
        <w:rPr>
          <w:rFonts w:ascii="Palatino Linotype" w:hAnsi="Palatino Linotype"/>
        </w:rPr>
        <w:br/>
      </w:r>
    </w:p>
    <w:p w14:paraId="3EAB2356" w14:textId="77777777" w:rsidR="002515C5" w:rsidRPr="00B9183D" w:rsidRDefault="002515C5">
      <w:pPr>
        <w:pStyle w:val="Heading4"/>
        <w:rPr>
          <w:rFonts w:ascii="Palatino Linotype" w:hAnsi="Palatino Linotype"/>
        </w:rPr>
      </w:pPr>
      <w:bookmarkStart w:id="19" w:name="OLE_LINK2"/>
      <w:bookmarkStart w:id="20" w:name="_Toc470085530"/>
      <w:r w:rsidRPr="00B9183D">
        <w:rPr>
          <w:rFonts w:ascii="Palatino Linotype" w:hAnsi="Palatino Linotype"/>
        </w:rPr>
        <w:lastRenderedPageBreak/>
        <w:t>Data Element Definition</w:t>
      </w:r>
      <w:bookmarkEnd w:id="20"/>
      <w:r w:rsidRPr="00B9183D">
        <w:rPr>
          <w:rFonts w:ascii="Palatino Linotype" w:eastAsia="SimSun" w:hAnsi="Palatino Linotype"/>
          <w:lang w:eastAsia="zh-CN"/>
        </w:rPr>
        <w:t xml:space="preserve"> </w:t>
      </w:r>
    </w:p>
    <w:p w14:paraId="467764DF" w14:textId="77777777" w:rsidR="002515C5" w:rsidRPr="00B9183D" w:rsidRDefault="002515C5">
      <w:pPr>
        <w:pStyle w:val="Texte1"/>
        <w:rPr>
          <w:rFonts w:ascii="Palatino Linotype" w:hAnsi="Palatino Linotype"/>
          <w:u w:val="single"/>
        </w:rPr>
      </w:pPr>
      <w:bookmarkStart w:id="21" w:name="OLE_LINK1"/>
      <w:bookmarkEnd w:id="19"/>
      <w:r w:rsidRPr="00B9183D">
        <w:rPr>
          <w:rFonts w:ascii="Palatino Linotype" w:hAnsi="Palatino Linotype"/>
          <w:u w:val="single"/>
        </w:rPr>
        <w:t xml:space="preserve">Notification </w:t>
      </w:r>
      <w:r w:rsidR="00600E63">
        <w:rPr>
          <w:rFonts w:ascii="Palatino Linotype" w:hAnsi="Palatino Linotype"/>
          <w:u w:val="single"/>
        </w:rPr>
        <w:t>History</w:t>
      </w:r>
      <w:r w:rsidR="00825A2C">
        <w:rPr>
          <w:rFonts w:ascii="Palatino Linotype" w:hAnsi="Palatino Linotype"/>
          <w:u w:val="single"/>
        </w:rPr>
        <w:t xml:space="preserve"> Enquiry </w:t>
      </w:r>
      <w:r w:rsidRPr="00B9183D">
        <w:rPr>
          <w:rFonts w:ascii="Palatino Linotype" w:hAnsi="Palatino Linotype"/>
          <w:u w:val="single"/>
        </w:rPr>
        <w:t>Request Table</w:t>
      </w:r>
    </w:p>
    <w:tbl>
      <w:tblPr>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2" w:author="Steven Chen" w:date="2016-11-28T16:07:00Z">
          <w:tblPr>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17"/>
        <w:gridCol w:w="1193"/>
        <w:gridCol w:w="1710"/>
        <w:gridCol w:w="1170"/>
        <w:gridCol w:w="1620"/>
        <w:gridCol w:w="3330"/>
        <w:gridCol w:w="2160"/>
        <w:gridCol w:w="2970"/>
        <w:tblGridChange w:id="23">
          <w:tblGrid>
            <w:gridCol w:w="398"/>
            <w:gridCol w:w="1312"/>
            <w:gridCol w:w="1710"/>
            <w:gridCol w:w="1170"/>
            <w:gridCol w:w="1620"/>
            <w:gridCol w:w="3330"/>
            <w:gridCol w:w="2160"/>
            <w:gridCol w:w="2970"/>
          </w:tblGrid>
        </w:tblGridChange>
      </w:tblGrid>
      <w:tr w:rsidR="002515C5" w:rsidRPr="00B9183D" w14:paraId="5699D686" w14:textId="77777777" w:rsidTr="004D037C">
        <w:trPr>
          <w:trHeight w:val="300"/>
          <w:trPrChange w:id="24" w:author="Steven Chen" w:date="2016-11-28T16:07:00Z">
            <w:trPr>
              <w:trHeight w:val="300"/>
            </w:trPr>
          </w:trPrChange>
        </w:trPr>
        <w:tc>
          <w:tcPr>
            <w:tcW w:w="517" w:type="dxa"/>
            <w:shd w:val="clear" w:color="auto" w:fill="2F5496"/>
            <w:tcPrChange w:id="25" w:author="Steven Chen" w:date="2016-11-28T16:07:00Z">
              <w:tcPr>
                <w:tcW w:w="398" w:type="dxa"/>
                <w:shd w:val="clear" w:color="auto" w:fill="2F5496"/>
              </w:tcPr>
            </w:tcPrChange>
          </w:tcPr>
          <w:p w14:paraId="6D65958D" w14:textId="77777777" w:rsidR="002515C5" w:rsidRPr="00B9183D" w:rsidRDefault="002515C5">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w:t>
            </w:r>
          </w:p>
        </w:tc>
        <w:tc>
          <w:tcPr>
            <w:tcW w:w="1193" w:type="dxa"/>
            <w:shd w:val="clear" w:color="auto" w:fill="2F5496"/>
            <w:tcPrChange w:id="26" w:author="Steven Chen" w:date="2016-11-28T16:07:00Z">
              <w:tcPr>
                <w:tcW w:w="1312" w:type="dxa"/>
                <w:shd w:val="clear" w:color="auto" w:fill="2F5496"/>
              </w:tcPr>
            </w:tcPrChange>
          </w:tcPr>
          <w:p w14:paraId="6D273A8E" w14:textId="77777777" w:rsidR="003D78A5" w:rsidRPr="00B9183D" w:rsidRDefault="003D78A5">
            <w:pPr>
              <w:rPr>
                <w:rFonts w:ascii="Palatino Linotype" w:eastAsia="Times New Roman" w:hAnsi="Palatino Linotype"/>
                <w:b/>
                <w:bCs/>
                <w:color w:val="FFFFFF"/>
                <w:sz w:val="20"/>
                <w:szCs w:val="20"/>
              </w:rPr>
            </w:pPr>
          </w:p>
          <w:p w14:paraId="14FE4F00" w14:textId="77777777" w:rsidR="002515C5" w:rsidRPr="00B9183D" w:rsidRDefault="002515C5">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Field Name</w:t>
            </w:r>
          </w:p>
        </w:tc>
        <w:tc>
          <w:tcPr>
            <w:tcW w:w="1710" w:type="dxa"/>
            <w:shd w:val="clear" w:color="auto" w:fill="2F5496"/>
            <w:tcPrChange w:id="27" w:author="Steven Chen" w:date="2016-11-28T16:07:00Z">
              <w:tcPr>
                <w:tcW w:w="1710" w:type="dxa"/>
                <w:shd w:val="clear" w:color="auto" w:fill="2F5496"/>
              </w:tcPr>
            </w:tcPrChange>
          </w:tcPr>
          <w:p w14:paraId="7B297EC0" w14:textId="77777777" w:rsidR="002515C5" w:rsidRPr="00B9183D" w:rsidRDefault="002515C5">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Description</w:t>
            </w:r>
          </w:p>
        </w:tc>
        <w:tc>
          <w:tcPr>
            <w:tcW w:w="1170" w:type="dxa"/>
            <w:shd w:val="clear" w:color="auto" w:fill="2F5496"/>
            <w:tcPrChange w:id="28" w:author="Steven Chen" w:date="2016-11-28T16:07:00Z">
              <w:tcPr>
                <w:tcW w:w="1170" w:type="dxa"/>
                <w:shd w:val="clear" w:color="auto" w:fill="2F5496"/>
              </w:tcPr>
            </w:tcPrChange>
          </w:tcPr>
          <w:p w14:paraId="01F07E18" w14:textId="77777777" w:rsidR="002515C5" w:rsidRPr="00B9183D" w:rsidRDefault="002515C5">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Is Required</w:t>
            </w:r>
          </w:p>
        </w:tc>
        <w:tc>
          <w:tcPr>
            <w:tcW w:w="1620" w:type="dxa"/>
            <w:shd w:val="clear" w:color="auto" w:fill="2F5496"/>
            <w:tcPrChange w:id="29" w:author="Steven Chen" w:date="2016-11-28T16:07:00Z">
              <w:tcPr>
                <w:tcW w:w="1620" w:type="dxa"/>
                <w:shd w:val="clear" w:color="auto" w:fill="2F5496"/>
              </w:tcPr>
            </w:tcPrChange>
          </w:tcPr>
          <w:p w14:paraId="02221964" w14:textId="77777777" w:rsidR="002515C5" w:rsidRPr="00B9183D" w:rsidRDefault="002515C5">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Format</w:t>
            </w:r>
          </w:p>
        </w:tc>
        <w:tc>
          <w:tcPr>
            <w:tcW w:w="3330" w:type="dxa"/>
            <w:shd w:val="clear" w:color="auto" w:fill="2F5496"/>
            <w:tcPrChange w:id="30" w:author="Steven Chen" w:date="2016-11-28T16:07:00Z">
              <w:tcPr>
                <w:tcW w:w="3330" w:type="dxa"/>
                <w:shd w:val="clear" w:color="auto" w:fill="2F5496"/>
              </w:tcPr>
            </w:tcPrChange>
          </w:tcPr>
          <w:p w14:paraId="7134CD6C" w14:textId="77777777" w:rsidR="002515C5" w:rsidRPr="00B9183D" w:rsidRDefault="00593412">
            <w:pP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Remarks</w:t>
            </w:r>
          </w:p>
        </w:tc>
        <w:tc>
          <w:tcPr>
            <w:tcW w:w="2160" w:type="dxa"/>
            <w:shd w:val="clear" w:color="auto" w:fill="2F5496"/>
            <w:tcPrChange w:id="31" w:author="Steven Chen" w:date="2016-11-28T16:07:00Z">
              <w:tcPr>
                <w:tcW w:w="2160" w:type="dxa"/>
                <w:shd w:val="clear" w:color="auto" w:fill="2F5496"/>
              </w:tcPr>
            </w:tcPrChange>
          </w:tcPr>
          <w:p w14:paraId="11B98CA3" w14:textId="77777777" w:rsidR="002515C5" w:rsidRPr="00B9183D" w:rsidRDefault="002515C5">
            <w:pPr>
              <w:rPr>
                <w:rFonts w:ascii="Palatino Linotype" w:eastAsia="Times New Roman" w:hAnsi="Palatino Linotype"/>
                <w:b/>
                <w:bCs/>
                <w:color w:val="FFFFFF"/>
                <w:sz w:val="22"/>
              </w:rPr>
            </w:pPr>
            <w:r w:rsidRPr="00B9183D">
              <w:rPr>
                <w:rFonts w:ascii="Palatino Linotype" w:hAnsi="Palatino Linotype"/>
                <w:b/>
                <w:bCs/>
                <w:color w:val="FFFFFF"/>
                <w:sz w:val="22"/>
              </w:rPr>
              <w:t xml:space="preserve">XML </w:t>
            </w:r>
            <w:r w:rsidRPr="00B9183D">
              <w:rPr>
                <w:rFonts w:ascii="Palatino Linotype" w:eastAsia="Times New Roman" w:hAnsi="Palatino Linotype"/>
                <w:b/>
                <w:bCs/>
                <w:color w:val="FFFFFF"/>
                <w:sz w:val="22"/>
              </w:rPr>
              <w:t>Example</w:t>
            </w:r>
          </w:p>
        </w:tc>
        <w:tc>
          <w:tcPr>
            <w:tcW w:w="2970" w:type="dxa"/>
            <w:shd w:val="clear" w:color="auto" w:fill="2F5496"/>
            <w:tcPrChange w:id="32" w:author="Steven Chen" w:date="2016-11-28T16:07:00Z">
              <w:tcPr>
                <w:tcW w:w="2970" w:type="dxa"/>
                <w:shd w:val="clear" w:color="auto" w:fill="2F5496"/>
              </w:tcPr>
            </w:tcPrChange>
          </w:tcPr>
          <w:p w14:paraId="1655047C" w14:textId="77777777" w:rsidR="002515C5" w:rsidRPr="00B9183D" w:rsidRDefault="002515C5">
            <w:pPr>
              <w:rPr>
                <w:rFonts w:ascii="Palatino Linotype" w:hAnsi="Palatino Linotype"/>
                <w:b/>
                <w:bCs/>
                <w:color w:val="FFFFFF"/>
                <w:sz w:val="22"/>
              </w:rPr>
            </w:pPr>
            <w:r w:rsidRPr="00B9183D">
              <w:rPr>
                <w:rFonts w:ascii="Palatino Linotype" w:hAnsi="Palatino Linotype"/>
                <w:b/>
                <w:bCs/>
                <w:color w:val="FFFFFF"/>
                <w:sz w:val="22"/>
              </w:rPr>
              <w:t>Json Example</w:t>
            </w:r>
          </w:p>
        </w:tc>
      </w:tr>
      <w:tr w:rsidR="002515C5" w:rsidRPr="00B9183D" w14:paraId="2BCE74EE" w14:textId="77777777" w:rsidTr="004D037C">
        <w:trPr>
          <w:trHeight w:val="300"/>
          <w:trPrChange w:id="33" w:author="Steven Chen" w:date="2016-11-28T16:07:00Z">
            <w:trPr>
              <w:trHeight w:val="300"/>
            </w:trPr>
          </w:trPrChange>
        </w:trPr>
        <w:tc>
          <w:tcPr>
            <w:tcW w:w="517" w:type="dxa"/>
            <w:tcPrChange w:id="34" w:author="Steven Chen" w:date="2016-11-28T16:07:00Z">
              <w:tcPr>
                <w:tcW w:w="398" w:type="dxa"/>
              </w:tcPr>
            </w:tcPrChange>
          </w:tcPr>
          <w:p w14:paraId="66C7A579"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1</w:t>
            </w:r>
          </w:p>
        </w:tc>
        <w:tc>
          <w:tcPr>
            <w:tcW w:w="1193" w:type="dxa"/>
            <w:tcPrChange w:id="35" w:author="Steven Chen" w:date="2016-11-28T16:07:00Z">
              <w:tcPr>
                <w:tcW w:w="1312" w:type="dxa"/>
              </w:tcPr>
            </w:tcPrChange>
          </w:tcPr>
          <w:p w14:paraId="14240826"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requestor</w:t>
            </w:r>
          </w:p>
        </w:tc>
        <w:tc>
          <w:tcPr>
            <w:tcW w:w="1710" w:type="dxa"/>
            <w:tcPrChange w:id="36" w:author="Steven Chen" w:date="2016-11-28T16:07:00Z">
              <w:tcPr>
                <w:tcW w:w="1710" w:type="dxa"/>
              </w:tcPr>
            </w:tcPrChange>
          </w:tcPr>
          <w:p w14:paraId="4559509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Fixed value</w:t>
            </w:r>
          </w:p>
        </w:tc>
        <w:tc>
          <w:tcPr>
            <w:tcW w:w="1170" w:type="dxa"/>
            <w:tcPrChange w:id="37" w:author="Steven Chen" w:date="2016-11-28T16:07:00Z">
              <w:tcPr>
                <w:tcW w:w="1170" w:type="dxa"/>
              </w:tcPr>
            </w:tcPrChange>
          </w:tcPr>
          <w:p w14:paraId="0E750F2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620" w:type="dxa"/>
            <w:tcPrChange w:id="38" w:author="Steven Chen" w:date="2016-11-28T16:07:00Z">
              <w:tcPr>
                <w:tcW w:w="1620" w:type="dxa"/>
              </w:tcPr>
            </w:tcPrChange>
          </w:tcPr>
          <w:p w14:paraId="3BD29598"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330" w:type="dxa"/>
            <w:tcPrChange w:id="39" w:author="Steven Chen" w:date="2016-11-28T16:07:00Z">
              <w:tcPr>
                <w:tcW w:w="3330" w:type="dxa"/>
              </w:tcPr>
            </w:tcPrChange>
          </w:tcPr>
          <w:p w14:paraId="18C1C6EE" w14:textId="77777777" w:rsidR="002515C5" w:rsidRPr="00B9183D" w:rsidRDefault="002515C5">
            <w:pPr>
              <w:rPr>
                <w:rFonts w:ascii="Palatino Linotype" w:eastAsia="Times New Roman" w:hAnsi="Palatino Linotype"/>
                <w:color w:val="FF0000"/>
                <w:sz w:val="20"/>
                <w:szCs w:val="20"/>
              </w:rPr>
            </w:pPr>
          </w:p>
        </w:tc>
        <w:tc>
          <w:tcPr>
            <w:tcW w:w="2160" w:type="dxa"/>
            <w:tcPrChange w:id="40" w:author="Steven Chen" w:date="2016-11-28T16:07:00Z">
              <w:tcPr>
                <w:tcW w:w="2160" w:type="dxa"/>
              </w:tcPr>
            </w:tcPrChange>
          </w:tcPr>
          <w:p w14:paraId="5CF962B7"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&lt;requestor&gt;SCRUM</w:t>
            </w:r>
          </w:p>
          <w:p w14:paraId="664CE08B"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color w:val="000000"/>
                <w:sz w:val="20"/>
                <w:szCs w:val="20"/>
              </w:rPr>
              <w:t>&lt;/requestor&gt;</w:t>
            </w:r>
          </w:p>
        </w:tc>
        <w:tc>
          <w:tcPr>
            <w:tcW w:w="2970" w:type="dxa"/>
            <w:tcPrChange w:id="41" w:author="Steven Chen" w:date="2016-11-28T16:07:00Z">
              <w:tcPr>
                <w:tcW w:w="2970" w:type="dxa"/>
              </w:tcPr>
            </w:tcPrChange>
          </w:tcPr>
          <w:p w14:paraId="2E4F1B13" w14:textId="77777777" w:rsidR="002515C5" w:rsidRPr="00B9183D" w:rsidRDefault="002515C5">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hAnsi="Palatino Linotype"/>
                <w:color w:val="000000"/>
                <w:sz w:val="20"/>
                <w:szCs w:val="20"/>
              </w:rPr>
              <w:t>requestor</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hAnsi="Palatino Linotype"/>
                <w:color w:val="000000"/>
                <w:sz w:val="20"/>
                <w:szCs w:val="20"/>
              </w:rPr>
              <w:t>SCRU</w:t>
            </w:r>
            <w:r w:rsidR="004B6639">
              <w:rPr>
                <w:rFonts w:ascii="Palatino Linotype" w:hAnsi="Palatino Linotype"/>
                <w:color w:val="000000"/>
                <w:sz w:val="20"/>
                <w:szCs w:val="20"/>
              </w:rPr>
              <w:t>M</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2515C5" w:rsidRPr="00B9183D" w14:paraId="62A372AB" w14:textId="77777777" w:rsidTr="004D037C">
        <w:trPr>
          <w:trHeight w:val="300"/>
          <w:trPrChange w:id="42" w:author="Steven Chen" w:date="2016-11-28T16:07:00Z">
            <w:trPr>
              <w:trHeight w:val="300"/>
            </w:trPr>
          </w:trPrChange>
        </w:trPr>
        <w:tc>
          <w:tcPr>
            <w:tcW w:w="517" w:type="dxa"/>
            <w:tcPrChange w:id="43" w:author="Steven Chen" w:date="2016-11-28T16:07:00Z">
              <w:tcPr>
                <w:tcW w:w="398" w:type="dxa"/>
              </w:tcPr>
            </w:tcPrChange>
          </w:tcPr>
          <w:p w14:paraId="2A689DD0"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2</w:t>
            </w:r>
          </w:p>
        </w:tc>
        <w:tc>
          <w:tcPr>
            <w:tcW w:w="1193" w:type="dxa"/>
            <w:tcPrChange w:id="44" w:author="Steven Chen" w:date="2016-11-28T16:07:00Z">
              <w:tcPr>
                <w:tcW w:w="1312" w:type="dxa"/>
              </w:tcPr>
            </w:tcPrChange>
          </w:tcPr>
          <w:p w14:paraId="0A7AF5C1"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requestId</w:t>
            </w:r>
          </w:p>
        </w:tc>
        <w:tc>
          <w:tcPr>
            <w:tcW w:w="1710" w:type="dxa"/>
            <w:tcPrChange w:id="45" w:author="Steven Chen" w:date="2016-11-28T16:07:00Z">
              <w:tcPr>
                <w:tcW w:w="1710" w:type="dxa"/>
              </w:tcPr>
            </w:tcPrChange>
          </w:tcPr>
          <w:p w14:paraId="2A32A1A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An unique uuid generated for the requestor</w:t>
            </w:r>
          </w:p>
        </w:tc>
        <w:tc>
          <w:tcPr>
            <w:tcW w:w="1170" w:type="dxa"/>
            <w:tcPrChange w:id="46" w:author="Steven Chen" w:date="2016-11-28T16:07:00Z">
              <w:tcPr>
                <w:tcW w:w="1170" w:type="dxa"/>
              </w:tcPr>
            </w:tcPrChange>
          </w:tcPr>
          <w:p w14:paraId="736FD0B7"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620" w:type="dxa"/>
            <w:tcPrChange w:id="47" w:author="Steven Chen" w:date="2016-11-28T16:07:00Z">
              <w:tcPr>
                <w:tcW w:w="1620" w:type="dxa"/>
              </w:tcPr>
            </w:tcPrChange>
          </w:tcPr>
          <w:p w14:paraId="23A6E8E7"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330" w:type="dxa"/>
            <w:tcPrChange w:id="48" w:author="Steven Chen" w:date="2016-11-28T16:07:00Z">
              <w:tcPr>
                <w:tcW w:w="3330" w:type="dxa"/>
              </w:tcPr>
            </w:tcPrChange>
          </w:tcPr>
          <w:p w14:paraId="5541B976"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REQ+ yyyymmddhh24miss+</w:t>
            </w:r>
          </w:p>
          <w:p w14:paraId="5574D203"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Millisecond+</w:t>
            </w:r>
          </w:p>
          <w:p w14:paraId="7DA99760"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4 digits uuid</w:t>
            </w:r>
          </w:p>
        </w:tc>
        <w:tc>
          <w:tcPr>
            <w:tcW w:w="2160" w:type="dxa"/>
            <w:tcPrChange w:id="49" w:author="Steven Chen" w:date="2016-11-28T16:07:00Z">
              <w:tcPr>
                <w:tcW w:w="2160" w:type="dxa"/>
              </w:tcPr>
            </w:tcPrChange>
          </w:tcPr>
          <w:p w14:paraId="6E21395B"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&lt;requestId&gt;</w:t>
            </w:r>
          </w:p>
          <w:p w14:paraId="0BA23F17"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REQ</w:t>
            </w:r>
            <w:r w:rsidRPr="00B9183D">
              <w:rPr>
                <w:rFonts w:ascii="Palatino Linotype" w:eastAsia="Times New Roman" w:hAnsi="Palatino Linotype"/>
                <w:sz w:val="20"/>
                <w:szCs w:val="20"/>
              </w:rPr>
              <w:t>201602260943185704e57</w:t>
            </w:r>
          </w:p>
          <w:p w14:paraId="6A5AFF8A"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color w:val="000000"/>
                <w:sz w:val="20"/>
                <w:szCs w:val="20"/>
              </w:rPr>
              <w:t>&lt;/requestId&gt;</w:t>
            </w:r>
          </w:p>
        </w:tc>
        <w:tc>
          <w:tcPr>
            <w:tcW w:w="2970" w:type="dxa"/>
            <w:tcPrChange w:id="50" w:author="Steven Chen" w:date="2016-11-28T16:07:00Z">
              <w:tcPr>
                <w:tcW w:w="2970" w:type="dxa"/>
              </w:tcPr>
            </w:tcPrChange>
          </w:tcPr>
          <w:p w14:paraId="400A3516" w14:textId="77777777" w:rsidR="002515C5" w:rsidRPr="00B9183D" w:rsidRDefault="002515C5">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color w:val="000000"/>
                <w:sz w:val="20"/>
                <w:szCs w:val="20"/>
              </w:rPr>
              <w:t>requestId</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color w:val="000000"/>
                <w:sz w:val="20"/>
                <w:szCs w:val="20"/>
              </w:rPr>
              <w:t>REQ</w:t>
            </w:r>
            <w:r w:rsidRPr="00B9183D">
              <w:rPr>
                <w:rFonts w:ascii="Palatino Linotype" w:eastAsia="Times New Roman" w:hAnsi="Palatino Linotype"/>
                <w:sz w:val="20"/>
                <w:szCs w:val="20"/>
              </w:rPr>
              <w:t>201602260943185704e57</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2515C5" w:rsidRPr="00B9183D" w14:paraId="6F6D962B" w14:textId="77777777" w:rsidTr="004D037C">
        <w:trPr>
          <w:trHeight w:val="300"/>
          <w:trPrChange w:id="51" w:author="Steven Chen" w:date="2016-11-28T16:07:00Z">
            <w:trPr>
              <w:trHeight w:val="300"/>
            </w:trPr>
          </w:trPrChange>
        </w:trPr>
        <w:tc>
          <w:tcPr>
            <w:tcW w:w="517" w:type="dxa"/>
            <w:tcPrChange w:id="52" w:author="Steven Chen" w:date="2016-11-28T16:07:00Z">
              <w:tcPr>
                <w:tcW w:w="398" w:type="dxa"/>
              </w:tcPr>
            </w:tcPrChange>
          </w:tcPr>
          <w:p w14:paraId="3372F69E"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3</w:t>
            </w:r>
          </w:p>
        </w:tc>
        <w:tc>
          <w:tcPr>
            <w:tcW w:w="1193" w:type="dxa"/>
            <w:tcPrChange w:id="53" w:author="Steven Chen" w:date="2016-11-28T16:07:00Z">
              <w:tcPr>
                <w:tcW w:w="1312" w:type="dxa"/>
              </w:tcPr>
            </w:tcPrChange>
          </w:tcPr>
          <w:p w14:paraId="5C6BE5D6"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requestSource</w:t>
            </w:r>
          </w:p>
        </w:tc>
        <w:tc>
          <w:tcPr>
            <w:tcW w:w="1710" w:type="dxa"/>
            <w:tcPrChange w:id="54" w:author="Steven Chen" w:date="2016-11-28T16:07:00Z">
              <w:tcPr>
                <w:tcW w:w="1710" w:type="dxa"/>
              </w:tcPr>
            </w:tcPrChange>
          </w:tcPr>
          <w:p w14:paraId="325D25CC"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The source the request from</w:t>
            </w:r>
          </w:p>
        </w:tc>
        <w:tc>
          <w:tcPr>
            <w:tcW w:w="1170" w:type="dxa"/>
            <w:tcPrChange w:id="55" w:author="Steven Chen" w:date="2016-11-28T16:07:00Z">
              <w:tcPr>
                <w:tcW w:w="1170" w:type="dxa"/>
              </w:tcPr>
            </w:tcPrChange>
          </w:tcPr>
          <w:p w14:paraId="3A7FE1E5"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620" w:type="dxa"/>
            <w:tcPrChange w:id="56" w:author="Steven Chen" w:date="2016-11-28T16:07:00Z">
              <w:tcPr>
                <w:tcW w:w="1620" w:type="dxa"/>
              </w:tcPr>
            </w:tcPrChange>
          </w:tcPr>
          <w:p w14:paraId="5709DF6A"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330" w:type="dxa"/>
            <w:tcPrChange w:id="57" w:author="Steven Chen" w:date="2016-11-28T16:07:00Z">
              <w:tcPr>
                <w:tcW w:w="3330" w:type="dxa"/>
              </w:tcPr>
            </w:tcPrChange>
          </w:tcPr>
          <w:p w14:paraId="30CCBB7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I – iPro</w:t>
            </w:r>
          </w:p>
          <w:p w14:paraId="394011BB"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 - SCRUM</w:t>
            </w:r>
          </w:p>
        </w:tc>
        <w:tc>
          <w:tcPr>
            <w:tcW w:w="2160" w:type="dxa"/>
            <w:tcPrChange w:id="58" w:author="Steven Chen" w:date="2016-11-28T16:07:00Z">
              <w:tcPr>
                <w:tcW w:w="2160" w:type="dxa"/>
              </w:tcPr>
            </w:tcPrChange>
          </w:tcPr>
          <w:p w14:paraId="69F4FC70"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&lt;requestSource&gt;I&lt;/requestSource&gt;</w:t>
            </w:r>
          </w:p>
        </w:tc>
        <w:tc>
          <w:tcPr>
            <w:tcW w:w="2970" w:type="dxa"/>
            <w:tcPrChange w:id="59" w:author="Steven Chen" w:date="2016-11-28T16:07:00Z">
              <w:tcPr>
                <w:tcW w:w="2970" w:type="dxa"/>
              </w:tcPr>
            </w:tcPrChange>
          </w:tcPr>
          <w:p w14:paraId="768535CB" w14:textId="77777777" w:rsidR="002515C5" w:rsidRPr="00B9183D" w:rsidRDefault="002515C5">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color w:val="000000"/>
                <w:sz w:val="20"/>
                <w:szCs w:val="20"/>
              </w:rPr>
              <w:t>requestSource</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hAnsi="Palatino Linotype"/>
                <w:color w:val="000000"/>
                <w:sz w:val="20"/>
                <w:szCs w:val="20"/>
              </w:rPr>
              <w:t>I</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2515C5" w:rsidRPr="00B9183D" w14:paraId="7A444080" w14:textId="77777777" w:rsidTr="004D037C">
        <w:trPr>
          <w:trHeight w:val="300"/>
          <w:trPrChange w:id="60" w:author="Steven Chen" w:date="2016-11-28T16:07:00Z">
            <w:trPr>
              <w:trHeight w:val="300"/>
            </w:trPr>
          </w:trPrChange>
        </w:trPr>
        <w:tc>
          <w:tcPr>
            <w:tcW w:w="517" w:type="dxa"/>
            <w:tcPrChange w:id="61" w:author="Steven Chen" w:date="2016-11-28T16:07:00Z">
              <w:tcPr>
                <w:tcW w:w="398" w:type="dxa"/>
              </w:tcPr>
            </w:tcPrChange>
          </w:tcPr>
          <w:p w14:paraId="5A26DF57"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4</w:t>
            </w:r>
          </w:p>
        </w:tc>
        <w:tc>
          <w:tcPr>
            <w:tcW w:w="1193" w:type="dxa"/>
            <w:tcPrChange w:id="62" w:author="Steven Chen" w:date="2016-11-28T16:07:00Z">
              <w:tcPr>
                <w:tcW w:w="1312" w:type="dxa"/>
              </w:tcPr>
            </w:tcPrChange>
          </w:tcPr>
          <w:p w14:paraId="2052DFDA"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requestDetail</w:t>
            </w:r>
          </w:p>
        </w:tc>
        <w:tc>
          <w:tcPr>
            <w:tcW w:w="1710" w:type="dxa"/>
            <w:tcPrChange w:id="63" w:author="Steven Chen" w:date="2016-11-28T16:07:00Z">
              <w:tcPr>
                <w:tcW w:w="1710" w:type="dxa"/>
              </w:tcPr>
            </w:tcPrChange>
          </w:tcPr>
          <w:p w14:paraId="26628078"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List all request criteria</w:t>
            </w:r>
          </w:p>
        </w:tc>
        <w:tc>
          <w:tcPr>
            <w:tcW w:w="1170" w:type="dxa"/>
            <w:tcPrChange w:id="64" w:author="Steven Chen" w:date="2016-11-28T16:07:00Z">
              <w:tcPr>
                <w:tcW w:w="1170" w:type="dxa"/>
              </w:tcPr>
            </w:tcPrChange>
          </w:tcPr>
          <w:p w14:paraId="2BE74001"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620" w:type="dxa"/>
            <w:tcPrChange w:id="65" w:author="Steven Chen" w:date="2016-11-28T16:07:00Z">
              <w:tcPr>
                <w:tcW w:w="1620" w:type="dxa"/>
              </w:tcPr>
            </w:tcPrChange>
          </w:tcPr>
          <w:p w14:paraId="618F39FB"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330" w:type="dxa"/>
            <w:tcPrChange w:id="66" w:author="Steven Chen" w:date="2016-11-28T16:07:00Z">
              <w:tcPr>
                <w:tcW w:w="3330" w:type="dxa"/>
              </w:tcPr>
            </w:tcPrChange>
          </w:tcPr>
          <w:p w14:paraId="4EB0474C" w14:textId="77777777" w:rsidR="002515C5" w:rsidRPr="00B9183D" w:rsidRDefault="002515C5">
            <w:pPr>
              <w:rPr>
                <w:rFonts w:ascii="Palatino Linotype" w:eastAsia="Times New Roman" w:hAnsi="Palatino Linotype"/>
                <w:sz w:val="20"/>
                <w:szCs w:val="20"/>
              </w:rPr>
            </w:pPr>
          </w:p>
        </w:tc>
        <w:tc>
          <w:tcPr>
            <w:tcW w:w="2160" w:type="dxa"/>
            <w:tcPrChange w:id="67" w:author="Steven Chen" w:date="2016-11-28T16:07:00Z">
              <w:tcPr>
                <w:tcW w:w="2160" w:type="dxa"/>
              </w:tcPr>
            </w:tcPrChange>
          </w:tcPr>
          <w:p w14:paraId="5BAC04C7"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&lt;requestDetail&gt;</w:t>
            </w:r>
          </w:p>
          <w:p w14:paraId="71401BC9" w14:textId="77777777" w:rsidR="002515C5" w:rsidRPr="00B9183D" w:rsidRDefault="00B36405">
            <w:pPr>
              <w:rPr>
                <w:rFonts w:ascii="Palatino Linotype" w:eastAsia="Times New Roman" w:hAnsi="Palatino Linotype"/>
                <w:sz w:val="20"/>
                <w:szCs w:val="20"/>
              </w:rPr>
            </w:pPr>
            <w:r>
              <w:rPr>
                <w:rFonts w:ascii="Palatino Linotype" w:eastAsia="Times New Roman" w:hAnsi="Palatino Linotype"/>
                <w:sz w:val="20"/>
                <w:szCs w:val="20"/>
              </w:rPr>
              <w:t>Sub-element 5-19</w:t>
            </w:r>
          </w:p>
          <w:p w14:paraId="4376D186"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&lt;/requestDetail&gt;</w:t>
            </w:r>
          </w:p>
        </w:tc>
        <w:tc>
          <w:tcPr>
            <w:tcW w:w="2970" w:type="dxa"/>
            <w:tcPrChange w:id="68" w:author="Steven Chen" w:date="2016-11-28T16:07:00Z">
              <w:tcPr>
                <w:tcW w:w="2970" w:type="dxa"/>
              </w:tcPr>
            </w:tcPrChange>
          </w:tcPr>
          <w:p w14:paraId="4050E3E9" w14:textId="77777777" w:rsidR="002515C5" w:rsidRPr="00B9183D" w:rsidRDefault="002515C5">
            <w:pPr>
              <w:rPr>
                <w:rFonts w:ascii="Palatino Linotype" w:eastAsia="Times New Roman" w:hAnsi="Palatino Linotype"/>
                <w:sz w:val="20"/>
                <w:szCs w:val="20"/>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0"/>
                <w:szCs w:val="20"/>
              </w:rPr>
              <w:t>requestDetail</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00B36405">
              <w:rPr>
                <w:rFonts w:ascii="Palatino Linotype" w:eastAsia="Times New Roman" w:hAnsi="Palatino Linotype"/>
                <w:sz w:val="20"/>
                <w:szCs w:val="20"/>
              </w:rPr>
              <w:t>Sub-element 5-19</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2515C5" w:rsidRPr="00B9183D" w14:paraId="5A9C5E72" w14:textId="77777777" w:rsidTr="004D037C">
        <w:trPr>
          <w:trHeight w:val="300"/>
          <w:trPrChange w:id="69" w:author="Steven Chen" w:date="2016-11-28T16:07:00Z">
            <w:trPr>
              <w:trHeight w:val="300"/>
            </w:trPr>
          </w:trPrChange>
        </w:trPr>
        <w:tc>
          <w:tcPr>
            <w:tcW w:w="517" w:type="dxa"/>
            <w:tcPrChange w:id="70" w:author="Steven Chen" w:date="2016-11-28T16:07:00Z">
              <w:tcPr>
                <w:tcW w:w="398" w:type="dxa"/>
              </w:tcPr>
            </w:tcPrChange>
          </w:tcPr>
          <w:p w14:paraId="276B6D0E"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5</w:t>
            </w:r>
          </w:p>
        </w:tc>
        <w:tc>
          <w:tcPr>
            <w:tcW w:w="1193" w:type="dxa"/>
            <w:tcPrChange w:id="71" w:author="Steven Chen" w:date="2016-11-28T16:07:00Z">
              <w:tcPr>
                <w:tcW w:w="1312" w:type="dxa"/>
              </w:tcPr>
            </w:tcPrChange>
          </w:tcPr>
          <w:p w14:paraId="5F4383FB"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Notification Type</w:t>
            </w:r>
          </w:p>
        </w:tc>
        <w:tc>
          <w:tcPr>
            <w:tcW w:w="1710" w:type="dxa"/>
            <w:tcPrChange w:id="72" w:author="Steven Chen" w:date="2016-11-28T16:07:00Z">
              <w:tcPr>
                <w:tcW w:w="1710" w:type="dxa"/>
              </w:tcPr>
            </w:tcPrChange>
          </w:tcPr>
          <w:p w14:paraId="3C2B227B" w14:textId="77777777" w:rsidR="002515C5" w:rsidRPr="00B9183D" w:rsidRDefault="003D78A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 xml:space="preserve">Customer / </w:t>
            </w:r>
          </w:p>
          <w:p w14:paraId="5DD68A8B" w14:textId="77777777" w:rsidR="003D78A5" w:rsidRPr="00B9183D" w:rsidRDefault="003D78A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 xml:space="preserve">Channel Contact </w:t>
            </w:r>
          </w:p>
        </w:tc>
        <w:tc>
          <w:tcPr>
            <w:tcW w:w="1170" w:type="dxa"/>
            <w:tcPrChange w:id="73" w:author="Steven Chen" w:date="2016-11-28T16:07:00Z">
              <w:tcPr>
                <w:tcW w:w="1170" w:type="dxa"/>
              </w:tcPr>
            </w:tcPrChange>
          </w:tcPr>
          <w:p w14:paraId="0A8DE9BD"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w:t>
            </w:r>
          </w:p>
        </w:tc>
        <w:tc>
          <w:tcPr>
            <w:tcW w:w="1620" w:type="dxa"/>
            <w:tcPrChange w:id="74" w:author="Steven Chen" w:date="2016-11-28T16:07:00Z">
              <w:tcPr>
                <w:tcW w:w="1620" w:type="dxa"/>
              </w:tcPr>
            </w:tcPrChange>
          </w:tcPr>
          <w:p w14:paraId="014CB914" w14:textId="77777777" w:rsidR="002515C5" w:rsidRPr="00B9183D" w:rsidRDefault="002515C5">
            <w:pPr>
              <w:rPr>
                <w:rFonts w:ascii="Palatino Linotype" w:eastAsia="Times New Roman" w:hAnsi="Palatino Linotype"/>
                <w:color w:val="000000"/>
                <w:sz w:val="20"/>
                <w:szCs w:val="20"/>
              </w:rPr>
            </w:pPr>
          </w:p>
        </w:tc>
        <w:tc>
          <w:tcPr>
            <w:tcW w:w="3330" w:type="dxa"/>
            <w:tcPrChange w:id="75" w:author="Steven Chen" w:date="2016-11-28T16:07:00Z">
              <w:tcPr>
                <w:tcW w:w="3330" w:type="dxa"/>
              </w:tcPr>
            </w:tcPrChange>
          </w:tcPr>
          <w:p w14:paraId="7764D754" w14:textId="77777777" w:rsidR="002515C5" w:rsidRPr="00B9183D" w:rsidRDefault="002515C5">
            <w:pPr>
              <w:numPr>
                <w:ilvl w:val="0"/>
                <w:numId w:val="4"/>
              </w:numPr>
              <w:rPr>
                <w:rFonts w:ascii="Palatino Linotype" w:eastAsia="Times New Roman" w:hAnsi="Palatino Linotype"/>
                <w:color w:val="FF0000"/>
                <w:sz w:val="20"/>
                <w:szCs w:val="20"/>
              </w:rPr>
            </w:pPr>
            <w:r w:rsidRPr="00B9183D">
              <w:rPr>
                <w:rFonts w:ascii="Palatino Linotype" w:eastAsia="Times New Roman" w:hAnsi="Palatino Linotype"/>
                <w:color w:val="FF0000"/>
                <w:sz w:val="20"/>
                <w:szCs w:val="20"/>
              </w:rPr>
              <w:t>Customer</w:t>
            </w:r>
          </w:p>
          <w:p w14:paraId="72A5B204" w14:textId="77777777" w:rsidR="002515C5" w:rsidRPr="00B9183D" w:rsidRDefault="002515C5">
            <w:pPr>
              <w:numPr>
                <w:ilvl w:val="0"/>
                <w:numId w:val="4"/>
              </w:numPr>
              <w:rPr>
                <w:rFonts w:ascii="Palatino Linotype" w:eastAsia="Times New Roman" w:hAnsi="Palatino Linotype"/>
                <w:color w:val="FF0000"/>
                <w:sz w:val="20"/>
                <w:szCs w:val="20"/>
              </w:rPr>
            </w:pPr>
            <w:r w:rsidRPr="00B9183D">
              <w:rPr>
                <w:rFonts w:ascii="Palatino Linotype" w:eastAsia="Times New Roman" w:hAnsi="Palatino Linotype"/>
                <w:color w:val="FF0000"/>
                <w:sz w:val="20"/>
                <w:szCs w:val="20"/>
              </w:rPr>
              <w:t>Channel Contact</w:t>
            </w:r>
          </w:p>
        </w:tc>
        <w:tc>
          <w:tcPr>
            <w:tcW w:w="2160" w:type="dxa"/>
            <w:tcPrChange w:id="76" w:author="Steven Chen" w:date="2016-11-28T16:07:00Z">
              <w:tcPr>
                <w:tcW w:w="2160" w:type="dxa"/>
              </w:tcPr>
            </w:tcPrChange>
          </w:tcPr>
          <w:p w14:paraId="59AB3C9C" w14:textId="77777777" w:rsidR="002515C5" w:rsidRPr="00B9183D" w:rsidRDefault="002515C5">
            <w:pPr>
              <w:rPr>
                <w:rFonts w:ascii="Palatino Linotype" w:eastAsia="Times New Roman" w:hAnsi="Palatino Linotype"/>
                <w:sz w:val="22"/>
              </w:rPr>
            </w:pPr>
            <w:r w:rsidRPr="00B9183D">
              <w:rPr>
                <w:rFonts w:ascii="Palatino Linotype" w:eastAsia="Times New Roman" w:hAnsi="Palatino Linotype"/>
                <w:sz w:val="22"/>
              </w:rPr>
              <w:t>&lt;notificationType&gt;</w:t>
            </w:r>
          </w:p>
          <w:p w14:paraId="194121F0" w14:textId="77777777" w:rsidR="002515C5" w:rsidRPr="00B9183D" w:rsidRDefault="002515C5">
            <w:pPr>
              <w:rPr>
                <w:rFonts w:ascii="Palatino Linotype" w:eastAsia="Times New Roman" w:hAnsi="Palatino Linotype"/>
                <w:sz w:val="22"/>
              </w:rPr>
            </w:pPr>
            <w:r w:rsidRPr="00B9183D">
              <w:rPr>
                <w:rFonts w:ascii="Palatino Linotype" w:eastAsia="Times New Roman" w:hAnsi="Palatino Linotype"/>
                <w:sz w:val="22"/>
              </w:rPr>
              <w:t>Customer</w:t>
            </w:r>
          </w:p>
          <w:p w14:paraId="72BFB1ED"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2"/>
              </w:rPr>
              <w:t>&lt;/notificationType&gt;</w:t>
            </w:r>
          </w:p>
        </w:tc>
        <w:tc>
          <w:tcPr>
            <w:tcW w:w="2970" w:type="dxa"/>
            <w:tcPrChange w:id="77" w:author="Steven Chen" w:date="2016-11-28T16:07:00Z">
              <w:tcPr>
                <w:tcW w:w="2970" w:type="dxa"/>
              </w:tcPr>
            </w:tcPrChange>
          </w:tcPr>
          <w:p w14:paraId="3F19C4B6" w14:textId="77777777" w:rsidR="002515C5" w:rsidRPr="00B9183D" w:rsidRDefault="002515C5">
            <w:pPr>
              <w:rPr>
                <w:rFonts w:ascii="Palatino Linotype" w:eastAsia="Times New Roman" w:hAnsi="Palatino Linotype"/>
                <w:sz w:val="22"/>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2"/>
              </w:rPr>
              <w:t>notificationType</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hAnsi="Palatino Linotype"/>
                <w:color w:val="000000"/>
                <w:sz w:val="20"/>
                <w:szCs w:val="20"/>
              </w:rPr>
              <w:t>Customer</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060D4D" w:rsidRPr="00B9183D" w14:paraId="690E07C0" w14:textId="77777777" w:rsidTr="004D037C">
        <w:trPr>
          <w:trHeight w:val="300"/>
          <w:trPrChange w:id="78" w:author="Steven Chen" w:date="2016-11-28T16:07:00Z">
            <w:trPr>
              <w:trHeight w:val="300"/>
            </w:trPr>
          </w:trPrChange>
        </w:trPr>
        <w:tc>
          <w:tcPr>
            <w:tcW w:w="517" w:type="dxa"/>
            <w:tcPrChange w:id="79" w:author="Steven Chen" w:date="2016-11-28T16:07:00Z">
              <w:tcPr>
                <w:tcW w:w="398" w:type="dxa"/>
              </w:tcPr>
            </w:tcPrChange>
          </w:tcPr>
          <w:p w14:paraId="3BE01D92" w14:textId="77777777" w:rsidR="00060D4D" w:rsidRPr="00366E10" w:rsidRDefault="00366E10">
            <w:pPr>
              <w:rPr>
                <w:rFonts w:ascii="Palatino Linotype" w:hAnsi="Palatino Linotype"/>
                <w:color w:val="000000"/>
                <w:sz w:val="20"/>
                <w:szCs w:val="20"/>
              </w:rPr>
            </w:pPr>
            <w:r>
              <w:rPr>
                <w:rFonts w:ascii="Palatino Linotype" w:hAnsi="Palatino Linotype" w:hint="eastAsia"/>
                <w:color w:val="000000"/>
                <w:sz w:val="20"/>
                <w:szCs w:val="20"/>
              </w:rPr>
              <w:t>6</w:t>
            </w:r>
          </w:p>
        </w:tc>
        <w:tc>
          <w:tcPr>
            <w:tcW w:w="1193" w:type="dxa"/>
            <w:tcPrChange w:id="80" w:author="Steven Chen" w:date="2016-11-28T16:07:00Z">
              <w:tcPr>
                <w:tcW w:w="1312" w:type="dxa"/>
              </w:tcPr>
            </w:tcPrChange>
          </w:tcPr>
          <w:p w14:paraId="1FDB41EF" w14:textId="77777777" w:rsidR="00060D4D" w:rsidRPr="006E6789" w:rsidRDefault="00060D4D">
            <w:pPr>
              <w:rPr>
                <w:rFonts w:ascii="Palatino Linotype" w:hAnsi="Palatino Linotype"/>
                <w:color w:val="000000"/>
                <w:sz w:val="20"/>
                <w:szCs w:val="20"/>
              </w:rPr>
            </w:pPr>
            <w:r>
              <w:rPr>
                <w:rFonts w:ascii="Palatino Linotype" w:hAnsi="Palatino Linotype"/>
                <w:color w:val="000000"/>
                <w:sz w:val="20"/>
                <w:szCs w:val="20"/>
              </w:rPr>
              <w:t>C</w:t>
            </w:r>
            <w:r>
              <w:rPr>
                <w:rFonts w:ascii="Palatino Linotype" w:hAnsi="Palatino Linotype" w:hint="eastAsia"/>
                <w:color w:val="000000"/>
                <w:sz w:val="20"/>
                <w:szCs w:val="20"/>
              </w:rPr>
              <w:t xml:space="preserve">ustom </w:t>
            </w:r>
            <w:r>
              <w:rPr>
                <w:rFonts w:ascii="Palatino Linotype" w:hAnsi="Palatino Linotype"/>
                <w:color w:val="000000"/>
                <w:sz w:val="20"/>
                <w:szCs w:val="20"/>
              </w:rPr>
              <w:t>Name</w:t>
            </w:r>
          </w:p>
        </w:tc>
        <w:tc>
          <w:tcPr>
            <w:tcW w:w="1710" w:type="dxa"/>
            <w:tcPrChange w:id="81" w:author="Steven Chen" w:date="2016-11-28T16:07:00Z">
              <w:tcPr>
                <w:tcW w:w="1710" w:type="dxa"/>
              </w:tcPr>
            </w:tcPrChange>
          </w:tcPr>
          <w:p w14:paraId="397D23C6" w14:textId="77777777" w:rsidR="00060D4D" w:rsidRPr="006E6789" w:rsidRDefault="00060D4D">
            <w:pPr>
              <w:rPr>
                <w:rFonts w:ascii="Palatino Linotype" w:hAnsi="Palatino Linotype"/>
                <w:color w:val="000000"/>
                <w:sz w:val="20"/>
                <w:szCs w:val="20"/>
              </w:rPr>
            </w:pPr>
            <w:r>
              <w:rPr>
                <w:rFonts w:ascii="Palatino Linotype" w:hAnsi="Palatino Linotype"/>
                <w:color w:val="000000"/>
                <w:sz w:val="20"/>
                <w:szCs w:val="20"/>
              </w:rPr>
              <w:t>C</w:t>
            </w:r>
            <w:r>
              <w:rPr>
                <w:rFonts w:ascii="Palatino Linotype" w:hAnsi="Palatino Linotype" w:hint="eastAsia"/>
                <w:color w:val="000000"/>
                <w:sz w:val="20"/>
                <w:szCs w:val="20"/>
              </w:rPr>
              <w:t xml:space="preserve">ustom </w:t>
            </w:r>
            <w:r>
              <w:rPr>
                <w:rFonts w:ascii="Palatino Linotype" w:hAnsi="Palatino Linotype"/>
                <w:color w:val="000000"/>
                <w:sz w:val="20"/>
                <w:szCs w:val="20"/>
              </w:rPr>
              <w:t>name</w:t>
            </w:r>
          </w:p>
        </w:tc>
        <w:tc>
          <w:tcPr>
            <w:tcW w:w="1170" w:type="dxa"/>
            <w:tcPrChange w:id="82" w:author="Steven Chen" w:date="2016-11-28T16:07:00Z">
              <w:tcPr>
                <w:tcW w:w="1170" w:type="dxa"/>
              </w:tcPr>
            </w:tcPrChange>
          </w:tcPr>
          <w:p w14:paraId="10D23461" w14:textId="77777777" w:rsidR="00060D4D" w:rsidRPr="006E6789" w:rsidRDefault="00060D4D">
            <w:pPr>
              <w:rPr>
                <w:rFonts w:ascii="Palatino Linotype" w:hAnsi="Palatino Linotype"/>
                <w:color w:val="000000"/>
                <w:sz w:val="20"/>
                <w:szCs w:val="20"/>
              </w:rPr>
            </w:pPr>
            <w:r>
              <w:rPr>
                <w:rFonts w:ascii="Palatino Linotype" w:hAnsi="Palatino Linotype" w:hint="eastAsia"/>
                <w:color w:val="000000"/>
                <w:sz w:val="20"/>
                <w:szCs w:val="20"/>
              </w:rPr>
              <w:t>N</w:t>
            </w:r>
          </w:p>
        </w:tc>
        <w:tc>
          <w:tcPr>
            <w:tcW w:w="1620" w:type="dxa"/>
            <w:tcPrChange w:id="83" w:author="Steven Chen" w:date="2016-11-28T16:07:00Z">
              <w:tcPr>
                <w:tcW w:w="1620" w:type="dxa"/>
              </w:tcPr>
            </w:tcPrChange>
          </w:tcPr>
          <w:p w14:paraId="6B3031B8" w14:textId="77777777" w:rsidR="00060D4D" w:rsidRPr="006E6789" w:rsidRDefault="003B7E3E">
            <w:pPr>
              <w:rPr>
                <w:rFonts w:ascii="Palatino Linotype" w:hAnsi="Palatino Linotype"/>
                <w:color w:val="000000"/>
                <w:sz w:val="20"/>
                <w:szCs w:val="20"/>
              </w:rPr>
            </w:pPr>
            <w:r>
              <w:rPr>
                <w:rFonts w:ascii="Palatino Linotype" w:hAnsi="Palatino Linotype" w:hint="eastAsia"/>
                <w:color w:val="000000"/>
                <w:sz w:val="20"/>
                <w:szCs w:val="20"/>
              </w:rPr>
              <w:t>String</w:t>
            </w:r>
          </w:p>
        </w:tc>
        <w:tc>
          <w:tcPr>
            <w:tcW w:w="3330" w:type="dxa"/>
            <w:tcPrChange w:id="84" w:author="Steven Chen" w:date="2016-11-28T16:07:00Z">
              <w:tcPr>
                <w:tcW w:w="3330" w:type="dxa"/>
              </w:tcPr>
            </w:tcPrChange>
          </w:tcPr>
          <w:p w14:paraId="32F060CC" w14:textId="77777777" w:rsidR="00060D4D" w:rsidRPr="00B9183D" w:rsidRDefault="00060D4D">
            <w:pPr>
              <w:numPr>
                <w:ilvl w:val="0"/>
                <w:numId w:val="4"/>
              </w:numPr>
              <w:rPr>
                <w:rFonts w:ascii="Palatino Linotype" w:eastAsia="Times New Roman" w:hAnsi="Palatino Linotype"/>
                <w:color w:val="FF0000"/>
                <w:sz w:val="20"/>
                <w:szCs w:val="20"/>
              </w:rPr>
            </w:pPr>
          </w:p>
        </w:tc>
        <w:tc>
          <w:tcPr>
            <w:tcW w:w="2160" w:type="dxa"/>
            <w:tcPrChange w:id="85" w:author="Steven Chen" w:date="2016-11-28T16:07:00Z">
              <w:tcPr>
                <w:tcW w:w="2160" w:type="dxa"/>
              </w:tcPr>
            </w:tcPrChange>
          </w:tcPr>
          <w:p w14:paraId="4ABE3CD0" w14:textId="77777777" w:rsidR="00060D4D" w:rsidRPr="006E6789" w:rsidRDefault="00060D4D">
            <w:pPr>
              <w:rPr>
                <w:rFonts w:ascii="Palatino Linotype" w:hAnsi="Palatino Linotype"/>
                <w:sz w:val="22"/>
              </w:rPr>
            </w:pPr>
            <w:bookmarkStart w:id="86" w:name="OLE_LINK5"/>
            <w:bookmarkStart w:id="87" w:name="OLE_LINK6"/>
            <w:r>
              <w:rPr>
                <w:rFonts w:ascii="Palatino Linotype" w:hAnsi="Palatino Linotype" w:hint="eastAsia"/>
                <w:sz w:val="22"/>
              </w:rPr>
              <w:t>&lt;customName&gt;&lt;/customName&gt;</w:t>
            </w:r>
            <w:bookmarkEnd w:id="86"/>
            <w:bookmarkEnd w:id="87"/>
          </w:p>
        </w:tc>
        <w:tc>
          <w:tcPr>
            <w:tcW w:w="2970" w:type="dxa"/>
            <w:tcPrChange w:id="88" w:author="Steven Chen" w:date="2016-11-28T16:07:00Z">
              <w:tcPr>
                <w:tcW w:w="2970" w:type="dxa"/>
              </w:tcPr>
            </w:tcPrChange>
          </w:tcPr>
          <w:p w14:paraId="7F2FD512" w14:textId="77777777" w:rsidR="00060D4D" w:rsidRPr="00B9183D" w:rsidRDefault="00060D4D">
            <w:pPr>
              <w:rPr>
                <w:rFonts w:ascii="Palatino Linotype" w:hAnsi="Palatino Linotype"/>
                <w:color w:val="000000"/>
                <w:sz w:val="20"/>
                <w:szCs w:val="20"/>
              </w:rPr>
            </w:pPr>
            <w:r>
              <w:rPr>
                <w:rFonts w:ascii="Palatino Linotype" w:hAnsi="Palatino Linotype" w:hint="eastAsia"/>
                <w:color w:val="000000"/>
                <w:sz w:val="20"/>
                <w:szCs w:val="20"/>
              </w:rPr>
              <w:t>{</w:t>
            </w:r>
            <w:r>
              <w:rPr>
                <w:rFonts w:ascii="Palatino Linotype" w:hAnsi="Palatino Linotype"/>
                <w:color w:val="000000"/>
                <w:sz w:val="20"/>
                <w:szCs w:val="20"/>
              </w:rPr>
              <w:t>“customName”:””</w:t>
            </w:r>
            <w:r>
              <w:rPr>
                <w:rFonts w:ascii="Palatino Linotype" w:hAnsi="Palatino Linotype" w:hint="eastAsia"/>
                <w:color w:val="000000"/>
                <w:sz w:val="20"/>
                <w:szCs w:val="20"/>
              </w:rPr>
              <w:t>}</w:t>
            </w:r>
          </w:p>
        </w:tc>
      </w:tr>
      <w:tr w:rsidR="0074301A" w:rsidRPr="00B9183D" w14:paraId="7A5DE22E" w14:textId="77777777" w:rsidTr="004D037C">
        <w:trPr>
          <w:trHeight w:val="300"/>
          <w:trPrChange w:id="89" w:author="Steven Chen" w:date="2016-11-28T16:07:00Z">
            <w:trPr>
              <w:trHeight w:val="300"/>
            </w:trPr>
          </w:trPrChange>
        </w:trPr>
        <w:tc>
          <w:tcPr>
            <w:tcW w:w="517" w:type="dxa"/>
            <w:tcPrChange w:id="90" w:author="Steven Chen" w:date="2016-11-28T16:07:00Z">
              <w:tcPr>
                <w:tcW w:w="398" w:type="dxa"/>
              </w:tcPr>
            </w:tcPrChange>
          </w:tcPr>
          <w:p w14:paraId="5A4C4676" w14:textId="77777777" w:rsidR="0074301A" w:rsidRPr="00366E10" w:rsidRDefault="00366E10">
            <w:pPr>
              <w:rPr>
                <w:rFonts w:ascii="Palatino Linotype" w:hAnsi="Palatino Linotype"/>
                <w:color w:val="000000"/>
                <w:sz w:val="20"/>
                <w:szCs w:val="20"/>
              </w:rPr>
            </w:pPr>
            <w:r>
              <w:rPr>
                <w:rFonts w:ascii="Palatino Linotype" w:hAnsi="Palatino Linotype" w:hint="eastAsia"/>
                <w:color w:val="000000"/>
                <w:sz w:val="20"/>
                <w:szCs w:val="20"/>
              </w:rPr>
              <w:t>7</w:t>
            </w:r>
          </w:p>
        </w:tc>
        <w:tc>
          <w:tcPr>
            <w:tcW w:w="1193" w:type="dxa"/>
            <w:tcPrChange w:id="91" w:author="Steven Chen" w:date="2016-11-28T16:07:00Z">
              <w:tcPr>
                <w:tcW w:w="1312" w:type="dxa"/>
              </w:tcPr>
            </w:tcPrChange>
          </w:tcPr>
          <w:p w14:paraId="3B38046B" w14:textId="77777777" w:rsidR="0074301A" w:rsidRPr="006E6789" w:rsidRDefault="0074301A">
            <w:pPr>
              <w:rPr>
                <w:rFonts w:ascii="Palatino Linotype" w:hAnsi="Palatino Linotype"/>
                <w:color w:val="000000"/>
                <w:sz w:val="20"/>
                <w:szCs w:val="20"/>
              </w:rPr>
            </w:pPr>
            <w:r>
              <w:rPr>
                <w:rFonts w:ascii="Palatino Linotype" w:hAnsi="Palatino Linotype" w:hint="eastAsia"/>
                <w:color w:val="000000"/>
                <w:sz w:val="20"/>
                <w:szCs w:val="20"/>
              </w:rPr>
              <w:t>Claim</w:t>
            </w:r>
            <w:r>
              <w:rPr>
                <w:rFonts w:ascii="Palatino Linotype" w:hAnsi="Palatino Linotype"/>
                <w:color w:val="000000"/>
                <w:sz w:val="20"/>
                <w:szCs w:val="20"/>
              </w:rPr>
              <w:t xml:space="preserve"> </w:t>
            </w:r>
            <w:r>
              <w:rPr>
                <w:rFonts w:ascii="Palatino Linotype" w:hAnsi="Palatino Linotype" w:hint="eastAsia"/>
                <w:color w:val="000000"/>
                <w:sz w:val="20"/>
                <w:szCs w:val="20"/>
              </w:rPr>
              <w:t>No</w:t>
            </w:r>
          </w:p>
        </w:tc>
        <w:tc>
          <w:tcPr>
            <w:tcW w:w="1710" w:type="dxa"/>
            <w:tcPrChange w:id="92" w:author="Steven Chen" w:date="2016-11-28T16:07:00Z">
              <w:tcPr>
                <w:tcW w:w="1710" w:type="dxa"/>
              </w:tcPr>
            </w:tcPrChange>
          </w:tcPr>
          <w:p w14:paraId="6F0E57C2" w14:textId="77777777" w:rsidR="0074301A" w:rsidRPr="006E6789" w:rsidRDefault="0074301A">
            <w:pPr>
              <w:rPr>
                <w:rFonts w:ascii="Palatino Linotype" w:hAnsi="Palatino Linotype"/>
                <w:color w:val="000000"/>
                <w:sz w:val="20"/>
                <w:szCs w:val="20"/>
              </w:rPr>
            </w:pPr>
            <w:r>
              <w:rPr>
                <w:rFonts w:ascii="Palatino Linotype" w:hAnsi="Palatino Linotype" w:hint="eastAsia"/>
                <w:color w:val="000000"/>
                <w:sz w:val="20"/>
                <w:szCs w:val="20"/>
              </w:rPr>
              <w:t>Claim No</w:t>
            </w:r>
          </w:p>
        </w:tc>
        <w:tc>
          <w:tcPr>
            <w:tcW w:w="1170" w:type="dxa"/>
            <w:tcPrChange w:id="93" w:author="Steven Chen" w:date="2016-11-28T16:07:00Z">
              <w:tcPr>
                <w:tcW w:w="1170" w:type="dxa"/>
              </w:tcPr>
            </w:tcPrChange>
          </w:tcPr>
          <w:p w14:paraId="144993FB" w14:textId="77777777" w:rsidR="0074301A" w:rsidRPr="006E6789" w:rsidRDefault="0074301A">
            <w:pPr>
              <w:rPr>
                <w:rFonts w:ascii="Palatino Linotype" w:hAnsi="Palatino Linotype"/>
                <w:color w:val="000000"/>
                <w:sz w:val="20"/>
                <w:szCs w:val="20"/>
              </w:rPr>
            </w:pPr>
            <w:r>
              <w:rPr>
                <w:rFonts w:ascii="Palatino Linotype" w:hAnsi="Palatino Linotype" w:hint="eastAsia"/>
                <w:color w:val="000000"/>
                <w:sz w:val="20"/>
                <w:szCs w:val="20"/>
              </w:rPr>
              <w:t>N</w:t>
            </w:r>
          </w:p>
        </w:tc>
        <w:tc>
          <w:tcPr>
            <w:tcW w:w="1620" w:type="dxa"/>
            <w:tcPrChange w:id="94" w:author="Steven Chen" w:date="2016-11-28T16:07:00Z">
              <w:tcPr>
                <w:tcW w:w="1620" w:type="dxa"/>
              </w:tcPr>
            </w:tcPrChange>
          </w:tcPr>
          <w:p w14:paraId="65BECA3D" w14:textId="77777777" w:rsidR="0074301A" w:rsidRPr="006E6789" w:rsidRDefault="0074301A">
            <w:pPr>
              <w:rPr>
                <w:rFonts w:ascii="Palatino Linotype" w:hAnsi="Palatino Linotype"/>
                <w:color w:val="000000"/>
                <w:sz w:val="20"/>
                <w:szCs w:val="20"/>
              </w:rPr>
            </w:pPr>
            <w:r>
              <w:rPr>
                <w:rFonts w:ascii="Palatino Linotype" w:hAnsi="Palatino Linotype" w:hint="eastAsia"/>
                <w:color w:val="000000"/>
                <w:sz w:val="20"/>
                <w:szCs w:val="20"/>
              </w:rPr>
              <w:t>String</w:t>
            </w:r>
          </w:p>
        </w:tc>
        <w:tc>
          <w:tcPr>
            <w:tcW w:w="3330" w:type="dxa"/>
            <w:tcPrChange w:id="95" w:author="Steven Chen" w:date="2016-11-28T16:07:00Z">
              <w:tcPr>
                <w:tcW w:w="3330" w:type="dxa"/>
              </w:tcPr>
            </w:tcPrChange>
          </w:tcPr>
          <w:p w14:paraId="63617FFE" w14:textId="77777777" w:rsidR="0074301A" w:rsidRPr="00B9183D" w:rsidRDefault="0074301A">
            <w:pPr>
              <w:rPr>
                <w:rFonts w:ascii="Palatino Linotype" w:eastAsia="Times New Roman" w:hAnsi="Palatino Linotype"/>
                <w:color w:val="FF0000"/>
                <w:sz w:val="20"/>
                <w:szCs w:val="20"/>
              </w:rPr>
            </w:pPr>
          </w:p>
        </w:tc>
        <w:tc>
          <w:tcPr>
            <w:tcW w:w="2160" w:type="dxa"/>
            <w:tcPrChange w:id="96" w:author="Steven Chen" w:date="2016-11-28T16:07:00Z">
              <w:tcPr>
                <w:tcW w:w="2160" w:type="dxa"/>
              </w:tcPr>
            </w:tcPrChange>
          </w:tcPr>
          <w:p w14:paraId="2E781A73" w14:textId="77777777" w:rsidR="0074301A" w:rsidRPr="006E6789" w:rsidRDefault="0074301A">
            <w:pPr>
              <w:rPr>
                <w:rFonts w:ascii="Palatino Linotype" w:hAnsi="Palatino Linotype"/>
                <w:sz w:val="20"/>
                <w:szCs w:val="20"/>
              </w:rPr>
            </w:pPr>
            <w:r>
              <w:rPr>
                <w:rFonts w:ascii="Palatino Linotype" w:hAnsi="Palatino Linotype" w:hint="eastAsia"/>
                <w:sz w:val="20"/>
                <w:szCs w:val="20"/>
              </w:rPr>
              <w:t>&lt;claimNo&gt;&lt;/claim</w:t>
            </w:r>
            <w:r>
              <w:rPr>
                <w:rFonts w:ascii="Palatino Linotype" w:hAnsi="Palatino Linotype"/>
                <w:sz w:val="20"/>
                <w:szCs w:val="20"/>
              </w:rPr>
              <w:t>No</w:t>
            </w:r>
            <w:r>
              <w:rPr>
                <w:rFonts w:ascii="Palatino Linotype" w:hAnsi="Palatino Linotype" w:hint="eastAsia"/>
                <w:sz w:val="20"/>
                <w:szCs w:val="20"/>
              </w:rPr>
              <w:t>&gt;</w:t>
            </w:r>
          </w:p>
        </w:tc>
        <w:tc>
          <w:tcPr>
            <w:tcW w:w="2970" w:type="dxa"/>
            <w:tcPrChange w:id="97" w:author="Steven Chen" w:date="2016-11-28T16:07:00Z">
              <w:tcPr>
                <w:tcW w:w="2970" w:type="dxa"/>
              </w:tcPr>
            </w:tcPrChange>
          </w:tcPr>
          <w:p w14:paraId="509B8C30" w14:textId="77777777" w:rsidR="0074301A" w:rsidRPr="00B9183D" w:rsidRDefault="0074301A">
            <w:pPr>
              <w:rPr>
                <w:rFonts w:ascii="Palatino Linotype" w:hAnsi="Palatino Linotype"/>
                <w:color w:val="000000"/>
                <w:sz w:val="20"/>
                <w:szCs w:val="20"/>
              </w:rPr>
            </w:pPr>
            <w:r>
              <w:rPr>
                <w:rFonts w:ascii="Palatino Linotype" w:hAnsi="Palatino Linotype" w:hint="eastAsia"/>
                <w:color w:val="000000"/>
                <w:sz w:val="20"/>
                <w:szCs w:val="20"/>
              </w:rPr>
              <w:t>{</w:t>
            </w:r>
            <w:r>
              <w:rPr>
                <w:rFonts w:ascii="Palatino Linotype" w:hAnsi="Palatino Linotype"/>
                <w:color w:val="000000"/>
                <w:sz w:val="20"/>
                <w:szCs w:val="20"/>
              </w:rPr>
              <w:t>“claimNo”:”C002”</w:t>
            </w:r>
            <w:r>
              <w:rPr>
                <w:rFonts w:ascii="Palatino Linotype" w:hAnsi="Palatino Linotype" w:hint="eastAsia"/>
                <w:color w:val="000000"/>
                <w:sz w:val="20"/>
                <w:szCs w:val="20"/>
              </w:rPr>
              <w:t>}</w:t>
            </w:r>
          </w:p>
        </w:tc>
      </w:tr>
      <w:tr w:rsidR="003B7E3E" w:rsidRPr="00B9183D" w14:paraId="1853DAF9" w14:textId="77777777" w:rsidTr="004D037C">
        <w:trPr>
          <w:trHeight w:val="300"/>
          <w:trPrChange w:id="98" w:author="Steven Chen" w:date="2016-11-28T16:07:00Z">
            <w:trPr>
              <w:trHeight w:val="300"/>
            </w:trPr>
          </w:trPrChange>
        </w:trPr>
        <w:tc>
          <w:tcPr>
            <w:tcW w:w="517" w:type="dxa"/>
            <w:tcPrChange w:id="99" w:author="Steven Chen" w:date="2016-11-28T16:07:00Z">
              <w:tcPr>
                <w:tcW w:w="398" w:type="dxa"/>
              </w:tcPr>
            </w:tcPrChange>
          </w:tcPr>
          <w:p w14:paraId="7EBAE941" w14:textId="77777777" w:rsidR="003B7E3E" w:rsidRPr="00366E10" w:rsidRDefault="00366E10">
            <w:pPr>
              <w:rPr>
                <w:rFonts w:ascii="Palatino Linotype" w:hAnsi="Palatino Linotype"/>
                <w:color w:val="000000"/>
                <w:sz w:val="20"/>
                <w:szCs w:val="20"/>
              </w:rPr>
            </w:pPr>
            <w:r>
              <w:rPr>
                <w:rFonts w:ascii="Palatino Linotype" w:hAnsi="Palatino Linotype" w:hint="eastAsia"/>
                <w:color w:val="000000"/>
                <w:sz w:val="20"/>
                <w:szCs w:val="20"/>
              </w:rPr>
              <w:t>8</w:t>
            </w:r>
          </w:p>
        </w:tc>
        <w:tc>
          <w:tcPr>
            <w:tcW w:w="1193" w:type="dxa"/>
            <w:tcPrChange w:id="100" w:author="Steven Chen" w:date="2016-11-28T16:07:00Z">
              <w:tcPr>
                <w:tcW w:w="1312" w:type="dxa"/>
              </w:tcPr>
            </w:tcPrChange>
          </w:tcPr>
          <w:p w14:paraId="63936E34" w14:textId="77777777" w:rsidR="003B7E3E" w:rsidRDefault="003B7E3E">
            <w:pPr>
              <w:rPr>
                <w:rFonts w:ascii="Palatino Linotype" w:hAnsi="Palatino Linotype"/>
                <w:color w:val="000000"/>
                <w:sz w:val="20"/>
                <w:szCs w:val="20"/>
              </w:rPr>
            </w:pPr>
            <w:r>
              <w:rPr>
                <w:rFonts w:ascii="Palatino Linotype" w:hAnsi="Palatino Linotype"/>
                <w:color w:val="000000"/>
                <w:sz w:val="20"/>
                <w:szCs w:val="20"/>
              </w:rPr>
              <w:t>T</w:t>
            </w:r>
            <w:r>
              <w:rPr>
                <w:rFonts w:ascii="Palatino Linotype" w:hAnsi="Palatino Linotype" w:hint="eastAsia"/>
                <w:color w:val="000000"/>
                <w:sz w:val="20"/>
                <w:szCs w:val="20"/>
              </w:rPr>
              <w:t>ouchpoint</w:t>
            </w:r>
          </w:p>
          <w:p w14:paraId="29F7AA04" w14:textId="489724FB" w:rsidR="003B7E3E" w:rsidRPr="006E6789" w:rsidRDefault="003B7E3E">
            <w:pPr>
              <w:rPr>
                <w:rFonts w:ascii="Palatino Linotype" w:hAnsi="Palatino Linotype"/>
                <w:color w:val="000000"/>
                <w:sz w:val="20"/>
                <w:szCs w:val="20"/>
              </w:rPr>
            </w:pPr>
            <w:r>
              <w:rPr>
                <w:rFonts w:ascii="Palatino Linotype" w:hAnsi="Palatino Linotype"/>
                <w:color w:val="000000"/>
                <w:sz w:val="20"/>
                <w:szCs w:val="20"/>
              </w:rPr>
              <w:t>Type</w:t>
            </w:r>
            <w:ins w:id="101" w:author="Steven Chen" w:date="2016-11-28T17:24:00Z">
              <w:r w:rsidR="00A03651">
                <w:rPr>
                  <w:rFonts w:ascii="Palatino Linotype" w:hAnsi="Palatino Linotype"/>
                  <w:color w:val="000000"/>
                  <w:sz w:val="20"/>
                  <w:szCs w:val="20"/>
                </w:rPr>
                <w:t>s</w:t>
              </w:r>
            </w:ins>
            <w:del w:id="102" w:author="Steven Chen" w:date="2016-11-28T17:24:00Z">
              <w:r w:rsidDel="00A03651">
                <w:rPr>
                  <w:rFonts w:ascii="Palatino Linotype" w:hAnsi="Palatino Linotype"/>
                  <w:color w:val="000000"/>
                  <w:sz w:val="20"/>
                  <w:szCs w:val="20"/>
                </w:rPr>
                <w:delText xml:space="preserve"> </w:delText>
              </w:r>
            </w:del>
          </w:p>
        </w:tc>
        <w:tc>
          <w:tcPr>
            <w:tcW w:w="1710" w:type="dxa"/>
            <w:tcPrChange w:id="103" w:author="Steven Chen" w:date="2016-11-28T16:07:00Z">
              <w:tcPr>
                <w:tcW w:w="1710" w:type="dxa"/>
              </w:tcPr>
            </w:tcPrChange>
          </w:tcPr>
          <w:p w14:paraId="1D422F3A" w14:textId="77777777" w:rsidR="003B7E3E" w:rsidRDefault="003B7E3E">
            <w:pPr>
              <w:rPr>
                <w:rFonts w:ascii="Palatino Linotype" w:hAnsi="Palatino Linotype"/>
                <w:color w:val="000000"/>
                <w:sz w:val="20"/>
                <w:szCs w:val="20"/>
              </w:rPr>
            </w:pPr>
            <w:r>
              <w:rPr>
                <w:rFonts w:ascii="Palatino Linotype" w:hAnsi="Palatino Linotype"/>
                <w:color w:val="000000"/>
                <w:sz w:val="20"/>
                <w:szCs w:val="20"/>
              </w:rPr>
              <w:t>T</w:t>
            </w:r>
            <w:r>
              <w:rPr>
                <w:rFonts w:ascii="Palatino Linotype" w:hAnsi="Palatino Linotype" w:hint="eastAsia"/>
                <w:color w:val="000000"/>
                <w:sz w:val="20"/>
                <w:szCs w:val="20"/>
              </w:rPr>
              <w:t>ouchpoint</w:t>
            </w:r>
          </w:p>
          <w:p w14:paraId="0F1A7A66" w14:textId="49F90B33" w:rsidR="003B7E3E" w:rsidRDefault="003B7E3E">
            <w:pPr>
              <w:rPr>
                <w:rFonts w:ascii="Palatino Linotype" w:hAnsi="Palatino Linotype"/>
                <w:color w:val="000000"/>
                <w:sz w:val="20"/>
                <w:szCs w:val="20"/>
              </w:rPr>
            </w:pPr>
            <w:r>
              <w:rPr>
                <w:rFonts w:ascii="Palatino Linotype" w:hAnsi="Palatino Linotype"/>
                <w:color w:val="000000"/>
                <w:sz w:val="20"/>
                <w:szCs w:val="20"/>
              </w:rPr>
              <w:t>Type</w:t>
            </w:r>
            <w:ins w:id="104" w:author="Steven Chen" w:date="2016-11-28T17:24:00Z">
              <w:r w:rsidR="00A03651">
                <w:rPr>
                  <w:rFonts w:ascii="Palatino Linotype" w:hAnsi="Palatino Linotype"/>
                  <w:color w:val="000000"/>
                  <w:sz w:val="20"/>
                  <w:szCs w:val="20"/>
                </w:rPr>
                <w:t>s</w:t>
              </w:r>
            </w:ins>
          </w:p>
          <w:p w14:paraId="05D6429F" w14:textId="77777777" w:rsidR="003B7E3E" w:rsidRPr="006E6789" w:rsidRDefault="003B7E3E">
            <w:pPr>
              <w:rPr>
                <w:rFonts w:ascii="Palatino Linotype" w:hAnsi="Palatino Linotype"/>
                <w:color w:val="000000"/>
                <w:sz w:val="20"/>
                <w:szCs w:val="20"/>
              </w:rPr>
            </w:pPr>
          </w:p>
        </w:tc>
        <w:tc>
          <w:tcPr>
            <w:tcW w:w="1170" w:type="dxa"/>
            <w:tcPrChange w:id="105" w:author="Steven Chen" w:date="2016-11-28T16:07:00Z">
              <w:tcPr>
                <w:tcW w:w="1170" w:type="dxa"/>
              </w:tcPr>
            </w:tcPrChange>
          </w:tcPr>
          <w:p w14:paraId="07C67DA5" w14:textId="77777777" w:rsidR="003B7E3E" w:rsidRPr="006E6789" w:rsidRDefault="003B7E3E">
            <w:pPr>
              <w:rPr>
                <w:rFonts w:ascii="Palatino Linotype" w:hAnsi="Palatino Linotype"/>
                <w:color w:val="000000"/>
                <w:sz w:val="20"/>
                <w:szCs w:val="20"/>
              </w:rPr>
            </w:pPr>
            <w:r>
              <w:rPr>
                <w:rFonts w:ascii="Palatino Linotype" w:hAnsi="Palatino Linotype" w:hint="eastAsia"/>
                <w:color w:val="000000"/>
                <w:sz w:val="20"/>
                <w:szCs w:val="20"/>
              </w:rPr>
              <w:t>N</w:t>
            </w:r>
          </w:p>
        </w:tc>
        <w:tc>
          <w:tcPr>
            <w:tcW w:w="1620" w:type="dxa"/>
            <w:tcPrChange w:id="106" w:author="Steven Chen" w:date="2016-11-28T16:07:00Z">
              <w:tcPr>
                <w:tcW w:w="1620" w:type="dxa"/>
              </w:tcPr>
            </w:tcPrChange>
          </w:tcPr>
          <w:p w14:paraId="64CED90A" w14:textId="77777777" w:rsidR="003B7E3E" w:rsidRPr="006E6789" w:rsidRDefault="003B7E3E">
            <w:pPr>
              <w:rPr>
                <w:rFonts w:ascii="Palatino Linotype" w:hAnsi="Palatino Linotype"/>
                <w:color w:val="000000"/>
                <w:sz w:val="20"/>
                <w:szCs w:val="20"/>
              </w:rPr>
            </w:pPr>
            <w:r>
              <w:rPr>
                <w:rFonts w:ascii="Palatino Linotype" w:hAnsi="Palatino Linotype" w:hint="eastAsia"/>
                <w:color w:val="000000"/>
                <w:sz w:val="20"/>
                <w:szCs w:val="20"/>
              </w:rPr>
              <w:t>String</w:t>
            </w:r>
          </w:p>
        </w:tc>
        <w:tc>
          <w:tcPr>
            <w:tcW w:w="3330" w:type="dxa"/>
            <w:tcPrChange w:id="107" w:author="Steven Chen" w:date="2016-11-28T16:07:00Z">
              <w:tcPr>
                <w:tcW w:w="3330" w:type="dxa"/>
              </w:tcPr>
            </w:tcPrChange>
          </w:tcPr>
          <w:p w14:paraId="6E693404" w14:textId="7836A4B4" w:rsidR="003B7E3E" w:rsidRPr="00B9183D" w:rsidRDefault="00A03651">
            <w:pPr>
              <w:rPr>
                <w:rFonts w:ascii="Palatino Linotype" w:eastAsia="Times New Roman" w:hAnsi="Palatino Linotype"/>
                <w:color w:val="FF0000"/>
                <w:sz w:val="20"/>
                <w:szCs w:val="20"/>
              </w:rPr>
            </w:pPr>
            <w:ins w:id="108" w:author="Steven Chen" w:date="2016-11-28T17:24:00Z">
              <w:r>
                <w:rPr>
                  <w:rFonts w:ascii="Palatino Linotype" w:eastAsia="Times New Roman" w:hAnsi="Palatino Linotype"/>
                  <w:color w:val="FF0000"/>
                  <w:sz w:val="20"/>
                  <w:szCs w:val="20"/>
                </w:rPr>
                <w:t>Touchpoint condition</w:t>
              </w:r>
            </w:ins>
          </w:p>
        </w:tc>
        <w:tc>
          <w:tcPr>
            <w:tcW w:w="2160" w:type="dxa"/>
            <w:tcPrChange w:id="109" w:author="Steven Chen" w:date="2016-11-28T16:07:00Z">
              <w:tcPr>
                <w:tcW w:w="2160" w:type="dxa"/>
              </w:tcPr>
            </w:tcPrChange>
          </w:tcPr>
          <w:p w14:paraId="56029482" w14:textId="77777777" w:rsidR="00A03651" w:rsidRDefault="003B7E3E">
            <w:pPr>
              <w:rPr>
                <w:ins w:id="110" w:author="Steven Chen" w:date="2016-11-28T17:26:00Z"/>
                <w:rFonts w:ascii="Palatino Linotype" w:hAnsi="Palatino Linotype"/>
                <w:sz w:val="20"/>
                <w:szCs w:val="20"/>
              </w:rPr>
            </w:pPr>
            <w:bookmarkStart w:id="111" w:name="OLE_LINK7"/>
            <w:bookmarkStart w:id="112" w:name="OLE_LINK8"/>
            <w:r>
              <w:rPr>
                <w:rFonts w:ascii="Palatino Linotype" w:hAnsi="Palatino Linotype" w:hint="eastAsia"/>
                <w:sz w:val="20"/>
                <w:szCs w:val="20"/>
              </w:rPr>
              <w:t>&lt;touchpointType</w:t>
            </w:r>
            <w:ins w:id="113" w:author="Steven Chen" w:date="2016-11-28T17:25:00Z">
              <w:r w:rsidR="00A03651">
                <w:rPr>
                  <w:rFonts w:ascii="Palatino Linotype" w:hAnsi="Palatino Linotype"/>
                  <w:sz w:val="20"/>
                  <w:szCs w:val="20"/>
                </w:rPr>
                <w:t>s</w:t>
              </w:r>
            </w:ins>
            <w:r>
              <w:rPr>
                <w:rFonts w:ascii="Palatino Linotype" w:hAnsi="Palatino Linotype" w:hint="eastAsia"/>
                <w:sz w:val="20"/>
                <w:szCs w:val="20"/>
              </w:rPr>
              <w:t>&gt;</w:t>
            </w:r>
          </w:p>
          <w:p w14:paraId="20E5C03F" w14:textId="77777777" w:rsidR="00A03651" w:rsidRDefault="00A03651">
            <w:pPr>
              <w:rPr>
                <w:ins w:id="114" w:author="Steven Chen" w:date="2016-11-28T17:26:00Z"/>
                <w:rFonts w:ascii="Palatino Linotype" w:hAnsi="Palatino Linotype"/>
                <w:sz w:val="20"/>
                <w:szCs w:val="20"/>
              </w:rPr>
            </w:pPr>
            <w:ins w:id="115" w:author="Steven Chen" w:date="2016-11-28T17:26:00Z">
              <w:r>
                <w:rPr>
                  <w:rFonts w:ascii="Palatino Linotype" w:hAnsi="Palatino Linotype"/>
                  <w:sz w:val="20"/>
                  <w:szCs w:val="20"/>
                </w:rPr>
                <w:t>&lt;touchpointType&gt;</w:t>
              </w:r>
            </w:ins>
          </w:p>
          <w:p w14:paraId="2045D55D" w14:textId="290CEB68" w:rsidR="00A03651" w:rsidRDefault="00A03651">
            <w:pPr>
              <w:rPr>
                <w:ins w:id="116" w:author="Steven Chen" w:date="2016-11-28T17:26:00Z"/>
                <w:rFonts w:ascii="Palatino Linotype" w:hAnsi="Palatino Linotype"/>
                <w:sz w:val="20"/>
                <w:szCs w:val="20"/>
              </w:rPr>
            </w:pPr>
            <w:ins w:id="117" w:author="Steven Chen" w:date="2016-11-28T17:26:00Z">
              <w:r>
                <w:rPr>
                  <w:rFonts w:ascii="Palatino Linotype" w:hAnsi="Palatino Linotype"/>
                  <w:sz w:val="20"/>
                  <w:szCs w:val="20"/>
                </w:rPr>
                <w:t>LIF0004</w:t>
              </w:r>
            </w:ins>
          </w:p>
          <w:p w14:paraId="0A8BB94A" w14:textId="15290670" w:rsidR="00A03651" w:rsidRDefault="00A03651">
            <w:pPr>
              <w:rPr>
                <w:ins w:id="118" w:author="Steven Chen" w:date="2016-11-28T17:26:00Z"/>
                <w:rFonts w:ascii="Palatino Linotype" w:hAnsi="Palatino Linotype"/>
                <w:sz w:val="20"/>
                <w:szCs w:val="20"/>
              </w:rPr>
            </w:pPr>
            <w:ins w:id="119" w:author="Steven Chen" w:date="2016-11-28T17:26:00Z">
              <w:r>
                <w:rPr>
                  <w:rFonts w:ascii="Palatino Linotype" w:hAnsi="Palatino Linotype"/>
                  <w:sz w:val="20"/>
                  <w:szCs w:val="20"/>
                </w:rPr>
                <w:t>&lt;/touchpointType&gt;</w:t>
              </w:r>
            </w:ins>
          </w:p>
          <w:p w14:paraId="59FC048B" w14:textId="77777777" w:rsidR="00A03651" w:rsidRDefault="00A03651" w:rsidP="00A03651">
            <w:pPr>
              <w:rPr>
                <w:ins w:id="120" w:author="Steven Chen" w:date="2016-11-28T17:26:00Z"/>
                <w:rFonts w:ascii="Palatino Linotype" w:hAnsi="Palatino Linotype"/>
                <w:sz w:val="20"/>
                <w:szCs w:val="20"/>
              </w:rPr>
            </w:pPr>
            <w:ins w:id="121" w:author="Steven Chen" w:date="2016-11-28T17:26:00Z">
              <w:r>
                <w:rPr>
                  <w:rFonts w:ascii="Palatino Linotype" w:hAnsi="Palatino Linotype"/>
                  <w:sz w:val="20"/>
                  <w:szCs w:val="20"/>
                </w:rPr>
                <w:t>&lt;touchpointType&gt;</w:t>
              </w:r>
            </w:ins>
          </w:p>
          <w:p w14:paraId="6FAFC94C" w14:textId="2B434AB0" w:rsidR="00A03651" w:rsidRDefault="00A03651" w:rsidP="00A03651">
            <w:pPr>
              <w:rPr>
                <w:ins w:id="122" w:author="Steven Chen" w:date="2016-11-28T17:26:00Z"/>
                <w:rFonts w:ascii="Palatino Linotype" w:hAnsi="Palatino Linotype"/>
                <w:sz w:val="20"/>
                <w:szCs w:val="20"/>
              </w:rPr>
            </w:pPr>
            <w:ins w:id="123" w:author="Steven Chen" w:date="2016-11-28T17:26:00Z">
              <w:r>
                <w:rPr>
                  <w:rFonts w:ascii="Palatino Linotype" w:hAnsi="Palatino Linotype"/>
                  <w:sz w:val="20"/>
                  <w:szCs w:val="20"/>
                </w:rPr>
                <w:lastRenderedPageBreak/>
                <w:t>LIF0005</w:t>
              </w:r>
            </w:ins>
          </w:p>
          <w:p w14:paraId="344724A9" w14:textId="77777777" w:rsidR="00A03651" w:rsidRDefault="00A03651" w:rsidP="00A03651">
            <w:pPr>
              <w:rPr>
                <w:ins w:id="124" w:author="Steven Chen" w:date="2016-11-28T17:26:00Z"/>
                <w:rFonts w:ascii="Palatino Linotype" w:hAnsi="Palatino Linotype"/>
                <w:sz w:val="20"/>
                <w:szCs w:val="20"/>
              </w:rPr>
            </w:pPr>
            <w:ins w:id="125" w:author="Steven Chen" w:date="2016-11-28T17:26:00Z">
              <w:r>
                <w:rPr>
                  <w:rFonts w:ascii="Palatino Linotype" w:hAnsi="Palatino Linotype"/>
                  <w:sz w:val="20"/>
                  <w:szCs w:val="20"/>
                </w:rPr>
                <w:t>&lt;/touchpointType&gt;</w:t>
              </w:r>
            </w:ins>
          </w:p>
          <w:p w14:paraId="4F95169B" w14:textId="77777777" w:rsidR="00A03651" w:rsidRDefault="00A03651" w:rsidP="00A03651">
            <w:pPr>
              <w:rPr>
                <w:ins w:id="126" w:author="Steven Chen" w:date="2016-11-28T17:27:00Z"/>
                <w:rFonts w:ascii="Palatino Linotype" w:hAnsi="Palatino Linotype"/>
                <w:sz w:val="20"/>
                <w:szCs w:val="20"/>
              </w:rPr>
            </w:pPr>
            <w:ins w:id="127" w:author="Steven Chen" w:date="2016-11-28T17:26:00Z">
              <w:r>
                <w:rPr>
                  <w:rFonts w:ascii="Palatino Linotype" w:hAnsi="Palatino Linotype"/>
                  <w:sz w:val="20"/>
                  <w:szCs w:val="20"/>
                </w:rPr>
                <w:t>&lt;touchpointType&gt;</w:t>
              </w:r>
            </w:ins>
          </w:p>
          <w:p w14:paraId="373DA07F" w14:textId="26C3E0DF" w:rsidR="00A03651" w:rsidRDefault="00A03651" w:rsidP="00A03651">
            <w:pPr>
              <w:rPr>
                <w:ins w:id="128" w:author="Steven Chen" w:date="2016-11-28T17:26:00Z"/>
                <w:rFonts w:ascii="Palatino Linotype" w:hAnsi="Palatino Linotype"/>
                <w:sz w:val="20"/>
                <w:szCs w:val="20"/>
              </w:rPr>
            </w:pPr>
            <w:ins w:id="129" w:author="Steven Chen" w:date="2016-11-28T17:27:00Z">
              <w:r>
                <w:rPr>
                  <w:rFonts w:ascii="Palatino Linotype" w:hAnsi="Palatino Linotype"/>
                  <w:sz w:val="20"/>
                  <w:szCs w:val="20"/>
                </w:rPr>
                <w:t>LIF0008</w:t>
              </w:r>
            </w:ins>
          </w:p>
          <w:p w14:paraId="51E504F5" w14:textId="4AE7BCAA" w:rsidR="00A03651" w:rsidRDefault="00A03651">
            <w:pPr>
              <w:rPr>
                <w:ins w:id="130" w:author="Steven Chen" w:date="2016-11-28T17:26:00Z"/>
                <w:rFonts w:ascii="Palatino Linotype" w:hAnsi="Palatino Linotype"/>
                <w:sz w:val="20"/>
                <w:szCs w:val="20"/>
              </w:rPr>
            </w:pPr>
            <w:ins w:id="131" w:author="Steven Chen" w:date="2016-11-28T17:26:00Z">
              <w:r>
                <w:rPr>
                  <w:rFonts w:ascii="Palatino Linotype" w:hAnsi="Palatino Linotype"/>
                  <w:sz w:val="20"/>
                  <w:szCs w:val="20"/>
                </w:rPr>
                <w:t>&lt;/touchpointType&gt;</w:t>
              </w:r>
            </w:ins>
          </w:p>
          <w:p w14:paraId="54FD600F" w14:textId="3C082A26" w:rsidR="003B7E3E" w:rsidRPr="006E6789" w:rsidRDefault="003B7E3E">
            <w:pPr>
              <w:rPr>
                <w:rFonts w:ascii="Palatino Linotype" w:hAnsi="Palatino Linotype"/>
                <w:sz w:val="20"/>
                <w:szCs w:val="20"/>
              </w:rPr>
            </w:pPr>
            <w:r>
              <w:rPr>
                <w:rFonts w:ascii="Palatino Linotype" w:hAnsi="Palatino Linotype" w:hint="eastAsia"/>
                <w:sz w:val="20"/>
                <w:szCs w:val="20"/>
              </w:rPr>
              <w:t>&lt;/touchpointType&gt;</w:t>
            </w:r>
            <w:bookmarkEnd w:id="111"/>
            <w:bookmarkEnd w:id="112"/>
          </w:p>
        </w:tc>
        <w:tc>
          <w:tcPr>
            <w:tcW w:w="2970" w:type="dxa"/>
            <w:tcPrChange w:id="132" w:author="Steven Chen" w:date="2016-11-28T16:07:00Z">
              <w:tcPr>
                <w:tcW w:w="2970" w:type="dxa"/>
              </w:tcPr>
            </w:tcPrChange>
          </w:tcPr>
          <w:p w14:paraId="175AFACA" w14:textId="72718727" w:rsidR="003B7E3E" w:rsidRPr="00B9183D" w:rsidRDefault="003B7E3E">
            <w:pPr>
              <w:rPr>
                <w:rFonts w:ascii="Palatino Linotype" w:hAnsi="Palatino Linotype"/>
                <w:color w:val="000000"/>
                <w:sz w:val="20"/>
                <w:szCs w:val="20"/>
              </w:rPr>
            </w:pPr>
            <w:r>
              <w:rPr>
                <w:rFonts w:ascii="Palatino Linotype" w:hAnsi="Palatino Linotype" w:hint="eastAsia"/>
                <w:color w:val="000000"/>
                <w:sz w:val="20"/>
                <w:szCs w:val="20"/>
              </w:rPr>
              <w:lastRenderedPageBreak/>
              <w:t>{</w:t>
            </w:r>
            <w:r>
              <w:rPr>
                <w:rFonts w:ascii="Palatino Linotype" w:hAnsi="Palatino Linotype"/>
                <w:color w:val="000000"/>
                <w:sz w:val="20"/>
                <w:szCs w:val="20"/>
              </w:rPr>
              <w:t>“touchpointType</w:t>
            </w:r>
            <w:ins w:id="133" w:author="Steven Chen" w:date="2016-11-28T17:27:00Z">
              <w:r w:rsidR="00421834">
                <w:rPr>
                  <w:rFonts w:ascii="Palatino Linotype" w:hAnsi="Palatino Linotype"/>
                  <w:color w:val="000000"/>
                  <w:sz w:val="20"/>
                  <w:szCs w:val="20"/>
                </w:rPr>
                <w:t>s</w:t>
              </w:r>
            </w:ins>
            <w:r>
              <w:rPr>
                <w:rFonts w:ascii="Palatino Linotype" w:hAnsi="Palatino Linotype"/>
                <w:color w:val="000000"/>
                <w:sz w:val="20"/>
                <w:szCs w:val="20"/>
              </w:rPr>
              <w:t>”:</w:t>
            </w:r>
            <w:ins w:id="134" w:author="Steven Chen" w:date="2016-11-28T17:27:00Z">
              <w:r w:rsidR="00421834">
                <w:rPr>
                  <w:rFonts w:ascii="Palatino Linotype" w:hAnsi="Palatino Linotype"/>
                  <w:color w:val="000000"/>
                  <w:sz w:val="20"/>
                  <w:szCs w:val="20"/>
                </w:rPr>
                <w:t>[</w:t>
              </w:r>
            </w:ins>
            <w:r>
              <w:rPr>
                <w:rFonts w:ascii="Palatino Linotype" w:hAnsi="Palatino Linotype"/>
                <w:color w:val="000000"/>
                <w:sz w:val="20"/>
                <w:szCs w:val="20"/>
              </w:rPr>
              <w:t>”</w:t>
            </w:r>
            <w:ins w:id="135" w:author="Steven Chen" w:date="2016-11-28T17:27:00Z">
              <w:r w:rsidR="00421834">
                <w:rPr>
                  <w:rFonts w:ascii="Palatino Linotype" w:hAnsi="Palatino Linotype"/>
                  <w:color w:val="000000"/>
                  <w:sz w:val="20"/>
                  <w:szCs w:val="20"/>
                </w:rPr>
                <w:t>LIF0004</w:t>
              </w:r>
            </w:ins>
            <w:r>
              <w:rPr>
                <w:rFonts w:ascii="Palatino Linotype" w:hAnsi="Palatino Linotype"/>
                <w:color w:val="000000"/>
                <w:sz w:val="20"/>
                <w:szCs w:val="20"/>
              </w:rPr>
              <w:t>”</w:t>
            </w:r>
            <w:ins w:id="136" w:author="Steven Chen" w:date="2016-11-28T17:27:00Z">
              <w:r w:rsidR="00421834">
                <w:rPr>
                  <w:rFonts w:ascii="Palatino Linotype" w:hAnsi="Palatino Linotype"/>
                  <w:color w:val="000000"/>
                  <w:sz w:val="20"/>
                  <w:szCs w:val="20"/>
                </w:rPr>
                <w:t xml:space="preserve">, </w:t>
              </w:r>
              <w:r w:rsidR="00421834">
                <w:rPr>
                  <w:rFonts w:ascii="Palatino Linotype" w:hAnsi="Palatino Linotype"/>
                  <w:color w:val="000000"/>
                  <w:sz w:val="20"/>
                  <w:szCs w:val="20"/>
                  <w:lang w:val="en-GB"/>
                </w:rPr>
                <w:t>“LIF0005”,”LIF0008”</w:t>
              </w:r>
              <w:r w:rsidR="00421834">
                <w:rPr>
                  <w:rFonts w:ascii="Palatino Linotype" w:hAnsi="Palatino Linotype"/>
                  <w:color w:val="000000"/>
                  <w:sz w:val="20"/>
                  <w:szCs w:val="20"/>
                </w:rPr>
                <w:t>]</w:t>
              </w:r>
            </w:ins>
            <w:r>
              <w:rPr>
                <w:rFonts w:ascii="Palatino Linotype" w:hAnsi="Palatino Linotype" w:hint="eastAsia"/>
                <w:color w:val="000000"/>
                <w:sz w:val="20"/>
                <w:szCs w:val="20"/>
              </w:rPr>
              <w:t>}</w:t>
            </w:r>
          </w:p>
        </w:tc>
      </w:tr>
      <w:tr w:rsidR="002515C5" w:rsidRPr="00B9183D" w14:paraId="6FB29F24" w14:textId="77777777" w:rsidTr="004D037C">
        <w:trPr>
          <w:trHeight w:val="300"/>
          <w:trPrChange w:id="137" w:author="Steven Chen" w:date="2016-11-28T16:07:00Z">
            <w:trPr>
              <w:trHeight w:val="300"/>
            </w:trPr>
          </w:trPrChange>
        </w:trPr>
        <w:tc>
          <w:tcPr>
            <w:tcW w:w="517" w:type="dxa"/>
            <w:tcPrChange w:id="138" w:author="Steven Chen" w:date="2016-11-28T16:07:00Z">
              <w:tcPr>
                <w:tcW w:w="398" w:type="dxa"/>
              </w:tcPr>
            </w:tcPrChange>
          </w:tcPr>
          <w:p w14:paraId="64042FC9" w14:textId="77777777" w:rsidR="002515C5" w:rsidRPr="00B9183D" w:rsidRDefault="00366E10">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lastRenderedPageBreak/>
              <w:t>9</w:t>
            </w:r>
          </w:p>
        </w:tc>
        <w:tc>
          <w:tcPr>
            <w:tcW w:w="1193" w:type="dxa"/>
            <w:tcPrChange w:id="139" w:author="Steven Chen" w:date="2016-11-28T16:07:00Z">
              <w:tcPr>
                <w:tcW w:w="1312" w:type="dxa"/>
              </w:tcPr>
            </w:tcPrChange>
          </w:tcPr>
          <w:p w14:paraId="0FAA2E1B"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policyNos</w:t>
            </w:r>
          </w:p>
        </w:tc>
        <w:tc>
          <w:tcPr>
            <w:tcW w:w="1710" w:type="dxa"/>
            <w:tcPrChange w:id="140" w:author="Steven Chen" w:date="2016-11-28T16:07:00Z">
              <w:tcPr>
                <w:tcW w:w="1710" w:type="dxa"/>
              </w:tcPr>
            </w:tcPrChange>
          </w:tcPr>
          <w:p w14:paraId="0EB76D7F"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Policy Numbers</w:t>
            </w:r>
          </w:p>
        </w:tc>
        <w:tc>
          <w:tcPr>
            <w:tcW w:w="1170" w:type="dxa"/>
            <w:tcPrChange w:id="141" w:author="Steven Chen" w:date="2016-11-28T16:07:00Z">
              <w:tcPr>
                <w:tcW w:w="1170" w:type="dxa"/>
              </w:tcPr>
            </w:tcPrChange>
          </w:tcPr>
          <w:p w14:paraId="2DF050A5"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w:t>
            </w:r>
          </w:p>
        </w:tc>
        <w:tc>
          <w:tcPr>
            <w:tcW w:w="1620" w:type="dxa"/>
            <w:tcPrChange w:id="142" w:author="Steven Chen" w:date="2016-11-28T16:07:00Z">
              <w:tcPr>
                <w:tcW w:w="1620" w:type="dxa"/>
              </w:tcPr>
            </w:tcPrChange>
          </w:tcPr>
          <w:p w14:paraId="7752838F"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330" w:type="dxa"/>
            <w:tcPrChange w:id="143" w:author="Steven Chen" w:date="2016-11-28T16:07:00Z">
              <w:tcPr>
                <w:tcW w:w="3330" w:type="dxa"/>
              </w:tcPr>
            </w:tcPrChange>
          </w:tcPr>
          <w:p w14:paraId="338DF8F0" w14:textId="77777777" w:rsidR="002515C5" w:rsidRPr="00B9183D" w:rsidRDefault="002515C5">
            <w:pPr>
              <w:rPr>
                <w:rFonts w:ascii="Palatino Linotype" w:eastAsia="Times New Roman" w:hAnsi="Palatino Linotype"/>
                <w:color w:val="FF0000"/>
                <w:sz w:val="20"/>
                <w:szCs w:val="20"/>
                <w:lang w:val="en-GB"/>
              </w:rPr>
            </w:pPr>
            <w:r w:rsidRPr="00B9183D">
              <w:rPr>
                <w:rFonts w:ascii="Palatino Linotype" w:eastAsia="Times New Roman" w:hAnsi="Palatino Linotype"/>
                <w:color w:val="FF0000"/>
                <w:sz w:val="20"/>
                <w:szCs w:val="20"/>
              </w:rPr>
              <w:t xml:space="preserve">Maximum </w:t>
            </w:r>
            <w:r w:rsidR="0045089D" w:rsidRPr="00B9183D">
              <w:rPr>
                <w:rFonts w:ascii="Palatino Linotype" w:eastAsia="Times New Roman" w:hAnsi="Palatino Linotype"/>
                <w:color w:val="FF0000"/>
                <w:sz w:val="20"/>
                <w:szCs w:val="20"/>
              </w:rPr>
              <w:t>2000</w:t>
            </w:r>
          </w:p>
        </w:tc>
        <w:tc>
          <w:tcPr>
            <w:tcW w:w="2160" w:type="dxa"/>
            <w:tcPrChange w:id="144" w:author="Steven Chen" w:date="2016-11-28T16:07:00Z">
              <w:tcPr>
                <w:tcW w:w="2160" w:type="dxa"/>
              </w:tcPr>
            </w:tcPrChange>
          </w:tcPr>
          <w:p w14:paraId="6893EFEB"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&lt;policyNos&gt;</w:t>
            </w:r>
          </w:p>
          <w:p w14:paraId="0E67F752"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&lt;policyNo&gt;P392305531&lt;/policyNo&gt;</w:t>
            </w:r>
          </w:p>
          <w:p w14:paraId="4587BC50"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&lt;policyNo&gt;P392305532&lt;/policyNo&gt;</w:t>
            </w:r>
          </w:p>
          <w:p w14:paraId="03501365"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&lt;policyNo&gt;P392305533&lt;/policyNo&gt;</w:t>
            </w:r>
          </w:p>
          <w:p w14:paraId="3204C45D"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&lt;/policyNos&gt;</w:t>
            </w:r>
          </w:p>
        </w:tc>
        <w:tc>
          <w:tcPr>
            <w:tcW w:w="2970" w:type="dxa"/>
            <w:tcPrChange w:id="145" w:author="Steven Chen" w:date="2016-11-28T16:07:00Z">
              <w:tcPr>
                <w:tcW w:w="2970" w:type="dxa"/>
              </w:tcPr>
            </w:tcPrChange>
          </w:tcPr>
          <w:p w14:paraId="7BEDDFE0" w14:textId="5E382F31" w:rsidR="002515C5" w:rsidRPr="00B9183D" w:rsidRDefault="002515C5">
            <w:pPr>
              <w:rPr>
                <w:rFonts w:ascii="Palatino Linotype" w:eastAsia="Times New Roman" w:hAnsi="Palatino Linotype"/>
                <w:sz w:val="20"/>
                <w:szCs w:val="20"/>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0"/>
                <w:szCs w:val="20"/>
              </w:rPr>
              <w:t>policyNos</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0"/>
                <w:szCs w:val="20"/>
              </w:rPr>
              <w:t>P392305531</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0"/>
                <w:szCs w:val="20"/>
              </w:rPr>
              <w:t>P392305532</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0"/>
                <w:szCs w:val="20"/>
              </w:rPr>
              <w:t>P392305533</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2515C5" w:rsidRPr="00B9183D" w14:paraId="6C86EAFF" w14:textId="77777777" w:rsidTr="004D037C">
        <w:trPr>
          <w:trHeight w:val="300"/>
          <w:trPrChange w:id="146" w:author="Steven Chen" w:date="2016-11-28T16:07:00Z">
            <w:trPr>
              <w:trHeight w:val="300"/>
            </w:trPr>
          </w:trPrChange>
        </w:trPr>
        <w:tc>
          <w:tcPr>
            <w:tcW w:w="517" w:type="dxa"/>
            <w:tcPrChange w:id="147" w:author="Steven Chen" w:date="2016-11-28T16:07:00Z">
              <w:tcPr>
                <w:tcW w:w="398" w:type="dxa"/>
              </w:tcPr>
            </w:tcPrChange>
          </w:tcPr>
          <w:p w14:paraId="32901134" w14:textId="77777777" w:rsidR="002515C5" w:rsidRPr="00B9183D" w:rsidRDefault="00366E10">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10</w:t>
            </w:r>
          </w:p>
        </w:tc>
        <w:tc>
          <w:tcPr>
            <w:tcW w:w="1193" w:type="dxa"/>
            <w:tcPrChange w:id="148" w:author="Steven Chen" w:date="2016-11-28T16:07:00Z">
              <w:tcPr>
                <w:tcW w:w="1312" w:type="dxa"/>
              </w:tcPr>
            </w:tcPrChange>
          </w:tcPr>
          <w:p w14:paraId="5BF0CBBC"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agentCodes</w:t>
            </w:r>
          </w:p>
        </w:tc>
        <w:tc>
          <w:tcPr>
            <w:tcW w:w="1710" w:type="dxa"/>
            <w:tcPrChange w:id="149" w:author="Steven Chen" w:date="2016-11-28T16:07:00Z">
              <w:tcPr>
                <w:tcW w:w="1710" w:type="dxa"/>
              </w:tcPr>
            </w:tcPrChange>
          </w:tcPr>
          <w:p w14:paraId="3FC4CEF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Agent/Broker Codes</w:t>
            </w:r>
          </w:p>
        </w:tc>
        <w:tc>
          <w:tcPr>
            <w:tcW w:w="1170" w:type="dxa"/>
            <w:tcPrChange w:id="150" w:author="Steven Chen" w:date="2016-11-28T16:07:00Z">
              <w:tcPr>
                <w:tcW w:w="1170" w:type="dxa"/>
              </w:tcPr>
            </w:tcPrChange>
          </w:tcPr>
          <w:p w14:paraId="7C443071"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w:t>
            </w:r>
          </w:p>
        </w:tc>
        <w:tc>
          <w:tcPr>
            <w:tcW w:w="1620" w:type="dxa"/>
            <w:tcPrChange w:id="151" w:author="Steven Chen" w:date="2016-11-28T16:07:00Z">
              <w:tcPr>
                <w:tcW w:w="1620" w:type="dxa"/>
              </w:tcPr>
            </w:tcPrChange>
          </w:tcPr>
          <w:p w14:paraId="5F035C08"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330" w:type="dxa"/>
            <w:tcPrChange w:id="152" w:author="Steven Chen" w:date="2016-11-28T16:07:00Z">
              <w:tcPr>
                <w:tcW w:w="3330" w:type="dxa"/>
              </w:tcPr>
            </w:tcPrChange>
          </w:tcPr>
          <w:p w14:paraId="1EEE77D9" w14:textId="77777777" w:rsidR="002515C5" w:rsidRPr="00B9183D" w:rsidRDefault="002515C5">
            <w:pPr>
              <w:rPr>
                <w:rFonts w:ascii="Palatino Linotype" w:eastAsia="Times New Roman" w:hAnsi="Palatino Linotype"/>
                <w:color w:val="FF0000"/>
                <w:sz w:val="20"/>
                <w:szCs w:val="20"/>
                <w:lang w:val="en-GB"/>
              </w:rPr>
            </w:pPr>
            <w:r w:rsidRPr="00B9183D">
              <w:rPr>
                <w:rFonts w:ascii="Palatino Linotype" w:eastAsia="Times New Roman" w:hAnsi="Palatino Linotype"/>
                <w:color w:val="FF0000"/>
                <w:sz w:val="20"/>
                <w:szCs w:val="20"/>
              </w:rPr>
              <w:t xml:space="preserve">Maximum </w:t>
            </w:r>
            <w:r w:rsidR="0045089D" w:rsidRPr="00B9183D">
              <w:rPr>
                <w:rFonts w:ascii="Palatino Linotype" w:eastAsia="Times New Roman" w:hAnsi="Palatino Linotype"/>
                <w:color w:val="FF0000"/>
                <w:sz w:val="20"/>
                <w:szCs w:val="20"/>
              </w:rPr>
              <w:t>2000</w:t>
            </w:r>
          </w:p>
        </w:tc>
        <w:tc>
          <w:tcPr>
            <w:tcW w:w="2160" w:type="dxa"/>
            <w:tcPrChange w:id="153" w:author="Steven Chen" w:date="2016-11-28T16:07:00Z">
              <w:tcPr>
                <w:tcW w:w="2160" w:type="dxa"/>
              </w:tcPr>
            </w:tcPrChange>
          </w:tcPr>
          <w:p w14:paraId="3D788A9C"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&lt;agentCodes&gt;</w:t>
            </w:r>
          </w:p>
          <w:p w14:paraId="546A6726"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&lt;agentCode&gt;A43512323&lt;/agentCode&gt;</w:t>
            </w:r>
          </w:p>
          <w:p w14:paraId="11040CE7"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&lt;agentCode&gt;A43512324&lt;/agentCode&gt;</w:t>
            </w:r>
          </w:p>
          <w:p w14:paraId="636FA334"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&lt;agentCode&gt;A43512325&lt;/agentCode&gt;</w:t>
            </w:r>
          </w:p>
          <w:p w14:paraId="4CD4DEF3"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&lt;/agentCodes&gt;</w:t>
            </w:r>
          </w:p>
        </w:tc>
        <w:tc>
          <w:tcPr>
            <w:tcW w:w="2970" w:type="dxa"/>
            <w:tcPrChange w:id="154" w:author="Steven Chen" w:date="2016-11-28T16:07:00Z">
              <w:tcPr>
                <w:tcW w:w="2970" w:type="dxa"/>
              </w:tcPr>
            </w:tcPrChange>
          </w:tcPr>
          <w:p w14:paraId="1D7A010C" w14:textId="303DBA1F" w:rsidR="002515C5" w:rsidRPr="00B9183D" w:rsidRDefault="002515C5">
            <w:pPr>
              <w:rPr>
                <w:rFonts w:ascii="Palatino Linotype" w:eastAsia="Times New Roman" w:hAnsi="Palatino Linotype"/>
                <w:sz w:val="20"/>
                <w:szCs w:val="20"/>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0"/>
                <w:szCs w:val="20"/>
              </w:rPr>
              <w:t>agentCodes</w:t>
            </w:r>
            <w:r w:rsidR="00CF0ED0">
              <w:rPr>
                <w:rFonts w:ascii="Palatino Linotype" w:hAnsi="Palatino Linotype"/>
                <w:color w:val="000000"/>
                <w:sz w:val="20"/>
                <w:szCs w:val="20"/>
              </w:rPr>
              <w:t>”</w:t>
            </w:r>
            <w:r w:rsidRPr="00B9183D">
              <w:rPr>
                <w:rFonts w:ascii="Palatino Linotype" w:hAnsi="Palatino Linotype"/>
                <w:color w:val="000000"/>
                <w:sz w:val="20"/>
                <w:szCs w:val="20"/>
              </w:rPr>
              <w:t>:</w:t>
            </w:r>
            <w:del w:id="155" w:author="Steven Chen" w:date="2016-11-28T16:41:00Z">
              <w:r w:rsidRPr="00B9183D" w:rsidDel="001215C8">
                <w:rPr>
                  <w:rFonts w:ascii="Palatino Linotype" w:hAnsi="Palatino Linotype"/>
                  <w:color w:val="000000"/>
                  <w:sz w:val="20"/>
                  <w:szCs w:val="20"/>
                </w:rPr>
                <w:delText>[</w:delText>
              </w:r>
            </w:del>
            <w:r w:rsidR="00CF0ED0">
              <w:rPr>
                <w:rFonts w:ascii="Palatino Linotype" w:hAnsi="Palatino Linotype"/>
                <w:color w:val="000000"/>
                <w:sz w:val="20"/>
                <w:szCs w:val="20"/>
              </w:rPr>
              <w:t>“</w:t>
            </w:r>
            <w:ins w:id="156" w:author="Steven Chen" w:date="2016-11-28T16:41:00Z">
              <w:r w:rsidR="001215C8">
                <w:rPr>
                  <w:rFonts w:ascii="Palatino Linotype" w:hAnsi="Palatino Linotype"/>
                  <w:color w:val="000000"/>
                  <w:sz w:val="20"/>
                  <w:szCs w:val="20"/>
                </w:rPr>
                <w:t>[</w:t>
              </w:r>
            </w:ins>
            <w:r w:rsidRPr="00B9183D">
              <w:rPr>
                <w:rFonts w:ascii="Palatino Linotype" w:eastAsia="Times New Roman" w:hAnsi="Palatino Linotype"/>
                <w:sz w:val="20"/>
                <w:szCs w:val="20"/>
              </w:rPr>
              <w:t>A43512323</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0"/>
                <w:szCs w:val="20"/>
              </w:rPr>
              <w:t>A43512324</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0"/>
                <w:szCs w:val="20"/>
              </w:rPr>
              <w:t>A43512325</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2515C5" w:rsidRPr="00B9183D" w14:paraId="581BF993" w14:textId="77777777" w:rsidTr="004D037C">
        <w:trPr>
          <w:trHeight w:val="300"/>
          <w:trPrChange w:id="157" w:author="Steven Chen" w:date="2016-11-28T16:07:00Z">
            <w:trPr>
              <w:trHeight w:val="300"/>
            </w:trPr>
          </w:trPrChange>
        </w:trPr>
        <w:tc>
          <w:tcPr>
            <w:tcW w:w="517" w:type="dxa"/>
            <w:tcPrChange w:id="158" w:author="Steven Chen" w:date="2016-11-28T16:07:00Z">
              <w:tcPr>
                <w:tcW w:w="398" w:type="dxa"/>
              </w:tcPr>
            </w:tcPrChange>
          </w:tcPr>
          <w:p w14:paraId="0EF216FA" w14:textId="77777777" w:rsidR="002515C5" w:rsidRPr="00B9183D" w:rsidRDefault="00366E10">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11</w:t>
            </w:r>
          </w:p>
        </w:tc>
        <w:tc>
          <w:tcPr>
            <w:tcW w:w="1193" w:type="dxa"/>
            <w:tcPrChange w:id="159" w:author="Steven Chen" w:date="2016-11-28T16:07:00Z">
              <w:tcPr>
                <w:tcW w:w="1312" w:type="dxa"/>
              </w:tcPr>
            </w:tcPrChange>
          </w:tcPr>
          <w:p w14:paraId="78681C4E"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Message Type</w:t>
            </w:r>
            <w:r w:rsidR="00B707DD">
              <w:rPr>
                <w:rFonts w:ascii="Palatino Linotype" w:eastAsia="Times New Roman" w:hAnsi="Palatino Linotype"/>
                <w:color w:val="000000"/>
                <w:sz w:val="20"/>
                <w:szCs w:val="20"/>
              </w:rPr>
              <w:t>s</w:t>
            </w:r>
          </w:p>
        </w:tc>
        <w:tc>
          <w:tcPr>
            <w:tcW w:w="1710" w:type="dxa"/>
            <w:tcPrChange w:id="160" w:author="Steven Chen" w:date="2016-11-28T16:07:00Z">
              <w:tcPr>
                <w:tcW w:w="1710" w:type="dxa"/>
              </w:tcPr>
            </w:tcPrChange>
          </w:tcPr>
          <w:p w14:paraId="4D12D1F9"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SMS/Email</w:t>
            </w:r>
            <w:r w:rsidR="00990182" w:rsidRPr="00B9183D">
              <w:rPr>
                <w:rFonts w:ascii="Palatino Linotype" w:eastAsia="Times New Roman" w:hAnsi="Palatino Linotype"/>
                <w:color w:val="000000"/>
                <w:sz w:val="20"/>
                <w:szCs w:val="20"/>
              </w:rPr>
              <w:t>/Agent Copy</w:t>
            </w:r>
          </w:p>
        </w:tc>
        <w:tc>
          <w:tcPr>
            <w:tcW w:w="1170" w:type="dxa"/>
            <w:tcPrChange w:id="161" w:author="Steven Chen" w:date="2016-11-28T16:07:00Z">
              <w:tcPr>
                <w:tcW w:w="1170" w:type="dxa"/>
              </w:tcPr>
            </w:tcPrChange>
          </w:tcPr>
          <w:p w14:paraId="660E1E30"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w:t>
            </w:r>
          </w:p>
        </w:tc>
        <w:tc>
          <w:tcPr>
            <w:tcW w:w="1620" w:type="dxa"/>
            <w:tcPrChange w:id="162" w:author="Steven Chen" w:date="2016-11-28T16:07:00Z">
              <w:tcPr>
                <w:tcW w:w="1620" w:type="dxa"/>
              </w:tcPr>
            </w:tcPrChange>
          </w:tcPr>
          <w:p w14:paraId="46A90462" w14:textId="77777777" w:rsidR="002515C5" w:rsidRPr="00B9183D" w:rsidRDefault="00685315">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String</w:t>
            </w:r>
          </w:p>
        </w:tc>
        <w:tc>
          <w:tcPr>
            <w:tcW w:w="3330" w:type="dxa"/>
            <w:tcPrChange w:id="163" w:author="Steven Chen" w:date="2016-11-28T16:07:00Z">
              <w:tcPr>
                <w:tcW w:w="3330" w:type="dxa"/>
              </w:tcPr>
            </w:tcPrChange>
          </w:tcPr>
          <w:p w14:paraId="6F2C4C50" w14:textId="271CA9BA" w:rsidR="00B92AE7" w:rsidRDefault="00B92AE7">
            <w:pPr>
              <w:rPr>
                <w:ins w:id="164" w:author="Steven Chen" w:date="2016-12-01T16:36:00Z"/>
                <w:rFonts w:ascii="Palatino Linotype" w:eastAsia="Times New Roman" w:hAnsi="Palatino Linotype"/>
                <w:sz w:val="20"/>
                <w:szCs w:val="20"/>
              </w:rPr>
            </w:pPr>
            <w:ins w:id="165" w:author="Steven Chen" w:date="2016-12-01T16:36:00Z">
              <w:r>
                <w:rPr>
                  <w:rFonts w:ascii="Palatino Linotype" w:eastAsia="Times New Roman" w:hAnsi="Palatino Linotype"/>
                  <w:sz w:val="20"/>
                  <w:szCs w:val="20"/>
                </w:rPr>
                <w:t>3 values</w:t>
              </w:r>
            </w:ins>
          </w:p>
          <w:p w14:paraId="5D1A017C" w14:textId="6550FDFA" w:rsidR="002515C5" w:rsidRPr="00F26B26" w:rsidRDefault="00B92AE7">
            <w:pPr>
              <w:rPr>
                <w:rFonts w:ascii="Palatino Linotype" w:eastAsia="Times New Roman" w:hAnsi="Palatino Linotype"/>
                <w:sz w:val="20"/>
                <w:szCs w:val="20"/>
              </w:rPr>
            </w:pPr>
            <w:ins w:id="166" w:author="Steven Chen" w:date="2016-12-01T16:36:00Z">
              <w:r>
                <w:rPr>
                  <w:rFonts w:ascii="Palatino Linotype" w:eastAsia="Times New Roman" w:hAnsi="Palatino Linotype"/>
                  <w:sz w:val="20"/>
                  <w:szCs w:val="20"/>
                </w:rPr>
                <w:t>“</w:t>
              </w:r>
            </w:ins>
            <w:r w:rsidR="002515C5" w:rsidRPr="00F26B26">
              <w:rPr>
                <w:rFonts w:ascii="Palatino Linotype" w:eastAsia="Times New Roman" w:hAnsi="Palatino Linotype"/>
                <w:sz w:val="20"/>
                <w:szCs w:val="20"/>
              </w:rPr>
              <w:t>Sms</w:t>
            </w:r>
            <w:ins w:id="167" w:author="Steven Chen" w:date="2016-12-01T16:36:00Z">
              <w:r>
                <w:rPr>
                  <w:rFonts w:ascii="Palatino Linotype" w:eastAsia="Times New Roman" w:hAnsi="Palatino Linotype"/>
                  <w:sz w:val="20"/>
                  <w:szCs w:val="20"/>
                </w:rPr>
                <w:t>”</w:t>
              </w:r>
            </w:ins>
          </w:p>
          <w:p w14:paraId="49B7E2BD" w14:textId="6539768C" w:rsidR="002515C5" w:rsidRPr="00F26B26" w:rsidRDefault="00B92AE7">
            <w:pPr>
              <w:rPr>
                <w:rFonts w:ascii="Palatino Linotype" w:eastAsia="Times New Roman" w:hAnsi="Palatino Linotype"/>
                <w:sz w:val="20"/>
                <w:szCs w:val="20"/>
              </w:rPr>
            </w:pPr>
            <w:ins w:id="168" w:author="Steven Chen" w:date="2016-12-01T16:36:00Z">
              <w:r>
                <w:rPr>
                  <w:rFonts w:ascii="Palatino Linotype" w:eastAsia="Times New Roman" w:hAnsi="Palatino Linotype"/>
                  <w:sz w:val="20"/>
                  <w:szCs w:val="20"/>
                </w:rPr>
                <w:t>“</w:t>
              </w:r>
            </w:ins>
            <w:r w:rsidR="002515C5" w:rsidRPr="00F26B26">
              <w:rPr>
                <w:rFonts w:ascii="Palatino Linotype" w:eastAsia="Times New Roman" w:hAnsi="Palatino Linotype"/>
                <w:sz w:val="20"/>
                <w:szCs w:val="20"/>
              </w:rPr>
              <w:t>Email</w:t>
            </w:r>
            <w:ins w:id="169" w:author="Steven Chen" w:date="2016-12-01T16:36:00Z">
              <w:r>
                <w:rPr>
                  <w:rFonts w:ascii="Palatino Linotype" w:eastAsia="Times New Roman" w:hAnsi="Palatino Linotype"/>
                  <w:sz w:val="20"/>
                  <w:szCs w:val="20"/>
                </w:rPr>
                <w:t>”</w:t>
              </w:r>
            </w:ins>
          </w:p>
          <w:p w14:paraId="2E824DB2" w14:textId="20D82788" w:rsidR="003D78A5" w:rsidRPr="00F26B26" w:rsidRDefault="00B92AE7" w:rsidP="00B92AE7">
            <w:pPr>
              <w:rPr>
                <w:rFonts w:ascii="Palatino Linotype" w:eastAsia="Times New Roman" w:hAnsi="Palatino Linotype"/>
                <w:sz w:val="20"/>
                <w:szCs w:val="20"/>
              </w:rPr>
            </w:pPr>
            <w:ins w:id="170" w:author="Steven Chen" w:date="2016-12-01T16:36:00Z">
              <w:r>
                <w:rPr>
                  <w:rFonts w:ascii="Palatino Linotype" w:eastAsia="Times New Roman" w:hAnsi="Palatino Linotype"/>
                  <w:sz w:val="20"/>
                  <w:szCs w:val="20"/>
                </w:rPr>
                <w:t>“</w:t>
              </w:r>
            </w:ins>
            <w:del w:id="171" w:author="Steven Chen" w:date="2016-12-01T16:35:00Z">
              <w:r w:rsidR="003D78A5" w:rsidRPr="00F26B26" w:rsidDel="00B92AE7">
                <w:rPr>
                  <w:rFonts w:ascii="Palatino Linotype" w:eastAsia="Times New Roman" w:hAnsi="Palatino Linotype"/>
                  <w:sz w:val="20"/>
                  <w:szCs w:val="20"/>
                </w:rPr>
                <w:delText>Agent Copy</w:delText>
              </w:r>
            </w:del>
            <w:ins w:id="172" w:author="Steven Chen" w:date="2016-12-01T16:35:00Z">
              <w:r>
                <w:rPr>
                  <w:rFonts w:ascii="Palatino Linotype" w:eastAsia="Times New Roman" w:hAnsi="Palatino Linotype"/>
                  <w:sz w:val="20"/>
                  <w:szCs w:val="20"/>
                </w:rPr>
                <w:t>Channel_Only</w:t>
              </w:r>
            </w:ins>
            <w:ins w:id="173" w:author="Steven Chen" w:date="2016-12-01T16:36:00Z">
              <w:r>
                <w:rPr>
                  <w:rFonts w:ascii="Palatino Linotype" w:eastAsia="Times New Roman" w:hAnsi="Palatino Linotype"/>
                  <w:sz w:val="20"/>
                  <w:szCs w:val="20"/>
                </w:rPr>
                <w:t>”</w:t>
              </w:r>
            </w:ins>
            <w:ins w:id="174" w:author="Steven Chen" w:date="2016-12-01T16:35:00Z">
              <w:r>
                <w:rPr>
                  <w:rFonts w:ascii="Palatino Linotype" w:eastAsia="Times New Roman" w:hAnsi="Palatino Linotype"/>
                  <w:sz w:val="20"/>
                  <w:szCs w:val="20"/>
                </w:rPr>
                <w:t xml:space="preserve"> – notification ke</w:t>
              </w:r>
            </w:ins>
            <w:ins w:id="175" w:author="Steven Chen" w:date="2016-12-01T16:36:00Z">
              <w:r>
                <w:rPr>
                  <w:rFonts w:ascii="Palatino Linotype" w:eastAsia="Times New Roman" w:hAnsi="Palatino Linotype"/>
                  <w:sz w:val="20"/>
                  <w:szCs w:val="20"/>
                </w:rPr>
                <w:t>pt in the system as a copy for iPro’s query, in UI (same as iPro Only)</w:t>
              </w:r>
            </w:ins>
          </w:p>
        </w:tc>
        <w:tc>
          <w:tcPr>
            <w:tcW w:w="2160" w:type="dxa"/>
            <w:tcPrChange w:id="176" w:author="Steven Chen" w:date="2016-11-28T16:07:00Z">
              <w:tcPr>
                <w:tcW w:w="2160" w:type="dxa"/>
              </w:tcPr>
            </w:tcPrChange>
          </w:tcPr>
          <w:p w14:paraId="57EB61C1" w14:textId="77777777" w:rsidR="00B707DD" w:rsidRDefault="002515C5">
            <w:pPr>
              <w:rPr>
                <w:rFonts w:ascii="Palatino Linotype" w:eastAsia="Times New Roman" w:hAnsi="Palatino Linotype"/>
                <w:sz w:val="22"/>
              </w:rPr>
            </w:pPr>
            <w:r w:rsidRPr="00B9183D">
              <w:rPr>
                <w:rFonts w:ascii="Palatino Linotype" w:eastAsia="Times New Roman" w:hAnsi="Palatino Linotype"/>
                <w:sz w:val="22"/>
              </w:rPr>
              <w:t>&lt;msgType</w:t>
            </w:r>
            <w:r w:rsidR="00B707DD">
              <w:rPr>
                <w:rFonts w:ascii="Palatino Linotype" w:eastAsia="Times New Roman" w:hAnsi="Palatino Linotype"/>
                <w:sz w:val="22"/>
              </w:rPr>
              <w:t>s</w:t>
            </w:r>
            <w:r w:rsidRPr="00B9183D">
              <w:rPr>
                <w:rFonts w:ascii="Palatino Linotype" w:eastAsia="Times New Roman" w:hAnsi="Palatino Linotype"/>
                <w:sz w:val="22"/>
              </w:rPr>
              <w:t>&gt;</w:t>
            </w:r>
          </w:p>
          <w:p w14:paraId="7C121CE0" w14:textId="77777777" w:rsidR="00B707DD" w:rsidRDefault="00B707DD">
            <w:pPr>
              <w:rPr>
                <w:rFonts w:ascii="Palatino Linotype" w:eastAsia="Times New Roman" w:hAnsi="Palatino Linotype"/>
                <w:sz w:val="22"/>
              </w:rPr>
            </w:pPr>
            <w:r>
              <w:rPr>
                <w:rFonts w:ascii="Palatino Linotype" w:eastAsia="Times New Roman" w:hAnsi="Palatino Linotype"/>
                <w:sz w:val="22"/>
              </w:rPr>
              <w:t>&lt;msgType&gt;</w:t>
            </w:r>
            <w:r w:rsidR="002515C5" w:rsidRPr="00B9183D">
              <w:rPr>
                <w:rFonts w:ascii="Palatino Linotype" w:eastAsia="Times New Roman" w:hAnsi="Palatino Linotype"/>
                <w:sz w:val="22"/>
              </w:rPr>
              <w:t>sms</w:t>
            </w:r>
            <w:r>
              <w:rPr>
                <w:rFonts w:ascii="Palatino Linotype" w:eastAsia="Times New Roman" w:hAnsi="Palatino Linotype"/>
                <w:sz w:val="22"/>
              </w:rPr>
              <w:t>&lt;/msgType&gt;</w:t>
            </w:r>
          </w:p>
          <w:p w14:paraId="5DEAAF90" w14:textId="77777777" w:rsidR="00B707DD" w:rsidRDefault="00B707DD">
            <w:pPr>
              <w:rPr>
                <w:rFonts w:ascii="Palatino Linotype" w:eastAsia="Times New Roman" w:hAnsi="Palatino Linotype"/>
                <w:sz w:val="22"/>
              </w:rPr>
            </w:pPr>
            <w:r>
              <w:rPr>
                <w:rFonts w:ascii="Palatino Linotype" w:eastAsia="Times New Roman" w:hAnsi="Palatino Linotype"/>
                <w:sz w:val="22"/>
              </w:rPr>
              <w:t>&lt;msgType&gt;email&lt;msg&lt;/msgType&gt;</w:t>
            </w:r>
          </w:p>
          <w:p w14:paraId="0F5E20A0" w14:textId="77777777" w:rsidR="002515C5" w:rsidRPr="00B9183D" w:rsidRDefault="002515C5">
            <w:pPr>
              <w:rPr>
                <w:rFonts w:ascii="Palatino Linotype" w:eastAsia="Times New Roman" w:hAnsi="Palatino Linotype"/>
                <w:sz w:val="22"/>
              </w:rPr>
            </w:pPr>
            <w:r w:rsidRPr="00B9183D">
              <w:rPr>
                <w:rFonts w:ascii="Palatino Linotype" w:eastAsia="Times New Roman" w:hAnsi="Palatino Linotype"/>
                <w:sz w:val="22"/>
              </w:rPr>
              <w:t>&lt;/msgType</w:t>
            </w:r>
            <w:r w:rsidR="00B707DD">
              <w:rPr>
                <w:rFonts w:ascii="Palatino Linotype" w:eastAsia="Times New Roman" w:hAnsi="Palatino Linotype"/>
                <w:sz w:val="22"/>
              </w:rPr>
              <w:t>s</w:t>
            </w:r>
            <w:r w:rsidRPr="00B9183D">
              <w:rPr>
                <w:rFonts w:ascii="Palatino Linotype" w:eastAsia="Times New Roman" w:hAnsi="Palatino Linotype"/>
                <w:sz w:val="22"/>
              </w:rPr>
              <w:t>&gt;</w:t>
            </w:r>
          </w:p>
        </w:tc>
        <w:tc>
          <w:tcPr>
            <w:tcW w:w="2970" w:type="dxa"/>
            <w:tcPrChange w:id="177" w:author="Steven Chen" w:date="2016-11-28T16:07:00Z">
              <w:tcPr>
                <w:tcW w:w="2970" w:type="dxa"/>
              </w:tcPr>
            </w:tcPrChange>
          </w:tcPr>
          <w:p w14:paraId="29165086" w14:textId="77777777" w:rsidR="002515C5" w:rsidRPr="00B9183D" w:rsidRDefault="002515C5">
            <w:pPr>
              <w:rPr>
                <w:rFonts w:ascii="Palatino Linotype" w:eastAsia="Times New Roman" w:hAnsi="Palatino Linotype"/>
                <w:sz w:val="22"/>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2"/>
              </w:rPr>
              <w:t>msgType</w:t>
            </w:r>
            <w:r w:rsidR="00B707DD">
              <w:rPr>
                <w:rFonts w:ascii="Palatino Linotype" w:eastAsia="Times New Roman" w:hAnsi="Palatino Linotype"/>
                <w:sz w:val="22"/>
              </w:rPr>
              <w:t>s</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B707D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hAnsi="Palatino Linotype"/>
                <w:color w:val="000000"/>
                <w:sz w:val="20"/>
                <w:szCs w:val="20"/>
              </w:rPr>
              <w:t>sms</w:t>
            </w:r>
            <w:r w:rsidR="00CF0ED0">
              <w:rPr>
                <w:rFonts w:ascii="Palatino Linotype" w:hAnsi="Palatino Linotype"/>
                <w:color w:val="000000"/>
                <w:sz w:val="20"/>
                <w:szCs w:val="20"/>
              </w:rPr>
              <w:t>”</w:t>
            </w:r>
            <w:r w:rsidR="00B707DD">
              <w:rPr>
                <w:rFonts w:ascii="Palatino Linotype" w:hAnsi="Palatino Linotype"/>
                <w:color w:val="000000"/>
                <w:sz w:val="20"/>
                <w:szCs w:val="20"/>
              </w:rPr>
              <w:t>,”email”]</w:t>
            </w:r>
            <w:r w:rsidRPr="00B9183D">
              <w:rPr>
                <w:rFonts w:ascii="Palatino Linotype" w:hAnsi="Palatino Linotype"/>
                <w:color w:val="000000"/>
                <w:sz w:val="20"/>
                <w:szCs w:val="20"/>
              </w:rPr>
              <w:t>}</w:t>
            </w:r>
          </w:p>
        </w:tc>
      </w:tr>
      <w:tr w:rsidR="00D52DA1" w:rsidRPr="00B9183D" w14:paraId="3EF5CA03" w14:textId="77777777" w:rsidTr="004D037C">
        <w:trPr>
          <w:trHeight w:val="300"/>
          <w:trPrChange w:id="178" w:author="Steven Chen" w:date="2016-11-28T16:07:00Z">
            <w:trPr>
              <w:trHeight w:val="300"/>
            </w:trPr>
          </w:trPrChange>
        </w:trPr>
        <w:tc>
          <w:tcPr>
            <w:tcW w:w="517" w:type="dxa"/>
            <w:tcPrChange w:id="179" w:author="Steven Chen" w:date="2016-11-28T16:07:00Z">
              <w:tcPr>
                <w:tcW w:w="398" w:type="dxa"/>
              </w:tcPr>
            </w:tcPrChange>
          </w:tcPr>
          <w:p w14:paraId="44424E86" w14:textId="77777777" w:rsidR="00D52DA1" w:rsidRPr="00B9183D" w:rsidRDefault="00366E10" w:rsidP="00D52DA1">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12</w:t>
            </w:r>
          </w:p>
        </w:tc>
        <w:tc>
          <w:tcPr>
            <w:tcW w:w="1193" w:type="dxa"/>
            <w:tcPrChange w:id="180" w:author="Steven Chen" w:date="2016-11-28T16:07:00Z">
              <w:tcPr>
                <w:tcW w:w="1312" w:type="dxa"/>
              </w:tcPr>
            </w:tcPrChange>
          </w:tcPr>
          <w:p w14:paraId="3ECB4784" w14:textId="77777777" w:rsidR="00D52DA1" w:rsidRPr="00B9183D" w:rsidRDefault="00D52DA1" w:rsidP="00D52DA1">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Statuses</w:t>
            </w:r>
          </w:p>
        </w:tc>
        <w:tc>
          <w:tcPr>
            <w:tcW w:w="1710" w:type="dxa"/>
            <w:tcPrChange w:id="181" w:author="Steven Chen" w:date="2016-11-28T16:07:00Z">
              <w:tcPr>
                <w:tcW w:w="1710" w:type="dxa"/>
              </w:tcPr>
            </w:tcPrChange>
          </w:tcPr>
          <w:p w14:paraId="17836ED1" w14:textId="77777777" w:rsidR="00D52DA1" w:rsidRPr="00B9183D" w:rsidRDefault="00D52DA1" w:rsidP="00D52DA1">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Notification Status</w:t>
            </w:r>
          </w:p>
        </w:tc>
        <w:tc>
          <w:tcPr>
            <w:tcW w:w="1170" w:type="dxa"/>
            <w:tcPrChange w:id="182" w:author="Steven Chen" w:date="2016-11-28T16:07:00Z">
              <w:tcPr>
                <w:tcW w:w="1170" w:type="dxa"/>
              </w:tcPr>
            </w:tcPrChange>
          </w:tcPr>
          <w:p w14:paraId="283F15EE" w14:textId="77777777" w:rsidR="00D52DA1" w:rsidRPr="00B9183D" w:rsidRDefault="00D52DA1" w:rsidP="00D52DA1">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N</w:t>
            </w:r>
          </w:p>
        </w:tc>
        <w:tc>
          <w:tcPr>
            <w:tcW w:w="1620" w:type="dxa"/>
            <w:tcPrChange w:id="183" w:author="Steven Chen" w:date="2016-11-28T16:07:00Z">
              <w:tcPr>
                <w:tcW w:w="1620" w:type="dxa"/>
              </w:tcPr>
            </w:tcPrChange>
          </w:tcPr>
          <w:p w14:paraId="17390250" w14:textId="77777777" w:rsidR="00D52DA1" w:rsidRPr="00B9183D" w:rsidRDefault="00D52DA1" w:rsidP="00D52DA1">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String</w:t>
            </w:r>
          </w:p>
        </w:tc>
        <w:tc>
          <w:tcPr>
            <w:tcW w:w="3330" w:type="dxa"/>
            <w:vAlign w:val="center"/>
            <w:tcPrChange w:id="184" w:author="Steven Chen" w:date="2016-11-28T16:07:00Z">
              <w:tcPr>
                <w:tcW w:w="3330" w:type="dxa"/>
                <w:vAlign w:val="center"/>
              </w:tcPr>
            </w:tcPrChange>
          </w:tcPr>
          <w:p w14:paraId="011A690B" w14:textId="77777777" w:rsidR="00D52DA1" w:rsidRPr="006745EE" w:rsidRDefault="00D52DA1" w:rsidP="00D52DA1">
            <w:pPr>
              <w:jc w:val="left"/>
              <w:rPr>
                <w:rFonts w:ascii="Palatino Linotype" w:eastAsia="Times New Roman" w:hAnsi="Palatino Linotype"/>
                <w:color w:val="000000"/>
                <w:sz w:val="20"/>
                <w:szCs w:val="20"/>
              </w:rPr>
            </w:pPr>
            <w:r w:rsidRPr="006745EE">
              <w:rPr>
                <w:rFonts w:ascii="Palatino Linotype" w:eastAsia="Times New Roman" w:hAnsi="Palatino Linotype"/>
                <w:color w:val="000000"/>
                <w:sz w:val="20"/>
                <w:szCs w:val="20"/>
              </w:rPr>
              <w:t>==SMS==</w:t>
            </w:r>
          </w:p>
          <w:p w14:paraId="6D3C8464" w14:textId="77777777" w:rsidR="00D52DA1" w:rsidRPr="006745EE" w:rsidRDefault="00664F34"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S100 - </w:t>
            </w:r>
            <w:r w:rsidR="00D52DA1" w:rsidRPr="006745EE">
              <w:rPr>
                <w:rFonts w:ascii="Palatino Linotype" w:eastAsia="Times New Roman" w:hAnsi="Palatino Linotype"/>
                <w:color w:val="000000"/>
                <w:sz w:val="20"/>
                <w:szCs w:val="20"/>
              </w:rPr>
              <w:t>DELIVERED</w:t>
            </w:r>
          </w:p>
          <w:p w14:paraId="45AFCF6A" w14:textId="77777777" w:rsidR="00D52DA1" w:rsidRPr="006745EE" w:rsidRDefault="00664F34"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S102 - </w:t>
            </w:r>
            <w:r w:rsidR="00D52DA1" w:rsidRPr="006745EE">
              <w:rPr>
                <w:rFonts w:ascii="Palatino Linotype" w:eastAsia="Times New Roman" w:hAnsi="Palatino Linotype"/>
                <w:color w:val="000000"/>
                <w:sz w:val="20"/>
                <w:szCs w:val="20"/>
              </w:rPr>
              <w:t>SENT</w:t>
            </w:r>
          </w:p>
          <w:p w14:paraId="04B4E7DC" w14:textId="77777777" w:rsidR="00D52DA1" w:rsidRPr="006745EE" w:rsidRDefault="00664F34"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lastRenderedPageBreak/>
              <w:t xml:space="preserve">S110 - </w:t>
            </w:r>
            <w:r w:rsidR="00D52DA1" w:rsidRPr="006745EE">
              <w:rPr>
                <w:rFonts w:ascii="Palatino Linotype" w:eastAsia="Times New Roman" w:hAnsi="Palatino Linotype"/>
                <w:color w:val="000000"/>
                <w:sz w:val="20"/>
                <w:szCs w:val="20"/>
              </w:rPr>
              <w:t>PENDING</w:t>
            </w:r>
          </w:p>
          <w:p w14:paraId="2B2F87F0" w14:textId="77777777" w:rsidR="00D52DA1" w:rsidRDefault="00664F34"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S200 – </w:t>
            </w:r>
            <w:r w:rsidR="00D52DA1" w:rsidRPr="006745EE">
              <w:rPr>
                <w:rFonts w:ascii="Palatino Linotype" w:eastAsia="Times New Roman" w:hAnsi="Palatino Linotype"/>
                <w:color w:val="000000"/>
                <w:sz w:val="20"/>
                <w:szCs w:val="20"/>
              </w:rPr>
              <w:t>UNDELIVERED</w:t>
            </w:r>
          </w:p>
          <w:p w14:paraId="597ED1AF" w14:textId="77777777" w:rsidR="00664F34" w:rsidRPr="006745EE" w:rsidRDefault="00664F34"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S201 – INVALID NUMBER</w:t>
            </w:r>
          </w:p>
          <w:p w14:paraId="713F1C0F" w14:textId="77777777" w:rsidR="00D52DA1" w:rsidRPr="006745EE" w:rsidRDefault="00D52DA1" w:rsidP="00D52DA1">
            <w:pPr>
              <w:jc w:val="left"/>
              <w:rPr>
                <w:rFonts w:ascii="Palatino Linotype" w:eastAsia="Times New Roman" w:hAnsi="Palatino Linotype"/>
                <w:color w:val="000000"/>
                <w:sz w:val="20"/>
                <w:szCs w:val="20"/>
              </w:rPr>
            </w:pPr>
          </w:p>
          <w:p w14:paraId="1D246476" w14:textId="77777777" w:rsidR="00D52DA1" w:rsidRPr="006745EE" w:rsidRDefault="00664F34"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S202 - </w:t>
            </w:r>
            <w:r w:rsidR="00D52DA1" w:rsidRPr="006745EE">
              <w:rPr>
                <w:rFonts w:ascii="Palatino Linotype" w:eastAsia="Times New Roman" w:hAnsi="Palatino Linotype"/>
                <w:color w:val="000000"/>
                <w:sz w:val="20"/>
                <w:szCs w:val="20"/>
              </w:rPr>
              <w:t>INVALID FORMAT</w:t>
            </w:r>
          </w:p>
          <w:p w14:paraId="182EC3D5" w14:textId="77777777" w:rsidR="00D52DA1" w:rsidRPr="006745EE" w:rsidRDefault="00664F34"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S203 - </w:t>
            </w:r>
            <w:r w:rsidR="00D52DA1" w:rsidRPr="006745EE">
              <w:rPr>
                <w:rFonts w:ascii="Palatino Linotype" w:eastAsia="Times New Roman" w:hAnsi="Palatino Linotype"/>
                <w:color w:val="000000"/>
                <w:sz w:val="20"/>
                <w:szCs w:val="20"/>
              </w:rPr>
              <w:t>CALL BARRED</w:t>
            </w:r>
          </w:p>
          <w:p w14:paraId="551B885C" w14:textId="77777777" w:rsidR="00D52DA1" w:rsidRPr="006745EE" w:rsidRDefault="00664F34"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S204 - </w:t>
            </w:r>
            <w:r w:rsidR="00D52DA1" w:rsidRPr="006745EE">
              <w:rPr>
                <w:rFonts w:ascii="Palatino Linotype" w:eastAsia="Times New Roman" w:hAnsi="Palatino Linotype"/>
                <w:color w:val="000000"/>
                <w:sz w:val="20"/>
                <w:szCs w:val="20"/>
              </w:rPr>
              <w:t>EXPIRED</w:t>
            </w:r>
          </w:p>
          <w:p w14:paraId="1C4B244A" w14:textId="77777777" w:rsidR="00D52DA1" w:rsidRPr="006745EE" w:rsidRDefault="00664F34"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S211 - </w:t>
            </w:r>
            <w:r w:rsidR="00D52DA1" w:rsidRPr="006745EE">
              <w:rPr>
                <w:rFonts w:ascii="Palatino Linotype" w:eastAsia="Times New Roman" w:hAnsi="Palatino Linotype"/>
                <w:color w:val="000000"/>
                <w:sz w:val="20"/>
                <w:szCs w:val="20"/>
              </w:rPr>
              <w:t>BLACKLISTED</w:t>
            </w:r>
          </w:p>
          <w:p w14:paraId="09BBEFD2" w14:textId="77777777" w:rsidR="00D52DA1" w:rsidRPr="006745EE" w:rsidRDefault="00664F34"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S212 - </w:t>
            </w:r>
            <w:r w:rsidR="00D52DA1" w:rsidRPr="006745EE">
              <w:rPr>
                <w:rFonts w:ascii="Palatino Linotype" w:eastAsia="Times New Roman" w:hAnsi="Palatino Linotype"/>
                <w:color w:val="000000"/>
                <w:sz w:val="20"/>
                <w:szCs w:val="20"/>
              </w:rPr>
              <w:t>OFCA BLACKLISTED</w:t>
            </w:r>
          </w:p>
          <w:p w14:paraId="09EC02F7" w14:textId="77777777" w:rsidR="00D52DA1" w:rsidRPr="006745EE" w:rsidRDefault="00D52DA1" w:rsidP="00D52DA1">
            <w:pPr>
              <w:jc w:val="left"/>
              <w:rPr>
                <w:rFonts w:ascii="Palatino Linotype" w:eastAsia="Times New Roman" w:hAnsi="Palatino Linotype"/>
                <w:color w:val="000000"/>
                <w:sz w:val="20"/>
                <w:szCs w:val="20"/>
              </w:rPr>
            </w:pPr>
            <w:r w:rsidRPr="006745EE">
              <w:rPr>
                <w:rFonts w:ascii="Palatino Linotype" w:eastAsia="Times New Roman" w:hAnsi="Palatino Linotype"/>
                <w:color w:val="000000"/>
                <w:sz w:val="20"/>
                <w:szCs w:val="20"/>
              </w:rPr>
              <w:t>==E</w:t>
            </w:r>
            <w:r w:rsidRPr="006745EE">
              <w:rPr>
                <w:rFonts w:ascii="Palatino Linotype" w:eastAsia="Times New Roman" w:hAnsi="Palatino Linotype" w:hint="eastAsia"/>
                <w:color w:val="000000"/>
                <w:sz w:val="20"/>
                <w:szCs w:val="20"/>
              </w:rPr>
              <w:t>mail==</w:t>
            </w:r>
          </w:p>
          <w:p w14:paraId="3E3A6FA2"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E0 - </w:t>
            </w:r>
            <w:r w:rsidR="00D52DA1" w:rsidRPr="006745EE">
              <w:rPr>
                <w:rFonts w:ascii="Palatino Linotype" w:eastAsia="Times New Roman" w:hAnsi="Palatino Linotype"/>
                <w:color w:val="000000"/>
                <w:sz w:val="20"/>
                <w:szCs w:val="20"/>
              </w:rPr>
              <w:t>OK</w:t>
            </w:r>
          </w:p>
          <w:p w14:paraId="62D972A4"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E2 – </w:t>
            </w:r>
            <w:r w:rsidR="00D52DA1" w:rsidRPr="006745EE">
              <w:rPr>
                <w:rFonts w:ascii="Palatino Linotype" w:eastAsia="Times New Roman" w:hAnsi="Palatino Linotype"/>
                <w:color w:val="000000"/>
                <w:sz w:val="20"/>
                <w:szCs w:val="20"/>
              </w:rPr>
              <w:t>INVALID</w:t>
            </w:r>
            <w:r>
              <w:rPr>
                <w:rFonts w:ascii="Palatino Linotype" w:eastAsia="Times New Roman" w:hAnsi="Palatino Linotype"/>
                <w:color w:val="000000"/>
                <w:sz w:val="20"/>
                <w:szCs w:val="20"/>
              </w:rPr>
              <w:t xml:space="preserve"> </w:t>
            </w:r>
            <w:r w:rsidR="00D52DA1" w:rsidRPr="006745EE">
              <w:rPr>
                <w:rFonts w:ascii="Palatino Linotype" w:eastAsia="Times New Roman" w:hAnsi="Palatino Linotype"/>
                <w:color w:val="000000"/>
                <w:sz w:val="20"/>
                <w:szCs w:val="20"/>
              </w:rPr>
              <w:t>TOKEN</w:t>
            </w:r>
          </w:p>
          <w:p w14:paraId="4B0FE0C8"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E3 – </w:t>
            </w:r>
            <w:r w:rsidR="00D52DA1" w:rsidRPr="006745EE">
              <w:rPr>
                <w:rFonts w:ascii="Palatino Linotype" w:eastAsia="Times New Roman" w:hAnsi="Palatino Linotype"/>
                <w:color w:val="000000"/>
                <w:sz w:val="20"/>
                <w:szCs w:val="20"/>
              </w:rPr>
              <w:t>TOKEN</w:t>
            </w:r>
            <w:r>
              <w:rPr>
                <w:rFonts w:ascii="Palatino Linotype" w:eastAsia="Times New Roman" w:hAnsi="Palatino Linotype"/>
                <w:color w:val="000000"/>
                <w:sz w:val="20"/>
                <w:szCs w:val="20"/>
              </w:rPr>
              <w:t xml:space="preserve"> </w:t>
            </w:r>
            <w:r w:rsidR="00D52DA1" w:rsidRPr="006745EE">
              <w:rPr>
                <w:rFonts w:ascii="Palatino Linotype" w:eastAsia="Times New Roman" w:hAnsi="Palatino Linotype"/>
                <w:color w:val="000000"/>
                <w:sz w:val="20"/>
                <w:szCs w:val="20"/>
              </w:rPr>
              <w:t>EXPIRED</w:t>
            </w:r>
          </w:p>
          <w:p w14:paraId="3B2F4561"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E10000 – </w:t>
            </w:r>
            <w:r w:rsidR="00D52DA1" w:rsidRPr="006745EE">
              <w:rPr>
                <w:rFonts w:ascii="Palatino Linotype" w:eastAsia="Times New Roman" w:hAnsi="Palatino Linotype"/>
                <w:color w:val="000000"/>
                <w:sz w:val="20"/>
                <w:szCs w:val="20"/>
              </w:rPr>
              <w:t>MISSING</w:t>
            </w:r>
            <w:r>
              <w:rPr>
                <w:rFonts w:ascii="Palatino Linotype" w:eastAsia="Times New Roman" w:hAnsi="Palatino Linotype"/>
                <w:color w:val="000000"/>
                <w:sz w:val="20"/>
                <w:szCs w:val="20"/>
              </w:rPr>
              <w:t xml:space="preserve"> </w:t>
            </w:r>
            <w:r w:rsidR="00D52DA1" w:rsidRPr="006745EE">
              <w:rPr>
                <w:rFonts w:ascii="Palatino Linotype" w:eastAsia="Times New Roman" w:hAnsi="Palatino Linotype"/>
                <w:color w:val="000000"/>
                <w:sz w:val="20"/>
                <w:szCs w:val="20"/>
              </w:rPr>
              <w:t>PARAMETER</w:t>
            </w:r>
          </w:p>
          <w:p w14:paraId="1F856339"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E10001 – </w:t>
            </w:r>
            <w:r w:rsidR="00D52DA1" w:rsidRPr="006745EE">
              <w:rPr>
                <w:rFonts w:ascii="Palatino Linotype" w:eastAsia="Times New Roman" w:hAnsi="Palatino Linotype"/>
                <w:color w:val="000000"/>
                <w:sz w:val="20"/>
                <w:szCs w:val="20"/>
              </w:rPr>
              <w:t>MISSING</w:t>
            </w:r>
            <w:r>
              <w:rPr>
                <w:rFonts w:ascii="Palatino Linotype" w:eastAsia="Times New Roman" w:hAnsi="Palatino Linotype"/>
                <w:color w:val="000000"/>
                <w:sz w:val="20"/>
                <w:szCs w:val="20"/>
              </w:rPr>
              <w:t xml:space="preserve"> </w:t>
            </w:r>
            <w:r w:rsidR="00D52DA1" w:rsidRPr="006745EE">
              <w:rPr>
                <w:rFonts w:ascii="Palatino Linotype" w:eastAsia="Times New Roman" w:hAnsi="Palatino Linotype"/>
                <w:color w:val="000000"/>
                <w:sz w:val="20"/>
                <w:szCs w:val="20"/>
              </w:rPr>
              <w:t>CAMPAIGN</w:t>
            </w:r>
            <w:r>
              <w:rPr>
                <w:rFonts w:ascii="Palatino Linotype" w:eastAsia="Times New Roman" w:hAnsi="Palatino Linotype"/>
                <w:color w:val="000000"/>
                <w:sz w:val="20"/>
                <w:szCs w:val="20"/>
              </w:rPr>
              <w:t xml:space="preserve"> </w:t>
            </w:r>
            <w:r w:rsidR="00D52DA1" w:rsidRPr="006745EE">
              <w:rPr>
                <w:rFonts w:ascii="Palatino Linotype" w:eastAsia="Times New Roman" w:hAnsi="Palatino Linotype"/>
                <w:color w:val="000000"/>
                <w:sz w:val="20"/>
                <w:szCs w:val="20"/>
              </w:rPr>
              <w:t>NAME</w:t>
            </w:r>
          </w:p>
          <w:p w14:paraId="5B3C3209"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E10002 – </w:t>
            </w:r>
            <w:r w:rsidR="00D52DA1" w:rsidRPr="006745EE">
              <w:rPr>
                <w:rFonts w:ascii="Palatino Linotype" w:eastAsia="Times New Roman" w:hAnsi="Palatino Linotype"/>
                <w:color w:val="000000"/>
                <w:sz w:val="20"/>
                <w:szCs w:val="20"/>
              </w:rPr>
              <w:t>MISSING</w:t>
            </w:r>
            <w:r>
              <w:rPr>
                <w:rFonts w:ascii="Palatino Linotype" w:eastAsia="Times New Roman" w:hAnsi="Palatino Linotype"/>
                <w:color w:val="000000"/>
                <w:sz w:val="20"/>
                <w:szCs w:val="20"/>
              </w:rPr>
              <w:t xml:space="preserve"> </w:t>
            </w:r>
            <w:r w:rsidR="00D52DA1" w:rsidRPr="006745EE">
              <w:rPr>
                <w:rFonts w:ascii="Palatino Linotype" w:eastAsia="Times New Roman" w:hAnsi="Palatino Linotype"/>
                <w:color w:val="000000"/>
                <w:sz w:val="20"/>
                <w:szCs w:val="20"/>
              </w:rPr>
              <w:t>CONTENT</w:t>
            </w:r>
            <w:r>
              <w:rPr>
                <w:rFonts w:ascii="Palatino Linotype" w:eastAsia="Times New Roman" w:hAnsi="Palatino Linotype"/>
                <w:color w:val="000000"/>
                <w:sz w:val="20"/>
                <w:szCs w:val="20"/>
              </w:rPr>
              <w:t xml:space="preserve"> </w:t>
            </w:r>
            <w:r w:rsidR="00D52DA1" w:rsidRPr="006745EE">
              <w:rPr>
                <w:rFonts w:ascii="Palatino Linotype" w:eastAsia="Times New Roman" w:hAnsi="Palatino Linotype"/>
                <w:color w:val="000000"/>
                <w:sz w:val="20"/>
                <w:szCs w:val="20"/>
              </w:rPr>
              <w:t>TEXT</w:t>
            </w:r>
          </w:p>
          <w:p w14:paraId="2F58632E"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E10003 – MISSING </w:t>
            </w:r>
            <w:r w:rsidR="00D52DA1" w:rsidRPr="006745EE">
              <w:rPr>
                <w:rFonts w:ascii="Palatino Linotype" w:eastAsia="Times New Roman" w:hAnsi="Palatino Linotype"/>
                <w:color w:val="000000"/>
                <w:sz w:val="20"/>
                <w:szCs w:val="20"/>
              </w:rPr>
              <w:t>SUBJECT</w:t>
            </w:r>
          </w:p>
          <w:p w14:paraId="6CE1A25E"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E10004 – MISSING SENDER </w:t>
            </w:r>
            <w:r w:rsidR="00D52DA1" w:rsidRPr="006745EE">
              <w:rPr>
                <w:rFonts w:ascii="Palatino Linotype" w:eastAsia="Times New Roman" w:hAnsi="Palatino Linotype"/>
                <w:color w:val="000000"/>
                <w:sz w:val="20"/>
                <w:szCs w:val="20"/>
              </w:rPr>
              <w:t>MAIL</w:t>
            </w:r>
          </w:p>
          <w:p w14:paraId="271ED501"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E10005 – MISSING SENDER </w:t>
            </w:r>
            <w:r w:rsidR="00D52DA1" w:rsidRPr="006745EE">
              <w:rPr>
                <w:rFonts w:ascii="Palatino Linotype" w:eastAsia="Times New Roman" w:hAnsi="Palatino Linotype"/>
                <w:color w:val="000000"/>
                <w:sz w:val="20"/>
                <w:szCs w:val="20"/>
              </w:rPr>
              <w:t>NAME</w:t>
            </w:r>
          </w:p>
          <w:p w14:paraId="64DE4DB8" w14:textId="77777777" w:rsidR="000665A7" w:rsidRDefault="006E6789" w:rsidP="000665A7">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E10006 – EIN</w:t>
            </w:r>
            <w:r w:rsidR="000665A7">
              <w:rPr>
                <w:rFonts w:ascii="Palatino Linotype" w:eastAsia="Times New Roman" w:hAnsi="Palatino Linotype"/>
                <w:color w:val="000000"/>
                <w:sz w:val="20"/>
                <w:szCs w:val="20"/>
              </w:rPr>
              <w:t xml:space="preserve"> CG003 – OPT OUT EMAIL ADDRESS</w:t>
            </w:r>
          </w:p>
          <w:p w14:paraId="3F587B30"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VALID SENDER </w:t>
            </w:r>
            <w:r w:rsidR="00D52DA1" w:rsidRPr="006745EE">
              <w:rPr>
                <w:rFonts w:ascii="Palatino Linotype" w:eastAsia="Times New Roman" w:hAnsi="Palatino Linotype"/>
                <w:color w:val="000000"/>
                <w:sz w:val="20"/>
                <w:szCs w:val="20"/>
              </w:rPr>
              <w:t>MAIL</w:t>
            </w:r>
          </w:p>
          <w:p w14:paraId="407AB721"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E10007 – INVALID RETURN </w:t>
            </w:r>
            <w:r w:rsidR="00D52DA1" w:rsidRPr="006745EE">
              <w:rPr>
                <w:rFonts w:ascii="Palatino Linotype" w:eastAsia="Times New Roman" w:hAnsi="Palatino Linotype"/>
                <w:color w:val="000000"/>
                <w:sz w:val="20"/>
                <w:szCs w:val="20"/>
              </w:rPr>
              <w:t>MAIL</w:t>
            </w:r>
          </w:p>
          <w:p w14:paraId="3ED04CE6"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E10008 – INTERNAL </w:t>
            </w:r>
            <w:r w:rsidR="00D52DA1" w:rsidRPr="006745EE">
              <w:rPr>
                <w:rFonts w:ascii="Palatino Linotype" w:eastAsia="Times New Roman" w:hAnsi="Palatino Linotype"/>
                <w:color w:val="000000"/>
                <w:sz w:val="20"/>
                <w:szCs w:val="20"/>
              </w:rPr>
              <w:t>ERROR</w:t>
            </w:r>
          </w:p>
          <w:p w14:paraId="5822DA36"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E10009 – CAMPAIGN NOT </w:t>
            </w:r>
            <w:r w:rsidR="00D52DA1" w:rsidRPr="006745EE">
              <w:rPr>
                <w:rFonts w:ascii="Palatino Linotype" w:eastAsia="Times New Roman" w:hAnsi="Palatino Linotype"/>
                <w:color w:val="000000"/>
                <w:sz w:val="20"/>
                <w:szCs w:val="20"/>
              </w:rPr>
              <w:t>FOUND</w:t>
            </w:r>
          </w:p>
          <w:p w14:paraId="4C1A2E78"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E10010 - </w:t>
            </w:r>
            <w:r w:rsidR="00D52DA1" w:rsidRPr="006745EE">
              <w:rPr>
                <w:rFonts w:ascii="Palatino Linotype" w:eastAsia="Times New Roman" w:hAnsi="Palatino Linotype"/>
                <w:color w:val="000000"/>
                <w:sz w:val="20"/>
                <w:szCs w:val="20"/>
              </w:rPr>
              <w:lastRenderedPageBreak/>
              <w:t>MISSING_CAMPAIGN_ID</w:t>
            </w:r>
          </w:p>
          <w:p w14:paraId="23759E2B"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E10011 – NO ACCESS RIGHT TO THIS </w:t>
            </w:r>
            <w:r w:rsidR="00D52DA1" w:rsidRPr="006745EE">
              <w:rPr>
                <w:rFonts w:ascii="Palatino Linotype" w:eastAsia="Times New Roman" w:hAnsi="Palatino Linotype"/>
                <w:color w:val="000000"/>
                <w:sz w:val="20"/>
                <w:szCs w:val="20"/>
              </w:rPr>
              <w:t>CAMPAIGN</w:t>
            </w:r>
          </w:p>
          <w:p w14:paraId="724192A9" w14:textId="77777777" w:rsidR="00D52DA1" w:rsidRPr="006745EE" w:rsidRDefault="006E6789"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E10012 </w:t>
            </w:r>
            <w:r w:rsidR="00495798">
              <w:rPr>
                <w:rFonts w:ascii="Palatino Linotype" w:eastAsia="Times New Roman" w:hAnsi="Palatino Linotype"/>
                <w:color w:val="000000"/>
                <w:sz w:val="20"/>
                <w:szCs w:val="20"/>
              </w:rPr>
              <w:t>–</w:t>
            </w:r>
            <w:r>
              <w:rPr>
                <w:rFonts w:ascii="Palatino Linotype" w:eastAsia="Times New Roman" w:hAnsi="Palatino Linotype"/>
                <w:color w:val="000000"/>
                <w:sz w:val="20"/>
                <w:szCs w:val="20"/>
              </w:rPr>
              <w:t xml:space="preserve"> </w:t>
            </w:r>
            <w:r w:rsidR="00495798">
              <w:rPr>
                <w:rFonts w:ascii="Palatino Linotype" w:eastAsia="Times New Roman" w:hAnsi="Palatino Linotype"/>
                <w:color w:val="000000"/>
                <w:sz w:val="20"/>
                <w:szCs w:val="20"/>
              </w:rPr>
              <w:t xml:space="preserve">CAMPAIGN STATE NOT </w:t>
            </w:r>
            <w:r w:rsidR="00D52DA1" w:rsidRPr="006745EE">
              <w:rPr>
                <w:rFonts w:ascii="Palatino Linotype" w:eastAsia="Times New Roman" w:hAnsi="Palatino Linotype"/>
                <w:color w:val="000000"/>
                <w:sz w:val="20"/>
                <w:szCs w:val="20"/>
              </w:rPr>
              <w:t>ALLOW</w:t>
            </w:r>
          </w:p>
          <w:p w14:paraId="58A462B1" w14:textId="77777777" w:rsidR="00D52DA1" w:rsidRPr="006745EE" w:rsidRDefault="00495798"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E10013 – MISSING </w:t>
            </w:r>
            <w:r w:rsidR="00D52DA1" w:rsidRPr="006745EE">
              <w:rPr>
                <w:rFonts w:ascii="Palatino Linotype" w:eastAsia="Times New Roman" w:hAnsi="Palatino Linotype"/>
                <w:color w:val="000000"/>
                <w:sz w:val="20"/>
                <w:szCs w:val="20"/>
              </w:rPr>
              <w:t>RECIPIENTS</w:t>
            </w:r>
          </w:p>
          <w:p w14:paraId="356AFF89" w14:textId="77777777" w:rsidR="00D52DA1" w:rsidRPr="006745EE" w:rsidRDefault="00495798"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E10014 – EXCEEDED NUMBER OF RECIPIENTS </w:t>
            </w:r>
            <w:r w:rsidR="00D52DA1" w:rsidRPr="006745EE">
              <w:rPr>
                <w:rFonts w:ascii="Palatino Linotype" w:eastAsia="Times New Roman" w:hAnsi="Palatino Linotype"/>
                <w:color w:val="000000"/>
                <w:sz w:val="20"/>
                <w:szCs w:val="20"/>
              </w:rPr>
              <w:t>LIMIT</w:t>
            </w:r>
          </w:p>
          <w:p w14:paraId="64D9FF70" w14:textId="77777777" w:rsidR="00D52DA1" w:rsidRPr="006745EE" w:rsidRDefault="00495798"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E10015 - </w:t>
            </w:r>
            <w:r w:rsidR="00D52DA1" w:rsidRPr="006745EE">
              <w:rPr>
                <w:rFonts w:ascii="Palatino Linotype" w:eastAsia="Times New Roman" w:hAnsi="Palatino Linotype"/>
                <w:color w:val="000000"/>
                <w:sz w:val="20"/>
                <w:szCs w:val="20"/>
              </w:rPr>
              <w:t>UNAUTHORIZED</w:t>
            </w:r>
          </w:p>
          <w:p w14:paraId="1A294F45" w14:textId="77777777" w:rsidR="00D52DA1" w:rsidRDefault="00495798" w:rsidP="00D52DA1">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 xml:space="preserve">E10016 – INVALID RECIPIENT </w:t>
            </w:r>
            <w:r w:rsidR="00D52DA1" w:rsidRPr="006745EE">
              <w:rPr>
                <w:rFonts w:ascii="Palatino Linotype" w:eastAsia="Times New Roman" w:hAnsi="Palatino Linotype"/>
                <w:color w:val="000000"/>
                <w:sz w:val="20"/>
                <w:szCs w:val="20"/>
              </w:rPr>
              <w:t>STATE</w:t>
            </w:r>
          </w:p>
          <w:p w14:paraId="3DD2CCE7" w14:textId="77777777" w:rsidR="00651286" w:rsidRPr="00651286" w:rsidRDefault="00651286" w:rsidP="00651286">
            <w:pPr>
              <w:jc w:val="left"/>
              <w:rPr>
                <w:rFonts w:ascii="Palatino Linotype" w:eastAsia="Times New Roman" w:hAnsi="Palatino Linotype"/>
                <w:color w:val="0033CC"/>
                <w:sz w:val="20"/>
                <w:szCs w:val="20"/>
              </w:rPr>
            </w:pPr>
            <w:r w:rsidRPr="00651286">
              <w:rPr>
                <w:rFonts w:ascii="Palatino Linotype" w:eastAsia="Times New Roman" w:hAnsi="Palatino Linotype"/>
                <w:color w:val="0033CC"/>
                <w:sz w:val="20"/>
                <w:szCs w:val="20"/>
              </w:rPr>
              <w:t>==</w:t>
            </w:r>
            <w:r w:rsidR="00CE7333">
              <w:rPr>
                <w:rFonts w:ascii="Palatino Linotype" w:eastAsia="Times New Roman" w:hAnsi="Palatino Linotype"/>
                <w:color w:val="0033CC"/>
                <w:sz w:val="20"/>
                <w:szCs w:val="20"/>
              </w:rPr>
              <w:t>CG Status</w:t>
            </w:r>
            <w:r w:rsidRPr="00651286">
              <w:rPr>
                <w:rFonts w:ascii="Palatino Linotype" w:eastAsia="Times New Roman" w:hAnsi="Palatino Linotype" w:hint="eastAsia"/>
                <w:color w:val="0033CC"/>
                <w:sz w:val="20"/>
                <w:szCs w:val="20"/>
              </w:rPr>
              <w:t>==</w:t>
            </w:r>
          </w:p>
          <w:p w14:paraId="5B0B94A8" w14:textId="77777777" w:rsidR="00651286" w:rsidRPr="00CE7333" w:rsidRDefault="00CE7333" w:rsidP="00D52DA1">
            <w:pPr>
              <w:jc w:val="left"/>
              <w:rPr>
                <w:rFonts w:ascii="Palatino Linotype" w:eastAsia="Times New Roman" w:hAnsi="Palatino Linotype"/>
                <w:color w:val="0033CC"/>
                <w:sz w:val="20"/>
                <w:szCs w:val="20"/>
              </w:rPr>
            </w:pPr>
            <w:r w:rsidRPr="00CE7333">
              <w:rPr>
                <w:rFonts w:ascii="Palatino Linotype" w:eastAsia="Times New Roman" w:hAnsi="Palatino Linotype"/>
                <w:color w:val="0033CC"/>
                <w:sz w:val="20"/>
                <w:szCs w:val="20"/>
              </w:rPr>
              <w:t>C1 – CG NEW</w:t>
            </w:r>
          </w:p>
          <w:p w14:paraId="6652C998" w14:textId="77777777" w:rsidR="00CE7333" w:rsidRPr="00CE7333" w:rsidRDefault="00CE7333" w:rsidP="00D52DA1">
            <w:pPr>
              <w:jc w:val="left"/>
              <w:rPr>
                <w:rFonts w:ascii="Palatino Linotype" w:eastAsia="Times New Roman" w:hAnsi="Palatino Linotype"/>
                <w:color w:val="0033CC"/>
                <w:sz w:val="20"/>
                <w:szCs w:val="20"/>
              </w:rPr>
            </w:pPr>
            <w:r w:rsidRPr="00CE7333">
              <w:rPr>
                <w:rFonts w:ascii="Palatino Linotype" w:eastAsia="Times New Roman" w:hAnsi="Palatino Linotype"/>
                <w:color w:val="0033CC"/>
                <w:sz w:val="20"/>
                <w:szCs w:val="20"/>
              </w:rPr>
              <w:t>C2 – ABLEMOBILE SENT</w:t>
            </w:r>
          </w:p>
          <w:p w14:paraId="110CC0E3" w14:textId="77777777" w:rsidR="00CE7333" w:rsidRPr="00CE7333" w:rsidRDefault="00CE7333" w:rsidP="00D52DA1">
            <w:pPr>
              <w:jc w:val="left"/>
              <w:rPr>
                <w:rFonts w:ascii="Palatino Linotype" w:eastAsia="Times New Roman" w:hAnsi="Palatino Linotype"/>
                <w:color w:val="0033CC"/>
                <w:sz w:val="20"/>
                <w:szCs w:val="20"/>
              </w:rPr>
            </w:pPr>
            <w:r w:rsidRPr="00CE7333">
              <w:rPr>
                <w:rFonts w:ascii="Palatino Linotype" w:eastAsia="Times New Roman" w:hAnsi="Palatino Linotype"/>
                <w:color w:val="0033CC"/>
                <w:sz w:val="20"/>
                <w:szCs w:val="20"/>
              </w:rPr>
              <w:t>C3 – OPT OUT EMAIL ADDRESS</w:t>
            </w:r>
          </w:p>
          <w:p w14:paraId="315070D3" w14:textId="77777777" w:rsidR="00D52DA1" w:rsidRPr="00CE7333" w:rsidRDefault="00CE7333" w:rsidP="00484453">
            <w:pPr>
              <w:jc w:val="left"/>
              <w:rPr>
                <w:rFonts w:ascii="Palatino Linotype" w:eastAsia="Times New Roman" w:hAnsi="Palatino Linotype"/>
                <w:color w:val="000000"/>
                <w:sz w:val="20"/>
                <w:szCs w:val="20"/>
              </w:rPr>
            </w:pPr>
            <w:r w:rsidRPr="00CE7333">
              <w:rPr>
                <w:rFonts w:ascii="Palatino Linotype" w:eastAsia="Times New Roman" w:hAnsi="Palatino Linotype"/>
                <w:color w:val="0033CC"/>
                <w:sz w:val="20"/>
                <w:szCs w:val="20"/>
              </w:rPr>
              <w:t>C4 – OPT OUT MOBILE NUMBER</w:t>
            </w:r>
          </w:p>
        </w:tc>
        <w:tc>
          <w:tcPr>
            <w:tcW w:w="2160" w:type="dxa"/>
            <w:tcPrChange w:id="185" w:author="Steven Chen" w:date="2016-11-28T16:07:00Z">
              <w:tcPr>
                <w:tcW w:w="2160" w:type="dxa"/>
              </w:tcPr>
            </w:tcPrChange>
          </w:tcPr>
          <w:p w14:paraId="76051681" w14:textId="77777777" w:rsidR="00D52DA1" w:rsidRDefault="00D52DA1" w:rsidP="00D52DA1">
            <w:pPr>
              <w:rPr>
                <w:rFonts w:ascii="Palatino Linotype" w:eastAsia="Times New Roman" w:hAnsi="Palatino Linotype"/>
                <w:sz w:val="22"/>
              </w:rPr>
            </w:pPr>
            <w:r>
              <w:rPr>
                <w:rFonts w:ascii="Palatino Linotype" w:eastAsia="Times New Roman" w:hAnsi="Palatino Linotype"/>
                <w:sz w:val="22"/>
              </w:rPr>
              <w:lastRenderedPageBreak/>
              <w:t>&lt;statuses&gt;</w:t>
            </w:r>
          </w:p>
          <w:p w14:paraId="3C3D5A7C" w14:textId="77777777" w:rsidR="00D52DA1" w:rsidRDefault="00D52DA1" w:rsidP="00D52DA1">
            <w:pPr>
              <w:rPr>
                <w:rFonts w:ascii="Palatino Linotype" w:eastAsia="Times New Roman" w:hAnsi="Palatino Linotype"/>
                <w:sz w:val="22"/>
              </w:rPr>
            </w:pPr>
            <w:r>
              <w:rPr>
                <w:rFonts w:ascii="Palatino Linotype" w:eastAsia="Times New Roman" w:hAnsi="Palatino Linotype"/>
                <w:sz w:val="22"/>
              </w:rPr>
              <w:t>&lt;status&gt;</w:t>
            </w:r>
            <w:r w:rsidR="00F750F7" w:rsidRPr="00F750F7">
              <w:rPr>
                <w:rFonts w:ascii="Palatino Linotype" w:eastAsia="Times New Roman" w:hAnsi="Palatino Linotype"/>
                <w:color w:val="000000"/>
                <w:sz w:val="20"/>
                <w:szCs w:val="20"/>
              </w:rPr>
              <w:t xml:space="preserve"> </w:t>
            </w:r>
            <w:r w:rsidR="003174B5">
              <w:rPr>
                <w:rFonts w:ascii="Palatino Linotype" w:eastAsia="Times New Roman" w:hAnsi="Palatino Linotype"/>
                <w:color w:val="000000"/>
                <w:sz w:val="20"/>
                <w:szCs w:val="20"/>
              </w:rPr>
              <w:lastRenderedPageBreak/>
              <w:t>S100</w:t>
            </w:r>
            <w:r>
              <w:rPr>
                <w:rFonts w:ascii="Palatino Linotype" w:eastAsia="Times New Roman" w:hAnsi="Palatino Linotype"/>
                <w:sz w:val="22"/>
              </w:rPr>
              <w:t>&lt;/status&gt;</w:t>
            </w:r>
          </w:p>
          <w:p w14:paraId="18C51832" w14:textId="77777777" w:rsidR="00D52DA1" w:rsidRDefault="00D52DA1" w:rsidP="00D52DA1">
            <w:pPr>
              <w:rPr>
                <w:rFonts w:ascii="Palatino Linotype" w:eastAsia="Times New Roman" w:hAnsi="Palatino Linotype"/>
                <w:sz w:val="22"/>
              </w:rPr>
            </w:pPr>
            <w:r>
              <w:rPr>
                <w:rFonts w:ascii="Palatino Linotype" w:eastAsia="Times New Roman" w:hAnsi="Palatino Linotype"/>
                <w:sz w:val="22"/>
              </w:rPr>
              <w:t>&lt;status&gt;</w:t>
            </w:r>
            <w:r w:rsidR="003174B5">
              <w:rPr>
                <w:rFonts w:ascii="Palatino Linotype" w:hAnsi="Palatino Linotype"/>
                <w:color w:val="000000"/>
                <w:sz w:val="20"/>
                <w:szCs w:val="20"/>
              </w:rPr>
              <w:t>S102</w:t>
            </w:r>
            <w:r w:rsidR="003174B5">
              <w:rPr>
                <w:rFonts w:ascii="Palatino Linotype" w:eastAsia="Times New Roman" w:hAnsi="Palatino Linotype"/>
                <w:sz w:val="22"/>
              </w:rPr>
              <w:t xml:space="preserve"> </w:t>
            </w:r>
            <w:r>
              <w:rPr>
                <w:rFonts w:ascii="Palatino Linotype" w:eastAsia="Times New Roman" w:hAnsi="Palatino Linotype"/>
                <w:sz w:val="22"/>
              </w:rPr>
              <w:t>&lt;/status&gt;</w:t>
            </w:r>
          </w:p>
          <w:p w14:paraId="5C3E0523" w14:textId="77777777" w:rsidR="00D52DA1" w:rsidRDefault="00D52DA1" w:rsidP="00D52DA1">
            <w:pPr>
              <w:rPr>
                <w:rFonts w:ascii="Palatino Linotype" w:eastAsia="Times New Roman" w:hAnsi="Palatino Linotype"/>
                <w:sz w:val="22"/>
              </w:rPr>
            </w:pPr>
            <w:r>
              <w:rPr>
                <w:rFonts w:ascii="Palatino Linotype" w:eastAsia="Times New Roman" w:hAnsi="Palatino Linotype"/>
                <w:sz w:val="22"/>
              </w:rPr>
              <w:t>&lt;status&gt;</w:t>
            </w:r>
            <w:r w:rsidR="00160E5A">
              <w:rPr>
                <w:rFonts w:ascii="Palatino Linotype" w:hAnsi="Palatino Linotype"/>
                <w:color w:val="000000"/>
                <w:sz w:val="20"/>
                <w:szCs w:val="20"/>
              </w:rPr>
              <w:t>E10000</w:t>
            </w:r>
            <w:r w:rsidR="00F750F7">
              <w:rPr>
                <w:rFonts w:ascii="Palatino Linotype" w:eastAsia="Times New Roman" w:hAnsi="Palatino Linotype"/>
                <w:sz w:val="22"/>
              </w:rPr>
              <w:t xml:space="preserve"> </w:t>
            </w:r>
            <w:r>
              <w:rPr>
                <w:rFonts w:ascii="Palatino Linotype" w:eastAsia="Times New Roman" w:hAnsi="Palatino Linotype"/>
                <w:sz w:val="22"/>
              </w:rPr>
              <w:t>&lt;/status&gt;</w:t>
            </w:r>
          </w:p>
          <w:p w14:paraId="5257FAC9" w14:textId="77777777" w:rsidR="00D52DA1" w:rsidRPr="00B9183D" w:rsidRDefault="00D52DA1" w:rsidP="00D52DA1">
            <w:pPr>
              <w:rPr>
                <w:rFonts w:ascii="Palatino Linotype" w:eastAsia="Times New Roman" w:hAnsi="Palatino Linotype"/>
                <w:sz w:val="22"/>
              </w:rPr>
            </w:pPr>
            <w:r>
              <w:rPr>
                <w:rFonts w:ascii="Palatino Linotype" w:eastAsia="Times New Roman" w:hAnsi="Palatino Linotype"/>
                <w:sz w:val="22"/>
              </w:rPr>
              <w:t>&lt;/statuses&gt;</w:t>
            </w:r>
          </w:p>
        </w:tc>
        <w:tc>
          <w:tcPr>
            <w:tcW w:w="2970" w:type="dxa"/>
            <w:tcPrChange w:id="186" w:author="Steven Chen" w:date="2016-11-28T16:07:00Z">
              <w:tcPr>
                <w:tcW w:w="2970" w:type="dxa"/>
              </w:tcPr>
            </w:tcPrChange>
          </w:tcPr>
          <w:p w14:paraId="143CE084" w14:textId="77777777" w:rsidR="00D52DA1" w:rsidRPr="00F750F7" w:rsidRDefault="00D52DA1" w:rsidP="00D52DA1">
            <w:pPr>
              <w:jc w:val="left"/>
              <w:rPr>
                <w:rFonts w:ascii="Palatino Linotype" w:eastAsia="Times New Roman" w:hAnsi="Palatino Linotype"/>
                <w:color w:val="000000"/>
                <w:sz w:val="20"/>
                <w:szCs w:val="20"/>
              </w:rPr>
            </w:pPr>
            <w:r w:rsidRPr="00F750F7">
              <w:rPr>
                <w:rFonts w:ascii="Palatino Linotype" w:hAnsi="Palatino Linotype"/>
                <w:color w:val="000000"/>
                <w:sz w:val="20"/>
                <w:szCs w:val="20"/>
              </w:rPr>
              <w:lastRenderedPageBreak/>
              <w:t>{“statuses”:[“</w:t>
            </w:r>
            <w:r w:rsidR="006E2BC2">
              <w:rPr>
                <w:rFonts w:ascii="Palatino Linotype" w:eastAsia="Times New Roman" w:hAnsi="Palatino Linotype"/>
                <w:color w:val="000000"/>
                <w:sz w:val="20"/>
                <w:szCs w:val="20"/>
              </w:rPr>
              <w:t>S100</w:t>
            </w:r>
          </w:p>
          <w:p w14:paraId="7E7DE637" w14:textId="77777777" w:rsidR="00D52DA1" w:rsidRPr="00B9183D" w:rsidRDefault="00D52DA1" w:rsidP="006E2BC2">
            <w:pPr>
              <w:rPr>
                <w:rFonts w:ascii="Palatino Linotype" w:hAnsi="Palatino Linotype"/>
                <w:color w:val="000000"/>
                <w:sz w:val="20"/>
                <w:szCs w:val="20"/>
              </w:rPr>
            </w:pPr>
            <w:r w:rsidRPr="00F750F7">
              <w:rPr>
                <w:rFonts w:ascii="Palatino Linotype" w:hAnsi="Palatino Linotype"/>
                <w:color w:val="000000"/>
                <w:sz w:val="20"/>
                <w:szCs w:val="20"/>
              </w:rPr>
              <w:t>”,”</w:t>
            </w:r>
            <w:r w:rsidR="006E2BC2">
              <w:rPr>
                <w:rFonts w:ascii="Palatino Linotype" w:hAnsi="Palatino Linotype"/>
                <w:color w:val="000000"/>
                <w:sz w:val="20"/>
                <w:szCs w:val="20"/>
              </w:rPr>
              <w:t>S102</w:t>
            </w:r>
            <w:r w:rsidRPr="00F750F7">
              <w:rPr>
                <w:rFonts w:ascii="Palatino Linotype" w:hAnsi="Palatino Linotype"/>
                <w:color w:val="000000"/>
                <w:sz w:val="20"/>
                <w:szCs w:val="20"/>
              </w:rPr>
              <w:t>”,”</w:t>
            </w:r>
            <w:r w:rsidR="006E2BC2">
              <w:rPr>
                <w:rFonts w:ascii="Palatino Linotype" w:hAnsi="Palatino Linotype"/>
                <w:color w:val="000000"/>
                <w:sz w:val="20"/>
                <w:szCs w:val="20"/>
              </w:rPr>
              <w:t>S110</w:t>
            </w:r>
            <w:r w:rsidRPr="00F750F7">
              <w:rPr>
                <w:rFonts w:ascii="Palatino Linotype" w:hAnsi="Palatino Linotype"/>
                <w:color w:val="000000"/>
                <w:sz w:val="20"/>
                <w:szCs w:val="20"/>
              </w:rPr>
              <w:t>”]}</w:t>
            </w:r>
          </w:p>
        </w:tc>
      </w:tr>
      <w:tr w:rsidR="00D52DA1" w:rsidRPr="00B9183D" w14:paraId="18422396" w14:textId="77777777" w:rsidTr="004D037C">
        <w:trPr>
          <w:trHeight w:val="300"/>
          <w:trPrChange w:id="187" w:author="Steven Chen" w:date="2016-11-28T16:07:00Z">
            <w:trPr>
              <w:trHeight w:val="300"/>
            </w:trPr>
          </w:trPrChange>
        </w:trPr>
        <w:tc>
          <w:tcPr>
            <w:tcW w:w="517" w:type="dxa"/>
            <w:tcPrChange w:id="188" w:author="Steven Chen" w:date="2016-11-28T16:07:00Z">
              <w:tcPr>
                <w:tcW w:w="398" w:type="dxa"/>
              </w:tcPr>
            </w:tcPrChange>
          </w:tcPr>
          <w:p w14:paraId="76539CA5" w14:textId="77777777" w:rsidR="00D52DA1" w:rsidRPr="00B9183D" w:rsidRDefault="00366E10" w:rsidP="00D52DA1">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lastRenderedPageBreak/>
              <w:t>1</w:t>
            </w:r>
            <w:r w:rsidR="00D62711">
              <w:rPr>
                <w:rFonts w:ascii="Palatino Linotype" w:eastAsia="Times New Roman" w:hAnsi="Palatino Linotype"/>
                <w:color w:val="000000"/>
                <w:sz w:val="20"/>
                <w:szCs w:val="20"/>
              </w:rPr>
              <w:t>3</w:t>
            </w:r>
          </w:p>
        </w:tc>
        <w:tc>
          <w:tcPr>
            <w:tcW w:w="1193" w:type="dxa"/>
            <w:tcPrChange w:id="189" w:author="Steven Chen" w:date="2016-11-28T16:07:00Z">
              <w:tcPr>
                <w:tcW w:w="1312" w:type="dxa"/>
              </w:tcPr>
            </w:tcPrChange>
          </w:tcPr>
          <w:p w14:paraId="00AD51B1"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Sent Start Time</w:t>
            </w:r>
          </w:p>
        </w:tc>
        <w:tc>
          <w:tcPr>
            <w:tcW w:w="1710" w:type="dxa"/>
            <w:tcPrChange w:id="190" w:author="Steven Chen" w:date="2016-11-28T16:07:00Z">
              <w:tcPr>
                <w:tcW w:w="1710" w:type="dxa"/>
              </w:tcPr>
            </w:tcPrChange>
          </w:tcPr>
          <w:p w14:paraId="1423AE92"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SMS date range start time</w:t>
            </w:r>
          </w:p>
        </w:tc>
        <w:tc>
          <w:tcPr>
            <w:tcW w:w="1170" w:type="dxa"/>
            <w:tcPrChange w:id="191" w:author="Steven Chen" w:date="2016-11-28T16:07:00Z">
              <w:tcPr>
                <w:tcW w:w="1170" w:type="dxa"/>
              </w:tcPr>
            </w:tcPrChange>
          </w:tcPr>
          <w:p w14:paraId="37ECE484" w14:textId="77777777" w:rsidR="00D52DA1" w:rsidRPr="00B9183D" w:rsidRDefault="00D52DA1" w:rsidP="00D52DA1">
            <w:pPr>
              <w:rPr>
                <w:rFonts w:ascii="Palatino Linotype" w:hAnsi="Palatino Linotype"/>
                <w:sz w:val="20"/>
                <w:szCs w:val="20"/>
              </w:rPr>
            </w:pPr>
            <w:r w:rsidRPr="00B9183D">
              <w:rPr>
                <w:rFonts w:ascii="Palatino Linotype" w:eastAsia="Times New Roman" w:hAnsi="Palatino Linotype"/>
                <w:color w:val="000000"/>
                <w:sz w:val="20"/>
                <w:szCs w:val="20"/>
              </w:rPr>
              <w:t>N</w:t>
            </w:r>
          </w:p>
        </w:tc>
        <w:tc>
          <w:tcPr>
            <w:tcW w:w="1620" w:type="dxa"/>
            <w:tcPrChange w:id="192" w:author="Steven Chen" w:date="2016-11-28T16:07:00Z">
              <w:tcPr>
                <w:tcW w:w="1620" w:type="dxa"/>
              </w:tcPr>
            </w:tcPrChange>
          </w:tcPr>
          <w:p w14:paraId="16077A41"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yyyymmddhh24miss</w:t>
            </w:r>
          </w:p>
        </w:tc>
        <w:tc>
          <w:tcPr>
            <w:tcW w:w="3330" w:type="dxa"/>
            <w:tcPrChange w:id="193" w:author="Steven Chen" w:date="2016-11-28T16:07:00Z">
              <w:tcPr>
                <w:tcW w:w="3330" w:type="dxa"/>
              </w:tcPr>
            </w:tcPrChange>
          </w:tcPr>
          <w:p w14:paraId="37E9C6C3" w14:textId="77777777" w:rsidR="00D52DA1" w:rsidRPr="00B9183D" w:rsidRDefault="00D52DA1" w:rsidP="00D52DA1">
            <w:pPr>
              <w:rPr>
                <w:rFonts w:ascii="Palatino Linotype" w:eastAsia="Times New Roman" w:hAnsi="Palatino Linotype"/>
                <w:color w:val="FF0000"/>
                <w:sz w:val="20"/>
                <w:szCs w:val="20"/>
              </w:rPr>
            </w:pPr>
          </w:p>
        </w:tc>
        <w:tc>
          <w:tcPr>
            <w:tcW w:w="2160" w:type="dxa"/>
            <w:tcPrChange w:id="194" w:author="Steven Chen" w:date="2016-11-28T16:07:00Z">
              <w:tcPr>
                <w:tcW w:w="2160" w:type="dxa"/>
              </w:tcPr>
            </w:tcPrChange>
          </w:tcPr>
          <w:p w14:paraId="1E7AF4B1"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&lt;sentStartTime&gt;</w:t>
            </w:r>
          </w:p>
          <w:p w14:paraId="6E09F993" w14:textId="77777777" w:rsidR="00D52DA1" w:rsidRPr="00B9183D" w:rsidRDefault="00D52DA1" w:rsidP="00D52DA1">
            <w:pPr>
              <w:rPr>
                <w:rFonts w:ascii="Palatino Linotype" w:eastAsia="Times New Roman" w:hAnsi="Palatino Linotype"/>
                <w:color w:val="000000"/>
                <w:sz w:val="20"/>
                <w:szCs w:val="20"/>
              </w:rPr>
            </w:pPr>
          </w:p>
          <w:p w14:paraId="0FB85CFD"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&lt;/sentStartTime&gt;</w:t>
            </w:r>
          </w:p>
        </w:tc>
        <w:tc>
          <w:tcPr>
            <w:tcW w:w="2970" w:type="dxa"/>
            <w:tcPrChange w:id="195" w:author="Steven Chen" w:date="2016-11-28T16:07:00Z">
              <w:tcPr>
                <w:tcW w:w="2970" w:type="dxa"/>
              </w:tcPr>
            </w:tcPrChange>
          </w:tcPr>
          <w:p w14:paraId="2ED40EA2"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sentStartTime</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52DA1" w:rsidRPr="00B9183D" w14:paraId="6150BCC4" w14:textId="77777777" w:rsidTr="004D037C">
        <w:trPr>
          <w:trHeight w:val="300"/>
          <w:trPrChange w:id="196" w:author="Steven Chen" w:date="2016-11-28T16:07:00Z">
            <w:trPr>
              <w:trHeight w:val="300"/>
            </w:trPr>
          </w:trPrChange>
        </w:trPr>
        <w:tc>
          <w:tcPr>
            <w:tcW w:w="517" w:type="dxa"/>
            <w:tcPrChange w:id="197" w:author="Steven Chen" w:date="2016-11-28T16:07:00Z">
              <w:tcPr>
                <w:tcW w:w="398" w:type="dxa"/>
              </w:tcPr>
            </w:tcPrChange>
          </w:tcPr>
          <w:p w14:paraId="3C5BF6F4" w14:textId="77777777" w:rsidR="00D52DA1" w:rsidRPr="00B9183D" w:rsidRDefault="00366E10" w:rsidP="00D52DA1">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1</w:t>
            </w:r>
            <w:r w:rsidR="00D62711">
              <w:rPr>
                <w:rFonts w:ascii="Palatino Linotype" w:eastAsia="Times New Roman" w:hAnsi="Palatino Linotype"/>
                <w:color w:val="000000"/>
                <w:sz w:val="20"/>
                <w:szCs w:val="20"/>
              </w:rPr>
              <w:t>4</w:t>
            </w:r>
          </w:p>
        </w:tc>
        <w:tc>
          <w:tcPr>
            <w:tcW w:w="1193" w:type="dxa"/>
            <w:tcPrChange w:id="198" w:author="Steven Chen" w:date="2016-11-28T16:07:00Z">
              <w:tcPr>
                <w:tcW w:w="1312" w:type="dxa"/>
              </w:tcPr>
            </w:tcPrChange>
          </w:tcPr>
          <w:p w14:paraId="2F1DB0BB"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Sent End Time</w:t>
            </w:r>
          </w:p>
        </w:tc>
        <w:tc>
          <w:tcPr>
            <w:tcW w:w="1710" w:type="dxa"/>
            <w:tcPrChange w:id="199" w:author="Steven Chen" w:date="2016-11-28T16:07:00Z">
              <w:tcPr>
                <w:tcW w:w="1710" w:type="dxa"/>
              </w:tcPr>
            </w:tcPrChange>
          </w:tcPr>
          <w:p w14:paraId="2111B15B"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SMS date range end time</w:t>
            </w:r>
          </w:p>
        </w:tc>
        <w:tc>
          <w:tcPr>
            <w:tcW w:w="1170" w:type="dxa"/>
            <w:tcPrChange w:id="200" w:author="Steven Chen" w:date="2016-11-28T16:07:00Z">
              <w:tcPr>
                <w:tcW w:w="1170" w:type="dxa"/>
              </w:tcPr>
            </w:tcPrChange>
          </w:tcPr>
          <w:p w14:paraId="3ECDA51C" w14:textId="77777777" w:rsidR="00D52DA1" w:rsidRPr="00B9183D" w:rsidRDefault="00D52DA1" w:rsidP="00D52DA1">
            <w:pPr>
              <w:rPr>
                <w:rFonts w:ascii="Palatino Linotype" w:hAnsi="Palatino Linotype"/>
                <w:sz w:val="20"/>
                <w:szCs w:val="20"/>
              </w:rPr>
            </w:pPr>
            <w:r w:rsidRPr="00B9183D">
              <w:rPr>
                <w:rFonts w:ascii="Palatino Linotype" w:eastAsia="Times New Roman" w:hAnsi="Palatino Linotype"/>
                <w:color w:val="000000"/>
                <w:sz w:val="20"/>
                <w:szCs w:val="20"/>
              </w:rPr>
              <w:t>N</w:t>
            </w:r>
          </w:p>
        </w:tc>
        <w:tc>
          <w:tcPr>
            <w:tcW w:w="1620" w:type="dxa"/>
            <w:tcPrChange w:id="201" w:author="Steven Chen" w:date="2016-11-28T16:07:00Z">
              <w:tcPr>
                <w:tcW w:w="1620" w:type="dxa"/>
              </w:tcPr>
            </w:tcPrChange>
          </w:tcPr>
          <w:p w14:paraId="7243EDB9"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yyyymmddhh24miss</w:t>
            </w:r>
          </w:p>
        </w:tc>
        <w:tc>
          <w:tcPr>
            <w:tcW w:w="3330" w:type="dxa"/>
            <w:tcPrChange w:id="202" w:author="Steven Chen" w:date="2016-11-28T16:07:00Z">
              <w:tcPr>
                <w:tcW w:w="3330" w:type="dxa"/>
              </w:tcPr>
            </w:tcPrChange>
          </w:tcPr>
          <w:p w14:paraId="3303C825" w14:textId="77777777" w:rsidR="00D52DA1" w:rsidRPr="00B9183D" w:rsidRDefault="00D52DA1" w:rsidP="00D52DA1">
            <w:pPr>
              <w:rPr>
                <w:rFonts w:ascii="Palatino Linotype" w:eastAsia="Times New Roman" w:hAnsi="Palatino Linotype"/>
                <w:color w:val="FF0000"/>
                <w:sz w:val="20"/>
                <w:szCs w:val="20"/>
              </w:rPr>
            </w:pPr>
          </w:p>
        </w:tc>
        <w:tc>
          <w:tcPr>
            <w:tcW w:w="2160" w:type="dxa"/>
            <w:tcPrChange w:id="203" w:author="Steven Chen" w:date="2016-11-28T16:07:00Z">
              <w:tcPr>
                <w:tcW w:w="2160" w:type="dxa"/>
              </w:tcPr>
            </w:tcPrChange>
          </w:tcPr>
          <w:p w14:paraId="332209AF"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&lt;sentEndTime&gt;</w:t>
            </w:r>
          </w:p>
          <w:p w14:paraId="3BDA5B09" w14:textId="77777777" w:rsidR="00D52DA1" w:rsidRPr="00B9183D" w:rsidRDefault="00D52DA1" w:rsidP="00D52DA1">
            <w:pPr>
              <w:rPr>
                <w:rFonts w:ascii="Palatino Linotype" w:eastAsia="Times New Roman" w:hAnsi="Palatino Linotype"/>
                <w:color w:val="000000"/>
                <w:sz w:val="20"/>
                <w:szCs w:val="20"/>
              </w:rPr>
            </w:pPr>
          </w:p>
          <w:p w14:paraId="42E347A7" w14:textId="77777777" w:rsidR="00D52DA1" w:rsidRPr="00B9183D" w:rsidRDefault="00D52DA1" w:rsidP="00D52DA1">
            <w:pPr>
              <w:rPr>
                <w:rFonts w:ascii="Palatino Linotype" w:eastAsia="Times New Roman" w:hAnsi="Palatino Linotype"/>
                <w:b/>
                <w:color w:val="000000"/>
                <w:sz w:val="20"/>
                <w:szCs w:val="20"/>
              </w:rPr>
            </w:pPr>
            <w:r w:rsidRPr="00B9183D">
              <w:rPr>
                <w:rFonts w:ascii="Palatino Linotype" w:eastAsia="Times New Roman" w:hAnsi="Palatino Linotype"/>
                <w:color w:val="000000"/>
                <w:sz w:val="20"/>
                <w:szCs w:val="20"/>
              </w:rPr>
              <w:t>&lt;/sentEndTime&gt;</w:t>
            </w:r>
          </w:p>
        </w:tc>
        <w:tc>
          <w:tcPr>
            <w:tcW w:w="2970" w:type="dxa"/>
            <w:tcPrChange w:id="204" w:author="Steven Chen" w:date="2016-11-28T16:07:00Z">
              <w:tcPr>
                <w:tcW w:w="2970" w:type="dxa"/>
              </w:tcPr>
            </w:tcPrChange>
          </w:tcPr>
          <w:p w14:paraId="2440B447"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sentEndTime</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52DA1" w:rsidRPr="00B9183D" w14:paraId="0FFDF378" w14:textId="77777777" w:rsidTr="004D037C">
        <w:trPr>
          <w:trHeight w:val="300"/>
          <w:trPrChange w:id="205" w:author="Steven Chen" w:date="2016-11-28T16:07:00Z">
            <w:trPr>
              <w:trHeight w:val="300"/>
            </w:trPr>
          </w:trPrChange>
        </w:trPr>
        <w:tc>
          <w:tcPr>
            <w:tcW w:w="517" w:type="dxa"/>
            <w:tcPrChange w:id="206" w:author="Steven Chen" w:date="2016-11-28T16:07:00Z">
              <w:tcPr>
                <w:tcW w:w="398" w:type="dxa"/>
              </w:tcPr>
            </w:tcPrChange>
          </w:tcPr>
          <w:p w14:paraId="71669526" w14:textId="77777777" w:rsidR="00D52DA1" w:rsidRPr="00B9183D" w:rsidRDefault="00366E10" w:rsidP="00D52DA1">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1</w:t>
            </w:r>
            <w:r w:rsidR="00D62711">
              <w:rPr>
                <w:rFonts w:ascii="Palatino Linotype" w:eastAsia="Times New Roman" w:hAnsi="Palatino Linotype"/>
                <w:color w:val="000000"/>
                <w:sz w:val="20"/>
                <w:szCs w:val="20"/>
              </w:rPr>
              <w:t>5</w:t>
            </w:r>
          </w:p>
        </w:tc>
        <w:tc>
          <w:tcPr>
            <w:tcW w:w="1193" w:type="dxa"/>
            <w:tcPrChange w:id="207" w:author="Steven Chen" w:date="2016-11-28T16:07:00Z">
              <w:tcPr>
                <w:tcW w:w="1312" w:type="dxa"/>
              </w:tcPr>
            </w:tcPrChange>
          </w:tcPr>
          <w:p w14:paraId="0774CCDE"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Deliver Start Time</w:t>
            </w:r>
          </w:p>
        </w:tc>
        <w:tc>
          <w:tcPr>
            <w:tcW w:w="1710" w:type="dxa"/>
            <w:tcPrChange w:id="208" w:author="Steven Chen" w:date="2016-11-28T16:07:00Z">
              <w:tcPr>
                <w:tcW w:w="1710" w:type="dxa"/>
              </w:tcPr>
            </w:tcPrChange>
          </w:tcPr>
          <w:p w14:paraId="26E41014"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SMS date range start time</w:t>
            </w:r>
          </w:p>
        </w:tc>
        <w:tc>
          <w:tcPr>
            <w:tcW w:w="1170" w:type="dxa"/>
            <w:tcPrChange w:id="209" w:author="Steven Chen" w:date="2016-11-28T16:07:00Z">
              <w:tcPr>
                <w:tcW w:w="1170" w:type="dxa"/>
              </w:tcPr>
            </w:tcPrChange>
          </w:tcPr>
          <w:p w14:paraId="1649A849" w14:textId="77777777" w:rsidR="00D52DA1" w:rsidRPr="00B9183D" w:rsidRDefault="00D52DA1" w:rsidP="00D52DA1">
            <w:pPr>
              <w:rPr>
                <w:rFonts w:ascii="Palatino Linotype" w:hAnsi="Palatino Linotype"/>
                <w:sz w:val="20"/>
                <w:szCs w:val="20"/>
              </w:rPr>
            </w:pPr>
            <w:r w:rsidRPr="00B9183D">
              <w:rPr>
                <w:rFonts w:ascii="Palatino Linotype" w:eastAsia="Times New Roman" w:hAnsi="Palatino Linotype"/>
                <w:color w:val="000000"/>
                <w:sz w:val="20"/>
                <w:szCs w:val="20"/>
              </w:rPr>
              <w:t>N</w:t>
            </w:r>
          </w:p>
        </w:tc>
        <w:tc>
          <w:tcPr>
            <w:tcW w:w="1620" w:type="dxa"/>
            <w:tcPrChange w:id="210" w:author="Steven Chen" w:date="2016-11-28T16:07:00Z">
              <w:tcPr>
                <w:tcW w:w="1620" w:type="dxa"/>
              </w:tcPr>
            </w:tcPrChange>
          </w:tcPr>
          <w:p w14:paraId="22C9A3E8"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yyyymmddhh24miss</w:t>
            </w:r>
          </w:p>
        </w:tc>
        <w:tc>
          <w:tcPr>
            <w:tcW w:w="3330" w:type="dxa"/>
            <w:tcPrChange w:id="211" w:author="Steven Chen" w:date="2016-11-28T16:07:00Z">
              <w:tcPr>
                <w:tcW w:w="3330" w:type="dxa"/>
              </w:tcPr>
            </w:tcPrChange>
          </w:tcPr>
          <w:p w14:paraId="2CA1B547" w14:textId="77777777" w:rsidR="00D52DA1" w:rsidRPr="00B9183D" w:rsidRDefault="00D52DA1" w:rsidP="00D52DA1">
            <w:pPr>
              <w:rPr>
                <w:rFonts w:ascii="Palatino Linotype" w:eastAsia="Times New Roman" w:hAnsi="Palatino Linotype"/>
                <w:color w:val="FF0000"/>
                <w:sz w:val="20"/>
                <w:szCs w:val="20"/>
              </w:rPr>
            </w:pPr>
          </w:p>
        </w:tc>
        <w:tc>
          <w:tcPr>
            <w:tcW w:w="2160" w:type="dxa"/>
            <w:tcPrChange w:id="212" w:author="Steven Chen" w:date="2016-11-28T16:07:00Z">
              <w:tcPr>
                <w:tcW w:w="2160" w:type="dxa"/>
              </w:tcPr>
            </w:tcPrChange>
          </w:tcPr>
          <w:p w14:paraId="52B42EE5"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&lt;deliverStartTime&gt;</w:t>
            </w:r>
          </w:p>
          <w:p w14:paraId="6577F9AE" w14:textId="77777777" w:rsidR="00D52DA1" w:rsidRPr="00B9183D" w:rsidRDefault="00D52DA1" w:rsidP="00D52DA1">
            <w:pPr>
              <w:rPr>
                <w:rFonts w:ascii="Palatino Linotype" w:eastAsia="Times New Roman" w:hAnsi="Palatino Linotype"/>
                <w:color w:val="000000"/>
                <w:sz w:val="20"/>
                <w:szCs w:val="20"/>
              </w:rPr>
            </w:pPr>
          </w:p>
          <w:p w14:paraId="46B27708"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&lt;/deliverStartTime&gt;</w:t>
            </w:r>
          </w:p>
        </w:tc>
        <w:tc>
          <w:tcPr>
            <w:tcW w:w="2970" w:type="dxa"/>
            <w:tcPrChange w:id="213" w:author="Steven Chen" w:date="2016-11-28T16:07:00Z">
              <w:tcPr>
                <w:tcW w:w="2970" w:type="dxa"/>
              </w:tcPr>
            </w:tcPrChange>
          </w:tcPr>
          <w:p w14:paraId="478D3A2F"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deliverStartTime</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52DA1" w:rsidRPr="00B9183D" w14:paraId="47733EA4" w14:textId="77777777" w:rsidTr="004D037C">
        <w:trPr>
          <w:trHeight w:val="300"/>
          <w:trPrChange w:id="214" w:author="Steven Chen" w:date="2016-11-28T16:07:00Z">
            <w:trPr>
              <w:trHeight w:val="300"/>
            </w:trPr>
          </w:trPrChange>
        </w:trPr>
        <w:tc>
          <w:tcPr>
            <w:tcW w:w="517" w:type="dxa"/>
            <w:tcPrChange w:id="215" w:author="Steven Chen" w:date="2016-11-28T16:07:00Z">
              <w:tcPr>
                <w:tcW w:w="398" w:type="dxa"/>
              </w:tcPr>
            </w:tcPrChange>
          </w:tcPr>
          <w:p w14:paraId="1C7206A2" w14:textId="77777777" w:rsidR="00D52DA1" w:rsidRPr="00B9183D" w:rsidRDefault="00366E10" w:rsidP="00D52DA1">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1</w:t>
            </w:r>
            <w:r w:rsidR="00D62711">
              <w:rPr>
                <w:rFonts w:ascii="Palatino Linotype" w:eastAsia="Times New Roman" w:hAnsi="Palatino Linotype"/>
                <w:color w:val="000000"/>
                <w:sz w:val="20"/>
                <w:szCs w:val="20"/>
              </w:rPr>
              <w:t>6</w:t>
            </w:r>
          </w:p>
        </w:tc>
        <w:tc>
          <w:tcPr>
            <w:tcW w:w="1193" w:type="dxa"/>
            <w:tcPrChange w:id="216" w:author="Steven Chen" w:date="2016-11-28T16:07:00Z">
              <w:tcPr>
                <w:tcW w:w="1312" w:type="dxa"/>
              </w:tcPr>
            </w:tcPrChange>
          </w:tcPr>
          <w:p w14:paraId="5D7525A1"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Deliver End Time</w:t>
            </w:r>
          </w:p>
        </w:tc>
        <w:tc>
          <w:tcPr>
            <w:tcW w:w="1710" w:type="dxa"/>
            <w:tcPrChange w:id="217" w:author="Steven Chen" w:date="2016-11-28T16:07:00Z">
              <w:tcPr>
                <w:tcW w:w="1710" w:type="dxa"/>
              </w:tcPr>
            </w:tcPrChange>
          </w:tcPr>
          <w:p w14:paraId="723174D7"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SMS date range end time</w:t>
            </w:r>
          </w:p>
        </w:tc>
        <w:tc>
          <w:tcPr>
            <w:tcW w:w="1170" w:type="dxa"/>
            <w:tcPrChange w:id="218" w:author="Steven Chen" w:date="2016-11-28T16:07:00Z">
              <w:tcPr>
                <w:tcW w:w="1170" w:type="dxa"/>
              </w:tcPr>
            </w:tcPrChange>
          </w:tcPr>
          <w:p w14:paraId="6E5C56C3" w14:textId="77777777" w:rsidR="00D52DA1" w:rsidRPr="00B9183D" w:rsidRDefault="00D52DA1" w:rsidP="00D52DA1">
            <w:pPr>
              <w:rPr>
                <w:rFonts w:ascii="Palatino Linotype" w:hAnsi="Palatino Linotype"/>
                <w:sz w:val="20"/>
                <w:szCs w:val="20"/>
              </w:rPr>
            </w:pPr>
            <w:r w:rsidRPr="00B9183D">
              <w:rPr>
                <w:rFonts w:ascii="Palatino Linotype" w:eastAsia="Times New Roman" w:hAnsi="Palatino Linotype"/>
                <w:color w:val="000000"/>
                <w:sz w:val="20"/>
                <w:szCs w:val="20"/>
              </w:rPr>
              <w:t>N</w:t>
            </w:r>
          </w:p>
        </w:tc>
        <w:tc>
          <w:tcPr>
            <w:tcW w:w="1620" w:type="dxa"/>
            <w:tcPrChange w:id="219" w:author="Steven Chen" w:date="2016-11-28T16:07:00Z">
              <w:tcPr>
                <w:tcW w:w="1620" w:type="dxa"/>
              </w:tcPr>
            </w:tcPrChange>
          </w:tcPr>
          <w:p w14:paraId="67795E04"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yyyymmddhh24miss</w:t>
            </w:r>
          </w:p>
        </w:tc>
        <w:tc>
          <w:tcPr>
            <w:tcW w:w="3330" w:type="dxa"/>
            <w:tcPrChange w:id="220" w:author="Steven Chen" w:date="2016-11-28T16:07:00Z">
              <w:tcPr>
                <w:tcW w:w="3330" w:type="dxa"/>
              </w:tcPr>
            </w:tcPrChange>
          </w:tcPr>
          <w:p w14:paraId="36189DF0" w14:textId="77777777" w:rsidR="00D52DA1" w:rsidRPr="00B9183D" w:rsidRDefault="00D52DA1" w:rsidP="00D52DA1">
            <w:pPr>
              <w:rPr>
                <w:rFonts w:ascii="Palatino Linotype" w:eastAsia="Times New Roman" w:hAnsi="Palatino Linotype"/>
                <w:color w:val="FF0000"/>
                <w:sz w:val="20"/>
                <w:szCs w:val="20"/>
              </w:rPr>
            </w:pPr>
          </w:p>
        </w:tc>
        <w:tc>
          <w:tcPr>
            <w:tcW w:w="2160" w:type="dxa"/>
            <w:tcPrChange w:id="221" w:author="Steven Chen" w:date="2016-11-28T16:07:00Z">
              <w:tcPr>
                <w:tcW w:w="2160" w:type="dxa"/>
              </w:tcPr>
            </w:tcPrChange>
          </w:tcPr>
          <w:p w14:paraId="696FDBE6"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&lt;deliverEndTime&gt;</w:t>
            </w:r>
          </w:p>
          <w:p w14:paraId="0353ECFC" w14:textId="77777777" w:rsidR="00D52DA1" w:rsidRPr="00B9183D" w:rsidRDefault="00D52DA1" w:rsidP="00D52DA1">
            <w:pPr>
              <w:rPr>
                <w:rFonts w:ascii="Palatino Linotype" w:eastAsia="Times New Roman" w:hAnsi="Palatino Linotype"/>
                <w:color w:val="000000"/>
                <w:sz w:val="20"/>
                <w:szCs w:val="20"/>
              </w:rPr>
            </w:pPr>
          </w:p>
          <w:p w14:paraId="45B73EA3"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&lt;/deliverEndTime&gt;</w:t>
            </w:r>
          </w:p>
        </w:tc>
        <w:tc>
          <w:tcPr>
            <w:tcW w:w="2970" w:type="dxa"/>
            <w:tcPrChange w:id="222" w:author="Steven Chen" w:date="2016-11-28T16:07:00Z">
              <w:tcPr>
                <w:tcW w:w="2970" w:type="dxa"/>
              </w:tcPr>
            </w:tcPrChange>
          </w:tcPr>
          <w:p w14:paraId="21EACACF"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deliverEndTime</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52DA1" w:rsidRPr="00B9183D" w14:paraId="413CEDCC" w14:textId="77777777" w:rsidTr="004D037C">
        <w:trPr>
          <w:trHeight w:val="300"/>
          <w:trPrChange w:id="223" w:author="Steven Chen" w:date="2016-11-28T16:07:00Z">
            <w:trPr>
              <w:trHeight w:val="300"/>
            </w:trPr>
          </w:trPrChange>
        </w:trPr>
        <w:tc>
          <w:tcPr>
            <w:tcW w:w="517" w:type="dxa"/>
            <w:tcPrChange w:id="224" w:author="Steven Chen" w:date="2016-11-28T16:07:00Z">
              <w:tcPr>
                <w:tcW w:w="398" w:type="dxa"/>
              </w:tcPr>
            </w:tcPrChange>
          </w:tcPr>
          <w:p w14:paraId="2B36F272" w14:textId="77777777" w:rsidR="00D52DA1" w:rsidRPr="00B9183D" w:rsidRDefault="00366E10" w:rsidP="00D52DA1">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1</w:t>
            </w:r>
            <w:r w:rsidR="00D62711">
              <w:rPr>
                <w:rFonts w:ascii="Palatino Linotype" w:eastAsia="Times New Roman" w:hAnsi="Palatino Linotype"/>
                <w:color w:val="000000"/>
                <w:sz w:val="20"/>
                <w:szCs w:val="20"/>
              </w:rPr>
              <w:t>7</w:t>
            </w:r>
          </w:p>
        </w:tc>
        <w:tc>
          <w:tcPr>
            <w:tcW w:w="1193" w:type="dxa"/>
            <w:tcPrChange w:id="225" w:author="Steven Chen" w:date="2016-11-28T16:07:00Z">
              <w:tcPr>
                <w:tcW w:w="1312" w:type="dxa"/>
              </w:tcPr>
            </w:tcPrChange>
          </w:tcPr>
          <w:p w14:paraId="75FFC339"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Start From Row Number</w:t>
            </w:r>
          </w:p>
        </w:tc>
        <w:tc>
          <w:tcPr>
            <w:tcW w:w="1710" w:type="dxa"/>
            <w:tcPrChange w:id="226" w:author="Steven Chen" w:date="2016-11-28T16:07:00Z">
              <w:tcPr>
                <w:tcW w:w="1710" w:type="dxa"/>
              </w:tcPr>
            </w:tcPrChange>
          </w:tcPr>
          <w:p w14:paraId="6FF14A4E"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 xml:space="preserve">The number of row number where record set </w:t>
            </w:r>
            <w:r w:rsidRPr="00B9183D">
              <w:rPr>
                <w:rFonts w:ascii="Palatino Linotype" w:eastAsia="Times New Roman" w:hAnsi="Palatino Linotype"/>
                <w:color w:val="000000"/>
                <w:sz w:val="20"/>
                <w:szCs w:val="20"/>
              </w:rPr>
              <w:lastRenderedPageBreak/>
              <w:t>starts from</w:t>
            </w:r>
          </w:p>
        </w:tc>
        <w:tc>
          <w:tcPr>
            <w:tcW w:w="1170" w:type="dxa"/>
            <w:tcPrChange w:id="227" w:author="Steven Chen" w:date="2016-11-28T16:07:00Z">
              <w:tcPr>
                <w:tcW w:w="1170" w:type="dxa"/>
              </w:tcPr>
            </w:tcPrChange>
          </w:tcPr>
          <w:p w14:paraId="16BC820F"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lastRenderedPageBreak/>
              <w:t xml:space="preserve">N (if not input, default </w:t>
            </w:r>
            <w:r w:rsidRPr="00B9183D">
              <w:rPr>
                <w:rFonts w:ascii="Palatino Linotype" w:eastAsia="Times New Roman" w:hAnsi="Palatino Linotype"/>
                <w:color w:val="000000"/>
                <w:sz w:val="20"/>
                <w:szCs w:val="20"/>
              </w:rPr>
              <w:lastRenderedPageBreak/>
              <w:t>start from first record)</w:t>
            </w:r>
          </w:p>
        </w:tc>
        <w:tc>
          <w:tcPr>
            <w:tcW w:w="1620" w:type="dxa"/>
            <w:tcPrChange w:id="228" w:author="Steven Chen" w:date="2016-11-28T16:07:00Z">
              <w:tcPr>
                <w:tcW w:w="1620" w:type="dxa"/>
              </w:tcPr>
            </w:tcPrChange>
          </w:tcPr>
          <w:p w14:paraId="58D62655"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lastRenderedPageBreak/>
              <w:t>Numeric (8,0)</w:t>
            </w:r>
          </w:p>
        </w:tc>
        <w:tc>
          <w:tcPr>
            <w:tcW w:w="3330" w:type="dxa"/>
            <w:tcPrChange w:id="229" w:author="Steven Chen" w:date="2016-11-28T16:07:00Z">
              <w:tcPr>
                <w:tcW w:w="3330" w:type="dxa"/>
              </w:tcPr>
            </w:tcPrChange>
          </w:tcPr>
          <w:p w14:paraId="2A895D27" w14:textId="77777777" w:rsidR="00D52DA1" w:rsidRPr="00B9183D" w:rsidRDefault="00D52DA1" w:rsidP="00D52DA1">
            <w:pPr>
              <w:rPr>
                <w:rFonts w:ascii="Palatino Linotype" w:eastAsia="Times New Roman" w:hAnsi="Palatino Linotype"/>
                <w:color w:val="FF0000"/>
                <w:sz w:val="20"/>
                <w:szCs w:val="20"/>
              </w:rPr>
            </w:pPr>
          </w:p>
        </w:tc>
        <w:tc>
          <w:tcPr>
            <w:tcW w:w="2160" w:type="dxa"/>
            <w:tcPrChange w:id="230" w:author="Steven Chen" w:date="2016-11-28T16:07:00Z">
              <w:tcPr>
                <w:tcW w:w="2160" w:type="dxa"/>
              </w:tcPr>
            </w:tcPrChange>
          </w:tcPr>
          <w:p w14:paraId="72C76593"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&lt;startFrom&gt;</w:t>
            </w:r>
          </w:p>
          <w:p w14:paraId="6690B262"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41</w:t>
            </w:r>
          </w:p>
          <w:p w14:paraId="58184EB7"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&lt;/startFrom&gt;</w:t>
            </w:r>
          </w:p>
        </w:tc>
        <w:tc>
          <w:tcPr>
            <w:tcW w:w="2970" w:type="dxa"/>
            <w:tcPrChange w:id="231" w:author="Steven Chen" w:date="2016-11-28T16:07:00Z">
              <w:tcPr>
                <w:tcW w:w="2970" w:type="dxa"/>
              </w:tcPr>
            </w:tcPrChange>
          </w:tcPr>
          <w:p w14:paraId="379098A6"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startFrom</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52DA1" w:rsidRPr="00B9183D" w14:paraId="4BC6AF25" w14:textId="77777777" w:rsidTr="004D037C">
        <w:trPr>
          <w:trHeight w:val="300"/>
          <w:trPrChange w:id="232" w:author="Steven Chen" w:date="2016-11-28T16:07:00Z">
            <w:trPr>
              <w:trHeight w:val="300"/>
            </w:trPr>
          </w:trPrChange>
        </w:trPr>
        <w:tc>
          <w:tcPr>
            <w:tcW w:w="517" w:type="dxa"/>
            <w:tcPrChange w:id="233" w:author="Steven Chen" w:date="2016-11-28T16:07:00Z">
              <w:tcPr>
                <w:tcW w:w="398" w:type="dxa"/>
              </w:tcPr>
            </w:tcPrChange>
          </w:tcPr>
          <w:p w14:paraId="597B8E9D" w14:textId="77777777" w:rsidR="00D52DA1" w:rsidRPr="00B9183D" w:rsidRDefault="00D62711" w:rsidP="00D52DA1">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lastRenderedPageBreak/>
              <w:t>18</w:t>
            </w:r>
          </w:p>
        </w:tc>
        <w:tc>
          <w:tcPr>
            <w:tcW w:w="1193" w:type="dxa"/>
            <w:tcPrChange w:id="234" w:author="Steven Chen" w:date="2016-11-28T16:07:00Z">
              <w:tcPr>
                <w:tcW w:w="1312" w:type="dxa"/>
              </w:tcPr>
            </w:tcPrChange>
          </w:tcPr>
          <w:p w14:paraId="741AFF43"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pageSize</w:t>
            </w:r>
          </w:p>
        </w:tc>
        <w:tc>
          <w:tcPr>
            <w:tcW w:w="1710" w:type="dxa"/>
            <w:tcPrChange w:id="235" w:author="Steven Chen" w:date="2016-11-28T16:07:00Z">
              <w:tcPr>
                <w:tcW w:w="1710" w:type="dxa"/>
              </w:tcPr>
            </w:tcPrChange>
          </w:tcPr>
          <w:p w14:paraId="4ABFB290"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Page Size</w:t>
            </w:r>
          </w:p>
        </w:tc>
        <w:tc>
          <w:tcPr>
            <w:tcW w:w="1170" w:type="dxa"/>
            <w:tcPrChange w:id="236" w:author="Steven Chen" w:date="2016-11-28T16:07:00Z">
              <w:tcPr>
                <w:tcW w:w="1170" w:type="dxa"/>
              </w:tcPr>
            </w:tcPrChange>
          </w:tcPr>
          <w:p w14:paraId="373216A7"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w:t>
            </w:r>
          </w:p>
        </w:tc>
        <w:tc>
          <w:tcPr>
            <w:tcW w:w="1620" w:type="dxa"/>
            <w:tcPrChange w:id="237" w:author="Steven Chen" w:date="2016-11-28T16:07:00Z">
              <w:tcPr>
                <w:tcW w:w="1620" w:type="dxa"/>
              </w:tcPr>
            </w:tcPrChange>
          </w:tcPr>
          <w:p w14:paraId="179BE46E"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Numeric (3,0)</w:t>
            </w:r>
          </w:p>
        </w:tc>
        <w:tc>
          <w:tcPr>
            <w:tcW w:w="3330" w:type="dxa"/>
            <w:tcPrChange w:id="238" w:author="Steven Chen" w:date="2016-11-28T16:07:00Z">
              <w:tcPr>
                <w:tcW w:w="3330" w:type="dxa"/>
              </w:tcPr>
            </w:tcPrChange>
          </w:tcPr>
          <w:p w14:paraId="529708AE" w14:textId="77777777" w:rsidR="00D52DA1" w:rsidRPr="00B9183D" w:rsidRDefault="00D52DA1" w:rsidP="00D52DA1">
            <w:pPr>
              <w:rPr>
                <w:rFonts w:ascii="Palatino Linotype" w:hAnsi="Palatino Linotype"/>
                <w:color w:val="FF0000"/>
                <w:sz w:val="20"/>
                <w:szCs w:val="20"/>
              </w:rPr>
            </w:pPr>
          </w:p>
        </w:tc>
        <w:tc>
          <w:tcPr>
            <w:tcW w:w="2160" w:type="dxa"/>
            <w:tcPrChange w:id="239" w:author="Steven Chen" w:date="2016-11-28T16:07:00Z">
              <w:tcPr>
                <w:tcW w:w="2160" w:type="dxa"/>
              </w:tcPr>
            </w:tcPrChange>
          </w:tcPr>
          <w:p w14:paraId="0734E84F"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&lt;pageSize&gt;</w:t>
            </w:r>
          </w:p>
          <w:p w14:paraId="13C0E429"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40</w:t>
            </w:r>
          </w:p>
          <w:p w14:paraId="69FDBAFB"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&lt;/pageSize&gt;</w:t>
            </w:r>
          </w:p>
        </w:tc>
        <w:tc>
          <w:tcPr>
            <w:tcW w:w="2970" w:type="dxa"/>
            <w:tcPrChange w:id="240" w:author="Steven Chen" w:date="2016-11-28T16:07:00Z">
              <w:tcPr>
                <w:tcW w:w="2970" w:type="dxa"/>
              </w:tcPr>
            </w:tcPrChange>
          </w:tcPr>
          <w:p w14:paraId="45FB10F7" w14:textId="77777777" w:rsidR="00D52DA1" w:rsidRPr="00B9183D" w:rsidRDefault="00D52DA1" w:rsidP="00D52DA1">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pageSize</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E38BF" w:rsidRPr="00B9183D" w14:paraId="2744C109" w14:textId="77777777" w:rsidTr="004D037C">
        <w:trPr>
          <w:trHeight w:val="300"/>
          <w:trPrChange w:id="241" w:author="Steven Chen" w:date="2016-11-28T16:07:00Z">
            <w:trPr>
              <w:trHeight w:val="300"/>
            </w:trPr>
          </w:trPrChange>
        </w:trPr>
        <w:tc>
          <w:tcPr>
            <w:tcW w:w="517" w:type="dxa"/>
            <w:tcPrChange w:id="242" w:author="Steven Chen" w:date="2016-11-28T16:07:00Z">
              <w:tcPr>
                <w:tcW w:w="398" w:type="dxa"/>
              </w:tcPr>
            </w:tcPrChange>
          </w:tcPr>
          <w:p w14:paraId="2039E8FF" w14:textId="77777777" w:rsidR="00DE38BF" w:rsidRPr="00366E10" w:rsidRDefault="00D62711" w:rsidP="00D52DA1">
            <w:pPr>
              <w:rPr>
                <w:rFonts w:ascii="Palatino Linotype" w:hAnsi="Palatino Linotype"/>
                <w:color w:val="000000"/>
                <w:sz w:val="20"/>
                <w:szCs w:val="20"/>
              </w:rPr>
            </w:pPr>
            <w:r>
              <w:rPr>
                <w:rFonts w:ascii="Palatino Linotype" w:hAnsi="Palatino Linotype" w:hint="eastAsia"/>
                <w:color w:val="000000"/>
                <w:sz w:val="20"/>
                <w:szCs w:val="20"/>
              </w:rPr>
              <w:t>19</w:t>
            </w:r>
          </w:p>
        </w:tc>
        <w:tc>
          <w:tcPr>
            <w:tcW w:w="1193" w:type="dxa"/>
            <w:tcPrChange w:id="243" w:author="Steven Chen" w:date="2016-11-28T16:07:00Z">
              <w:tcPr>
                <w:tcW w:w="1312" w:type="dxa"/>
              </w:tcPr>
            </w:tcPrChange>
          </w:tcPr>
          <w:p w14:paraId="68AC4E35" w14:textId="77777777" w:rsidR="00DE38BF" w:rsidRPr="006E6789" w:rsidRDefault="00DE38BF" w:rsidP="00D52DA1">
            <w:pPr>
              <w:rPr>
                <w:rFonts w:ascii="Palatino Linotype" w:hAnsi="Palatino Linotype"/>
                <w:color w:val="000000"/>
                <w:sz w:val="20"/>
                <w:szCs w:val="20"/>
              </w:rPr>
            </w:pPr>
            <w:r>
              <w:rPr>
                <w:rFonts w:ascii="Palatino Linotype" w:hAnsi="Palatino Linotype"/>
                <w:color w:val="000000"/>
                <w:sz w:val="20"/>
                <w:szCs w:val="20"/>
              </w:rPr>
              <w:t>S</w:t>
            </w:r>
            <w:r>
              <w:rPr>
                <w:rFonts w:ascii="Palatino Linotype" w:hAnsi="Palatino Linotype" w:hint="eastAsia"/>
                <w:color w:val="000000"/>
                <w:sz w:val="20"/>
                <w:szCs w:val="20"/>
              </w:rPr>
              <w:t>ort</w:t>
            </w:r>
          </w:p>
        </w:tc>
        <w:tc>
          <w:tcPr>
            <w:tcW w:w="1710" w:type="dxa"/>
            <w:tcPrChange w:id="244" w:author="Steven Chen" w:date="2016-11-28T16:07:00Z">
              <w:tcPr>
                <w:tcW w:w="1710" w:type="dxa"/>
              </w:tcPr>
            </w:tcPrChange>
          </w:tcPr>
          <w:p w14:paraId="354143B6" w14:textId="77777777" w:rsidR="00DE38BF" w:rsidRPr="006E6789" w:rsidRDefault="00DE38BF" w:rsidP="00D52DA1">
            <w:pPr>
              <w:rPr>
                <w:rFonts w:ascii="Palatino Linotype" w:hAnsi="Palatino Linotype"/>
                <w:color w:val="000000"/>
                <w:sz w:val="20"/>
                <w:szCs w:val="20"/>
              </w:rPr>
            </w:pPr>
            <w:r>
              <w:rPr>
                <w:rFonts w:ascii="Palatino Linotype" w:hAnsi="Palatino Linotype"/>
                <w:color w:val="000000"/>
                <w:sz w:val="20"/>
                <w:szCs w:val="20"/>
              </w:rPr>
              <w:t>S</w:t>
            </w:r>
            <w:r>
              <w:rPr>
                <w:rFonts w:ascii="Palatino Linotype" w:hAnsi="Palatino Linotype" w:hint="eastAsia"/>
                <w:color w:val="000000"/>
                <w:sz w:val="20"/>
                <w:szCs w:val="20"/>
              </w:rPr>
              <w:t>o</w:t>
            </w:r>
            <w:r>
              <w:rPr>
                <w:rFonts w:ascii="Palatino Linotype" w:hAnsi="Palatino Linotype"/>
                <w:color w:val="000000"/>
                <w:sz w:val="20"/>
                <w:szCs w:val="20"/>
              </w:rPr>
              <w:t>rt By</w:t>
            </w:r>
          </w:p>
        </w:tc>
        <w:tc>
          <w:tcPr>
            <w:tcW w:w="1170" w:type="dxa"/>
            <w:tcPrChange w:id="245" w:author="Steven Chen" w:date="2016-11-28T16:07:00Z">
              <w:tcPr>
                <w:tcW w:w="1170" w:type="dxa"/>
              </w:tcPr>
            </w:tcPrChange>
          </w:tcPr>
          <w:p w14:paraId="23CF6BA5" w14:textId="77777777" w:rsidR="00DE38BF" w:rsidRPr="006E6789" w:rsidRDefault="00DE38BF" w:rsidP="00D52DA1">
            <w:pPr>
              <w:rPr>
                <w:rFonts w:ascii="Palatino Linotype" w:hAnsi="Palatino Linotype"/>
                <w:color w:val="000000"/>
                <w:sz w:val="20"/>
                <w:szCs w:val="20"/>
              </w:rPr>
            </w:pPr>
            <w:r>
              <w:rPr>
                <w:rFonts w:ascii="Palatino Linotype" w:hAnsi="Palatino Linotype" w:hint="eastAsia"/>
                <w:color w:val="000000"/>
                <w:sz w:val="20"/>
                <w:szCs w:val="20"/>
              </w:rPr>
              <w:t>N</w:t>
            </w:r>
          </w:p>
        </w:tc>
        <w:tc>
          <w:tcPr>
            <w:tcW w:w="1620" w:type="dxa"/>
            <w:tcPrChange w:id="246" w:author="Steven Chen" w:date="2016-11-28T16:07:00Z">
              <w:tcPr>
                <w:tcW w:w="1620" w:type="dxa"/>
              </w:tcPr>
            </w:tcPrChange>
          </w:tcPr>
          <w:p w14:paraId="67615A34" w14:textId="77777777" w:rsidR="00DE38BF" w:rsidRPr="006E6789" w:rsidRDefault="00DE38BF" w:rsidP="00D52DA1">
            <w:pPr>
              <w:rPr>
                <w:rFonts w:ascii="Palatino Linotype" w:hAnsi="Palatino Linotype"/>
                <w:color w:val="000000"/>
                <w:sz w:val="20"/>
                <w:szCs w:val="20"/>
              </w:rPr>
            </w:pPr>
            <w:r>
              <w:rPr>
                <w:rFonts w:ascii="Palatino Linotype" w:hAnsi="Palatino Linotype" w:hint="eastAsia"/>
                <w:color w:val="000000"/>
                <w:sz w:val="20"/>
                <w:szCs w:val="20"/>
              </w:rPr>
              <w:t>String</w:t>
            </w:r>
          </w:p>
        </w:tc>
        <w:tc>
          <w:tcPr>
            <w:tcW w:w="3330" w:type="dxa"/>
            <w:tcPrChange w:id="247" w:author="Steven Chen" w:date="2016-11-28T16:07:00Z">
              <w:tcPr>
                <w:tcW w:w="3330" w:type="dxa"/>
              </w:tcPr>
            </w:tcPrChange>
          </w:tcPr>
          <w:p w14:paraId="1CCE5EC0" w14:textId="77777777" w:rsidR="00DE38BF" w:rsidRPr="00B9183D" w:rsidRDefault="00DE38BF" w:rsidP="00D52DA1">
            <w:pPr>
              <w:rPr>
                <w:rFonts w:ascii="Palatino Linotype" w:hAnsi="Palatino Linotype"/>
                <w:color w:val="FF0000"/>
                <w:sz w:val="20"/>
                <w:szCs w:val="20"/>
              </w:rPr>
            </w:pPr>
          </w:p>
        </w:tc>
        <w:tc>
          <w:tcPr>
            <w:tcW w:w="2160" w:type="dxa"/>
            <w:tcPrChange w:id="248" w:author="Steven Chen" w:date="2016-11-28T16:07:00Z">
              <w:tcPr>
                <w:tcW w:w="2160" w:type="dxa"/>
              </w:tcPr>
            </w:tcPrChange>
          </w:tcPr>
          <w:p w14:paraId="3415A7C5" w14:textId="77777777" w:rsidR="00212057" w:rsidRDefault="00212057" w:rsidP="00D52DA1">
            <w:pPr>
              <w:rPr>
                <w:rFonts w:ascii="Palatino Linotype" w:hAnsi="Palatino Linotype"/>
                <w:color w:val="000000"/>
                <w:sz w:val="20"/>
                <w:szCs w:val="20"/>
              </w:rPr>
            </w:pPr>
            <w:bookmarkStart w:id="249" w:name="OLE_LINK11"/>
            <w:r>
              <w:rPr>
                <w:rFonts w:ascii="Palatino Linotype" w:hAnsi="Palatino Linotype" w:hint="eastAsia"/>
                <w:color w:val="000000"/>
                <w:sz w:val="20"/>
                <w:szCs w:val="20"/>
              </w:rPr>
              <w:t>&lt;sort</w:t>
            </w:r>
            <w:r w:rsidR="00DE38BF">
              <w:rPr>
                <w:rFonts w:ascii="Palatino Linotype" w:hAnsi="Palatino Linotype" w:hint="eastAsia"/>
                <w:color w:val="000000"/>
                <w:sz w:val="20"/>
                <w:szCs w:val="20"/>
              </w:rPr>
              <w:t>&gt;</w:t>
            </w:r>
          </w:p>
          <w:p w14:paraId="3DD1F700" w14:textId="77777777" w:rsidR="00212057" w:rsidRDefault="00212057" w:rsidP="00D52DA1">
            <w:pPr>
              <w:rPr>
                <w:rFonts w:ascii="Palatino Linotype" w:hAnsi="Palatino Linotype"/>
                <w:color w:val="000000"/>
                <w:sz w:val="20"/>
                <w:szCs w:val="20"/>
              </w:rPr>
            </w:pPr>
            <w:r>
              <w:rPr>
                <w:rFonts w:ascii="Palatino Linotype" w:hAnsi="Palatino Linotype" w:hint="eastAsia"/>
                <w:color w:val="000000"/>
                <w:sz w:val="20"/>
                <w:szCs w:val="20"/>
              </w:rPr>
              <w:t xml:space="preserve"> &lt;by&gt;</w:t>
            </w:r>
            <w:r>
              <w:rPr>
                <w:rFonts w:ascii="Palatino Linotype" w:hAnsi="Palatino Linotype"/>
                <w:color w:val="000000"/>
                <w:sz w:val="20"/>
                <w:szCs w:val="20"/>
              </w:rPr>
              <w:t>field</w:t>
            </w:r>
            <w:r>
              <w:rPr>
                <w:rFonts w:ascii="Palatino Linotype" w:hAnsi="Palatino Linotype" w:hint="eastAsia"/>
                <w:color w:val="000000"/>
                <w:sz w:val="20"/>
                <w:szCs w:val="20"/>
              </w:rPr>
              <w:t>&lt;/by&gt;</w:t>
            </w:r>
          </w:p>
          <w:p w14:paraId="3AFD8AF3" w14:textId="77777777" w:rsidR="00212057" w:rsidRDefault="00212057" w:rsidP="006E6789">
            <w:pPr>
              <w:ind w:left="200" w:hangingChars="100" w:hanging="200"/>
              <w:rPr>
                <w:rFonts w:ascii="Palatino Linotype" w:hAnsi="Palatino Linotype"/>
                <w:color w:val="000000"/>
                <w:sz w:val="20"/>
                <w:szCs w:val="20"/>
              </w:rPr>
            </w:pPr>
            <w:r>
              <w:rPr>
                <w:rFonts w:ascii="Palatino Linotype" w:hAnsi="Palatino Linotype" w:hint="eastAsia"/>
                <w:color w:val="000000"/>
                <w:sz w:val="20"/>
                <w:szCs w:val="20"/>
              </w:rPr>
              <w:t xml:space="preserve"> &lt;</w:t>
            </w:r>
            <w:r>
              <w:rPr>
                <w:rFonts w:ascii="Palatino Linotype" w:hAnsi="Palatino Linotype"/>
                <w:color w:val="000000"/>
                <w:sz w:val="20"/>
                <w:szCs w:val="20"/>
              </w:rPr>
              <w:t>order&gt;desc | asc &lt;/order&gt;</w:t>
            </w:r>
          </w:p>
          <w:p w14:paraId="2BC85EDA" w14:textId="77777777" w:rsidR="00DE38BF" w:rsidRPr="006E6789" w:rsidRDefault="00212057" w:rsidP="00D52DA1">
            <w:pPr>
              <w:rPr>
                <w:rFonts w:ascii="Palatino Linotype" w:hAnsi="Palatino Linotype"/>
                <w:color w:val="000000"/>
                <w:sz w:val="20"/>
                <w:szCs w:val="20"/>
              </w:rPr>
            </w:pPr>
            <w:r>
              <w:rPr>
                <w:rFonts w:ascii="Palatino Linotype" w:hAnsi="Palatino Linotype" w:hint="eastAsia"/>
                <w:color w:val="000000"/>
                <w:sz w:val="20"/>
                <w:szCs w:val="20"/>
              </w:rPr>
              <w:t>&lt;/Sort</w:t>
            </w:r>
            <w:r w:rsidR="00DE38BF">
              <w:rPr>
                <w:rFonts w:ascii="Palatino Linotype" w:hAnsi="Palatino Linotype" w:hint="eastAsia"/>
                <w:color w:val="000000"/>
                <w:sz w:val="20"/>
                <w:szCs w:val="20"/>
              </w:rPr>
              <w:t>&gt;</w:t>
            </w:r>
            <w:bookmarkEnd w:id="249"/>
          </w:p>
        </w:tc>
        <w:tc>
          <w:tcPr>
            <w:tcW w:w="2970" w:type="dxa"/>
            <w:tcPrChange w:id="250" w:author="Steven Chen" w:date="2016-11-28T16:07:00Z">
              <w:tcPr>
                <w:tcW w:w="2970" w:type="dxa"/>
              </w:tcPr>
            </w:tcPrChange>
          </w:tcPr>
          <w:p w14:paraId="40EB8B1D" w14:textId="77777777" w:rsidR="00DE38BF" w:rsidRPr="00B9183D" w:rsidRDefault="00212057" w:rsidP="00D52DA1">
            <w:pPr>
              <w:rPr>
                <w:rFonts w:ascii="Palatino Linotype" w:hAnsi="Palatino Linotype"/>
                <w:color w:val="000000"/>
                <w:sz w:val="20"/>
                <w:szCs w:val="20"/>
              </w:rPr>
            </w:pPr>
            <w:r>
              <w:rPr>
                <w:rFonts w:ascii="Palatino Linotype" w:hAnsi="Palatino Linotype"/>
                <w:color w:val="000000"/>
                <w:sz w:val="20"/>
                <w:szCs w:val="20"/>
              </w:rPr>
              <w:t>{“sort”:{“by:”:””,”order”:””}}</w:t>
            </w:r>
          </w:p>
        </w:tc>
      </w:tr>
      <w:tr w:rsidR="003B4F31" w:rsidRPr="00B9183D" w14:paraId="6EECDC0E" w14:textId="77777777" w:rsidTr="004D037C">
        <w:trPr>
          <w:trHeight w:val="300"/>
          <w:ins w:id="251" w:author="Steven Chen" w:date="2016-11-28T15:54:00Z"/>
          <w:trPrChange w:id="252" w:author="Steven Chen" w:date="2016-11-28T16:07:00Z">
            <w:trPr>
              <w:trHeight w:val="300"/>
            </w:trPr>
          </w:trPrChange>
        </w:trPr>
        <w:tc>
          <w:tcPr>
            <w:tcW w:w="517" w:type="dxa"/>
            <w:tcPrChange w:id="253" w:author="Steven Chen" w:date="2016-11-28T16:07:00Z">
              <w:tcPr>
                <w:tcW w:w="398" w:type="dxa"/>
              </w:tcPr>
            </w:tcPrChange>
          </w:tcPr>
          <w:p w14:paraId="4D0C41D6" w14:textId="4936C683" w:rsidR="003B4F31" w:rsidRDefault="003B4F31" w:rsidP="00D52DA1">
            <w:pPr>
              <w:rPr>
                <w:ins w:id="254" w:author="Steven Chen" w:date="2016-11-28T15:54:00Z"/>
                <w:rFonts w:ascii="Palatino Linotype" w:hAnsi="Palatino Linotype"/>
                <w:color w:val="000000"/>
                <w:sz w:val="20"/>
                <w:szCs w:val="20"/>
              </w:rPr>
            </w:pPr>
            <w:ins w:id="255" w:author="Steven Chen" w:date="2016-11-28T15:54:00Z">
              <w:r>
                <w:rPr>
                  <w:rFonts w:ascii="Palatino Linotype" w:hAnsi="Palatino Linotype"/>
                  <w:color w:val="000000"/>
                  <w:sz w:val="20"/>
                  <w:szCs w:val="20"/>
                </w:rPr>
                <w:t>20</w:t>
              </w:r>
            </w:ins>
          </w:p>
        </w:tc>
        <w:tc>
          <w:tcPr>
            <w:tcW w:w="1193" w:type="dxa"/>
            <w:tcPrChange w:id="256" w:author="Steven Chen" w:date="2016-11-28T16:07:00Z">
              <w:tcPr>
                <w:tcW w:w="1312" w:type="dxa"/>
              </w:tcPr>
            </w:tcPrChange>
          </w:tcPr>
          <w:p w14:paraId="6A468A61" w14:textId="03CBEC21" w:rsidR="003B4F31" w:rsidRDefault="003B4F31" w:rsidP="00D52DA1">
            <w:pPr>
              <w:rPr>
                <w:ins w:id="257" w:author="Steven Chen" w:date="2016-11-28T15:54:00Z"/>
                <w:rFonts w:ascii="Palatino Linotype" w:hAnsi="Palatino Linotype"/>
                <w:color w:val="000000"/>
                <w:sz w:val="20"/>
                <w:szCs w:val="20"/>
              </w:rPr>
            </w:pPr>
            <w:ins w:id="258" w:author="Steven Chen" w:date="2016-11-28T15:54:00Z">
              <w:r>
                <w:rPr>
                  <w:rFonts w:ascii="Palatino Linotype" w:hAnsi="Palatino Linotype"/>
                  <w:color w:val="000000"/>
                  <w:sz w:val="20"/>
                  <w:szCs w:val="20"/>
                </w:rPr>
                <w:t xml:space="preserve">With Content </w:t>
              </w:r>
            </w:ins>
            <w:ins w:id="259" w:author="Steven Chen" w:date="2016-11-28T16:32:00Z">
              <w:r w:rsidR="001215C8">
                <w:rPr>
                  <w:rFonts w:ascii="Palatino Linotype" w:hAnsi="Palatino Linotype"/>
                  <w:color w:val="000000"/>
                  <w:sz w:val="20"/>
                  <w:szCs w:val="20"/>
                </w:rPr>
                <w:t>I</w:t>
              </w:r>
            </w:ins>
            <w:ins w:id="260" w:author="Steven Chen" w:date="2016-11-28T15:54:00Z">
              <w:r>
                <w:rPr>
                  <w:rFonts w:ascii="Palatino Linotype" w:hAnsi="Palatino Linotype"/>
                  <w:color w:val="000000"/>
                  <w:sz w:val="20"/>
                  <w:szCs w:val="20"/>
                </w:rPr>
                <w:t>ndicator</w:t>
              </w:r>
            </w:ins>
          </w:p>
        </w:tc>
        <w:tc>
          <w:tcPr>
            <w:tcW w:w="1710" w:type="dxa"/>
            <w:tcPrChange w:id="261" w:author="Steven Chen" w:date="2016-11-28T16:07:00Z">
              <w:tcPr>
                <w:tcW w:w="1710" w:type="dxa"/>
              </w:tcPr>
            </w:tcPrChange>
          </w:tcPr>
          <w:p w14:paraId="2F378AB3" w14:textId="11092252" w:rsidR="003B4F31" w:rsidRDefault="003B4F31" w:rsidP="00D52DA1">
            <w:pPr>
              <w:rPr>
                <w:ins w:id="262" w:author="Steven Chen" w:date="2016-11-28T15:54:00Z"/>
                <w:rFonts w:ascii="Palatino Linotype" w:hAnsi="Palatino Linotype"/>
                <w:color w:val="000000"/>
                <w:sz w:val="20"/>
                <w:szCs w:val="20"/>
              </w:rPr>
            </w:pPr>
            <w:ins w:id="263" w:author="Steven Chen" w:date="2016-11-28T15:54:00Z">
              <w:r>
                <w:rPr>
                  <w:rFonts w:ascii="Palatino Linotype" w:hAnsi="Palatino Linotype"/>
                  <w:color w:val="000000"/>
                  <w:sz w:val="20"/>
                  <w:szCs w:val="20"/>
                </w:rPr>
                <w:t>With content indicator</w:t>
              </w:r>
            </w:ins>
          </w:p>
        </w:tc>
        <w:tc>
          <w:tcPr>
            <w:tcW w:w="1170" w:type="dxa"/>
            <w:tcPrChange w:id="264" w:author="Steven Chen" w:date="2016-11-28T16:07:00Z">
              <w:tcPr>
                <w:tcW w:w="1170" w:type="dxa"/>
              </w:tcPr>
            </w:tcPrChange>
          </w:tcPr>
          <w:p w14:paraId="00D0B83E" w14:textId="26765505" w:rsidR="003B4F31" w:rsidRDefault="003B4F31" w:rsidP="00D52DA1">
            <w:pPr>
              <w:rPr>
                <w:ins w:id="265" w:author="Steven Chen" w:date="2016-11-28T15:54:00Z"/>
                <w:rFonts w:ascii="Palatino Linotype" w:hAnsi="Palatino Linotype"/>
                <w:color w:val="000000"/>
                <w:sz w:val="20"/>
                <w:szCs w:val="20"/>
              </w:rPr>
            </w:pPr>
            <w:ins w:id="266" w:author="Steven Chen" w:date="2016-11-28T15:54:00Z">
              <w:r>
                <w:rPr>
                  <w:rFonts w:ascii="Palatino Linotype" w:hAnsi="Palatino Linotype"/>
                  <w:color w:val="000000"/>
                  <w:sz w:val="20"/>
                  <w:szCs w:val="20"/>
                </w:rPr>
                <w:t>Y</w:t>
              </w:r>
            </w:ins>
          </w:p>
        </w:tc>
        <w:tc>
          <w:tcPr>
            <w:tcW w:w="1620" w:type="dxa"/>
            <w:tcPrChange w:id="267" w:author="Steven Chen" w:date="2016-11-28T16:07:00Z">
              <w:tcPr>
                <w:tcW w:w="1620" w:type="dxa"/>
              </w:tcPr>
            </w:tcPrChange>
          </w:tcPr>
          <w:p w14:paraId="6238D360" w14:textId="33B85161" w:rsidR="003B4F31" w:rsidRDefault="003B4F31" w:rsidP="00D52DA1">
            <w:pPr>
              <w:rPr>
                <w:ins w:id="268" w:author="Steven Chen" w:date="2016-11-28T15:54:00Z"/>
                <w:rFonts w:ascii="Palatino Linotype" w:hAnsi="Palatino Linotype"/>
                <w:color w:val="000000"/>
                <w:sz w:val="20"/>
                <w:szCs w:val="20"/>
              </w:rPr>
            </w:pPr>
            <w:ins w:id="269" w:author="Steven Chen" w:date="2016-11-28T15:54:00Z">
              <w:r>
                <w:rPr>
                  <w:rFonts w:ascii="Palatino Linotype" w:hAnsi="Palatino Linotype"/>
                  <w:color w:val="000000"/>
                  <w:sz w:val="20"/>
                  <w:szCs w:val="20"/>
                </w:rPr>
                <w:t>String</w:t>
              </w:r>
            </w:ins>
          </w:p>
        </w:tc>
        <w:tc>
          <w:tcPr>
            <w:tcW w:w="3330" w:type="dxa"/>
            <w:tcPrChange w:id="270" w:author="Steven Chen" w:date="2016-11-28T16:07:00Z">
              <w:tcPr>
                <w:tcW w:w="3330" w:type="dxa"/>
              </w:tcPr>
            </w:tcPrChange>
          </w:tcPr>
          <w:p w14:paraId="0BAEE224" w14:textId="77777777" w:rsidR="003B4F31" w:rsidRDefault="003B4F31" w:rsidP="00D52DA1">
            <w:pPr>
              <w:rPr>
                <w:ins w:id="271" w:author="Steven Chen" w:date="2016-11-28T15:55:00Z"/>
                <w:rFonts w:ascii="Palatino Linotype" w:hAnsi="Palatino Linotype"/>
                <w:color w:val="FF0000"/>
                <w:sz w:val="20"/>
                <w:szCs w:val="20"/>
              </w:rPr>
            </w:pPr>
            <w:ins w:id="272" w:author="Steven Chen" w:date="2016-11-28T15:54:00Z">
              <w:r>
                <w:rPr>
                  <w:rFonts w:ascii="Palatino Linotype" w:hAnsi="Palatino Linotype"/>
                  <w:color w:val="FF0000"/>
                  <w:sz w:val="20"/>
                  <w:szCs w:val="20"/>
                </w:rPr>
                <w:t xml:space="preserve">When </w:t>
              </w:r>
            </w:ins>
            <w:ins w:id="273" w:author="Steven Chen" w:date="2016-11-28T15:55:00Z">
              <w:r>
                <w:rPr>
                  <w:rFonts w:ascii="Palatino Linotype" w:hAnsi="Palatino Linotype"/>
                  <w:color w:val="FF0000"/>
                  <w:sz w:val="20"/>
                  <w:szCs w:val="20"/>
                </w:rPr>
                <w:t>withContent = ‘Y’, the return result will have content field formatted.</w:t>
              </w:r>
            </w:ins>
          </w:p>
          <w:p w14:paraId="4F591370" w14:textId="77777777" w:rsidR="003B4F31" w:rsidRDefault="003B4F31" w:rsidP="00D52DA1">
            <w:pPr>
              <w:rPr>
                <w:ins w:id="274" w:author="Steven Chen" w:date="2016-11-28T15:58:00Z"/>
                <w:rFonts w:ascii="Palatino Linotype" w:hAnsi="Palatino Linotype"/>
                <w:color w:val="FF0000"/>
                <w:sz w:val="20"/>
                <w:szCs w:val="20"/>
              </w:rPr>
            </w:pPr>
            <w:ins w:id="275" w:author="Steven Chen" w:date="2016-11-28T15:55:00Z">
              <w:r>
                <w:rPr>
                  <w:rFonts w:ascii="Palatino Linotype" w:hAnsi="Palatino Linotype"/>
                  <w:color w:val="FF0000"/>
                  <w:sz w:val="20"/>
                  <w:szCs w:val="20"/>
                </w:rPr>
                <w:t>When withContent = ‘N’, the return result’s content field will be blank.</w:t>
              </w:r>
            </w:ins>
          </w:p>
          <w:p w14:paraId="3911F433" w14:textId="56B37730" w:rsidR="00C04622" w:rsidRPr="00B9183D" w:rsidRDefault="00C04622" w:rsidP="00C04622">
            <w:pPr>
              <w:rPr>
                <w:ins w:id="276" w:author="Steven Chen" w:date="2016-11-28T15:54:00Z"/>
                <w:rFonts w:ascii="Palatino Linotype" w:hAnsi="Palatino Linotype"/>
                <w:color w:val="FF0000"/>
                <w:sz w:val="20"/>
                <w:szCs w:val="20"/>
              </w:rPr>
            </w:pPr>
            <w:ins w:id="277" w:author="Steven Chen" w:date="2016-11-28T15:58:00Z">
              <w:r>
                <w:rPr>
                  <w:rFonts w:ascii="Palatino Linotype" w:hAnsi="Palatino Linotype"/>
                  <w:color w:val="FF0000"/>
                  <w:sz w:val="20"/>
                  <w:szCs w:val="20"/>
                </w:rPr>
                <w:t xml:space="preserve">*Validate the value is valid or not, if the parameter is neither “Y” nor “N”, return error </w:t>
              </w:r>
            </w:ins>
            <w:ins w:id="278" w:author="Steven Chen" w:date="2016-11-28T15:59:00Z">
              <w:r>
                <w:rPr>
                  <w:rFonts w:ascii="Palatino Linotype" w:hAnsi="Palatino Linotype"/>
                  <w:color w:val="FF0000"/>
                  <w:sz w:val="20"/>
                  <w:szCs w:val="20"/>
                </w:rPr>
                <w:t xml:space="preserve">“NHR1000 - </w:t>
              </w:r>
            </w:ins>
            <w:ins w:id="279" w:author="Steven Chen" w:date="2016-11-28T15:58:00Z">
              <w:r>
                <w:rPr>
                  <w:rFonts w:ascii="Palatino Linotype" w:hAnsi="Palatino Linotype"/>
                  <w:color w:val="FF0000"/>
                  <w:sz w:val="20"/>
                  <w:szCs w:val="20"/>
                </w:rPr>
                <w:t>Invalid Parameter</w:t>
              </w:r>
            </w:ins>
            <w:ins w:id="280" w:author="Steven Chen" w:date="2016-11-28T15:59:00Z">
              <w:r>
                <w:rPr>
                  <w:rFonts w:ascii="Palatino Linotype" w:hAnsi="Palatino Linotype"/>
                  <w:color w:val="FF0000"/>
                  <w:sz w:val="20"/>
                  <w:szCs w:val="20"/>
                </w:rPr>
                <w:t>”</w:t>
              </w:r>
            </w:ins>
          </w:p>
        </w:tc>
        <w:tc>
          <w:tcPr>
            <w:tcW w:w="2160" w:type="dxa"/>
            <w:tcPrChange w:id="281" w:author="Steven Chen" w:date="2016-11-28T16:07:00Z">
              <w:tcPr>
                <w:tcW w:w="2160" w:type="dxa"/>
              </w:tcPr>
            </w:tcPrChange>
          </w:tcPr>
          <w:p w14:paraId="00D2242B" w14:textId="6121A1E3" w:rsidR="003B4F31" w:rsidRDefault="003B4F31" w:rsidP="00D52DA1">
            <w:pPr>
              <w:rPr>
                <w:ins w:id="282" w:author="Steven Chen" w:date="2016-11-28T15:54:00Z"/>
                <w:rFonts w:ascii="Palatino Linotype" w:hAnsi="Palatino Linotype"/>
                <w:color w:val="000000"/>
                <w:sz w:val="20"/>
                <w:szCs w:val="20"/>
              </w:rPr>
            </w:pPr>
            <w:ins w:id="283" w:author="Steven Chen" w:date="2016-11-28T15:55:00Z">
              <w:r>
                <w:rPr>
                  <w:rFonts w:ascii="Palatino Linotype" w:hAnsi="Palatino Linotype"/>
                  <w:color w:val="000000"/>
                  <w:sz w:val="20"/>
                  <w:szCs w:val="20"/>
                </w:rPr>
                <w:t>&lt;withContent&gt;Y&lt;</w:t>
              </w:r>
            </w:ins>
            <w:ins w:id="284" w:author="Steven Chen" w:date="2016-11-28T15:56:00Z">
              <w:r>
                <w:rPr>
                  <w:rFonts w:ascii="Palatino Linotype" w:hAnsi="Palatino Linotype"/>
                  <w:color w:val="000000"/>
                  <w:sz w:val="20"/>
                  <w:szCs w:val="20"/>
                </w:rPr>
                <w:t>/withContent&gt;</w:t>
              </w:r>
            </w:ins>
          </w:p>
        </w:tc>
        <w:tc>
          <w:tcPr>
            <w:tcW w:w="2970" w:type="dxa"/>
            <w:tcPrChange w:id="285" w:author="Steven Chen" w:date="2016-11-28T16:07:00Z">
              <w:tcPr>
                <w:tcW w:w="2970" w:type="dxa"/>
              </w:tcPr>
            </w:tcPrChange>
          </w:tcPr>
          <w:p w14:paraId="18C23EB8" w14:textId="10644020" w:rsidR="003B4F31" w:rsidRDefault="003B4F31" w:rsidP="00D52DA1">
            <w:pPr>
              <w:rPr>
                <w:ins w:id="286" w:author="Steven Chen" w:date="2016-11-28T15:54:00Z"/>
                <w:rFonts w:ascii="Palatino Linotype" w:hAnsi="Palatino Linotype"/>
                <w:color w:val="000000"/>
                <w:sz w:val="20"/>
                <w:szCs w:val="20"/>
              </w:rPr>
            </w:pPr>
            <w:ins w:id="287" w:author="Steven Chen" w:date="2016-11-28T15:56:00Z">
              <w:r>
                <w:rPr>
                  <w:rFonts w:ascii="Palatino Linotype" w:hAnsi="Palatino Linotype"/>
                  <w:color w:val="000000"/>
                  <w:sz w:val="20"/>
                  <w:szCs w:val="20"/>
                </w:rPr>
                <w:t>{“withContent”:”Y”}</w:t>
              </w:r>
            </w:ins>
          </w:p>
        </w:tc>
      </w:tr>
    </w:tbl>
    <w:p w14:paraId="13AE4685" w14:textId="77777777" w:rsidR="002515C5" w:rsidRPr="00B9183D" w:rsidRDefault="002515C5">
      <w:pPr>
        <w:pStyle w:val="Texte1"/>
        <w:rPr>
          <w:rFonts w:ascii="Palatino Linotype" w:hAnsi="Palatino Linotype"/>
        </w:rPr>
      </w:pPr>
      <w:r w:rsidRPr="00B9183D">
        <w:rPr>
          <w:rFonts w:ascii="Palatino Linotype" w:hAnsi="Palatino Linotype"/>
        </w:rPr>
        <w:t xml:space="preserve"> </w:t>
      </w:r>
    </w:p>
    <w:p w14:paraId="1FD42466" w14:textId="77777777" w:rsidR="002515C5" w:rsidRPr="00B9183D" w:rsidRDefault="002515C5">
      <w:pPr>
        <w:pStyle w:val="Texte1"/>
        <w:rPr>
          <w:rFonts w:ascii="Palatino Linotype" w:hAnsi="Palatino Linotype"/>
          <w:u w:val="single"/>
        </w:rPr>
      </w:pPr>
      <w:r w:rsidRPr="00B9183D">
        <w:rPr>
          <w:rFonts w:ascii="Palatino Linotype" w:hAnsi="Palatino Linotype"/>
          <w:u w:val="single"/>
        </w:rPr>
        <w:t xml:space="preserve">Notification </w:t>
      </w:r>
      <w:r w:rsidR="005D1039">
        <w:rPr>
          <w:rFonts w:ascii="Palatino Linotype" w:hAnsi="Palatino Linotype"/>
          <w:u w:val="single"/>
        </w:rPr>
        <w:t>History</w:t>
      </w:r>
      <w:r w:rsidRPr="00B9183D">
        <w:rPr>
          <w:rFonts w:ascii="Palatino Linotype" w:hAnsi="Palatino Linotype"/>
          <w:u w:val="single"/>
        </w:rPr>
        <w:t xml:space="preserve"> </w:t>
      </w:r>
      <w:r w:rsidR="00825A2C">
        <w:rPr>
          <w:rFonts w:ascii="Palatino Linotype" w:hAnsi="Palatino Linotype"/>
          <w:u w:val="single"/>
        </w:rPr>
        <w:t xml:space="preserve">Enquiry </w:t>
      </w:r>
      <w:r w:rsidRPr="00B9183D">
        <w:rPr>
          <w:rFonts w:ascii="Palatino Linotype" w:hAnsi="Palatino Linotype"/>
          <w:u w:val="single"/>
        </w:rPr>
        <w:t>Response Table</w:t>
      </w:r>
    </w:p>
    <w:tbl>
      <w:tblPr>
        <w:tblW w:w="14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88" w:author="Steven Chen" w:date="2016-11-28T15:57:00Z">
          <w:tblPr>
            <w:tblW w:w="14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17"/>
        <w:gridCol w:w="1193"/>
        <w:gridCol w:w="1710"/>
        <w:gridCol w:w="1170"/>
        <w:gridCol w:w="1530"/>
        <w:gridCol w:w="3420"/>
        <w:gridCol w:w="2160"/>
        <w:gridCol w:w="2997"/>
        <w:tblGridChange w:id="289">
          <w:tblGrid>
            <w:gridCol w:w="221"/>
            <w:gridCol w:w="177"/>
            <w:gridCol w:w="340"/>
            <w:gridCol w:w="972"/>
            <w:gridCol w:w="221"/>
            <w:gridCol w:w="1489"/>
            <w:gridCol w:w="221"/>
            <w:gridCol w:w="949"/>
            <w:gridCol w:w="221"/>
            <w:gridCol w:w="1309"/>
            <w:gridCol w:w="221"/>
            <w:gridCol w:w="3199"/>
            <w:gridCol w:w="221"/>
            <w:gridCol w:w="1939"/>
            <w:gridCol w:w="221"/>
            <w:gridCol w:w="2776"/>
            <w:gridCol w:w="221"/>
          </w:tblGrid>
        </w:tblGridChange>
      </w:tblGrid>
      <w:tr w:rsidR="002515C5" w:rsidRPr="00B9183D" w14:paraId="636C89D0" w14:textId="77777777" w:rsidTr="003B4F31">
        <w:trPr>
          <w:trHeight w:val="300"/>
          <w:trPrChange w:id="290" w:author="Steven Chen" w:date="2016-11-28T15:57:00Z">
            <w:trPr>
              <w:gridAfter w:val="0"/>
              <w:trHeight w:val="300"/>
            </w:trPr>
          </w:trPrChange>
        </w:trPr>
        <w:tc>
          <w:tcPr>
            <w:tcW w:w="517" w:type="dxa"/>
            <w:shd w:val="clear" w:color="auto" w:fill="2F5496"/>
            <w:tcPrChange w:id="291" w:author="Steven Chen" w:date="2016-11-28T15:57:00Z">
              <w:tcPr>
                <w:tcW w:w="398" w:type="dxa"/>
                <w:gridSpan w:val="2"/>
                <w:shd w:val="clear" w:color="auto" w:fill="2F5496"/>
              </w:tcPr>
            </w:tcPrChange>
          </w:tcPr>
          <w:p w14:paraId="28852CDB" w14:textId="77777777" w:rsidR="002515C5" w:rsidRPr="00B9183D" w:rsidRDefault="002515C5">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w:t>
            </w:r>
          </w:p>
        </w:tc>
        <w:tc>
          <w:tcPr>
            <w:tcW w:w="1193" w:type="dxa"/>
            <w:shd w:val="clear" w:color="auto" w:fill="2F5496"/>
            <w:tcPrChange w:id="292" w:author="Steven Chen" w:date="2016-11-28T15:57:00Z">
              <w:tcPr>
                <w:tcW w:w="1312" w:type="dxa"/>
                <w:gridSpan w:val="2"/>
                <w:shd w:val="clear" w:color="auto" w:fill="2F5496"/>
              </w:tcPr>
            </w:tcPrChange>
          </w:tcPr>
          <w:p w14:paraId="18169232" w14:textId="77777777" w:rsidR="002515C5" w:rsidRPr="00B9183D" w:rsidRDefault="002515C5">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Field Name</w:t>
            </w:r>
          </w:p>
        </w:tc>
        <w:tc>
          <w:tcPr>
            <w:tcW w:w="1710" w:type="dxa"/>
            <w:shd w:val="clear" w:color="auto" w:fill="2F5496"/>
            <w:tcPrChange w:id="293" w:author="Steven Chen" w:date="2016-11-28T15:57:00Z">
              <w:tcPr>
                <w:tcW w:w="1710" w:type="dxa"/>
                <w:gridSpan w:val="2"/>
                <w:shd w:val="clear" w:color="auto" w:fill="2F5496"/>
              </w:tcPr>
            </w:tcPrChange>
          </w:tcPr>
          <w:p w14:paraId="34F34A54" w14:textId="77777777" w:rsidR="002515C5" w:rsidRPr="00B9183D" w:rsidRDefault="002515C5">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Description</w:t>
            </w:r>
          </w:p>
        </w:tc>
        <w:tc>
          <w:tcPr>
            <w:tcW w:w="1170" w:type="dxa"/>
            <w:shd w:val="clear" w:color="auto" w:fill="2F5496"/>
            <w:tcPrChange w:id="294" w:author="Steven Chen" w:date="2016-11-28T15:57:00Z">
              <w:tcPr>
                <w:tcW w:w="1170" w:type="dxa"/>
                <w:gridSpan w:val="2"/>
                <w:shd w:val="clear" w:color="auto" w:fill="2F5496"/>
              </w:tcPr>
            </w:tcPrChange>
          </w:tcPr>
          <w:p w14:paraId="74773AE6" w14:textId="77777777" w:rsidR="002515C5" w:rsidRPr="00B9183D" w:rsidRDefault="002515C5">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Is Required</w:t>
            </w:r>
          </w:p>
        </w:tc>
        <w:tc>
          <w:tcPr>
            <w:tcW w:w="1530" w:type="dxa"/>
            <w:shd w:val="clear" w:color="auto" w:fill="2F5496"/>
            <w:tcPrChange w:id="295" w:author="Steven Chen" w:date="2016-11-28T15:57:00Z">
              <w:tcPr>
                <w:tcW w:w="1530" w:type="dxa"/>
                <w:gridSpan w:val="2"/>
                <w:shd w:val="clear" w:color="auto" w:fill="2F5496"/>
              </w:tcPr>
            </w:tcPrChange>
          </w:tcPr>
          <w:p w14:paraId="1D1B8736" w14:textId="77777777" w:rsidR="002515C5" w:rsidRPr="00B9183D" w:rsidRDefault="002515C5">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Format</w:t>
            </w:r>
          </w:p>
        </w:tc>
        <w:tc>
          <w:tcPr>
            <w:tcW w:w="3420" w:type="dxa"/>
            <w:shd w:val="clear" w:color="auto" w:fill="2F5496"/>
            <w:tcPrChange w:id="296" w:author="Steven Chen" w:date="2016-11-28T15:57:00Z">
              <w:tcPr>
                <w:tcW w:w="3420" w:type="dxa"/>
                <w:gridSpan w:val="2"/>
                <w:shd w:val="clear" w:color="auto" w:fill="2F5496"/>
              </w:tcPr>
            </w:tcPrChange>
          </w:tcPr>
          <w:p w14:paraId="441EED9F" w14:textId="77777777" w:rsidR="002515C5" w:rsidRPr="00B9183D" w:rsidRDefault="00593412">
            <w:pP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Remarks</w:t>
            </w:r>
          </w:p>
        </w:tc>
        <w:tc>
          <w:tcPr>
            <w:tcW w:w="2160" w:type="dxa"/>
            <w:shd w:val="clear" w:color="auto" w:fill="2F5496"/>
            <w:tcPrChange w:id="297" w:author="Steven Chen" w:date="2016-11-28T15:57:00Z">
              <w:tcPr>
                <w:tcW w:w="2160" w:type="dxa"/>
                <w:gridSpan w:val="2"/>
                <w:shd w:val="clear" w:color="auto" w:fill="2F5496"/>
              </w:tcPr>
            </w:tcPrChange>
          </w:tcPr>
          <w:p w14:paraId="718EBFC8" w14:textId="77777777" w:rsidR="002515C5" w:rsidRPr="00B9183D" w:rsidRDefault="002515C5">
            <w:pPr>
              <w:rPr>
                <w:rFonts w:ascii="Palatino Linotype" w:eastAsia="Times New Roman" w:hAnsi="Palatino Linotype"/>
                <w:b/>
                <w:bCs/>
                <w:color w:val="FFFFFF"/>
                <w:sz w:val="22"/>
              </w:rPr>
            </w:pPr>
            <w:r w:rsidRPr="00B9183D">
              <w:rPr>
                <w:rFonts w:ascii="Palatino Linotype" w:eastAsia="Times New Roman" w:hAnsi="Palatino Linotype"/>
                <w:b/>
                <w:bCs/>
                <w:color w:val="FFFFFF"/>
                <w:sz w:val="22"/>
              </w:rPr>
              <w:t>Example</w:t>
            </w:r>
          </w:p>
        </w:tc>
        <w:tc>
          <w:tcPr>
            <w:tcW w:w="2997" w:type="dxa"/>
            <w:shd w:val="clear" w:color="auto" w:fill="2F5496"/>
            <w:tcPrChange w:id="298" w:author="Steven Chen" w:date="2016-11-28T15:57:00Z">
              <w:tcPr>
                <w:tcW w:w="2997" w:type="dxa"/>
                <w:gridSpan w:val="2"/>
                <w:shd w:val="clear" w:color="auto" w:fill="2F5496"/>
              </w:tcPr>
            </w:tcPrChange>
          </w:tcPr>
          <w:p w14:paraId="0C603F64" w14:textId="77777777" w:rsidR="002515C5" w:rsidRPr="00B9183D" w:rsidRDefault="002515C5">
            <w:pPr>
              <w:rPr>
                <w:rFonts w:ascii="Palatino Linotype" w:eastAsia="Times New Roman" w:hAnsi="Palatino Linotype"/>
                <w:b/>
                <w:bCs/>
                <w:color w:val="FFFFFF"/>
                <w:sz w:val="22"/>
              </w:rPr>
            </w:pPr>
            <w:r w:rsidRPr="00B9183D">
              <w:rPr>
                <w:rFonts w:ascii="Palatino Linotype" w:hAnsi="Palatino Linotype"/>
                <w:b/>
                <w:bCs/>
                <w:color w:val="FFFFFF"/>
                <w:sz w:val="22"/>
              </w:rPr>
              <w:t>Json Example</w:t>
            </w:r>
          </w:p>
        </w:tc>
      </w:tr>
      <w:tr w:rsidR="002515C5" w:rsidRPr="00B9183D" w14:paraId="30371A9F" w14:textId="77777777" w:rsidTr="003B4F31">
        <w:trPr>
          <w:trHeight w:val="90"/>
          <w:trPrChange w:id="299" w:author="Steven Chen" w:date="2016-11-28T15:57:00Z">
            <w:trPr>
              <w:gridAfter w:val="0"/>
              <w:trHeight w:val="90"/>
            </w:trPr>
          </w:trPrChange>
        </w:trPr>
        <w:tc>
          <w:tcPr>
            <w:tcW w:w="517" w:type="dxa"/>
            <w:tcPrChange w:id="300" w:author="Steven Chen" w:date="2016-11-28T15:57:00Z">
              <w:tcPr>
                <w:tcW w:w="398" w:type="dxa"/>
                <w:gridSpan w:val="2"/>
              </w:tcPr>
            </w:tcPrChange>
          </w:tcPr>
          <w:p w14:paraId="55EFCA07"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1</w:t>
            </w:r>
          </w:p>
        </w:tc>
        <w:tc>
          <w:tcPr>
            <w:tcW w:w="1193" w:type="dxa"/>
            <w:tcPrChange w:id="301" w:author="Steven Chen" w:date="2016-11-28T15:57:00Z">
              <w:tcPr>
                <w:tcW w:w="1312" w:type="dxa"/>
                <w:gridSpan w:val="2"/>
              </w:tcPr>
            </w:tcPrChange>
          </w:tcPr>
          <w:p w14:paraId="6B2643BC"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NHR Data Header</w:t>
            </w:r>
          </w:p>
        </w:tc>
        <w:tc>
          <w:tcPr>
            <w:tcW w:w="1710" w:type="dxa"/>
            <w:tcPrChange w:id="302" w:author="Steven Chen" w:date="2016-11-28T15:57:00Z">
              <w:tcPr>
                <w:tcW w:w="1710" w:type="dxa"/>
                <w:gridSpan w:val="2"/>
              </w:tcPr>
            </w:tcPrChange>
          </w:tcPr>
          <w:p w14:paraId="3601714B"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Fixed value</w:t>
            </w:r>
          </w:p>
        </w:tc>
        <w:tc>
          <w:tcPr>
            <w:tcW w:w="1170" w:type="dxa"/>
            <w:tcPrChange w:id="303" w:author="Steven Chen" w:date="2016-11-28T15:57:00Z">
              <w:tcPr>
                <w:tcW w:w="1170" w:type="dxa"/>
                <w:gridSpan w:val="2"/>
              </w:tcPr>
            </w:tcPrChange>
          </w:tcPr>
          <w:p w14:paraId="70641698"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530" w:type="dxa"/>
            <w:tcPrChange w:id="304" w:author="Steven Chen" w:date="2016-11-28T15:57:00Z">
              <w:tcPr>
                <w:tcW w:w="1530" w:type="dxa"/>
                <w:gridSpan w:val="2"/>
              </w:tcPr>
            </w:tcPrChange>
          </w:tcPr>
          <w:p w14:paraId="4AC3C8F1"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305" w:author="Steven Chen" w:date="2016-11-28T15:57:00Z">
              <w:tcPr>
                <w:tcW w:w="3420" w:type="dxa"/>
                <w:gridSpan w:val="2"/>
              </w:tcPr>
            </w:tcPrChange>
          </w:tcPr>
          <w:p w14:paraId="5400ABFA" w14:textId="77777777" w:rsidR="002515C5" w:rsidRPr="00B9183D" w:rsidRDefault="002515C5">
            <w:pPr>
              <w:rPr>
                <w:rFonts w:ascii="Palatino Linotype" w:eastAsia="Times New Roman" w:hAnsi="Palatino Linotype"/>
                <w:color w:val="000000"/>
                <w:sz w:val="20"/>
                <w:szCs w:val="20"/>
              </w:rPr>
            </w:pPr>
          </w:p>
        </w:tc>
        <w:tc>
          <w:tcPr>
            <w:tcW w:w="2160" w:type="dxa"/>
            <w:tcPrChange w:id="306" w:author="Steven Chen" w:date="2016-11-28T15:57:00Z">
              <w:tcPr>
                <w:tcW w:w="2160" w:type="dxa"/>
                <w:gridSpan w:val="2"/>
              </w:tcPr>
            </w:tcPrChange>
          </w:tcPr>
          <w:p w14:paraId="38D27B46" w14:textId="77777777" w:rsidR="002515C5" w:rsidRPr="00B9183D" w:rsidRDefault="002515C5">
            <w:pPr>
              <w:rPr>
                <w:rFonts w:ascii="Palatino Linotype" w:hAnsi="Palatino Linotype"/>
                <w:sz w:val="22"/>
                <w:lang w:val="en-GB"/>
              </w:rPr>
            </w:pPr>
            <w:r w:rsidRPr="00B9183D">
              <w:rPr>
                <w:rFonts w:ascii="Palatino Linotype" w:eastAsia="Times New Roman" w:hAnsi="Palatino Linotype"/>
                <w:sz w:val="22"/>
              </w:rPr>
              <w:t>&lt;nhrHistoryDate sourceId=</w:t>
            </w:r>
            <w:r w:rsidR="00CF0ED0">
              <w:rPr>
                <w:rFonts w:ascii="Palatino Linotype" w:hAnsi="Palatino Linotype"/>
                <w:sz w:val="22"/>
                <w:lang w:val="en-GB"/>
              </w:rPr>
              <w:t>“</w:t>
            </w:r>
            <w:r w:rsidRPr="00B9183D">
              <w:rPr>
                <w:rFonts w:ascii="Palatino Linotype" w:hAnsi="Palatino Linotype"/>
                <w:sz w:val="22"/>
                <w:lang w:val="en-GB"/>
              </w:rPr>
              <w:t>NHR</w:t>
            </w:r>
            <w:r w:rsidR="00CF0ED0">
              <w:rPr>
                <w:rFonts w:ascii="Palatino Linotype" w:hAnsi="Palatino Linotype"/>
                <w:sz w:val="22"/>
                <w:lang w:val="en-GB"/>
              </w:rPr>
              <w:t>”</w:t>
            </w:r>
            <w:r w:rsidRPr="00B9183D">
              <w:rPr>
                <w:rFonts w:ascii="Palatino Linotype" w:hAnsi="Palatino Linotype"/>
                <w:sz w:val="22"/>
                <w:lang w:val="en-GB"/>
              </w:rPr>
              <w:t>&gt;</w:t>
            </w:r>
          </w:p>
        </w:tc>
        <w:tc>
          <w:tcPr>
            <w:tcW w:w="2997" w:type="dxa"/>
            <w:tcPrChange w:id="307" w:author="Steven Chen" w:date="2016-11-28T15:57:00Z">
              <w:tcPr>
                <w:tcW w:w="2997" w:type="dxa"/>
                <w:gridSpan w:val="2"/>
              </w:tcPr>
            </w:tcPrChange>
          </w:tcPr>
          <w:p w14:paraId="7DD00404" w14:textId="77777777" w:rsidR="002515C5" w:rsidRPr="00B9183D" w:rsidRDefault="002515C5">
            <w:pPr>
              <w:rPr>
                <w:rFonts w:ascii="Palatino Linotype" w:eastAsia="Times New Roman" w:hAnsi="Palatino Linotype"/>
                <w:sz w:val="22"/>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2"/>
              </w:rPr>
              <w:t>nhrHistoryDate</w:t>
            </w:r>
            <w:r w:rsidR="00CF0ED0">
              <w:rPr>
                <w:rFonts w:ascii="Palatino Linotype" w:hAnsi="Palatino Linotype"/>
                <w:sz w:val="22"/>
              </w:rPr>
              <w:t>”</w:t>
            </w:r>
            <w:r w:rsidRPr="00B9183D">
              <w:rPr>
                <w:rFonts w:ascii="Palatino Linotype" w:hAnsi="Palatino Linotype"/>
                <w:sz w:val="22"/>
              </w:rPr>
              <w:t>:{</w:t>
            </w:r>
            <w:r w:rsidR="00CF0ED0">
              <w:rPr>
                <w:rFonts w:ascii="Palatino Linotype" w:hAnsi="Palatino Linotype"/>
                <w:sz w:val="22"/>
              </w:rPr>
              <w:t>“</w:t>
            </w:r>
            <w:r w:rsidRPr="00B9183D">
              <w:rPr>
                <w:rFonts w:ascii="Palatino Linotype" w:eastAsia="Times New Roman" w:hAnsi="Palatino Linotype"/>
                <w:sz w:val="22"/>
              </w:rPr>
              <w:t>sourceId</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hAnsi="Palatino Linotype"/>
                <w:color w:val="000000"/>
                <w:sz w:val="20"/>
                <w:szCs w:val="20"/>
              </w:rPr>
              <w:t>NHR</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2515C5" w:rsidRPr="00B9183D" w14:paraId="7801DE6E" w14:textId="77777777" w:rsidTr="003B4F31">
        <w:trPr>
          <w:trHeight w:val="300"/>
          <w:trPrChange w:id="308" w:author="Steven Chen" w:date="2016-11-28T15:57:00Z">
            <w:trPr>
              <w:gridAfter w:val="0"/>
              <w:trHeight w:val="300"/>
            </w:trPr>
          </w:trPrChange>
        </w:trPr>
        <w:tc>
          <w:tcPr>
            <w:tcW w:w="517" w:type="dxa"/>
            <w:tcPrChange w:id="309" w:author="Steven Chen" w:date="2016-11-28T15:57:00Z">
              <w:tcPr>
                <w:tcW w:w="398" w:type="dxa"/>
                <w:gridSpan w:val="2"/>
              </w:tcPr>
            </w:tcPrChange>
          </w:tcPr>
          <w:p w14:paraId="4D05015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2</w:t>
            </w:r>
          </w:p>
        </w:tc>
        <w:tc>
          <w:tcPr>
            <w:tcW w:w="1193" w:type="dxa"/>
            <w:tcPrChange w:id="310" w:author="Steven Chen" w:date="2016-11-28T15:57:00Z">
              <w:tcPr>
                <w:tcW w:w="1312" w:type="dxa"/>
                <w:gridSpan w:val="2"/>
              </w:tcPr>
            </w:tcPrChange>
          </w:tcPr>
          <w:p w14:paraId="5410DCDD"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History Inquiry Info</w:t>
            </w:r>
          </w:p>
        </w:tc>
        <w:tc>
          <w:tcPr>
            <w:tcW w:w="1710" w:type="dxa"/>
            <w:tcPrChange w:id="311" w:author="Steven Chen" w:date="2016-11-28T15:57:00Z">
              <w:tcPr>
                <w:tcW w:w="1710" w:type="dxa"/>
                <w:gridSpan w:val="2"/>
              </w:tcPr>
            </w:tcPrChange>
          </w:tcPr>
          <w:p w14:paraId="25F5F2F6"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Information to match the request</w:t>
            </w:r>
          </w:p>
        </w:tc>
        <w:tc>
          <w:tcPr>
            <w:tcW w:w="1170" w:type="dxa"/>
            <w:tcPrChange w:id="312" w:author="Steven Chen" w:date="2016-11-28T15:57:00Z">
              <w:tcPr>
                <w:tcW w:w="1170" w:type="dxa"/>
                <w:gridSpan w:val="2"/>
              </w:tcPr>
            </w:tcPrChange>
          </w:tcPr>
          <w:p w14:paraId="677697B0"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530" w:type="dxa"/>
            <w:tcPrChange w:id="313" w:author="Steven Chen" w:date="2016-11-28T15:57:00Z">
              <w:tcPr>
                <w:tcW w:w="1530" w:type="dxa"/>
                <w:gridSpan w:val="2"/>
              </w:tcPr>
            </w:tcPrChange>
          </w:tcPr>
          <w:p w14:paraId="4BA6305A" w14:textId="77777777" w:rsidR="002515C5" w:rsidRPr="00B9183D" w:rsidRDefault="002515C5">
            <w:pPr>
              <w:rPr>
                <w:rFonts w:ascii="Palatino Linotype" w:eastAsia="Times New Roman" w:hAnsi="Palatino Linotype"/>
                <w:b/>
                <w:color w:val="000000"/>
                <w:sz w:val="20"/>
                <w:szCs w:val="20"/>
              </w:rPr>
            </w:pPr>
            <w:r w:rsidRPr="00B9183D">
              <w:rPr>
                <w:rFonts w:ascii="Palatino Linotype" w:eastAsia="Times New Roman" w:hAnsi="Palatino Linotype"/>
                <w:color w:val="000000"/>
                <w:sz w:val="20"/>
                <w:szCs w:val="20"/>
              </w:rPr>
              <w:t>String</w:t>
            </w:r>
          </w:p>
        </w:tc>
        <w:tc>
          <w:tcPr>
            <w:tcW w:w="3420" w:type="dxa"/>
            <w:tcPrChange w:id="314" w:author="Steven Chen" w:date="2016-11-28T15:57:00Z">
              <w:tcPr>
                <w:tcW w:w="3420" w:type="dxa"/>
                <w:gridSpan w:val="2"/>
              </w:tcPr>
            </w:tcPrChange>
          </w:tcPr>
          <w:p w14:paraId="4199B860" w14:textId="77777777" w:rsidR="002515C5" w:rsidRPr="00B9183D" w:rsidRDefault="002515C5">
            <w:pPr>
              <w:rPr>
                <w:rFonts w:ascii="Palatino Linotype" w:eastAsia="Times New Roman" w:hAnsi="Palatino Linotype"/>
                <w:color w:val="000000"/>
                <w:sz w:val="20"/>
                <w:szCs w:val="20"/>
              </w:rPr>
            </w:pPr>
          </w:p>
        </w:tc>
        <w:tc>
          <w:tcPr>
            <w:tcW w:w="2160" w:type="dxa"/>
            <w:tcPrChange w:id="315" w:author="Steven Chen" w:date="2016-11-28T15:57:00Z">
              <w:tcPr>
                <w:tcW w:w="2160" w:type="dxa"/>
                <w:gridSpan w:val="2"/>
              </w:tcPr>
            </w:tcPrChange>
          </w:tcPr>
          <w:p w14:paraId="4142FFE2"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&lt;historyEnquiryInfo&gt;</w:t>
            </w:r>
          </w:p>
          <w:p w14:paraId="425F661B"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Sub-elements 3-8 here</w:t>
            </w:r>
          </w:p>
          <w:p w14:paraId="60DCEDF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&lt;/historyEnquiryInfo&gt;</w:t>
            </w:r>
          </w:p>
        </w:tc>
        <w:tc>
          <w:tcPr>
            <w:tcW w:w="2997" w:type="dxa"/>
            <w:tcPrChange w:id="316" w:author="Steven Chen" w:date="2016-11-28T15:57:00Z">
              <w:tcPr>
                <w:tcW w:w="2997" w:type="dxa"/>
                <w:gridSpan w:val="2"/>
              </w:tcPr>
            </w:tcPrChange>
          </w:tcPr>
          <w:p w14:paraId="16A182CF" w14:textId="77777777" w:rsidR="002515C5" w:rsidRPr="00B9183D" w:rsidRDefault="002515C5">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color w:val="000000"/>
                <w:sz w:val="20"/>
                <w:szCs w:val="20"/>
              </w:rPr>
              <w:t>historyEnquiryInfo</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color w:val="000000"/>
                <w:sz w:val="20"/>
                <w:szCs w:val="20"/>
              </w:rPr>
              <w:t>Sub-elements 3-8 here</w:t>
            </w:r>
          </w:p>
          <w:p w14:paraId="4D23F885" w14:textId="77777777" w:rsidR="002515C5" w:rsidRPr="00B9183D" w:rsidRDefault="00CF0ED0">
            <w:pPr>
              <w:rPr>
                <w:rFonts w:ascii="Palatino Linotype" w:eastAsia="Times New Roman" w:hAnsi="Palatino Linotype"/>
                <w:color w:val="000000"/>
                <w:sz w:val="20"/>
                <w:szCs w:val="20"/>
              </w:rPr>
            </w:pPr>
            <w:r>
              <w:rPr>
                <w:rFonts w:ascii="Palatino Linotype" w:hAnsi="Palatino Linotype"/>
                <w:color w:val="000000"/>
                <w:sz w:val="20"/>
                <w:szCs w:val="20"/>
              </w:rPr>
              <w:t>“</w:t>
            </w:r>
            <w:r w:rsidR="002515C5" w:rsidRPr="00B9183D">
              <w:rPr>
                <w:rFonts w:ascii="Palatino Linotype" w:hAnsi="Palatino Linotype"/>
                <w:color w:val="000000"/>
                <w:sz w:val="20"/>
                <w:szCs w:val="20"/>
              </w:rPr>
              <w:t>}</w:t>
            </w:r>
          </w:p>
        </w:tc>
      </w:tr>
      <w:tr w:rsidR="002515C5" w:rsidRPr="00B9183D" w14:paraId="7B8A4CA2" w14:textId="77777777" w:rsidTr="003B4F31">
        <w:trPr>
          <w:trHeight w:val="300"/>
          <w:trPrChange w:id="317" w:author="Steven Chen" w:date="2016-11-28T15:57:00Z">
            <w:trPr>
              <w:gridAfter w:val="0"/>
              <w:trHeight w:val="300"/>
            </w:trPr>
          </w:trPrChange>
        </w:trPr>
        <w:tc>
          <w:tcPr>
            <w:tcW w:w="517" w:type="dxa"/>
            <w:tcPrChange w:id="318" w:author="Steven Chen" w:date="2016-11-28T15:57:00Z">
              <w:tcPr>
                <w:tcW w:w="398" w:type="dxa"/>
                <w:gridSpan w:val="2"/>
              </w:tcPr>
            </w:tcPrChange>
          </w:tcPr>
          <w:p w14:paraId="7ABF132D"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lastRenderedPageBreak/>
              <w:t>3</w:t>
            </w:r>
          </w:p>
        </w:tc>
        <w:tc>
          <w:tcPr>
            <w:tcW w:w="1193" w:type="dxa"/>
            <w:tcPrChange w:id="319" w:author="Steven Chen" w:date="2016-11-28T15:57:00Z">
              <w:tcPr>
                <w:tcW w:w="1312" w:type="dxa"/>
                <w:gridSpan w:val="2"/>
              </w:tcPr>
            </w:tcPrChange>
          </w:tcPr>
          <w:p w14:paraId="0F4F90E0"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Requestor</w:t>
            </w:r>
          </w:p>
        </w:tc>
        <w:tc>
          <w:tcPr>
            <w:tcW w:w="1710" w:type="dxa"/>
            <w:tcPrChange w:id="320" w:author="Steven Chen" w:date="2016-11-28T15:57:00Z">
              <w:tcPr>
                <w:tcW w:w="1710" w:type="dxa"/>
                <w:gridSpan w:val="2"/>
              </w:tcPr>
            </w:tcPrChange>
          </w:tcPr>
          <w:p w14:paraId="7A7587A9"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Fixed value</w:t>
            </w:r>
          </w:p>
        </w:tc>
        <w:tc>
          <w:tcPr>
            <w:tcW w:w="1170" w:type="dxa"/>
            <w:tcPrChange w:id="321" w:author="Steven Chen" w:date="2016-11-28T15:57:00Z">
              <w:tcPr>
                <w:tcW w:w="1170" w:type="dxa"/>
                <w:gridSpan w:val="2"/>
              </w:tcPr>
            </w:tcPrChange>
          </w:tcPr>
          <w:p w14:paraId="09E257A2"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530" w:type="dxa"/>
            <w:tcPrChange w:id="322" w:author="Steven Chen" w:date="2016-11-28T15:57:00Z">
              <w:tcPr>
                <w:tcW w:w="1530" w:type="dxa"/>
                <w:gridSpan w:val="2"/>
              </w:tcPr>
            </w:tcPrChange>
          </w:tcPr>
          <w:p w14:paraId="4B48916E"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323" w:author="Steven Chen" w:date="2016-11-28T15:57:00Z">
              <w:tcPr>
                <w:tcW w:w="3420" w:type="dxa"/>
                <w:gridSpan w:val="2"/>
              </w:tcPr>
            </w:tcPrChange>
          </w:tcPr>
          <w:p w14:paraId="3A000FEA" w14:textId="77777777" w:rsidR="002515C5" w:rsidRPr="00B9183D" w:rsidRDefault="002515C5">
            <w:pPr>
              <w:rPr>
                <w:rFonts w:ascii="Palatino Linotype" w:eastAsia="Times New Roman" w:hAnsi="Palatino Linotype"/>
                <w:color w:val="000000"/>
                <w:sz w:val="20"/>
                <w:szCs w:val="20"/>
              </w:rPr>
            </w:pPr>
          </w:p>
        </w:tc>
        <w:tc>
          <w:tcPr>
            <w:tcW w:w="2160" w:type="dxa"/>
            <w:tcPrChange w:id="324" w:author="Steven Chen" w:date="2016-11-28T15:57:00Z">
              <w:tcPr>
                <w:tcW w:w="2160" w:type="dxa"/>
                <w:gridSpan w:val="2"/>
              </w:tcPr>
            </w:tcPrChange>
          </w:tcPr>
          <w:p w14:paraId="2F6F4D8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&lt;requestor&gt;SCRUM</w:t>
            </w:r>
          </w:p>
          <w:p w14:paraId="5BFD7BB2"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&lt;/requestor&gt;</w:t>
            </w:r>
          </w:p>
        </w:tc>
        <w:tc>
          <w:tcPr>
            <w:tcW w:w="2997" w:type="dxa"/>
            <w:tcPrChange w:id="325" w:author="Steven Chen" w:date="2016-11-28T15:57:00Z">
              <w:tcPr>
                <w:tcW w:w="2997" w:type="dxa"/>
                <w:gridSpan w:val="2"/>
              </w:tcPr>
            </w:tcPrChange>
          </w:tcPr>
          <w:p w14:paraId="267F4517" w14:textId="77777777" w:rsidR="002515C5" w:rsidRPr="00B9183D" w:rsidRDefault="002515C5">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color w:val="000000"/>
                <w:sz w:val="20"/>
                <w:szCs w:val="20"/>
              </w:rPr>
              <w:t>requestor</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color w:val="000000"/>
                <w:sz w:val="20"/>
                <w:szCs w:val="20"/>
              </w:rPr>
              <w:t>SCRUM</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2515C5" w:rsidRPr="00B9183D" w14:paraId="5B9D68DF" w14:textId="77777777" w:rsidTr="003B4F31">
        <w:trPr>
          <w:trHeight w:val="300"/>
          <w:trPrChange w:id="326" w:author="Steven Chen" w:date="2016-11-28T15:57:00Z">
            <w:trPr>
              <w:gridAfter w:val="0"/>
              <w:trHeight w:val="300"/>
            </w:trPr>
          </w:trPrChange>
        </w:trPr>
        <w:tc>
          <w:tcPr>
            <w:tcW w:w="517" w:type="dxa"/>
            <w:tcPrChange w:id="327" w:author="Steven Chen" w:date="2016-11-28T15:57:00Z">
              <w:tcPr>
                <w:tcW w:w="398" w:type="dxa"/>
                <w:gridSpan w:val="2"/>
              </w:tcPr>
            </w:tcPrChange>
          </w:tcPr>
          <w:p w14:paraId="03AAD56C"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4</w:t>
            </w:r>
          </w:p>
        </w:tc>
        <w:tc>
          <w:tcPr>
            <w:tcW w:w="1193" w:type="dxa"/>
            <w:tcPrChange w:id="328" w:author="Steven Chen" w:date="2016-11-28T15:57:00Z">
              <w:tcPr>
                <w:tcW w:w="1312" w:type="dxa"/>
                <w:gridSpan w:val="2"/>
              </w:tcPr>
            </w:tcPrChange>
          </w:tcPr>
          <w:p w14:paraId="4BCA395F"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Request ID</w:t>
            </w:r>
          </w:p>
        </w:tc>
        <w:tc>
          <w:tcPr>
            <w:tcW w:w="1710" w:type="dxa"/>
            <w:tcPrChange w:id="329" w:author="Steven Chen" w:date="2016-11-28T15:57:00Z">
              <w:tcPr>
                <w:tcW w:w="1710" w:type="dxa"/>
                <w:gridSpan w:val="2"/>
              </w:tcPr>
            </w:tcPrChange>
          </w:tcPr>
          <w:p w14:paraId="2807C0A3"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Unique identification for request</w:t>
            </w:r>
          </w:p>
        </w:tc>
        <w:tc>
          <w:tcPr>
            <w:tcW w:w="1170" w:type="dxa"/>
            <w:tcPrChange w:id="330" w:author="Steven Chen" w:date="2016-11-28T15:57:00Z">
              <w:tcPr>
                <w:tcW w:w="1170" w:type="dxa"/>
                <w:gridSpan w:val="2"/>
              </w:tcPr>
            </w:tcPrChange>
          </w:tcPr>
          <w:p w14:paraId="4C75FFDC"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530" w:type="dxa"/>
            <w:tcPrChange w:id="331" w:author="Steven Chen" w:date="2016-11-28T15:57:00Z">
              <w:tcPr>
                <w:tcW w:w="1530" w:type="dxa"/>
                <w:gridSpan w:val="2"/>
              </w:tcPr>
            </w:tcPrChange>
          </w:tcPr>
          <w:p w14:paraId="65E5822C"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332" w:author="Steven Chen" w:date="2016-11-28T15:57:00Z">
              <w:tcPr>
                <w:tcW w:w="3420" w:type="dxa"/>
                <w:gridSpan w:val="2"/>
              </w:tcPr>
            </w:tcPrChange>
          </w:tcPr>
          <w:p w14:paraId="30BFB75D"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REQ+ yyyymmddhh24miss+</w:t>
            </w:r>
          </w:p>
          <w:p w14:paraId="45EA3B68"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Millisecond+</w:t>
            </w:r>
          </w:p>
          <w:p w14:paraId="45F5EFB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sz w:val="20"/>
                <w:szCs w:val="20"/>
              </w:rPr>
              <w:t>4 digits uuid</w:t>
            </w:r>
          </w:p>
        </w:tc>
        <w:tc>
          <w:tcPr>
            <w:tcW w:w="2160" w:type="dxa"/>
            <w:tcPrChange w:id="333" w:author="Steven Chen" w:date="2016-11-28T15:57:00Z">
              <w:tcPr>
                <w:tcW w:w="2160" w:type="dxa"/>
                <w:gridSpan w:val="2"/>
              </w:tcPr>
            </w:tcPrChange>
          </w:tcPr>
          <w:p w14:paraId="06F9ADF3"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&lt;requestId&gt;</w:t>
            </w:r>
          </w:p>
          <w:p w14:paraId="339309C9"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REQ</w:t>
            </w:r>
            <w:r w:rsidRPr="00B9183D">
              <w:rPr>
                <w:rFonts w:ascii="Palatino Linotype" w:eastAsia="Times New Roman" w:hAnsi="Palatino Linotype"/>
                <w:sz w:val="20"/>
                <w:szCs w:val="20"/>
              </w:rPr>
              <w:t>201602260943185704e57</w:t>
            </w:r>
          </w:p>
          <w:p w14:paraId="2AEB3AF0"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&lt;/requestId&gt;</w:t>
            </w:r>
          </w:p>
        </w:tc>
        <w:tc>
          <w:tcPr>
            <w:tcW w:w="2997" w:type="dxa"/>
            <w:tcPrChange w:id="334" w:author="Steven Chen" w:date="2016-11-28T15:57:00Z">
              <w:tcPr>
                <w:tcW w:w="2997" w:type="dxa"/>
                <w:gridSpan w:val="2"/>
              </w:tcPr>
            </w:tcPrChange>
          </w:tcPr>
          <w:p w14:paraId="1D40D7A4" w14:textId="77777777" w:rsidR="002515C5" w:rsidRPr="00B9183D" w:rsidRDefault="002515C5">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color w:val="000000"/>
                <w:sz w:val="20"/>
                <w:szCs w:val="20"/>
              </w:rPr>
              <w:t>requestId</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color w:val="000000"/>
                <w:sz w:val="20"/>
                <w:szCs w:val="20"/>
              </w:rPr>
              <w:t>REQ</w:t>
            </w:r>
            <w:r w:rsidRPr="00B9183D">
              <w:rPr>
                <w:rFonts w:ascii="Palatino Linotype" w:eastAsia="Times New Roman" w:hAnsi="Palatino Linotype"/>
                <w:sz w:val="20"/>
                <w:szCs w:val="20"/>
              </w:rPr>
              <w:t>201602260943185704e57</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2515C5" w:rsidRPr="00B9183D" w14:paraId="540E3254" w14:textId="77777777" w:rsidTr="003B4F31">
        <w:trPr>
          <w:trHeight w:val="300"/>
          <w:trPrChange w:id="335" w:author="Steven Chen" w:date="2016-11-28T15:57:00Z">
            <w:trPr>
              <w:gridAfter w:val="0"/>
              <w:trHeight w:val="300"/>
            </w:trPr>
          </w:trPrChange>
        </w:trPr>
        <w:tc>
          <w:tcPr>
            <w:tcW w:w="517" w:type="dxa"/>
            <w:tcPrChange w:id="336" w:author="Steven Chen" w:date="2016-11-28T15:57:00Z">
              <w:tcPr>
                <w:tcW w:w="398" w:type="dxa"/>
                <w:gridSpan w:val="2"/>
              </w:tcPr>
            </w:tcPrChange>
          </w:tcPr>
          <w:p w14:paraId="40CD18FD"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5</w:t>
            </w:r>
          </w:p>
        </w:tc>
        <w:tc>
          <w:tcPr>
            <w:tcW w:w="1193" w:type="dxa"/>
            <w:tcPrChange w:id="337" w:author="Steven Chen" w:date="2016-11-28T15:57:00Z">
              <w:tcPr>
                <w:tcW w:w="1312" w:type="dxa"/>
                <w:gridSpan w:val="2"/>
              </w:tcPr>
            </w:tcPrChange>
          </w:tcPr>
          <w:p w14:paraId="174483EB"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Response ID</w:t>
            </w:r>
          </w:p>
        </w:tc>
        <w:tc>
          <w:tcPr>
            <w:tcW w:w="1710" w:type="dxa"/>
            <w:tcPrChange w:id="338" w:author="Steven Chen" w:date="2016-11-28T15:57:00Z">
              <w:tcPr>
                <w:tcW w:w="1710" w:type="dxa"/>
                <w:gridSpan w:val="2"/>
              </w:tcPr>
            </w:tcPrChange>
          </w:tcPr>
          <w:p w14:paraId="3A859853"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Unique identification for response</w:t>
            </w:r>
          </w:p>
        </w:tc>
        <w:tc>
          <w:tcPr>
            <w:tcW w:w="1170" w:type="dxa"/>
            <w:tcPrChange w:id="339" w:author="Steven Chen" w:date="2016-11-28T15:57:00Z">
              <w:tcPr>
                <w:tcW w:w="1170" w:type="dxa"/>
                <w:gridSpan w:val="2"/>
              </w:tcPr>
            </w:tcPrChange>
          </w:tcPr>
          <w:p w14:paraId="32318CB5"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530" w:type="dxa"/>
            <w:tcPrChange w:id="340" w:author="Steven Chen" w:date="2016-11-28T15:57:00Z">
              <w:tcPr>
                <w:tcW w:w="1530" w:type="dxa"/>
                <w:gridSpan w:val="2"/>
              </w:tcPr>
            </w:tcPrChange>
          </w:tcPr>
          <w:p w14:paraId="31EFCC7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341" w:author="Steven Chen" w:date="2016-11-28T15:57:00Z">
              <w:tcPr>
                <w:tcW w:w="3420" w:type="dxa"/>
                <w:gridSpan w:val="2"/>
              </w:tcPr>
            </w:tcPrChange>
          </w:tcPr>
          <w:p w14:paraId="578349AB"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RSP+ yyyymmddhh24miss+</w:t>
            </w:r>
          </w:p>
          <w:p w14:paraId="62AE028E" w14:textId="77777777" w:rsidR="002515C5" w:rsidRPr="00B9183D" w:rsidRDefault="002515C5">
            <w:pPr>
              <w:rPr>
                <w:rFonts w:ascii="Palatino Linotype" w:eastAsia="Times New Roman" w:hAnsi="Palatino Linotype"/>
                <w:sz w:val="20"/>
                <w:szCs w:val="20"/>
              </w:rPr>
            </w:pPr>
            <w:r w:rsidRPr="00B9183D">
              <w:rPr>
                <w:rFonts w:ascii="Palatino Linotype" w:eastAsia="Times New Roman" w:hAnsi="Palatino Linotype"/>
                <w:sz w:val="20"/>
                <w:szCs w:val="20"/>
              </w:rPr>
              <w:t>Millisecond+</w:t>
            </w:r>
          </w:p>
          <w:p w14:paraId="48A4EED5"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sz w:val="20"/>
                <w:szCs w:val="20"/>
              </w:rPr>
              <w:t>4 digits uuid</w:t>
            </w:r>
          </w:p>
        </w:tc>
        <w:tc>
          <w:tcPr>
            <w:tcW w:w="2160" w:type="dxa"/>
            <w:tcPrChange w:id="342" w:author="Steven Chen" w:date="2016-11-28T15:57:00Z">
              <w:tcPr>
                <w:tcW w:w="2160" w:type="dxa"/>
                <w:gridSpan w:val="2"/>
              </w:tcPr>
            </w:tcPrChange>
          </w:tcPr>
          <w:p w14:paraId="7A6B34C5"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&lt;responseId&gt; RSP</w:t>
            </w:r>
            <w:r w:rsidRPr="00B9183D">
              <w:rPr>
                <w:rFonts w:ascii="Palatino Linotype" w:eastAsia="Times New Roman" w:hAnsi="Palatino Linotype"/>
                <w:sz w:val="20"/>
                <w:szCs w:val="20"/>
              </w:rPr>
              <w:t>201602260943185196eb4</w:t>
            </w:r>
          </w:p>
          <w:p w14:paraId="7DD47022"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&lt;/responseId&gt;</w:t>
            </w:r>
          </w:p>
        </w:tc>
        <w:tc>
          <w:tcPr>
            <w:tcW w:w="2997" w:type="dxa"/>
            <w:tcPrChange w:id="343" w:author="Steven Chen" w:date="2016-11-28T15:57:00Z">
              <w:tcPr>
                <w:tcW w:w="2997" w:type="dxa"/>
                <w:gridSpan w:val="2"/>
              </w:tcPr>
            </w:tcPrChange>
          </w:tcPr>
          <w:p w14:paraId="59DED13F" w14:textId="77777777" w:rsidR="002515C5" w:rsidRPr="00B9183D" w:rsidRDefault="002515C5">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color w:val="000000"/>
                <w:sz w:val="20"/>
                <w:szCs w:val="20"/>
              </w:rPr>
              <w:t>responseId</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color w:val="000000"/>
                <w:sz w:val="20"/>
                <w:szCs w:val="20"/>
              </w:rPr>
              <w:t>RSP</w:t>
            </w:r>
            <w:r w:rsidRPr="00B9183D">
              <w:rPr>
                <w:rFonts w:ascii="Palatino Linotype" w:eastAsia="Times New Roman" w:hAnsi="Palatino Linotype"/>
                <w:sz w:val="20"/>
                <w:szCs w:val="20"/>
              </w:rPr>
              <w:t>201602260943185196eb4</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2515C5" w:rsidRPr="00B9183D" w14:paraId="5B5CABAF" w14:textId="77777777" w:rsidTr="003B4F31">
        <w:trPr>
          <w:trHeight w:val="300"/>
          <w:trPrChange w:id="344" w:author="Steven Chen" w:date="2016-11-28T15:57:00Z">
            <w:trPr>
              <w:gridAfter w:val="0"/>
              <w:trHeight w:val="300"/>
            </w:trPr>
          </w:trPrChange>
        </w:trPr>
        <w:tc>
          <w:tcPr>
            <w:tcW w:w="517" w:type="dxa"/>
            <w:tcPrChange w:id="345" w:author="Steven Chen" w:date="2016-11-28T15:57:00Z">
              <w:tcPr>
                <w:tcW w:w="398" w:type="dxa"/>
                <w:gridSpan w:val="2"/>
              </w:tcPr>
            </w:tcPrChange>
          </w:tcPr>
          <w:p w14:paraId="3FADB58E"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6</w:t>
            </w:r>
          </w:p>
        </w:tc>
        <w:tc>
          <w:tcPr>
            <w:tcW w:w="1193" w:type="dxa"/>
            <w:tcPrChange w:id="346" w:author="Steven Chen" w:date="2016-11-28T15:57:00Z">
              <w:tcPr>
                <w:tcW w:w="1312" w:type="dxa"/>
                <w:gridSpan w:val="2"/>
              </w:tcPr>
            </w:tcPrChange>
          </w:tcPr>
          <w:p w14:paraId="061AD7CA"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Response Date Time</w:t>
            </w:r>
          </w:p>
        </w:tc>
        <w:tc>
          <w:tcPr>
            <w:tcW w:w="1710" w:type="dxa"/>
            <w:tcPrChange w:id="347" w:author="Steven Chen" w:date="2016-11-28T15:57:00Z">
              <w:tcPr>
                <w:tcW w:w="1710" w:type="dxa"/>
                <w:gridSpan w:val="2"/>
              </w:tcPr>
            </w:tcPrChange>
          </w:tcPr>
          <w:p w14:paraId="4ED513A2"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The timestamp for the response</w:t>
            </w:r>
          </w:p>
        </w:tc>
        <w:tc>
          <w:tcPr>
            <w:tcW w:w="1170" w:type="dxa"/>
            <w:tcPrChange w:id="348" w:author="Steven Chen" w:date="2016-11-28T15:57:00Z">
              <w:tcPr>
                <w:tcW w:w="1170" w:type="dxa"/>
                <w:gridSpan w:val="2"/>
              </w:tcPr>
            </w:tcPrChange>
          </w:tcPr>
          <w:p w14:paraId="5F5F10FB"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530" w:type="dxa"/>
            <w:tcPrChange w:id="349" w:author="Steven Chen" w:date="2016-11-28T15:57:00Z">
              <w:tcPr>
                <w:tcW w:w="1530" w:type="dxa"/>
                <w:gridSpan w:val="2"/>
              </w:tcPr>
            </w:tcPrChange>
          </w:tcPr>
          <w:p w14:paraId="5D1B52EF"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350" w:author="Steven Chen" w:date="2016-11-28T15:57:00Z">
              <w:tcPr>
                <w:tcW w:w="3420" w:type="dxa"/>
                <w:gridSpan w:val="2"/>
              </w:tcPr>
            </w:tcPrChange>
          </w:tcPr>
          <w:p w14:paraId="7C498E49" w14:textId="77777777" w:rsidR="002515C5" w:rsidRPr="00B9183D" w:rsidRDefault="002515C5">
            <w:pPr>
              <w:rPr>
                <w:rFonts w:ascii="Palatino Linotype" w:eastAsia="Times New Roman" w:hAnsi="Palatino Linotype"/>
                <w:color w:val="000000"/>
                <w:sz w:val="20"/>
                <w:szCs w:val="20"/>
              </w:rPr>
            </w:pPr>
          </w:p>
        </w:tc>
        <w:tc>
          <w:tcPr>
            <w:tcW w:w="2160" w:type="dxa"/>
            <w:tcPrChange w:id="351" w:author="Steven Chen" w:date="2016-11-28T15:57:00Z">
              <w:tcPr>
                <w:tcW w:w="2160" w:type="dxa"/>
                <w:gridSpan w:val="2"/>
              </w:tcPr>
            </w:tcPrChange>
          </w:tcPr>
          <w:p w14:paraId="2CE48334" w14:textId="77777777" w:rsidR="002515C5" w:rsidRPr="00B9183D" w:rsidRDefault="002515C5">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 xml:space="preserve">&lt;responseDatetime&gt;20160226094318570&lt;/responseDatetime&gt; </w:t>
            </w:r>
          </w:p>
          <w:p w14:paraId="558A1EF5" w14:textId="77777777" w:rsidR="002515C5" w:rsidRPr="00B9183D" w:rsidRDefault="002515C5">
            <w:pPr>
              <w:rPr>
                <w:rFonts w:ascii="Palatino Linotype" w:eastAsia="Times New Roman" w:hAnsi="Palatino Linotype"/>
                <w:color w:val="000000"/>
                <w:sz w:val="20"/>
                <w:szCs w:val="20"/>
              </w:rPr>
            </w:pPr>
          </w:p>
        </w:tc>
        <w:tc>
          <w:tcPr>
            <w:tcW w:w="2997" w:type="dxa"/>
            <w:tcPrChange w:id="352" w:author="Steven Chen" w:date="2016-11-28T15:57:00Z">
              <w:tcPr>
                <w:tcW w:w="2997" w:type="dxa"/>
                <w:gridSpan w:val="2"/>
              </w:tcPr>
            </w:tcPrChange>
          </w:tcPr>
          <w:p w14:paraId="2ED27845" w14:textId="77777777" w:rsidR="002515C5" w:rsidRPr="00B9183D" w:rsidRDefault="002515C5">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0"/>
                <w:szCs w:val="20"/>
              </w:rPr>
              <w:t>responseDatetime</w:t>
            </w:r>
            <w:r w:rsidR="00CF0ED0">
              <w:rPr>
                <w:rFonts w:ascii="Palatino Linotype" w:hAnsi="Palatino Linotype"/>
                <w:color w:val="000000"/>
                <w:sz w:val="20"/>
                <w:szCs w:val="20"/>
              </w:rPr>
              <w:t>”</w:t>
            </w:r>
            <w:r w:rsidRPr="00B9183D">
              <w:rPr>
                <w:rFonts w:ascii="Palatino Linotype" w:hAnsi="Palatino Linotype"/>
                <w:color w:val="000000"/>
                <w:sz w:val="20"/>
                <w:szCs w:val="20"/>
              </w:rPr>
              <w:t>:</w:t>
            </w:r>
            <w:r w:rsidR="00CF0ED0">
              <w:rPr>
                <w:rFonts w:ascii="Palatino Linotype" w:hAnsi="Palatino Linotype"/>
                <w:color w:val="000000"/>
                <w:sz w:val="20"/>
                <w:szCs w:val="20"/>
              </w:rPr>
              <w:t>”</w:t>
            </w:r>
            <w:r w:rsidRPr="00B9183D">
              <w:rPr>
                <w:rFonts w:ascii="Palatino Linotype" w:eastAsia="Times New Roman" w:hAnsi="Palatino Linotype"/>
                <w:sz w:val="20"/>
                <w:szCs w:val="20"/>
              </w:rPr>
              <w:t>20160226094318570</w:t>
            </w:r>
            <w:r w:rsidR="00CF0ED0">
              <w:rPr>
                <w:rFonts w:ascii="Palatino Linotype" w:hAnsi="Palatino Linotype"/>
                <w:color w:val="000000"/>
                <w:sz w:val="20"/>
                <w:szCs w:val="20"/>
              </w:rPr>
              <w:t>”</w:t>
            </w:r>
            <w:r w:rsidRPr="00B9183D">
              <w:rPr>
                <w:rFonts w:ascii="Palatino Linotype" w:hAnsi="Palatino Linotype"/>
                <w:color w:val="000000"/>
                <w:sz w:val="20"/>
                <w:szCs w:val="20"/>
              </w:rPr>
              <w:t>}</w:t>
            </w:r>
          </w:p>
        </w:tc>
      </w:tr>
      <w:tr w:rsidR="002515C5" w:rsidRPr="00B9183D" w14:paraId="08228CFF" w14:textId="77777777" w:rsidTr="003B4F31">
        <w:trPr>
          <w:trHeight w:val="300"/>
          <w:trPrChange w:id="353" w:author="Steven Chen" w:date="2016-11-28T15:57:00Z">
            <w:trPr>
              <w:gridAfter w:val="0"/>
              <w:trHeight w:val="300"/>
            </w:trPr>
          </w:trPrChange>
        </w:trPr>
        <w:tc>
          <w:tcPr>
            <w:tcW w:w="517" w:type="dxa"/>
            <w:tcPrChange w:id="354" w:author="Steven Chen" w:date="2016-11-28T15:57:00Z">
              <w:tcPr>
                <w:tcW w:w="398" w:type="dxa"/>
                <w:gridSpan w:val="2"/>
              </w:tcPr>
            </w:tcPrChange>
          </w:tcPr>
          <w:p w14:paraId="0D333065"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7</w:t>
            </w:r>
          </w:p>
        </w:tc>
        <w:tc>
          <w:tcPr>
            <w:tcW w:w="1193" w:type="dxa"/>
            <w:tcPrChange w:id="355" w:author="Steven Chen" w:date="2016-11-28T15:57:00Z">
              <w:tcPr>
                <w:tcW w:w="1312" w:type="dxa"/>
                <w:gridSpan w:val="2"/>
              </w:tcPr>
            </w:tcPrChange>
          </w:tcPr>
          <w:p w14:paraId="7FD441AB"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Return Code</w:t>
            </w:r>
          </w:p>
        </w:tc>
        <w:tc>
          <w:tcPr>
            <w:tcW w:w="1710" w:type="dxa"/>
            <w:tcPrChange w:id="356" w:author="Steven Chen" w:date="2016-11-28T15:57:00Z">
              <w:tcPr>
                <w:tcW w:w="1710" w:type="dxa"/>
                <w:gridSpan w:val="2"/>
              </w:tcPr>
            </w:tcPrChange>
          </w:tcPr>
          <w:p w14:paraId="0CE8390E" w14:textId="77777777" w:rsidR="002515C5" w:rsidRPr="00B9183D" w:rsidRDefault="002515C5">
            <w:pPr>
              <w:rPr>
                <w:rFonts w:ascii="Palatino Linotype" w:eastAsia="Times New Roman" w:hAnsi="Palatino Linotype"/>
                <w:color w:val="000000"/>
                <w:sz w:val="20"/>
                <w:szCs w:val="20"/>
              </w:rPr>
            </w:pPr>
          </w:p>
        </w:tc>
        <w:tc>
          <w:tcPr>
            <w:tcW w:w="1170" w:type="dxa"/>
            <w:tcPrChange w:id="357" w:author="Steven Chen" w:date="2016-11-28T15:57:00Z">
              <w:tcPr>
                <w:tcW w:w="1170" w:type="dxa"/>
                <w:gridSpan w:val="2"/>
              </w:tcPr>
            </w:tcPrChange>
          </w:tcPr>
          <w:p w14:paraId="43E19258"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530" w:type="dxa"/>
            <w:tcPrChange w:id="358" w:author="Steven Chen" w:date="2016-11-28T15:57:00Z">
              <w:tcPr>
                <w:tcW w:w="1530" w:type="dxa"/>
                <w:gridSpan w:val="2"/>
              </w:tcPr>
            </w:tcPrChange>
          </w:tcPr>
          <w:p w14:paraId="3FB8260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359" w:author="Steven Chen" w:date="2016-11-28T15:57:00Z">
              <w:tcPr>
                <w:tcW w:w="3420" w:type="dxa"/>
                <w:gridSpan w:val="2"/>
              </w:tcPr>
            </w:tcPrChange>
          </w:tcPr>
          <w:p w14:paraId="16973E73" w14:textId="77777777" w:rsidR="002515C5" w:rsidRPr="00B9183D" w:rsidRDefault="002515C5">
            <w:pPr>
              <w:rPr>
                <w:rFonts w:ascii="Palatino Linotype" w:eastAsia="Times New Roman" w:hAnsi="Palatino Linotype"/>
                <w:color w:val="000000"/>
                <w:sz w:val="20"/>
                <w:szCs w:val="20"/>
              </w:rPr>
            </w:pPr>
          </w:p>
        </w:tc>
        <w:tc>
          <w:tcPr>
            <w:tcW w:w="2160" w:type="dxa"/>
            <w:tcPrChange w:id="360" w:author="Steven Chen" w:date="2016-11-28T15:57:00Z">
              <w:tcPr>
                <w:tcW w:w="2160" w:type="dxa"/>
                <w:gridSpan w:val="2"/>
              </w:tcPr>
            </w:tcPrChange>
          </w:tcPr>
          <w:p w14:paraId="434370D5" w14:textId="77777777" w:rsidR="002515C5" w:rsidRPr="00B9183D" w:rsidRDefault="002515C5">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&lt;returnCode&gt;</w:t>
            </w:r>
          </w:p>
          <w:p w14:paraId="0D4C77EB" w14:textId="77777777" w:rsidR="002515C5" w:rsidRPr="00B9183D" w:rsidRDefault="002515C5">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005</w:t>
            </w:r>
          </w:p>
          <w:p w14:paraId="49A1325C" w14:textId="77777777" w:rsidR="002515C5" w:rsidRPr="00B9183D" w:rsidRDefault="002515C5">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&lt;/returnCode&gt;</w:t>
            </w:r>
          </w:p>
        </w:tc>
        <w:tc>
          <w:tcPr>
            <w:tcW w:w="2997" w:type="dxa"/>
            <w:tcPrChange w:id="361" w:author="Steven Chen" w:date="2016-11-28T15:57:00Z">
              <w:tcPr>
                <w:tcW w:w="2997" w:type="dxa"/>
                <w:gridSpan w:val="2"/>
              </w:tcPr>
            </w:tcPrChange>
          </w:tcPr>
          <w:p w14:paraId="4815D1E8" w14:textId="77777777" w:rsidR="002515C5" w:rsidRPr="00B9183D" w:rsidRDefault="002515C5">
            <w:pPr>
              <w:pStyle w:val="Default"/>
              <w:jc w:val="both"/>
              <w:rPr>
                <w:rFonts w:ascii="Palatino Linotype" w:eastAsia="Times New Roman" w:hAnsi="Palatino Linotype" w:cs="Times New Roman"/>
                <w:kern w:val="2"/>
                <w:sz w:val="20"/>
                <w:szCs w:val="20"/>
                <w:lang w:val="en-US"/>
              </w:rPr>
            </w:pPr>
            <w:r w:rsidRPr="00B9183D">
              <w:rPr>
                <w:rFonts w:ascii="Palatino Linotype" w:hAnsi="Palatino Linotype"/>
                <w:sz w:val="20"/>
                <w:szCs w:val="20"/>
                <w:lang w:val="en-US"/>
              </w:rPr>
              <w:t>{</w:t>
            </w:r>
            <w:r w:rsidR="00CF0ED0">
              <w:rPr>
                <w:rFonts w:ascii="Palatino Linotype" w:hAnsi="Palatino Linotype"/>
                <w:sz w:val="20"/>
                <w:szCs w:val="20"/>
                <w:lang w:val="en-US"/>
              </w:rPr>
              <w:t>“</w:t>
            </w:r>
            <w:r w:rsidRPr="00B9183D">
              <w:rPr>
                <w:rFonts w:ascii="Palatino Linotype" w:eastAsia="Times New Roman" w:hAnsi="Palatino Linotype" w:cs="Times New Roman"/>
                <w:kern w:val="2"/>
                <w:sz w:val="20"/>
                <w:szCs w:val="20"/>
                <w:lang w:val="en-US"/>
              </w:rPr>
              <w:t>returnCode</w:t>
            </w:r>
            <w:r w:rsidR="00CF0ED0">
              <w:rPr>
                <w:rFonts w:ascii="Palatino Linotype" w:hAnsi="Palatino Linotype"/>
                <w:sz w:val="20"/>
                <w:szCs w:val="20"/>
                <w:lang w:val="en-US"/>
              </w:rPr>
              <w:t>”</w:t>
            </w:r>
            <w:r w:rsidRPr="00B9183D">
              <w:rPr>
                <w:rFonts w:ascii="Palatino Linotype" w:hAnsi="Palatino Linotype"/>
                <w:sz w:val="20"/>
                <w:szCs w:val="20"/>
                <w:lang w:val="en-US"/>
              </w:rPr>
              <w:t>:</w:t>
            </w:r>
            <w:r w:rsidR="00CF0ED0">
              <w:rPr>
                <w:rFonts w:ascii="Palatino Linotype" w:hAnsi="Palatino Linotype"/>
                <w:sz w:val="20"/>
                <w:szCs w:val="20"/>
                <w:lang w:val="en-US"/>
              </w:rPr>
              <w:t>”</w:t>
            </w:r>
            <w:r w:rsidRPr="00B9183D">
              <w:rPr>
                <w:rFonts w:ascii="Palatino Linotype" w:eastAsia="Times New Roman" w:hAnsi="Palatino Linotype" w:cs="Times New Roman"/>
                <w:kern w:val="2"/>
                <w:sz w:val="20"/>
                <w:szCs w:val="20"/>
                <w:lang w:val="en-US"/>
              </w:rPr>
              <w:t>005</w:t>
            </w:r>
            <w:r w:rsidR="00CF0ED0">
              <w:rPr>
                <w:rFonts w:ascii="Palatino Linotype" w:hAnsi="Palatino Linotype"/>
                <w:sz w:val="20"/>
                <w:szCs w:val="20"/>
                <w:lang w:val="en-US"/>
              </w:rPr>
              <w:t>”</w:t>
            </w:r>
            <w:r w:rsidRPr="00B9183D">
              <w:rPr>
                <w:rFonts w:ascii="Palatino Linotype" w:hAnsi="Palatino Linotype"/>
                <w:sz w:val="20"/>
                <w:szCs w:val="20"/>
                <w:lang w:val="en-US"/>
              </w:rPr>
              <w:t>}</w:t>
            </w:r>
          </w:p>
        </w:tc>
      </w:tr>
      <w:tr w:rsidR="002515C5" w:rsidRPr="00B9183D" w14:paraId="3B4B7CC3" w14:textId="77777777" w:rsidTr="003B4F31">
        <w:trPr>
          <w:trHeight w:val="300"/>
          <w:trPrChange w:id="362" w:author="Steven Chen" w:date="2016-11-28T15:57:00Z">
            <w:trPr>
              <w:gridAfter w:val="0"/>
              <w:trHeight w:val="300"/>
            </w:trPr>
          </w:trPrChange>
        </w:trPr>
        <w:tc>
          <w:tcPr>
            <w:tcW w:w="517" w:type="dxa"/>
            <w:tcPrChange w:id="363" w:author="Steven Chen" w:date="2016-11-28T15:57:00Z">
              <w:tcPr>
                <w:tcW w:w="398" w:type="dxa"/>
                <w:gridSpan w:val="2"/>
              </w:tcPr>
            </w:tcPrChange>
          </w:tcPr>
          <w:p w14:paraId="3087D2B4"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8</w:t>
            </w:r>
          </w:p>
        </w:tc>
        <w:tc>
          <w:tcPr>
            <w:tcW w:w="1193" w:type="dxa"/>
            <w:tcPrChange w:id="364" w:author="Steven Chen" w:date="2016-11-28T15:57:00Z">
              <w:tcPr>
                <w:tcW w:w="1312" w:type="dxa"/>
                <w:gridSpan w:val="2"/>
              </w:tcPr>
            </w:tcPrChange>
          </w:tcPr>
          <w:p w14:paraId="65AB027A"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Error Message</w:t>
            </w:r>
          </w:p>
        </w:tc>
        <w:tc>
          <w:tcPr>
            <w:tcW w:w="1710" w:type="dxa"/>
            <w:tcPrChange w:id="365" w:author="Steven Chen" w:date="2016-11-28T15:57:00Z">
              <w:tcPr>
                <w:tcW w:w="1710" w:type="dxa"/>
                <w:gridSpan w:val="2"/>
              </w:tcPr>
            </w:tcPrChange>
          </w:tcPr>
          <w:p w14:paraId="6C8B0046" w14:textId="77777777" w:rsidR="002515C5" w:rsidRPr="00B9183D" w:rsidRDefault="002515C5">
            <w:pPr>
              <w:pStyle w:val="Default"/>
              <w:jc w:val="both"/>
              <w:rPr>
                <w:rFonts w:ascii="Palatino Linotype" w:eastAsia="Times New Roman" w:hAnsi="Palatino Linotype"/>
                <w:sz w:val="20"/>
                <w:szCs w:val="20"/>
              </w:rPr>
            </w:pPr>
            <w:r w:rsidRPr="00B9183D">
              <w:rPr>
                <w:rFonts w:ascii="Palatino Linotype" w:eastAsia="Times New Roman" w:hAnsi="Palatino Linotype" w:cs="Times New Roman"/>
                <w:kern w:val="2"/>
                <w:sz w:val="20"/>
                <w:szCs w:val="20"/>
                <w:lang w:val="en-US"/>
              </w:rPr>
              <w:t>The system error code received in case the error to be sent is not related to a particular request.</w:t>
            </w:r>
          </w:p>
        </w:tc>
        <w:tc>
          <w:tcPr>
            <w:tcW w:w="1170" w:type="dxa"/>
            <w:tcPrChange w:id="366" w:author="Steven Chen" w:date="2016-11-28T15:57:00Z">
              <w:tcPr>
                <w:tcW w:w="1170" w:type="dxa"/>
                <w:gridSpan w:val="2"/>
              </w:tcPr>
            </w:tcPrChange>
          </w:tcPr>
          <w:p w14:paraId="2B96643C"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w:t>
            </w:r>
          </w:p>
        </w:tc>
        <w:tc>
          <w:tcPr>
            <w:tcW w:w="1530" w:type="dxa"/>
            <w:tcPrChange w:id="367" w:author="Steven Chen" w:date="2016-11-28T15:57:00Z">
              <w:tcPr>
                <w:tcW w:w="1530" w:type="dxa"/>
                <w:gridSpan w:val="2"/>
              </w:tcPr>
            </w:tcPrChange>
          </w:tcPr>
          <w:p w14:paraId="43900D5D" w14:textId="77777777" w:rsidR="002515C5" w:rsidRPr="00B9183D" w:rsidRDefault="002515C5">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368" w:author="Steven Chen" w:date="2016-11-28T15:57:00Z">
              <w:tcPr>
                <w:tcW w:w="3420" w:type="dxa"/>
                <w:gridSpan w:val="2"/>
              </w:tcPr>
            </w:tcPrChange>
          </w:tcPr>
          <w:p w14:paraId="085D9223" w14:textId="77777777" w:rsidR="002515C5" w:rsidRPr="00B9183D" w:rsidRDefault="002515C5">
            <w:pPr>
              <w:rPr>
                <w:rFonts w:ascii="Palatino Linotype" w:eastAsia="Times New Roman" w:hAnsi="Palatino Linotype"/>
                <w:color w:val="000000"/>
                <w:sz w:val="20"/>
                <w:szCs w:val="20"/>
              </w:rPr>
            </w:pPr>
          </w:p>
        </w:tc>
        <w:tc>
          <w:tcPr>
            <w:tcW w:w="2160" w:type="dxa"/>
            <w:tcPrChange w:id="369" w:author="Steven Chen" w:date="2016-11-28T15:57:00Z">
              <w:tcPr>
                <w:tcW w:w="2160" w:type="dxa"/>
                <w:gridSpan w:val="2"/>
              </w:tcPr>
            </w:tcPrChange>
          </w:tcPr>
          <w:p w14:paraId="08BC0B08" w14:textId="77777777" w:rsidR="002515C5" w:rsidRPr="00B9183D" w:rsidRDefault="002515C5">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&lt;errorMsg&gt;</w:t>
            </w:r>
          </w:p>
          <w:p w14:paraId="30FFDBDE" w14:textId="77777777" w:rsidR="002515C5" w:rsidRPr="00B9183D" w:rsidRDefault="002515C5">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Requestor Not Found</w:t>
            </w:r>
          </w:p>
          <w:p w14:paraId="62A2A2B2" w14:textId="77777777" w:rsidR="002515C5" w:rsidRPr="00B9183D" w:rsidRDefault="002515C5">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&lt;/errorMsg&gt;</w:t>
            </w:r>
          </w:p>
        </w:tc>
        <w:tc>
          <w:tcPr>
            <w:tcW w:w="2997" w:type="dxa"/>
            <w:tcPrChange w:id="370" w:author="Steven Chen" w:date="2016-11-28T15:57:00Z">
              <w:tcPr>
                <w:tcW w:w="2997" w:type="dxa"/>
                <w:gridSpan w:val="2"/>
              </w:tcPr>
            </w:tcPrChange>
          </w:tcPr>
          <w:p w14:paraId="144878B5" w14:textId="77777777" w:rsidR="002515C5" w:rsidRPr="00B9183D" w:rsidRDefault="002515C5">
            <w:pPr>
              <w:pStyle w:val="Default"/>
              <w:jc w:val="both"/>
              <w:rPr>
                <w:rFonts w:ascii="Palatino Linotype" w:eastAsia="Times New Roman" w:hAnsi="Palatino Linotype" w:cs="Times New Roman"/>
                <w:kern w:val="2"/>
                <w:sz w:val="20"/>
                <w:szCs w:val="20"/>
                <w:lang w:val="en-US"/>
              </w:rPr>
            </w:pPr>
            <w:r w:rsidRPr="00B9183D">
              <w:rPr>
                <w:rFonts w:ascii="Palatino Linotype" w:hAnsi="Palatino Linotype"/>
                <w:sz w:val="20"/>
                <w:szCs w:val="20"/>
                <w:lang w:val="en-US"/>
              </w:rPr>
              <w:t>{</w:t>
            </w:r>
            <w:r w:rsidR="00CF0ED0">
              <w:rPr>
                <w:rFonts w:ascii="Palatino Linotype" w:hAnsi="Palatino Linotype"/>
                <w:sz w:val="20"/>
                <w:szCs w:val="20"/>
                <w:lang w:val="en-US"/>
              </w:rPr>
              <w:t>“</w:t>
            </w:r>
            <w:r w:rsidRPr="00B9183D">
              <w:rPr>
                <w:rFonts w:ascii="Palatino Linotype" w:eastAsia="Times New Roman" w:hAnsi="Palatino Linotype" w:cs="Times New Roman"/>
                <w:kern w:val="2"/>
                <w:sz w:val="20"/>
                <w:szCs w:val="20"/>
                <w:lang w:val="en-US"/>
              </w:rPr>
              <w:t>errorMsg</w:t>
            </w:r>
            <w:r w:rsidR="00CF0ED0">
              <w:rPr>
                <w:rFonts w:ascii="Palatino Linotype" w:hAnsi="Palatino Linotype"/>
                <w:sz w:val="20"/>
                <w:szCs w:val="20"/>
                <w:lang w:val="en-US"/>
              </w:rPr>
              <w:t>”</w:t>
            </w:r>
            <w:r w:rsidRPr="00B9183D">
              <w:rPr>
                <w:rFonts w:ascii="Palatino Linotype" w:hAnsi="Palatino Linotype"/>
                <w:sz w:val="20"/>
                <w:szCs w:val="20"/>
                <w:lang w:val="en-US"/>
              </w:rPr>
              <w:t>:</w:t>
            </w:r>
            <w:r w:rsidR="00CF0ED0">
              <w:rPr>
                <w:rFonts w:ascii="Palatino Linotype" w:hAnsi="Palatino Linotype"/>
                <w:sz w:val="20"/>
                <w:szCs w:val="20"/>
                <w:lang w:val="en-US"/>
              </w:rPr>
              <w:t>”</w:t>
            </w:r>
            <w:r w:rsidRPr="00B9183D">
              <w:rPr>
                <w:rFonts w:ascii="Palatino Linotype" w:eastAsia="Times New Roman" w:hAnsi="Palatino Linotype" w:cs="Times New Roman"/>
                <w:kern w:val="2"/>
                <w:sz w:val="20"/>
                <w:szCs w:val="20"/>
                <w:lang w:val="en-US"/>
              </w:rPr>
              <w:t>Requestor Not Found</w:t>
            </w:r>
            <w:r w:rsidR="00CF0ED0">
              <w:rPr>
                <w:rFonts w:ascii="Palatino Linotype" w:hAnsi="Palatino Linotype"/>
                <w:sz w:val="20"/>
                <w:szCs w:val="20"/>
                <w:lang w:val="en-US"/>
              </w:rPr>
              <w:t>”</w:t>
            </w:r>
            <w:r w:rsidRPr="00B9183D">
              <w:rPr>
                <w:rFonts w:ascii="Palatino Linotype" w:hAnsi="Palatino Linotype"/>
                <w:sz w:val="20"/>
                <w:szCs w:val="20"/>
                <w:lang w:val="en-US"/>
              </w:rPr>
              <w:t>}</w:t>
            </w:r>
          </w:p>
        </w:tc>
      </w:tr>
      <w:tr w:rsidR="00BD0799" w:rsidRPr="00B9183D" w14:paraId="5B545F78" w14:textId="77777777" w:rsidTr="003B4F31">
        <w:trPr>
          <w:trHeight w:val="300"/>
          <w:trPrChange w:id="371" w:author="Steven Chen" w:date="2016-11-28T15:57:00Z">
            <w:trPr>
              <w:gridAfter w:val="0"/>
              <w:trHeight w:val="300"/>
            </w:trPr>
          </w:trPrChange>
        </w:trPr>
        <w:tc>
          <w:tcPr>
            <w:tcW w:w="517" w:type="dxa"/>
            <w:tcPrChange w:id="372" w:author="Steven Chen" w:date="2016-11-28T15:57:00Z">
              <w:tcPr>
                <w:tcW w:w="398" w:type="dxa"/>
                <w:gridSpan w:val="2"/>
              </w:tcPr>
            </w:tcPrChange>
          </w:tcPr>
          <w:p w14:paraId="59FE29D8" w14:textId="77777777" w:rsidR="00BD0799" w:rsidRPr="00B9183D" w:rsidRDefault="00BD0799" w:rsidP="00BD079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9</w:t>
            </w:r>
          </w:p>
        </w:tc>
        <w:tc>
          <w:tcPr>
            <w:tcW w:w="1193" w:type="dxa"/>
            <w:tcPrChange w:id="373" w:author="Steven Chen" w:date="2016-11-28T15:57:00Z">
              <w:tcPr>
                <w:tcW w:w="1312" w:type="dxa"/>
                <w:gridSpan w:val="2"/>
              </w:tcPr>
            </w:tcPrChange>
          </w:tcPr>
          <w:p w14:paraId="0698179E" w14:textId="77777777" w:rsidR="00BD0799" w:rsidRPr="00B9183D" w:rsidRDefault="00BD0799" w:rsidP="00BD0799">
            <w:pPr>
              <w:rPr>
                <w:rFonts w:ascii="Palatino Linotype" w:eastAsia="Times New Roman" w:hAnsi="Palatino Linotype"/>
                <w:color w:val="000000"/>
                <w:sz w:val="20"/>
                <w:szCs w:val="20"/>
              </w:rPr>
            </w:pPr>
            <w:r w:rsidRPr="00BD0799">
              <w:rPr>
                <w:rFonts w:ascii="Palatino Linotype" w:eastAsia="Times New Roman" w:hAnsi="Palatino Linotype"/>
                <w:color w:val="000000"/>
                <w:sz w:val="20"/>
                <w:szCs w:val="20"/>
              </w:rPr>
              <w:t>Number of Records</w:t>
            </w:r>
          </w:p>
        </w:tc>
        <w:tc>
          <w:tcPr>
            <w:tcW w:w="1710" w:type="dxa"/>
            <w:tcPrChange w:id="374" w:author="Steven Chen" w:date="2016-11-28T15:57:00Z">
              <w:tcPr>
                <w:tcW w:w="1710" w:type="dxa"/>
                <w:gridSpan w:val="2"/>
              </w:tcPr>
            </w:tcPrChange>
          </w:tcPr>
          <w:p w14:paraId="13CEBB34" w14:textId="77777777" w:rsidR="00BD0799" w:rsidRPr="00B9183D" w:rsidRDefault="00BD0799" w:rsidP="00BD0799">
            <w:pPr>
              <w:pStyle w:val="Default"/>
              <w:jc w:val="both"/>
              <w:rPr>
                <w:rFonts w:ascii="Palatino Linotype" w:eastAsia="Times New Roman" w:hAnsi="Palatino Linotype" w:cs="Times New Roman"/>
                <w:kern w:val="2"/>
                <w:sz w:val="20"/>
                <w:szCs w:val="20"/>
                <w:lang w:val="en-US"/>
              </w:rPr>
            </w:pPr>
            <w:r>
              <w:rPr>
                <w:rFonts w:ascii="Palatino Linotype" w:eastAsia="Times New Roman" w:hAnsi="Palatino Linotype" w:cs="Times New Roman"/>
                <w:kern w:val="2"/>
                <w:sz w:val="20"/>
                <w:szCs w:val="20"/>
                <w:lang w:val="en-US"/>
              </w:rPr>
              <w:t>The number of records query</w:t>
            </w:r>
          </w:p>
        </w:tc>
        <w:tc>
          <w:tcPr>
            <w:tcW w:w="1170" w:type="dxa"/>
            <w:tcPrChange w:id="375" w:author="Steven Chen" w:date="2016-11-28T15:57:00Z">
              <w:tcPr>
                <w:tcW w:w="1170" w:type="dxa"/>
                <w:gridSpan w:val="2"/>
              </w:tcPr>
            </w:tcPrChange>
          </w:tcPr>
          <w:p w14:paraId="7CF07335" w14:textId="77777777" w:rsidR="00BD0799" w:rsidRPr="00B9183D" w:rsidRDefault="00BD0799" w:rsidP="00BD0799">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Y</w:t>
            </w:r>
          </w:p>
        </w:tc>
        <w:tc>
          <w:tcPr>
            <w:tcW w:w="1530" w:type="dxa"/>
            <w:tcPrChange w:id="376" w:author="Steven Chen" w:date="2016-11-28T15:57:00Z">
              <w:tcPr>
                <w:tcW w:w="1530" w:type="dxa"/>
                <w:gridSpan w:val="2"/>
              </w:tcPr>
            </w:tcPrChange>
          </w:tcPr>
          <w:p w14:paraId="2F80B6BC" w14:textId="77777777" w:rsidR="00BD0799" w:rsidRPr="00B9183D" w:rsidRDefault="00BD0799" w:rsidP="00BD0799">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Numeric</w:t>
            </w:r>
          </w:p>
        </w:tc>
        <w:tc>
          <w:tcPr>
            <w:tcW w:w="3420" w:type="dxa"/>
            <w:tcPrChange w:id="377" w:author="Steven Chen" w:date="2016-11-28T15:57:00Z">
              <w:tcPr>
                <w:tcW w:w="3420" w:type="dxa"/>
                <w:gridSpan w:val="2"/>
              </w:tcPr>
            </w:tcPrChange>
          </w:tcPr>
          <w:p w14:paraId="77EF1526" w14:textId="77777777" w:rsidR="00BD0799" w:rsidRPr="00B9183D" w:rsidRDefault="00BD0799" w:rsidP="00BD0799">
            <w:pPr>
              <w:rPr>
                <w:rFonts w:ascii="Palatino Linotype" w:eastAsia="Times New Roman" w:hAnsi="Palatino Linotype"/>
                <w:color w:val="000000"/>
                <w:sz w:val="20"/>
                <w:szCs w:val="20"/>
              </w:rPr>
            </w:pPr>
          </w:p>
        </w:tc>
        <w:tc>
          <w:tcPr>
            <w:tcW w:w="2160" w:type="dxa"/>
            <w:tcPrChange w:id="378" w:author="Steven Chen" w:date="2016-11-28T15:57:00Z">
              <w:tcPr>
                <w:tcW w:w="2160" w:type="dxa"/>
                <w:gridSpan w:val="2"/>
              </w:tcPr>
            </w:tcPrChange>
          </w:tcPr>
          <w:p w14:paraId="2A0B3E41" w14:textId="77777777" w:rsidR="00BD0799" w:rsidRPr="00B9183D" w:rsidRDefault="00BD0799" w:rsidP="00BD0799">
            <w:pPr>
              <w:pStyle w:val="Default"/>
              <w:jc w:val="both"/>
              <w:rPr>
                <w:rFonts w:ascii="Palatino Linotype" w:eastAsia="Times New Roman" w:hAnsi="Palatino Linotype" w:cs="Times New Roman"/>
                <w:kern w:val="2"/>
                <w:sz w:val="20"/>
                <w:szCs w:val="20"/>
                <w:lang w:val="en-US"/>
              </w:rPr>
            </w:pPr>
            <w:r>
              <w:rPr>
                <w:rFonts w:ascii="Palatino Linotype" w:eastAsia="Times New Roman" w:hAnsi="Palatino Linotype" w:cs="Times New Roman"/>
                <w:kern w:val="2"/>
                <w:sz w:val="20"/>
                <w:szCs w:val="20"/>
                <w:lang w:val="en-US"/>
              </w:rPr>
              <w:t>&lt;numOfRecords&gt;586&lt; numOfRecords &gt;</w:t>
            </w:r>
          </w:p>
        </w:tc>
        <w:tc>
          <w:tcPr>
            <w:tcW w:w="2997" w:type="dxa"/>
            <w:tcPrChange w:id="379" w:author="Steven Chen" w:date="2016-11-28T15:57:00Z">
              <w:tcPr>
                <w:tcW w:w="2997" w:type="dxa"/>
                <w:gridSpan w:val="2"/>
              </w:tcPr>
            </w:tcPrChange>
          </w:tcPr>
          <w:p w14:paraId="0C600960" w14:textId="77777777" w:rsidR="00BD0799" w:rsidRPr="00B9183D" w:rsidRDefault="00BD0799" w:rsidP="00BD0799">
            <w:pPr>
              <w:pStyle w:val="Default"/>
              <w:jc w:val="both"/>
              <w:rPr>
                <w:rFonts w:ascii="Palatino Linotype" w:hAnsi="Palatino Linotype"/>
                <w:sz w:val="20"/>
                <w:szCs w:val="20"/>
                <w:lang w:val="en-US"/>
              </w:rPr>
            </w:pPr>
            <w:r>
              <w:rPr>
                <w:rFonts w:ascii="Palatino Linotype" w:hAnsi="Palatino Linotype"/>
                <w:sz w:val="20"/>
                <w:szCs w:val="20"/>
                <w:lang w:val="en-US"/>
              </w:rPr>
              <w:t>{“</w:t>
            </w:r>
            <w:r>
              <w:rPr>
                <w:rFonts w:ascii="Palatino Linotype" w:eastAsia="Times New Roman" w:hAnsi="Palatino Linotype" w:cs="Times New Roman"/>
                <w:kern w:val="2"/>
                <w:sz w:val="20"/>
                <w:szCs w:val="20"/>
                <w:lang w:val="en-US"/>
              </w:rPr>
              <w:t>numOfRecords</w:t>
            </w:r>
            <w:r>
              <w:rPr>
                <w:rFonts w:ascii="Palatino Linotype" w:hAnsi="Palatino Linotype"/>
                <w:sz w:val="20"/>
                <w:szCs w:val="20"/>
                <w:lang w:val="en-US"/>
              </w:rPr>
              <w:t>”:”586”}</w:t>
            </w:r>
          </w:p>
        </w:tc>
      </w:tr>
      <w:tr w:rsidR="00BD0799" w:rsidRPr="00B9183D" w14:paraId="4F01BA79" w14:textId="77777777" w:rsidTr="003B4F31">
        <w:trPr>
          <w:trHeight w:val="300"/>
          <w:trPrChange w:id="380" w:author="Steven Chen" w:date="2016-11-28T15:57:00Z">
            <w:trPr>
              <w:gridAfter w:val="0"/>
              <w:trHeight w:val="300"/>
            </w:trPr>
          </w:trPrChange>
        </w:trPr>
        <w:tc>
          <w:tcPr>
            <w:tcW w:w="517" w:type="dxa"/>
            <w:tcPrChange w:id="381" w:author="Steven Chen" w:date="2016-11-28T15:57:00Z">
              <w:tcPr>
                <w:tcW w:w="398" w:type="dxa"/>
                <w:gridSpan w:val="2"/>
              </w:tcPr>
            </w:tcPrChange>
          </w:tcPr>
          <w:p w14:paraId="4EDF7641" w14:textId="77777777" w:rsidR="00BD0799" w:rsidRPr="00B9183D" w:rsidRDefault="00BD0799" w:rsidP="00BD079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10</w:t>
            </w:r>
          </w:p>
        </w:tc>
        <w:tc>
          <w:tcPr>
            <w:tcW w:w="1193" w:type="dxa"/>
            <w:tcPrChange w:id="382" w:author="Steven Chen" w:date="2016-11-28T15:57:00Z">
              <w:tcPr>
                <w:tcW w:w="1312" w:type="dxa"/>
                <w:gridSpan w:val="2"/>
              </w:tcPr>
            </w:tcPrChange>
          </w:tcPr>
          <w:p w14:paraId="6DC87886" w14:textId="77777777" w:rsidR="00BD0799" w:rsidRPr="00B9183D" w:rsidRDefault="00BD0799" w:rsidP="00BD079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Data Element</w:t>
            </w:r>
          </w:p>
        </w:tc>
        <w:tc>
          <w:tcPr>
            <w:tcW w:w="1710" w:type="dxa"/>
            <w:tcPrChange w:id="383" w:author="Steven Chen" w:date="2016-11-28T15:57:00Z">
              <w:tcPr>
                <w:tcW w:w="1710" w:type="dxa"/>
                <w:gridSpan w:val="2"/>
              </w:tcPr>
            </w:tcPrChange>
          </w:tcPr>
          <w:p w14:paraId="3EC48F83" w14:textId="77777777" w:rsidR="00BD0799" w:rsidRPr="00B9183D" w:rsidRDefault="00BD0799" w:rsidP="00BD0799">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List all notification history records requested</w:t>
            </w:r>
          </w:p>
        </w:tc>
        <w:tc>
          <w:tcPr>
            <w:tcW w:w="1170" w:type="dxa"/>
            <w:tcPrChange w:id="384" w:author="Steven Chen" w:date="2016-11-28T15:57:00Z">
              <w:tcPr>
                <w:tcW w:w="1170" w:type="dxa"/>
                <w:gridSpan w:val="2"/>
              </w:tcPr>
            </w:tcPrChange>
          </w:tcPr>
          <w:p w14:paraId="15C25E8C" w14:textId="77777777" w:rsidR="00BD0799" w:rsidRPr="00B9183D" w:rsidRDefault="00BD0799" w:rsidP="00BD079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 (if no error)</w:t>
            </w:r>
          </w:p>
        </w:tc>
        <w:tc>
          <w:tcPr>
            <w:tcW w:w="1530" w:type="dxa"/>
            <w:tcPrChange w:id="385" w:author="Steven Chen" w:date="2016-11-28T15:57:00Z">
              <w:tcPr>
                <w:tcW w:w="1530" w:type="dxa"/>
                <w:gridSpan w:val="2"/>
              </w:tcPr>
            </w:tcPrChange>
          </w:tcPr>
          <w:p w14:paraId="5CB1DF0C" w14:textId="77777777" w:rsidR="00BD0799" w:rsidRPr="00B9183D" w:rsidRDefault="00BD0799" w:rsidP="00BD0799">
            <w:pPr>
              <w:rPr>
                <w:rFonts w:ascii="Palatino Linotype" w:eastAsia="Times New Roman" w:hAnsi="Palatino Linotype"/>
                <w:color w:val="000000"/>
                <w:sz w:val="20"/>
                <w:szCs w:val="20"/>
              </w:rPr>
            </w:pPr>
          </w:p>
        </w:tc>
        <w:tc>
          <w:tcPr>
            <w:tcW w:w="3420" w:type="dxa"/>
            <w:tcPrChange w:id="386" w:author="Steven Chen" w:date="2016-11-28T15:57:00Z">
              <w:tcPr>
                <w:tcW w:w="3420" w:type="dxa"/>
                <w:gridSpan w:val="2"/>
              </w:tcPr>
            </w:tcPrChange>
          </w:tcPr>
          <w:p w14:paraId="2EC6C66C" w14:textId="5EC9BF94" w:rsidR="00BD0799" w:rsidRPr="00B9183D" w:rsidRDefault="00BD0799" w:rsidP="00BD0799">
            <w:pPr>
              <w:rPr>
                <w:rFonts w:ascii="Palatino Linotype" w:eastAsia="Times New Roman" w:hAnsi="Palatino Linotype"/>
                <w:color w:val="000000"/>
                <w:sz w:val="20"/>
                <w:szCs w:val="20"/>
              </w:rPr>
            </w:pPr>
            <w:r w:rsidRPr="00B9183D">
              <w:rPr>
                <w:rFonts w:ascii="Palatino Linotype" w:hAnsi="Palatino Linotype"/>
                <w:u w:val="single"/>
              </w:rPr>
              <w:t>*Maximum size of data returned: 200</w:t>
            </w:r>
            <w:ins w:id="387" w:author="Steven Chen" w:date="2016-11-28T15:50:00Z">
              <w:r w:rsidR="002074A9">
                <w:rPr>
                  <w:rFonts w:ascii="Palatino Linotype" w:hAnsi="Palatino Linotype"/>
                  <w:u w:val="single"/>
                </w:rPr>
                <w:t>0 (when</w:t>
              </w:r>
            </w:ins>
            <w:ins w:id="388" w:author="Steven Chen" w:date="2016-11-28T15:51:00Z">
              <w:r w:rsidR="002074A9">
                <w:rPr>
                  <w:rFonts w:ascii="Palatino Linotype" w:hAnsi="Palatino Linotype"/>
                  <w:u w:val="single"/>
                </w:rPr>
                <w:t xml:space="preserve"> withContenct = ‘N’</w:t>
              </w:r>
            </w:ins>
            <w:ins w:id="389" w:author="Steven Chen" w:date="2016-11-28T15:50:00Z">
              <w:r w:rsidR="002074A9">
                <w:rPr>
                  <w:rFonts w:ascii="Palatino Linotype" w:hAnsi="Palatino Linotype"/>
                  <w:u w:val="single"/>
                </w:rPr>
                <w:t>)</w:t>
              </w:r>
            </w:ins>
          </w:p>
        </w:tc>
        <w:tc>
          <w:tcPr>
            <w:tcW w:w="2160" w:type="dxa"/>
            <w:tcPrChange w:id="390" w:author="Steven Chen" w:date="2016-11-28T15:57:00Z">
              <w:tcPr>
                <w:tcW w:w="2160" w:type="dxa"/>
                <w:gridSpan w:val="2"/>
              </w:tcPr>
            </w:tcPrChange>
          </w:tcPr>
          <w:p w14:paraId="1AB6E8C4" w14:textId="77777777" w:rsidR="00BD0799" w:rsidRPr="00B9183D" w:rsidRDefault="00BD0799" w:rsidP="00BD0799">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&lt;data&gt;</w:t>
            </w:r>
          </w:p>
          <w:p w14:paraId="760C5E46" w14:textId="77777777" w:rsidR="00BD0799" w:rsidRPr="00B9183D" w:rsidRDefault="00BD0799" w:rsidP="00BD0799">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Sub-elements 10-25</w:t>
            </w:r>
          </w:p>
          <w:p w14:paraId="538990AD" w14:textId="77777777" w:rsidR="00BD0799" w:rsidRPr="00B9183D" w:rsidRDefault="00BD0799" w:rsidP="00BD0799">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&lt;/data&gt;</w:t>
            </w:r>
          </w:p>
        </w:tc>
        <w:tc>
          <w:tcPr>
            <w:tcW w:w="2997" w:type="dxa"/>
            <w:tcPrChange w:id="391" w:author="Steven Chen" w:date="2016-11-28T15:57:00Z">
              <w:tcPr>
                <w:tcW w:w="2997" w:type="dxa"/>
                <w:gridSpan w:val="2"/>
              </w:tcPr>
            </w:tcPrChange>
          </w:tcPr>
          <w:p w14:paraId="5F801064" w14:textId="77777777" w:rsidR="00BD0799" w:rsidRPr="00B9183D" w:rsidRDefault="00BD0799" w:rsidP="00BD0799">
            <w:pPr>
              <w:pStyle w:val="Default"/>
              <w:jc w:val="both"/>
              <w:rPr>
                <w:rFonts w:ascii="Palatino Linotype" w:eastAsia="Times New Roman" w:hAnsi="Palatino Linotype" w:cs="Times New Roman"/>
                <w:kern w:val="2"/>
                <w:sz w:val="20"/>
                <w:szCs w:val="20"/>
                <w:lang w:val="en-US"/>
              </w:rPr>
            </w:pPr>
            <w:r w:rsidRPr="00B9183D">
              <w:rPr>
                <w:rFonts w:ascii="Palatino Linotype" w:hAnsi="Palatino Linotype"/>
                <w:sz w:val="20"/>
                <w:szCs w:val="20"/>
                <w:lang w:val="en-US"/>
              </w:rPr>
              <w:t>{</w:t>
            </w:r>
            <w:r>
              <w:rPr>
                <w:rFonts w:ascii="Palatino Linotype" w:hAnsi="Palatino Linotype"/>
                <w:sz w:val="20"/>
                <w:szCs w:val="20"/>
                <w:lang w:val="en-US"/>
              </w:rPr>
              <w:t>“</w:t>
            </w:r>
            <w:r w:rsidRPr="00B9183D">
              <w:rPr>
                <w:rFonts w:ascii="Palatino Linotype" w:eastAsia="Times New Roman" w:hAnsi="Palatino Linotype" w:cs="Times New Roman"/>
                <w:kern w:val="2"/>
                <w:sz w:val="20"/>
                <w:szCs w:val="20"/>
                <w:lang w:val="en-US"/>
              </w:rPr>
              <w:t>data</w:t>
            </w:r>
            <w:r>
              <w:rPr>
                <w:rFonts w:ascii="Palatino Linotype" w:hAnsi="Palatino Linotype"/>
                <w:sz w:val="20"/>
                <w:szCs w:val="20"/>
                <w:lang w:val="en-US"/>
              </w:rPr>
              <w:t>”</w:t>
            </w:r>
            <w:r w:rsidRPr="00B9183D">
              <w:rPr>
                <w:rFonts w:ascii="Palatino Linotype" w:hAnsi="Palatino Linotype"/>
                <w:sz w:val="20"/>
                <w:szCs w:val="20"/>
                <w:lang w:val="en-US"/>
              </w:rPr>
              <w:t>:</w:t>
            </w:r>
            <w:r>
              <w:rPr>
                <w:rFonts w:ascii="Palatino Linotype" w:hAnsi="Palatino Linotype"/>
                <w:sz w:val="20"/>
                <w:szCs w:val="20"/>
                <w:lang w:val="en-US"/>
              </w:rPr>
              <w:t>”</w:t>
            </w:r>
            <w:r w:rsidRPr="00B9183D">
              <w:rPr>
                <w:rFonts w:ascii="Palatino Linotype" w:eastAsia="Times New Roman" w:hAnsi="Palatino Linotype" w:cs="Times New Roman"/>
                <w:kern w:val="2"/>
                <w:sz w:val="20"/>
                <w:szCs w:val="20"/>
                <w:lang w:val="en-US"/>
              </w:rPr>
              <w:t>Sub-elements 10-25</w:t>
            </w:r>
            <w:r>
              <w:rPr>
                <w:rFonts w:ascii="Palatino Linotype" w:hAnsi="Palatino Linotype"/>
                <w:sz w:val="20"/>
                <w:szCs w:val="20"/>
                <w:lang w:val="en-US"/>
              </w:rPr>
              <w:t>”</w:t>
            </w:r>
            <w:r w:rsidRPr="00B9183D">
              <w:rPr>
                <w:rFonts w:ascii="Palatino Linotype" w:hAnsi="Palatino Linotype"/>
                <w:sz w:val="20"/>
                <w:szCs w:val="20"/>
                <w:lang w:val="en-US"/>
              </w:rPr>
              <w:t>}</w:t>
            </w:r>
          </w:p>
        </w:tc>
      </w:tr>
      <w:tr w:rsidR="00D000A8" w:rsidRPr="00B9183D" w14:paraId="313C4782" w14:textId="77777777" w:rsidTr="003B4F31">
        <w:trPr>
          <w:trHeight w:val="300"/>
          <w:ins w:id="392" w:author="Steven Chen" w:date="2016-12-07T17:41:00Z"/>
        </w:trPr>
        <w:tc>
          <w:tcPr>
            <w:tcW w:w="517" w:type="dxa"/>
          </w:tcPr>
          <w:p w14:paraId="57158F2C" w14:textId="3D24555E" w:rsidR="00D000A8" w:rsidRPr="00B9183D" w:rsidRDefault="00D000A8" w:rsidP="00D000A8">
            <w:pPr>
              <w:rPr>
                <w:ins w:id="393" w:author="Steven Chen" w:date="2016-12-07T17:41:00Z"/>
                <w:rFonts w:ascii="Palatino Linotype" w:eastAsia="Times New Roman" w:hAnsi="Palatino Linotype"/>
                <w:color w:val="000000"/>
                <w:sz w:val="20"/>
                <w:szCs w:val="20"/>
              </w:rPr>
            </w:pPr>
            <w:ins w:id="394" w:author="Steven Chen" w:date="2016-12-07T17:41:00Z">
              <w:r>
                <w:rPr>
                  <w:rFonts w:ascii="Palatino Linotype" w:eastAsia="Times New Roman" w:hAnsi="Palatino Linotype"/>
                  <w:color w:val="000000"/>
                  <w:sz w:val="20"/>
                  <w:szCs w:val="20"/>
                </w:rPr>
                <w:lastRenderedPageBreak/>
                <w:t>11+</w:t>
              </w:r>
            </w:ins>
          </w:p>
        </w:tc>
        <w:tc>
          <w:tcPr>
            <w:tcW w:w="1193" w:type="dxa"/>
          </w:tcPr>
          <w:p w14:paraId="71226B44" w14:textId="657D2F36" w:rsidR="00D000A8" w:rsidRPr="00B9183D" w:rsidRDefault="00D000A8" w:rsidP="00D000A8">
            <w:pPr>
              <w:rPr>
                <w:ins w:id="395" w:author="Steven Chen" w:date="2016-12-07T17:41:00Z"/>
                <w:rFonts w:ascii="Palatino Linotype" w:eastAsia="Times New Roman" w:hAnsi="Palatino Linotype"/>
                <w:color w:val="000000"/>
                <w:sz w:val="20"/>
                <w:szCs w:val="20"/>
              </w:rPr>
            </w:pPr>
            <w:ins w:id="396" w:author="Steven Chen" w:date="2016-12-07T17:41:00Z">
              <w:r>
                <w:rPr>
                  <w:rFonts w:ascii="Palatino Linotype" w:eastAsia="Times New Roman" w:hAnsi="Palatino Linotype"/>
                  <w:color w:val="000000"/>
                  <w:sz w:val="20"/>
                  <w:szCs w:val="20"/>
                </w:rPr>
                <w:t>Notification History ID</w:t>
              </w:r>
            </w:ins>
          </w:p>
        </w:tc>
        <w:tc>
          <w:tcPr>
            <w:tcW w:w="1710" w:type="dxa"/>
          </w:tcPr>
          <w:p w14:paraId="5079F934" w14:textId="0E8918C4" w:rsidR="00D000A8" w:rsidRPr="00B9183D" w:rsidRDefault="00D000A8" w:rsidP="00D000A8">
            <w:pPr>
              <w:pStyle w:val="Default"/>
              <w:jc w:val="both"/>
              <w:rPr>
                <w:ins w:id="397" w:author="Steven Chen" w:date="2016-12-07T17:41:00Z"/>
                <w:rFonts w:ascii="Palatino Linotype" w:eastAsia="Times New Roman" w:hAnsi="Palatino Linotype" w:cs="Times New Roman"/>
                <w:kern w:val="2"/>
                <w:sz w:val="20"/>
                <w:szCs w:val="20"/>
                <w:lang w:val="en-US"/>
              </w:rPr>
            </w:pPr>
            <w:ins w:id="398" w:author="Steven Chen" w:date="2016-12-07T17:41:00Z">
              <w:r>
                <w:rPr>
                  <w:rFonts w:ascii="Palatino Linotype" w:eastAsia="Times New Roman" w:hAnsi="Palatino Linotype" w:cs="Times New Roman"/>
                  <w:kern w:val="2"/>
                  <w:sz w:val="20"/>
                  <w:szCs w:val="20"/>
                  <w:lang w:val="en-US"/>
                </w:rPr>
                <w:t>The unique key of the notification history</w:t>
              </w:r>
            </w:ins>
          </w:p>
        </w:tc>
        <w:tc>
          <w:tcPr>
            <w:tcW w:w="1170" w:type="dxa"/>
          </w:tcPr>
          <w:p w14:paraId="725A1023" w14:textId="3C87CB21" w:rsidR="00D000A8" w:rsidRPr="00B9183D" w:rsidRDefault="00D000A8" w:rsidP="00D000A8">
            <w:pPr>
              <w:rPr>
                <w:ins w:id="399" w:author="Steven Chen" w:date="2016-12-07T17:41:00Z"/>
                <w:rFonts w:ascii="Palatino Linotype" w:eastAsia="Times New Roman" w:hAnsi="Palatino Linotype"/>
                <w:color w:val="000000"/>
                <w:sz w:val="20"/>
                <w:szCs w:val="20"/>
              </w:rPr>
            </w:pPr>
            <w:ins w:id="400" w:author="Steven Chen" w:date="2016-12-07T17:41:00Z">
              <w:r>
                <w:rPr>
                  <w:rFonts w:ascii="Palatino Linotype" w:eastAsia="Times New Roman" w:hAnsi="Palatino Linotype"/>
                  <w:color w:val="000000"/>
                  <w:sz w:val="20"/>
                  <w:szCs w:val="20"/>
                </w:rPr>
                <w:t>Y</w:t>
              </w:r>
            </w:ins>
          </w:p>
        </w:tc>
        <w:tc>
          <w:tcPr>
            <w:tcW w:w="1530" w:type="dxa"/>
          </w:tcPr>
          <w:p w14:paraId="0429FD2A" w14:textId="4088861B" w:rsidR="00D000A8" w:rsidRPr="00B9183D" w:rsidRDefault="00D000A8" w:rsidP="00D000A8">
            <w:pPr>
              <w:rPr>
                <w:ins w:id="401" w:author="Steven Chen" w:date="2016-12-07T17:41:00Z"/>
                <w:rFonts w:ascii="Palatino Linotype" w:eastAsia="Times New Roman" w:hAnsi="Palatino Linotype"/>
                <w:color w:val="000000"/>
                <w:sz w:val="20"/>
                <w:szCs w:val="20"/>
              </w:rPr>
            </w:pPr>
            <w:ins w:id="402" w:author="Steven Chen" w:date="2016-12-07T17:41:00Z">
              <w:r>
                <w:rPr>
                  <w:rFonts w:ascii="Palatino Linotype" w:eastAsia="Times New Roman" w:hAnsi="Palatino Linotype"/>
                  <w:color w:val="000000"/>
                  <w:sz w:val="20"/>
                  <w:szCs w:val="20"/>
                </w:rPr>
                <w:t>Numeric</w:t>
              </w:r>
            </w:ins>
          </w:p>
        </w:tc>
        <w:tc>
          <w:tcPr>
            <w:tcW w:w="3420" w:type="dxa"/>
          </w:tcPr>
          <w:p w14:paraId="59E1DDD7" w14:textId="77777777" w:rsidR="00D000A8" w:rsidRPr="00B9183D" w:rsidRDefault="00D000A8" w:rsidP="00D000A8">
            <w:pPr>
              <w:rPr>
                <w:ins w:id="403" w:author="Steven Chen" w:date="2016-12-07T17:41:00Z"/>
                <w:rFonts w:ascii="Palatino Linotype" w:hAnsi="Palatino Linotype"/>
                <w:u w:val="single"/>
              </w:rPr>
            </w:pPr>
          </w:p>
        </w:tc>
        <w:tc>
          <w:tcPr>
            <w:tcW w:w="2160" w:type="dxa"/>
          </w:tcPr>
          <w:p w14:paraId="508DA0D6" w14:textId="77777777" w:rsidR="00D000A8" w:rsidRDefault="00D000A8" w:rsidP="00D000A8">
            <w:pPr>
              <w:pStyle w:val="Default"/>
              <w:jc w:val="both"/>
              <w:rPr>
                <w:ins w:id="404" w:author="Steven Chen" w:date="2016-12-07T17:41:00Z"/>
                <w:rFonts w:ascii="Palatino Linotype" w:eastAsia="Times New Roman" w:hAnsi="Palatino Linotype" w:cs="Times New Roman"/>
                <w:kern w:val="2"/>
                <w:sz w:val="20"/>
                <w:szCs w:val="20"/>
                <w:lang w:val="en-US"/>
              </w:rPr>
            </w:pPr>
            <w:ins w:id="405" w:author="Steven Chen" w:date="2016-12-07T17:41:00Z">
              <w:r>
                <w:rPr>
                  <w:rFonts w:ascii="Palatino Linotype" w:eastAsia="Times New Roman" w:hAnsi="Palatino Linotype" w:cs="Times New Roman"/>
                  <w:kern w:val="2"/>
                  <w:sz w:val="20"/>
                  <w:szCs w:val="20"/>
                  <w:lang w:val="en-US"/>
                </w:rPr>
                <w:t>&lt;notificationHistId&gt;</w:t>
              </w:r>
            </w:ins>
          </w:p>
          <w:p w14:paraId="64600237" w14:textId="77777777" w:rsidR="00D000A8" w:rsidRDefault="00D000A8" w:rsidP="00D000A8">
            <w:pPr>
              <w:pStyle w:val="Default"/>
              <w:jc w:val="both"/>
              <w:rPr>
                <w:ins w:id="406" w:author="Steven Chen" w:date="2016-12-07T17:41:00Z"/>
                <w:rFonts w:ascii="Palatino Linotype" w:eastAsia="Times New Roman" w:hAnsi="Palatino Linotype" w:cs="Times New Roman"/>
                <w:kern w:val="2"/>
                <w:sz w:val="20"/>
                <w:szCs w:val="20"/>
                <w:lang w:val="en-US"/>
              </w:rPr>
            </w:pPr>
            <w:ins w:id="407" w:author="Steven Chen" w:date="2016-12-07T17:41:00Z">
              <w:r>
                <w:rPr>
                  <w:rFonts w:ascii="Palatino Linotype" w:eastAsia="Times New Roman" w:hAnsi="Palatino Linotype" w:cs="Times New Roman"/>
                  <w:kern w:val="2"/>
                  <w:sz w:val="20"/>
                  <w:szCs w:val="20"/>
                  <w:lang w:val="en-US"/>
                </w:rPr>
                <w:t>1212121212</w:t>
              </w:r>
            </w:ins>
          </w:p>
          <w:p w14:paraId="49087A0A" w14:textId="5241D4F7" w:rsidR="00D000A8" w:rsidRPr="00B9183D" w:rsidRDefault="00D000A8" w:rsidP="00D000A8">
            <w:pPr>
              <w:pStyle w:val="Default"/>
              <w:jc w:val="both"/>
              <w:rPr>
                <w:ins w:id="408" w:author="Steven Chen" w:date="2016-12-07T17:41:00Z"/>
                <w:rFonts w:ascii="Palatino Linotype" w:eastAsia="Times New Roman" w:hAnsi="Palatino Linotype" w:cs="Times New Roman"/>
                <w:kern w:val="2"/>
                <w:sz w:val="20"/>
                <w:szCs w:val="20"/>
                <w:lang w:val="en-US"/>
              </w:rPr>
            </w:pPr>
            <w:ins w:id="409" w:author="Steven Chen" w:date="2016-12-07T17:41:00Z">
              <w:r>
                <w:rPr>
                  <w:rFonts w:ascii="Palatino Linotype" w:eastAsia="Times New Roman" w:hAnsi="Palatino Linotype" w:cs="Times New Roman"/>
                  <w:kern w:val="2"/>
                  <w:sz w:val="20"/>
                  <w:szCs w:val="20"/>
                  <w:lang w:val="en-US"/>
                </w:rPr>
                <w:t>&lt;/notificationHistId&gt;</w:t>
              </w:r>
            </w:ins>
          </w:p>
        </w:tc>
        <w:tc>
          <w:tcPr>
            <w:tcW w:w="2997" w:type="dxa"/>
          </w:tcPr>
          <w:p w14:paraId="653EB1EA" w14:textId="4293F188" w:rsidR="00D000A8" w:rsidRPr="00B9183D" w:rsidRDefault="00D000A8" w:rsidP="00D000A8">
            <w:pPr>
              <w:pStyle w:val="Default"/>
              <w:jc w:val="both"/>
              <w:rPr>
                <w:ins w:id="410" w:author="Steven Chen" w:date="2016-12-07T17:41:00Z"/>
                <w:rFonts w:ascii="Palatino Linotype" w:hAnsi="Palatino Linotype"/>
                <w:sz w:val="20"/>
                <w:szCs w:val="20"/>
                <w:lang w:val="en-US"/>
              </w:rPr>
            </w:pPr>
            <w:ins w:id="411" w:author="Steven Chen" w:date="2016-12-07T17:41:00Z">
              <w:r>
                <w:rPr>
                  <w:rFonts w:ascii="Palatino Linotype" w:hAnsi="Palatino Linotype"/>
                  <w:sz w:val="20"/>
                  <w:szCs w:val="20"/>
                  <w:lang w:val="en-US"/>
                </w:rPr>
                <w:t>{“notificationHistId”:”1212121212”}</w:t>
              </w:r>
            </w:ins>
          </w:p>
        </w:tc>
      </w:tr>
      <w:tr w:rsidR="00D000A8" w:rsidRPr="00B9183D" w14:paraId="6A1D2D8B" w14:textId="77777777" w:rsidTr="003B4F31">
        <w:trPr>
          <w:trHeight w:val="300"/>
          <w:trPrChange w:id="412" w:author="Steven Chen" w:date="2016-11-28T15:57:00Z">
            <w:trPr>
              <w:gridAfter w:val="0"/>
              <w:trHeight w:val="300"/>
            </w:trPr>
          </w:trPrChange>
        </w:trPr>
        <w:tc>
          <w:tcPr>
            <w:tcW w:w="517" w:type="dxa"/>
            <w:tcPrChange w:id="413" w:author="Steven Chen" w:date="2016-11-28T15:57:00Z">
              <w:tcPr>
                <w:tcW w:w="398" w:type="dxa"/>
                <w:gridSpan w:val="2"/>
              </w:tcPr>
            </w:tcPrChange>
          </w:tcPr>
          <w:p w14:paraId="105B8E40"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11</w:t>
            </w:r>
          </w:p>
        </w:tc>
        <w:tc>
          <w:tcPr>
            <w:tcW w:w="1193" w:type="dxa"/>
            <w:tcPrChange w:id="414" w:author="Steven Chen" w:date="2016-11-28T15:57:00Z">
              <w:tcPr>
                <w:tcW w:w="1312" w:type="dxa"/>
                <w:gridSpan w:val="2"/>
              </w:tcPr>
            </w:tcPrChange>
          </w:tcPr>
          <w:p w14:paraId="236CDC02"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Notification ID</w:t>
            </w:r>
          </w:p>
        </w:tc>
        <w:tc>
          <w:tcPr>
            <w:tcW w:w="1710" w:type="dxa"/>
            <w:tcPrChange w:id="415" w:author="Steven Chen" w:date="2016-11-28T15:57:00Z">
              <w:tcPr>
                <w:tcW w:w="1710" w:type="dxa"/>
                <w:gridSpan w:val="2"/>
              </w:tcPr>
            </w:tcPrChange>
          </w:tcPr>
          <w:p w14:paraId="2240F964" w14:textId="77777777" w:rsidR="00D000A8" w:rsidRPr="00B9183D" w:rsidRDefault="00D000A8" w:rsidP="00D000A8">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Notification ID</w:t>
            </w:r>
          </w:p>
        </w:tc>
        <w:tc>
          <w:tcPr>
            <w:tcW w:w="1170" w:type="dxa"/>
            <w:tcPrChange w:id="416" w:author="Steven Chen" w:date="2016-11-28T15:57:00Z">
              <w:tcPr>
                <w:tcW w:w="1170" w:type="dxa"/>
                <w:gridSpan w:val="2"/>
              </w:tcPr>
            </w:tcPrChange>
          </w:tcPr>
          <w:p w14:paraId="31AC41CD"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530" w:type="dxa"/>
            <w:tcPrChange w:id="417" w:author="Steven Chen" w:date="2016-11-28T15:57:00Z">
              <w:tcPr>
                <w:tcW w:w="1530" w:type="dxa"/>
                <w:gridSpan w:val="2"/>
              </w:tcPr>
            </w:tcPrChange>
          </w:tcPr>
          <w:p w14:paraId="38653276"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Numeric</w:t>
            </w:r>
          </w:p>
        </w:tc>
        <w:tc>
          <w:tcPr>
            <w:tcW w:w="3420" w:type="dxa"/>
            <w:tcPrChange w:id="418" w:author="Steven Chen" w:date="2016-11-28T15:57:00Z">
              <w:tcPr>
                <w:tcW w:w="3420" w:type="dxa"/>
                <w:gridSpan w:val="2"/>
              </w:tcPr>
            </w:tcPrChange>
          </w:tcPr>
          <w:p w14:paraId="1D4D9C4E"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419" w:author="Steven Chen" w:date="2016-11-28T15:57:00Z">
              <w:tcPr>
                <w:tcW w:w="2160" w:type="dxa"/>
                <w:gridSpan w:val="2"/>
              </w:tcPr>
            </w:tcPrChange>
          </w:tcPr>
          <w:p w14:paraId="45722218" w14:textId="77777777" w:rsidR="00D000A8" w:rsidRPr="00B9183D" w:rsidRDefault="00D000A8" w:rsidP="00D000A8">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&lt;notificationId&gt;</w:t>
            </w:r>
          </w:p>
          <w:p w14:paraId="4692D0AE" w14:textId="77777777" w:rsidR="00D000A8" w:rsidRPr="00B9183D" w:rsidRDefault="00D000A8" w:rsidP="00D000A8">
            <w:pPr>
              <w:pStyle w:val="Default"/>
              <w:jc w:val="both"/>
              <w:rPr>
                <w:rFonts w:ascii="Palatino Linotype" w:eastAsia="Times New Roman" w:hAnsi="Palatino Linotype" w:cs="Times New Roman"/>
                <w:kern w:val="2"/>
                <w:sz w:val="20"/>
                <w:szCs w:val="20"/>
                <w:lang w:val="en-US"/>
              </w:rPr>
            </w:pPr>
          </w:p>
          <w:p w14:paraId="095C7483" w14:textId="77777777" w:rsidR="00D000A8" w:rsidRPr="00B9183D" w:rsidRDefault="00D000A8" w:rsidP="00D000A8">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&lt;/notificationId&gt;</w:t>
            </w:r>
          </w:p>
        </w:tc>
        <w:tc>
          <w:tcPr>
            <w:tcW w:w="2997" w:type="dxa"/>
            <w:tcPrChange w:id="420" w:author="Steven Chen" w:date="2016-11-28T15:57:00Z">
              <w:tcPr>
                <w:tcW w:w="2997" w:type="dxa"/>
                <w:gridSpan w:val="2"/>
              </w:tcPr>
            </w:tcPrChange>
          </w:tcPr>
          <w:p w14:paraId="3AEE7C23" w14:textId="77777777" w:rsidR="00D000A8" w:rsidRPr="00B9183D" w:rsidRDefault="00D000A8" w:rsidP="00D000A8">
            <w:pPr>
              <w:pStyle w:val="Default"/>
              <w:jc w:val="both"/>
              <w:rPr>
                <w:rFonts w:ascii="Palatino Linotype" w:eastAsia="Times New Roman" w:hAnsi="Palatino Linotype" w:cs="Times New Roman"/>
                <w:kern w:val="2"/>
                <w:sz w:val="20"/>
                <w:szCs w:val="20"/>
                <w:lang w:val="en-US"/>
              </w:rPr>
            </w:pPr>
            <w:r w:rsidRPr="00B9183D">
              <w:rPr>
                <w:rFonts w:ascii="Palatino Linotype" w:hAnsi="Palatino Linotype"/>
                <w:sz w:val="20"/>
                <w:szCs w:val="20"/>
                <w:lang w:val="en-US"/>
              </w:rPr>
              <w:t>{</w:t>
            </w:r>
            <w:r>
              <w:rPr>
                <w:rFonts w:ascii="Palatino Linotype" w:hAnsi="Palatino Linotype"/>
                <w:sz w:val="20"/>
                <w:szCs w:val="20"/>
                <w:lang w:val="en-US"/>
              </w:rPr>
              <w:t>“</w:t>
            </w:r>
            <w:r w:rsidRPr="00B9183D">
              <w:rPr>
                <w:rFonts w:ascii="Palatino Linotype" w:eastAsia="Times New Roman" w:hAnsi="Palatino Linotype" w:cs="Times New Roman"/>
                <w:kern w:val="2"/>
                <w:sz w:val="20"/>
                <w:szCs w:val="20"/>
                <w:lang w:val="en-US"/>
              </w:rPr>
              <w:t>notificationId</w:t>
            </w:r>
            <w:r>
              <w:rPr>
                <w:rFonts w:ascii="Palatino Linotype" w:hAnsi="Palatino Linotype"/>
                <w:sz w:val="20"/>
                <w:szCs w:val="20"/>
                <w:lang w:val="en-US"/>
              </w:rPr>
              <w:t>”</w:t>
            </w:r>
            <w:r w:rsidRPr="00B9183D">
              <w:rPr>
                <w:rFonts w:ascii="Palatino Linotype" w:hAnsi="Palatino Linotype"/>
                <w:sz w:val="20"/>
                <w:szCs w:val="20"/>
                <w:lang w:val="en-US"/>
              </w:rPr>
              <w:t>:</w:t>
            </w:r>
            <w:r>
              <w:rPr>
                <w:rFonts w:ascii="Palatino Linotype" w:hAnsi="Palatino Linotype"/>
                <w:sz w:val="20"/>
                <w:szCs w:val="20"/>
                <w:lang w:val="en-US"/>
              </w:rPr>
              <w:t>”“</w:t>
            </w:r>
            <w:r w:rsidRPr="00B9183D">
              <w:rPr>
                <w:rFonts w:ascii="Palatino Linotype" w:hAnsi="Palatino Linotype"/>
                <w:sz w:val="20"/>
                <w:szCs w:val="20"/>
                <w:lang w:val="en-US"/>
              </w:rPr>
              <w:t>}</w:t>
            </w:r>
          </w:p>
        </w:tc>
      </w:tr>
      <w:tr w:rsidR="00D000A8" w:rsidRPr="00B9183D" w14:paraId="1EB60606" w14:textId="77777777" w:rsidTr="003B4F31">
        <w:trPr>
          <w:trHeight w:val="300"/>
          <w:trPrChange w:id="421" w:author="Steven Chen" w:date="2016-11-28T15:57:00Z">
            <w:trPr>
              <w:gridAfter w:val="0"/>
              <w:trHeight w:val="300"/>
            </w:trPr>
          </w:trPrChange>
        </w:trPr>
        <w:tc>
          <w:tcPr>
            <w:tcW w:w="517" w:type="dxa"/>
            <w:tcPrChange w:id="422" w:author="Steven Chen" w:date="2016-11-28T15:57:00Z">
              <w:tcPr>
                <w:tcW w:w="398" w:type="dxa"/>
                <w:gridSpan w:val="2"/>
              </w:tcPr>
            </w:tcPrChange>
          </w:tcPr>
          <w:p w14:paraId="7C691DBC"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12</w:t>
            </w:r>
          </w:p>
        </w:tc>
        <w:tc>
          <w:tcPr>
            <w:tcW w:w="1193" w:type="dxa"/>
            <w:tcPrChange w:id="423" w:author="Steven Chen" w:date="2016-11-28T15:57:00Z">
              <w:tcPr>
                <w:tcW w:w="1312" w:type="dxa"/>
                <w:gridSpan w:val="2"/>
              </w:tcPr>
            </w:tcPrChange>
          </w:tcPr>
          <w:p w14:paraId="67A6B93E" w14:textId="0464B3C1" w:rsidR="00D000A8" w:rsidRPr="002074A9" w:rsidRDefault="00D000A8" w:rsidP="00D000A8">
            <w:pPr>
              <w:rPr>
                <w:rFonts w:ascii="Palatino Linotype" w:eastAsia="Times New Roman" w:hAnsi="Palatino Linotype"/>
                <w:color w:val="000000"/>
                <w:sz w:val="20"/>
                <w:szCs w:val="20"/>
                <w:lang w:val="en-GB"/>
                <w:rPrChange w:id="424" w:author="Steven Chen" w:date="2016-11-28T15:49:00Z">
                  <w:rPr>
                    <w:rFonts w:ascii="Palatino Linotype" w:eastAsia="Times New Roman" w:hAnsi="Palatino Linotype"/>
                    <w:color w:val="000000"/>
                    <w:sz w:val="20"/>
                    <w:szCs w:val="20"/>
                  </w:rPr>
                </w:rPrChange>
              </w:rPr>
            </w:pPr>
            <w:r w:rsidRPr="00B9183D">
              <w:rPr>
                <w:rFonts w:ascii="Palatino Linotype" w:eastAsia="Times New Roman" w:hAnsi="Palatino Linotype"/>
                <w:color w:val="000000"/>
                <w:sz w:val="20"/>
                <w:szCs w:val="20"/>
              </w:rPr>
              <w:t xml:space="preserve">Touchpoint </w:t>
            </w:r>
            <w:ins w:id="425" w:author="Steven Chen" w:date="2016-11-28T16:11:00Z">
              <w:r>
                <w:rPr>
                  <w:rFonts w:ascii="Palatino Linotype" w:eastAsia="Times New Roman" w:hAnsi="Palatino Linotype"/>
                  <w:color w:val="000000"/>
                  <w:sz w:val="20"/>
                  <w:szCs w:val="20"/>
                </w:rPr>
                <w:t xml:space="preserve">Type </w:t>
              </w:r>
            </w:ins>
            <w:del w:id="426" w:author="Steven Chen" w:date="2016-11-28T16:11:00Z">
              <w:r w:rsidRPr="00B9183D" w:rsidDel="004D037C">
                <w:rPr>
                  <w:rFonts w:ascii="Palatino Linotype" w:eastAsia="Times New Roman" w:hAnsi="Palatino Linotype"/>
                  <w:color w:val="000000"/>
                  <w:sz w:val="20"/>
                  <w:szCs w:val="20"/>
                </w:rPr>
                <w:delText xml:space="preserve">Type </w:delText>
              </w:r>
            </w:del>
            <w:del w:id="427" w:author="Steven Chen" w:date="2016-11-28T15:49:00Z">
              <w:r w:rsidRPr="00B9183D" w:rsidDel="002074A9">
                <w:rPr>
                  <w:rFonts w:ascii="Palatino Linotype" w:eastAsia="Times New Roman" w:hAnsi="Palatino Linotype"/>
                  <w:color w:val="000000"/>
                  <w:sz w:val="20"/>
                  <w:szCs w:val="20"/>
                </w:rPr>
                <w:delText>Description</w:delText>
              </w:r>
            </w:del>
            <w:ins w:id="428" w:author="Steven Chen" w:date="2016-11-28T15:49:00Z">
              <w:r>
                <w:rPr>
                  <w:rFonts w:ascii="Palatino Linotype" w:eastAsia="Times New Roman" w:hAnsi="Palatino Linotype"/>
                  <w:color w:val="000000"/>
                  <w:sz w:val="20"/>
                  <w:szCs w:val="20"/>
                </w:rPr>
                <w:t>Name</w:t>
              </w:r>
            </w:ins>
          </w:p>
        </w:tc>
        <w:tc>
          <w:tcPr>
            <w:tcW w:w="1710" w:type="dxa"/>
            <w:tcPrChange w:id="429" w:author="Steven Chen" w:date="2016-11-28T15:57:00Z">
              <w:tcPr>
                <w:tcW w:w="1710" w:type="dxa"/>
                <w:gridSpan w:val="2"/>
              </w:tcPr>
            </w:tcPrChange>
          </w:tcPr>
          <w:p w14:paraId="021D7AC9" w14:textId="77777777" w:rsidR="00D000A8" w:rsidRPr="00B9183D" w:rsidRDefault="00D000A8" w:rsidP="00D000A8">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Touchpoint Type Description</w:t>
            </w:r>
          </w:p>
        </w:tc>
        <w:tc>
          <w:tcPr>
            <w:tcW w:w="1170" w:type="dxa"/>
            <w:tcPrChange w:id="430" w:author="Steven Chen" w:date="2016-11-28T15:57:00Z">
              <w:tcPr>
                <w:tcW w:w="1170" w:type="dxa"/>
                <w:gridSpan w:val="2"/>
              </w:tcPr>
            </w:tcPrChange>
          </w:tcPr>
          <w:p w14:paraId="3FFC1CC7"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530" w:type="dxa"/>
            <w:tcPrChange w:id="431" w:author="Steven Chen" w:date="2016-11-28T15:57:00Z">
              <w:tcPr>
                <w:tcW w:w="1530" w:type="dxa"/>
                <w:gridSpan w:val="2"/>
              </w:tcPr>
            </w:tcPrChange>
          </w:tcPr>
          <w:p w14:paraId="45E8DB22"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432" w:author="Steven Chen" w:date="2016-11-28T15:57:00Z">
              <w:tcPr>
                <w:tcW w:w="3420" w:type="dxa"/>
                <w:gridSpan w:val="2"/>
              </w:tcPr>
            </w:tcPrChange>
          </w:tcPr>
          <w:p w14:paraId="112B73DB"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433" w:author="Steven Chen" w:date="2016-11-28T15:57:00Z">
              <w:tcPr>
                <w:tcW w:w="2160" w:type="dxa"/>
                <w:gridSpan w:val="2"/>
              </w:tcPr>
            </w:tcPrChange>
          </w:tcPr>
          <w:p w14:paraId="4B085D7E" w14:textId="1F1F715F" w:rsidR="00D000A8" w:rsidRPr="00B9183D" w:rsidRDefault="00D000A8" w:rsidP="00D000A8">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&lt;touchpointTyp</w:t>
            </w:r>
            <w:ins w:id="434" w:author="Steven Chen" w:date="2016-11-28T16:10:00Z">
              <w:r>
                <w:rPr>
                  <w:rFonts w:ascii="Palatino Linotype" w:eastAsia="Times New Roman" w:hAnsi="Palatino Linotype" w:cs="Times New Roman"/>
                  <w:kern w:val="2"/>
                  <w:sz w:val="20"/>
                  <w:szCs w:val="20"/>
                  <w:lang w:val="en-US"/>
                </w:rPr>
                <w:t>e</w:t>
              </w:r>
            </w:ins>
            <w:ins w:id="435" w:author="Steven Chen" w:date="2016-11-28T15:50:00Z">
              <w:r>
                <w:rPr>
                  <w:rFonts w:ascii="Palatino Linotype" w:eastAsia="Times New Roman" w:hAnsi="Palatino Linotype" w:cs="Times New Roman"/>
                  <w:kern w:val="2"/>
                  <w:sz w:val="20"/>
                  <w:szCs w:val="20"/>
                  <w:lang w:val="en-US"/>
                </w:rPr>
                <w:t>Name</w:t>
              </w:r>
            </w:ins>
            <w:del w:id="436" w:author="Steven Chen" w:date="2016-11-28T15:49:00Z">
              <w:r w:rsidRPr="00B9183D" w:rsidDel="002074A9">
                <w:rPr>
                  <w:rFonts w:ascii="Palatino Linotype" w:eastAsia="Times New Roman" w:hAnsi="Palatino Linotype" w:cs="Times New Roman"/>
                  <w:kern w:val="2"/>
                  <w:sz w:val="20"/>
                  <w:szCs w:val="20"/>
                  <w:lang w:val="en-US"/>
                </w:rPr>
                <w:delText>eDesc</w:delText>
              </w:r>
            </w:del>
            <w:r w:rsidRPr="00B9183D">
              <w:rPr>
                <w:rFonts w:ascii="Palatino Linotype" w:eastAsia="Times New Roman" w:hAnsi="Palatino Linotype" w:cs="Times New Roman"/>
                <w:kern w:val="2"/>
                <w:sz w:val="20"/>
                <w:szCs w:val="20"/>
                <w:lang w:val="en-US"/>
              </w:rPr>
              <w:t>&gt;</w:t>
            </w:r>
          </w:p>
          <w:p w14:paraId="1AF788D0" w14:textId="77777777" w:rsidR="00D000A8" w:rsidRPr="00B9183D" w:rsidRDefault="00D000A8" w:rsidP="00D000A8">
            <w:pPr>
              <w:pStyle w:val="Default"/>
              <w:jc w:val="both"/>
              <w:rPr>
                <w:rFonts w:ascii="Palatino Linotype" w:eastAsia="Times New Roman" w:hAnsi="Palatino Linotype" w:cs="Times New Roman"/>
                <w:kern w:val="2"/>
                <w:sz w:val="20"/>
                <w:szCs w:val="20"/>
                <w:lang w:val="en-US"/>
              </w:rPr>
            </w:pPr>
          </w:p>
          <w:p w14:paraId="25484577" w14:textId="3A14FF38" w:rsidR="00D000A8" w:rsidRPr="00B9183D" w:rsidRDefault="00D000A8" w:rsidP="00D000A8">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&lt;/</w:t>
            </w:r>
            <w:del w:id="437" w:author="Steven Chen" w:date="2016-11-28T15:50:00Z">
              <w:r w:rsidRPr="00B9183D" w:rsidDel="002074A9">
                <w:rPr>
                  <w:rFonts w:ascii="Palatino Linotype" w:eastAsia="Times New Roman" w:hAnsi="Palatino Linotype" w:cs="Times New Roman"/>
                  <w:kern w:val="2"/>
                  <w:sz w:val="20"/>
                  <w:szCs w:val="20"/>
                  <w:lang w:val="en-US"/>
                </w:rPr>
                <w:delText>touchpointTypeDesc</w:delText>
              </w:r>
            </w:del>
            <w:ins w:id="438" w:author="Steven Chen" w:date="2016-11-28T15:50:00Z">
              <w:r w:rsidRPr="00B9183D">
                <w:rPr>
                  <w:rFonts w:ascii="Palatino Linotype" w:eastAsia="Times New Roman" w:hAnsi="Palatino Linotype" w:cs="Times New Roman"/>
                  <w:kern w:val="2"/>
                  <w:sz w:val="20"/>
                  <w:szCs w:val="20"/>
                  <w:lang w:val="en-US"/>
                </w:rPr>
                <w:t>touchpointType</w:t>
              </w:r>
              <w:r>
                <w:rPr>
                  <w:rFonts w:ascii="Palatino Linotype" w:eastAsia="Times New Roman" w:hAnsi="Palatino Linotype" w:cs="Times New Roman"/>
                  <w:kern w:val="2"/>
                  <w:sz w:val="20"/>
                  <w:szCs w:val="20"/>
                  <w:lang w:val="en-US"/>
                </w:rPr>
                <w:t>Name</w:t>
              </w:r>
            </w:ins>
            <w:r w:rsidRPr="00B9183D">
              <w:rPr>
                <w:rFonts w:ascii="Palatino Linotype" w:eastAsia="Times New Roman" w:hAnsi="Palatino Linotype" w:cs="Times New Roman"/>
                <w:kern w:val="2"/>
                <w:sz w:val="20"/>
                <w:szCs w:val="20"/>
                <w:lang w:val="en-US"/>
              </w:rPr>
              <w:t>&gt;</w:t>
            </w:r>
          </w:p>
        </w:tc>
        <w:tc>
          <w:tcPr>
            <w:tcW w:w="2997" w:type="dxa"/>
            <w:tcPrChange w:id="439" w:author="Steven Chen" w:date="2016-11-28T15:57:00Z">
              <w:tcPr>
                <w:tcW w:w="2997" w:type="dxa"/>
                <w:gridSpan w:val="2"/>
              </w:tcPr>
            </w:tcPrChange>
          </w:tcPr>
          <w:p w14:paraId="609DBF05" w14:textId="3F1C531B" w:rsidR="00D000A8" w:rsidRPr="00B9183D" w:rsidRDefault="00D000A8" w:rsidP="00D000A8">
            <w:pPr>
              <w:pStyle w:val="Default"/>
              <w:jc w:val="both"/>
              <w:rPr>
                <w:rFonts w:ascii="Palatino Linotype" w:eastAsia="Times New Roman" w:hAnsi="Palatino Linotype" w:cs="Times New Roman"/>
                <w:kern w:val="2"/>
                <w:sz w:val="20"/>
                <w:szCs w:val="20"/>
                <w:lang w:val="en-US"/>
              </w:rPr>
            </w:pPr>
            <w:r w:rsidRPr="00B9183D">
              <w:rPr>
                <w:rFonts w:ascii="Palatino Linotype" w:hAnsi="Palatino Linotype"/>
                <w:sz w:val="20"/>
                <w:szCs w:val="20"/>
                <w:lang w:val="en-US"/>
              </w:rPr>
              <w:t>{</w:t>
            </w:r>
            <w:r>
              <w:rPr>
                <w:rFonts w:ascii="Palatino Linotype" w:hAnsi="Palatino Linotype"/>
                <w:sz w:val="20"/>
                <w:szCs w:val="20"/>
                <w:lang w:val="en-US"/>
              </w:rPr>
              <w:t>“</w:t>
            </w:r>
            <w:r w:rsidRPr="00B9183D">
              <w:rPr>
                <w:rFonts w:ascii="Palatino Linotype" w:eastAsia="Times New Roman" w:hAnsi="Palatino Linotype" w:cs="Times New Roman"/>
                <w:kern w:val="2"/>
                <w:sz w:val="20"/>
                <w:szCs w:val="20"/>
                <w:lang w:val="en-US"/>
              </w:rPr>
              <w:t>touchpointType</w:t>
            </w:r>
            <w:ins w:id="440" w:author="Steven Chen" w:date="2016-11-28T15:50:00Z">
              <w:r>
                <w:rPr>
                  <w:rFonts w:ascii="Palatino Linotype" w:eastAsia="Times New Roman" w:hAnsi="Palatino Linotype" w:cs="Times New Roman"/>
                  <w:kern w:val="2"/>
                  <w:sz w:val="20"/>
                  <w:szCs w:val="20"/>
                  <w:lang w:val="en-US"/>
                </w:rPr>
                <w:t>Name</w:t>
              </w:r>
            </w:ins>
            <w:del w:id="441" w:author="Steven Chen" w:date="2016-11-28T15:50:00Z">
              <w:r w:rsidRPr="00B9183D" w:rsidDel="002074A9">
                <w:rPr>
                  <w:rFonts w:ascii="Palatino Linotype" w:eastAsia="Times New Roman" w:hAnsi="Palatino Linotype" w:cs="Times New Roman"/>
                  <w:kern w:val="2"/>
                  <w:sz w:val="20"/>
                  <w:szCs w:val="20"/>
                  <w:lang w:val="en-US"/>
                </w:rPr>
                <w:delText>Desc</w:delText>
              </w:r>
            </w:del>
            <w:r>
              <w:rPr>
                <w:rFonts w:ascii="Palatino Linotype" w:hAnsi="Palatino Linotype"/>
                <w:sz w:val="20"/>
                <w:szCs w:val="20"/>
                <w:lang w:val="en-US"/>
              </w:rPr>
              <w:t>”</w:t>
            </w:r>
            <w:r w:rsidRPr="00B9183D">
              <w:rPr>
                <w:rFonts w:ascii="Palatino Linotype" w:hAnsi="Palatino Linotype"/>
                <w:sz w:val="20"/>
                <w:szCs w:val="20"/>
                <w:lang w:val="en-US"/>
              </w:rPr>
              <w:t>:</w:t>
            </w:r>
            <w:r>
              <w:rPr>
                <w:rFonts w:ascii="Palatino Linotype" w:hAnsi="Palatino Linotype"/>
                <w:sz w:val="20"/>
                <w:szCs w:val="20"/>
                <w:lang w:val="en-US"/>
              </w:rPr>
              <w:t>”“</w:t>
            </w:r>
            <w:r w:rsidRPr="00B9183D">
              <w:rPr>
                <w:rFonts w:ascii="Palatino Linotype" w:hAnsi="Palatino Linotype"/>
                <w:sz w:val="20"/>
                <w:szCs w:val="20"/>
                <w:lang w:val="en-US"/>
              </w:rPr>
              <w:t>}</w:t>
            </w:r>
          </w:p>
        </w:tc>
      </w:tr>
      <w:tr w:rsidR="00D000A8" w:rsidRPr="00B9183D" w14:paraId="408F40B7" w14:textId="77777777" w:rsidTr="003B4F31">
        <w:trPr>
          <w:trHeight w:val="300"/>
          <w:ins w:id="442" w:author="Steven Chen" w:date="2016-11-28T15:50:00Z"/>
          <w:trPrChange w:id="443" w:author="Steven Chen" w:date="2016-11-28T15:57:00Z">
            <w:trPr>
              <w:gridAfter w:val="0"/>
              <w:trHeight w:val="300"/>
            </w:trPr>
          </w:trPrChange>
        </w:trPr>
        <w:tc>
          <w:tcPr>
            <w:tcW w:w="517" w:type="dxa"/>
            <w:tcPrChange w:id="444" w:author="Steven Chen" w:date="2016-11-28T15:57:00Z">
              <w:tcPr>
                <w:tcW w:w="398" w:type="dxa"/>
                <w:gridSpan w:val="2"/>
              </w:tcPr>
            </w:tcPrChange>
          </w:tcPr>
          <w:p w14:paraId="7D3E3226" w14:textId="77777777" w:rsidR="00D000A8" w:rsidRPr="00B9183D" w:rsidRDefault="00D000A8" w:rsidP="00D000A8">
            <w:pPr>
              <w:rPr>
                <w:ins w:id="445" w:author="Steven Chen" w:date="2016-11-28T15:56:00Z"/>
                <w:rFonts w:ascii="Palatino Linotype" w:eastAsia="Times New Roman" w:hAnsi="Palatino Linotype"/>
                <w:color w:val="000000"/>
                <w:sz w:val="20"/>
                <w:szCs w:val="20"/>
              </w:rPr>
            </w:pPr>
          </w:p>
          <w:p w14:paraId="71751255" w14:textId="5616DD6E" w:rsidR="00D000A8" w:rsidRPr="00B9183D" w:rsidRDefault="00D000A8" w:rsidP="00D000A8">
            <w:pPr>
              <w:rPr>
                <w:ins w:id="446" w:author="Steven Chen" w:date="2016-11-28T15:50:00Z"/>
                <w:rFonts w:ascii="Palatino Linotype" w:eastAsia="Times New Roman" w:hAnsi="Palatino Linotype"/>
                <w:color w:val="000000"/>
                <w:sz w:val="20"/>
                <w:szCs w:val="20"/>
              </w:rPr>
            </w:pPr>
            <w:ins w:id="447" w:author="Steven Chen" w:date="2016-11-28T15:56:00Z">
              <w:r w:rsidRPr="00B9183D">
                <w:rPr>
                  <w:rFonts w:ascii="Palatino Linotype" w:eastAsia="Times New Roman" w:hAnsi="Palatino Linotype"/>
                  <w:color w:val="000000"/>
                  <w:sz w:val="20"/>
                  <w:szCs w:val="20"/>
                </w:rPr>
                <w:t>13</w:t>
              </w:r>
            </w:ins>
          </w:p>
        </w:tc>
        <w:tc>
          <w:tcPr>
            <w:tcW w:w="1193" w:type="dxa"/>
            <w:tcPrChange w:id="448" w:author="Steven Chen" w:date="2016-11-28T15:57:00Z">
              <w:tcPr>
                <w:tcW w:w="1312" w:type="dxa"/>
                <w:gridSpan w:val="2"/>
              </w:tcPr>
            </w:tcPrChange>
          </w:tcPr>
          <w:p w14:paraId="334D3B52" w14:textId="7A3579D2" w:rsidR="00D000A8" w:rsidRPr="00B9183D" w:rsidRDefault="00D000A8" w:rsidP="00D000A8">
            <w:pPr>
              <w:rPr>
                <w:ins w:id="449" w:author="Steven Chen" w:date="2016-11-28T15:50:00Z"/>
                <w:rFonts w:ascii="Palatino Linotype" w:eastAsia="Times New Roman" w:hAnsi="Palatino Linotype"/>
                <w:color w:val="000000"/>
                <w:sz w:val="20"/>
                <w:szCs w:val="20"/>
              </w:rPr>
            </w:pPr>
            <w:ins w:id="450" w:author="Steven Chen" w:date="2016-11-28T15:50:00Z">
              <w:r>
                <w:rPr>
                  <w:rFonts w:ascii="Palatino Linotype" w:eastAsia="Times New Roman" w:hAnsi="Palatino Linotype"/>
                  <w:color w:val="000000"/>
                  <w:sz w:val="20"/>
                  <w:szCs w:val="20"/>
                </w:rPr>
                <w:t>Touchpoint Subtype Name</w:t>
              </w:r>
            </w:ins>
          </w:p>
        </w:tc>
        <w:tc>
          <w:tcPr>
            <w:tcW w:w="1710" w:type="dxa"/>
            <w:tcPrChange w:id="451" w:author="Steven Chen" w:date="2016-11-28T15:57:00Z">
              <w:tcPr>
                <w:tcW w:w="1710" w:type="dxa"/>
                <w:gridSpan w:val="2"/>
              </w:tcPr>
            </w:tcPrChange>
          </w:tcPr>
          <w:p w14:paraId="34E976C1" w14:textId="6A3E96B1" w:rsidR="00D000A8" w:rsidRPr="00B9183D" w:rsidRDefault="00D000A8" w:rsidP="00D000A8">
            <w:pPr>
              <w:pStyle w:val="Default"/>
              <w:jc w:val="both"/>
              <w:rPr>
                <w:ins w:id="452" w:author="Steven Chen" w:date="2016-11-28T15:50:00Z"/>
                <w:rFonts w:ascii="Palatino Linotype" w:eastAsia="Times New Roman" w:hAnsi="Palatino Linotype" w:cs="Times New Roman"/>
                <w:kern w:val="2"/>
                <w:sz w:val="20"/>
                <w:szCs w:val="20"/>
                <w:lang w:val="en-US"/>
              </w:rPr>
            </w:pPr>
            <w:ins w:id="453" w:author="Steven Chen" w:date="2016-11-28T15:50:00Z">
              <w:r>
                <w:rPr>
                  <w:rFonts w:ascii="Palatino Linotype" w:eastAsia="Times New Roman" w:hAnsi="Palatino Linotype" w:cs="Times New Roman"/>
                  <w:kern w:val="2"/>
                  <w:sz w:val="20"/>
                  <w:szCs w:val="20"/>
                  <w:lang w:val="en-US"/>
                </w:rPr>
                <w:t>Touchpoint Subtype Name</w:t>
              </w:r>
            </w:ins>
          </w:p>
        </w:tc>
        <w:tc>
          <w:tcPr>
            <w:tcW w:w="1170" w:type="dxa"/>
            <w:tcPrChange w:id="454" w:author="Steven Chen" w:date="2016-11-28T15:57:00Z">
              <w:tcPr>
                <w:tcW w:w="1170" w:type="dxa"/>
                <w:gridSpan w:val="2"/>
              </w:tcPr>
            </w:tcPrChange>
          </w:tcPr>
          <w:p w14:paraId="7B7DAC44" w14:textId="7E27F956" w:rsidR="00D000A8" w:rsidRPr="00B9183D" w:rsidRDefault="00D000A8" w:rsidP="00D000A8">
            <w:pPr>
              <w:rPr>
                <w:ins w:id="455" w:author="Steven Chen" w:date="2016-11-28T15:50:00Z"/>
                <w:rFonts w:ascii="Palatino Linotype" w:eastAsia="Times New Roman" w:hAnsi="Palatino Linotype"/>
                <w:color w:val="000000"/>
                <w:sz w:val="20"/>
                <w:szCs w:val="20"/>
              </w:rPr>
            </w:pPr>
            <w:ins w:id="456" w:author="Steven Chen" w:date="2016-11-28T15:50:00Z">
              <w:r>
                <w:rPr>
                  <w:rFonts w:ascii="Palatino Linotype" w:eastAsia="Times New Roman" w:hAnsi="Palatino Linotype"/>
                  <w:color w:val="000000"/>
                  <w:sz w:val="20"/>
                  <w:szCs w:val="20"/>
                </w:rPr>
                <w:t>Y</w:t>
              </w:r>
            </w:ins>
          </w:p>
        </w:tc>
        <w:tc>
          <w:tcPr>
            <w:tcW w:w="1530" w:type="dxa"/>
            <w:tcPrChange w:id="457" w:author="Steven Chen" w:date="2016-11-28T15:57:00Z">
              <w:tcPr>
                <w:tcW w:w="1530" w:type="dxa"/>
                <w:gridSpan w:val="2"/>
              </w:tcPr>
            </w:tcPrChange>
          </w:tcPr>
          <w:p w14:paraId="1F46AAF6" w14:textId="07F64934" w:rsidR="00D000A8" w:rsidRPr="00B9183D" w:rsidRDefault="00D000A8" w:rsidP="00D000A8">
            <w:pPr>
              <w:rPr>
                <w:ins w:id="458" w:author="Steven Chen" w:date="2016-11-28T15:50:00Z"/>
                <w:rFonts w:ascii="Palatino Linotype" w:eastAsia="Times New Roman" w:hAnsi="Palatino Linotype"/>
                <w:color w:val="000000"/>
                <w:sz w:val="20"/>
                <w:szCs w:val="20"/>
              </w:rPr>
            </w:pPr>
            <w:ins w:id="459" w:author="Steven Chen" w:date="2016-11-28T15:50:00Z">
              <w:r>
                <w:rPr>
                  <w:rFonts w:ascii="Palatino Linotype" w:eastAsia="Times New Roman" w:hAnsi="Palatino Linotype"/>
                  <w:color w:val="000000"/>
                  <w:sz w:val="20"/>
                  <w:szCs w:val="20"/>
                </w:rPr>
                <w:t>String</w:t>
              </w:r>
            </w:ins>
          </w:p>
        </w:tc>
        <w:tc>
          <w:tcPr>
            <w:tcW w:w="3420" w:type="dxa"/>
            <w:tcPrChange w:id="460" w:author="Steven Chen" w:date="2016-11-28T15:57:00Z">
              <w:tcPr>
                <w:tcW w:w="3420" w:type="dxa"/>
                <w:gridSpan w:val="2"/>
              </w:tcPr>
            </w:tcPrChange>
          </w:tcPr>
          <w:p w14:paraId="75195563" w14:textId="77777777" w:rsidR="00D000A8" w:rsidRPr="00B9183D" w:rsidRDefault="00D000A8" w:rsidP="00D000A8">
            <w:pPr>
              <w:rPr>
                <w:ins w:id="461" w:author="Steven Chen" w:date="2016-11-28T15:50:00Z"/>
                <w:rFonts w:ascii="Palatino Linotype" w:eastAsia="Times New Roman" w:hAnsi="Palatino Linotype"/>
                <w:color w:val="000000"/>
                <w:sz w:val="20"/>
                <w:szCs w:val="20"/>
              </w:rPr>
            </w:pPr>
          </w:p>
        </w:tc>
        <w:tc>
          <w:tcPr>
            <w:tcW w:w="2160" w:type="dxa"/>
            <w:tcPrChange w:id="462" w:author="Steven Chen" w:date="2016-11-28T15:57:00Z">
              <w:tcPr>
                <w:tcW w:w="2160" w:type="dxa"/>
                <w:gridSpan w:val="2"/>
              </w:tcPr>
            </w:tcPrChange>
          </w:tcPr>
          <w:p w14:paraId="7D9602F3" w14:textId="7E4261CF" w:rsidR="00D000A8" w:rsidRPr="00B9183D" w:rsidRDefault="00D000A8" w:rsidP="00D000A8">
            <w:pPr>
              <w:pStyle w:val="Default"/>
              <w:jc w:val="both"/>
              <w:rPr>
                <w:ins w:id="463" w:author="Steven Chen" w:date="2016-11-28T15:51:00Z"/>
                <w:rFonts w:ascii="Palatino Linotype" w:eastAsia="Times New Roman" w:hAnsi="Palatino Linotype" w:cs="Times New Roman"/>
                <w:kern w:val="2"/>
                <w:sz w:val="20"/>
                <w:szCs w:val="20"/>
                <w:lang w:val="en-US"/>
              </w:rPr>
            </w:pPr>
            <w:ins w:id="464" w:author="Steven Chen" w:date="2016-11-28T15:51:00Z">
              <w:r w:rsidRPr="00B9183D">
                <w:rPr>
                  <w:rFonts w:ascii="Palatino Linotype" w:eastAsia="Times New Roman" w:hAnsi="Palatino Linotype" w:cs="Times New Roman"/>
                  <w:kern w:val="2"/>
                  <w:sz w:val="20"/>
                  <w:szCs w:val="20"/>
                  <w:lang w:val="en-US"/>
                </w:rPr>
                <w:t>&lt;touchpoint</w:t>
              </w:r>
              <w:r>
                <w:rPr>
                  <w:rFonts w:ascii="Palatino Linotype" w:eastAsia="Times New Roman" w:hAnsi="Palatino Linotype" w:cs="Times New Roman"/>
                  <w:kern w:val="2"/>
                  <w:sz w:val="20"/>
                  <w:szCs w:val="20"/>
                  <w:lang w:val="en-US"/>
                </w:rPr>
                <w:t>Sub</w:t>
              </w:r>
              <w:r w:rsidRPr="00B9183D">
                <w:rPr>
                  <w:rFonts w:ascii="Palatino Linotype" w:eastAsia="Times New Roman" w:hAnsi="Palatino Linotype" w:cs="Times New Roman"/>
                  <w:kern w:val="2"/>
                  <w:sz w:val="20"/>
                  <w:szCs w:val="20"/>
                  <w:lang w:val="en-US"/>
                </w:rPr>
                <w:t>Typ</w:t>
              </w:r>
              <w:r>
                <w:rPr>
                  <w:rFonts w:ascii="Palatino Linotype" w:eastAsia="Times New Roman" w:hAnsi="Palatino Linotype" w:cs="Times New Roman"/>
                  <w:kern w:val="2"/>
                  <w:sz w:val="20"/>
                  <w:szCs w:val="20"/>
                  <w:lang w:val="en-US"/>
                </w:rPr>
                <w:t>Name</w:t>
              </w:r>
              <w:r w:rsidRPr="00B9183D">
                <w:rPr>
                  <w:rFonts w:ascii="Palatino Linotype" w:eastAsia="Times New Roman" w:hAnsi="Palatino Linotype" w:cs="Times New Roman"/>
                  <w:kern w:val="2"/>
                  <w:sz w:val="20"/>
                  <w:szCs w:val="20"/>
                  <w:lang w:val="en-US"/>
                </w:rPr>
                <w:t>&gt;</w:t>
              </w:r>
            </w:ins>
          </w:p>
          <w:p w14:paraId="7EFC2EE4" w14:textId="77777777" w:rsidR="00D000A8" w:rsidRPr="00B9183D" w:rsidRDefault="00D000A8" w:rsidP="00D000A8">
            <w:pPr>
              <w:pStyle w:val="Default"/>
              <w:jc w:val="both"/>
              <w:rPr>
                <w:ins w:id="465" w:author="Steven Chen" w:date="2016-11-28T15:51:00Z"/>
                <w:rFonts w:ascii="Palatino Linotype" w:eastAsia="Times New Roman" w:hAnsi="Palatino Linotype" w:cs="Times New Roman"/>
                <w:kern w:val="2"/>
                <w:sz w:val="20"/>
                <w:szCs w:val="20"/>
                <w:lang w:val="en-US"/>
              </w:rPr>
            </w:pPr>
          </w:p>
          <w:p w14:paraId="67EDB5BE" w14:textId="68D03D8C" w:rsidR="00D000A8" w:rsidRPr="00B9183D" w:rsidRDefault="00D000A8" w:rsidP="00D000A8">
            <w:pPr>
              <w:pStyle w:val="Default"/>
              <w:jc w:val="both"/>
              <w:rPr>
                <w:ins w:id="466" w:author="Steven Chen" w:date="2016-11-28T15:50:00Z"/>
                <w:rFonts w:ascii="Palatino Linotype" w:eastAsia="Times New Roman" w:hAnsi="Palatino Linotype" w:cs="Times New Roman"/>
                <w:kern w:val="2"/>
                <w:sz w:val="20"/>
                <w:szCs w:val="20"/>
                <w:lang w:val="en-US"/>
              </w:rPr>
            </w:pPr>
            <w:ins w:id="467" w:author="Steven Chen" w:date="2016-11-28T15:51:00Z">
              <w:r w:rsidRPr="00B9183D">
                <w:rPr>
                  <w:rFonts w:ascii="Palatino Linotype" w:eastAsia="Times New Roman" w:hAnsi="Palatino Linotype" w:cs="Times New Roman"/>
                  <w:kern w:val="2"/>
                  <w:sz w:val="20"/>
                  <w:szCs w:val="20"/>
                  <w:lang w:val="en-US"/>
                </w:rPr>
                <w:t>&lt;/touchpoint</w:t>
              </w:r>
              <w:r>
                <w:rPr>
                  <w:rFonts w:ascii="Palatino Linotype" w:eastAsia="Times New Roman" w:hAnsi="Palatino Linotype" w:cs="Times New Roman"/>
                  <w:kern w:val="2"/>
                  <w:sz w:val="20"/>
                  <w:szCs w:val="20"/>
                  <w:lang w:val="en-US"/>
                </w:rPr>
                <w:t>Sub</w:t>
              </w:r>
              <w:r w:rsidRPr="00B9183D">
                <w:rPr>
                  <w:rFonts w:ascii="Palatino Linotype" w:eastAsia="Times New Roman" w:hAnsi="Palatino Linotype" w:cs="Times New Roman"/>
                  <w:kern w:val="2"/>
                  <w:sz w:val="20"/>
                  <w:szCs w:val="20"/>
                  <w:lang w:val="en-US"/>
                </w:rPr>
                <w:t>Type</w:t>
              </w:r>
              <w:r>
                <w:rPr>
                  <w:rFonts w:ascii="Palatino Linotype" w:eastAsia="Times New Roman" w:hAnsi="Palatino Linotype" w:cs="Times New Roman"/>
                  <w:kern w:val="2"/>
                  <w:sz w:val="20"/>
                  <w:szCs w:val="20"/>
                  <w:lang w:val="en-US"/>
                </w:rPr>
                <w:t>Name</w:t>
              </w:r>
              <w:r w:rsidRPr="00B9183D">
                <w:rPr>
                  <w:rFonts w:ascii="Palatino Linotype" w:eastAsia="Times New Roman" w:hAnsi="Palatino Linotype" w:cs="Times New Roman"/>
                  <w:kern w:val="2"/>
                  <w:sz w:val="20"/>
                  <w:szCs w:val="20"/>
                  <w:lang w:val="en-US"/>
                </w:rPr>
                <w:t>&gt;</w:t>
              </w:r>
            </w:ins>
          </w:p>
        </w:tc>
        <w:tc>
          <w:tcPr>
            <w:tcW w:w="2997" w:type="dxa"/>
            <w:tcPrChange w:id="468" w:author="Steven Chen" w:date="2016-11-28T15:57:00Z">
              <w:tcPr>
                <w:tcW w:w="2997" w:type="dxa"/>
                <w:gridSpan w:val="2"/>
              </w:tcPr>
            </w:tcPrChange>
          </w:tcPr>
          <w:p w14:paraId="256220C1" w14:textId="1310C717" w:rsidR="00D000A8" w:rsidRPr="00B9183D" w:rsidRDefault="00D000A8" w:rsidP="00D000A8">
            <w:pPr>
              <w:pStyle w:val="Default"/>
              <w:jc w:val="both"/>
              <w:rPr>
                <w:ins w:id="469" w:author="Steven Chen" w:date="2016-11-28T15:50:00Z"/>
                <w:rFonts w:ascii="Palatino Linotype" w:hAnsi="Palatino Linotype"/>
                <w:sz w:val="20"/>
                <w:szCs w:val="20"/>
                <w:lang w:val="en-US"/>
              </w:rPr>
            </w:pPr>
            <w:ins w:id="470" w:author="Steven Chen" w:date="2016-11-28T15:51:00Z">
              <w:r w:rsidRPr="00B9183D">
                <w:rPr>
                  <w:rFonts w:ascii="Palatino Linotype" w:hAnsi="Palatino Linotype"/>
                  <w:sz w:val="20"/>
                  <w:szCs w:val="20"/>
                  <w:lang w:val="en-US"/>
                </w:rPr>
                <w:t>{</w:t>
              </w:r>
              <w:r>
                <w:rPr>
                  <w:rFonts w:ascii="Palatino Linotype" w:hAnsi="Palatino Linotype"/>
                  <w:sz w:val="20"/>
                  <w:szCs w:val="20"/>
                  <w:lang w:val="en-US"/>
                </w:rPr>
                <w:t>“</w:t>
              </w:r>
              <w:r w:rsidRPr="00B9183D">
                <w:rPr>
                  <w:rFonts w:ascii="Palatino Linotype" w:eastAsia="Times New Roman" w:hAnsi="Palatino Linotype" w:cs="Times New Roman"/>
                  <w:kern w:val="2"/>
                  <w:sz w:val="20"/>
                  <w:szCs w:val="20"/>
                  <w:lang w:val="en-US"/>
                </w:rPr>
                <w:t>touchpoint</w:t>
              </w:r>
              <w:r>
                <w:rPr>
                  <w:rFonts w:ascii="Palatino Linotype" w:eastAsia="Times New Roman" w:hAnsi="Palatino Linotype" w:cs="Times New Roman"/>
                  <w:kern w:val="2"/>
                  <w:sz w:val="20"/>
                  <w:szCs w:val="20"/>
                  <w:lang w:val="en-US"/>
                </w:rPr>
                <w:t>Sub</w:t>
              </w:r>
              <w:r w:rsidRPr="00B9183D">
                <w:rPr>
                  <w:rFonts w:ascii="Palatino Linotype" w:eastAsia="Times New Roman" w:hAnsi="Palatino Linotype" w:cs="Times New Roman"/>
                  <w:kern w:val="2"/>
                  <w:sz w:val="20"/>
                  <w:szCs w:val="20"/>
                  <w:lang w:val="en-US"/>
                </w:rPr>
                <w:t>Type</w:t>
              </w:r>
              <w:r>
                <w:rPr>
                  <w:rFonts w:ascii="Palatino Linotype" w:eastAsia="Times New Roman" w:hAnsi="Palatino Linotype" w:cs="Times New Roman"/>
                  <w:kern w:val="2"/>
                  <w:sz w:val="20"/>
                  <w:szCs w:val="20"/>
                  <w:lang w:val="en-US"/>
                </w:rPr>
                <w:t>Name</w:t>
              </w:r>
              <w:r>
                <w:rPr>
                  <w:rFonts w:ascii="Palatino Linotype" w:hAnsi="Palatino Linotype"/>
                  <w:sz w:val="20"/>
                  <w:szCs w:val="20"/>
                  <w:lang w:val="en-US"/>
                </w:rPr>
                <w:t>”</w:t>
              </w:r>
              <w:r w:rsidRPr="00B9183D">
                <w:rPr>
                  <w:rFonts w:ascii="Palatino Linotype" w:hAnsi="Palatino Linotype"/>
                  <w:sz w:val="20"/>
                  <w:szCs w:val="20"/>
                  <w:lang w:val="en-US"/>
                </w:rPr>
                <w:t>:</w:t>
              </w:r>
              <w:r>
                <w:rPr>
                  <w:rFonts w:ascii="Palatino Linotype" w:hAnsi="Palatino Linotype"/>
                  <w:sz w:val="20"/>
                  <w:szCs w:val="20"/>
                  <w:lang w:val="en-US"/>
                </w:rPr>
                <w:t>”“</w:t>
              </w:r>
              <w:r w:rsidRPr="00B9183D">
                <w:rPr>
                  <w:rFonts w:ascii="Palatino Linotype" w:hAnsi="Palatino Linotype"/>
                  <w:sz w:val="20"/>
                  <w:szCs w:val="20"/>
                  <w:lang w:val="en-US"/>
                </w:rPr>
                <w:t>}</w:t>
              </w:r>
            </w:ins>
          </w:p>
        </w:tc>
      </w:tr>
      <w:tr w:rsidR="00D000A8" w:rsidRPr="00B9183D" w14:paraId="67F7E8A8" w14:textId="77777777" w:rsidTr="003B4F31">
        <w:trPr>
          <w:trHeight w:val="300"/>
          <w:trPrChange w:id="471" w:author="Steven Chen" w:date="2016-11-28T15:57:00Z">
            <w:trPr>
              <w:gridAfter w:val="0"/>
              <w:trHeight w:val="300"/>
            </w:trPr>
          </w:trPrChange>
        </w:trPr>
        <w:tc>
          <w:tcPr>
            <w:tcW w:w="517" w:type="dxa"/>
            <w:tcPrChange w:id="472" w:author="Steven Chen" w:date="2016-11-28T15:57:00Z">
              <w:tcPr>
                <w:tcW w:w="398" w:type="dxa"/>
                <w:gridSpan w:val="2"/>
              </w:tcPr>
            </w:tcPrChange>
          </w:tcPr>
          <w:p w14:paraId="4811DA8A" w14:textId="4639A817" w:rsidR="00D000A8" w:rsidRPr="00B9183D" w:rsidDel="003B4F31" w:rsidRDefault="00D000A8" w:rsidP="00D000A8">
            <w:pPr>
              <w:rPr>
                <w:del w:id="473" w:author="Steven Chen" w:date="2016-11-28T15:56:00Z"/>
                <w:rFonts w:ascii="Palatino Linotype" w:eastAsia="Times New Roman" w:hAnsi="Palatino Linotype"/>
                <w:color w:val="000000"/>
                <w:sz w:val="20"/>
                <w:szCs w:val="20"/>
              </w:rPr>
            </w:pPr>
            <w:ins w:id="474" w:author="Steven Chen" w:date="2016-11-28T15:56:00Z">
              <w:r w:rsidRPr="00B9183D">
                <w:rPr>
                  <w:rFonts w:ascii="Palatino Linotype" w:eastAsia="Times New Roman" w:hAnsi="Palatino Linotype"/>
                  <w:color w:val="000000"/>
                  <w:sz w:val="20"/>
                  <w:szCs w:val="20"/>
                </w:rPr>
                <w:t>14</w:t>
              </w:r>
            </w:ins>
          </w:p>
          <w:p w14:paraId="6FF9A91C" w14:textId="37527663" w:rsidR="00D000A8" w:rsidRPr="00B9183D" w:rsidRDefault="00D000A8" w:rsidP="00D000A8">
            <w:pPr>
              <w:rPr>
                <w:rFonts w:ascii="Palatino Linotype" w:eastAsia="Times New Roman" w:hAnsi="Palatino Linotype"/>
                <w:color w:val="000000"/>
                <w:sz w:val="20"/>
                <w:szCs w:val="20"/>
              </w:rPr>
            </w:pPr>
            <w:del w:id="475" w:author="Steven Chen" w:date="2016-11-28T15:56:00Z">
              <w:r w:rsidRPr="00B9183D" w:rsidDel="003B4F31">
                <w:rPr>
                  <w:rFonts w:ascii="Palatino Linotype" w:eastAsia="Times New Roman" w:hAnsi="Palatino Linotype"/>
                  <w:color w:val="000000"/>
                  <w:sz w:val="20"/>
                  <w:szCs w:val="20"/>
                </w:rPr>
                <w:delText>13</w:delText>
              </w:r>
            </w:del>
          </w:p>
        </w:tc>
        <w:tc>
          <w:tcPr>
            <w:tcW w:w="1193" w:type="dxa"/>
            <w:tcPrChange w:id="476" w:author="Steven Chen" w:date="2016-11-28T15:57:00Z">
              <w:tcPr>
                <w:tcW w:w="1312" w:type="dxa"/>
                <w:gridSpan w:val="2"/>
              </w:tcPr>
            </w:tcPrChange>
          </w:tcPr>
          <w:p w14:paraId="57D9943A"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Approval Status</w:t>
            </w:r>
          </w:p>
        </w:tc>
        <w:tc>
          <w:tcPr>
            <w:tcW w:w="1710" w:type="dxa"/>
            <w:tcPrChange w:id="477" w:author="Steven Chen" w:date="2016-11-28T15:57:00Z">
              <w:tcPr>
                <w:tcW w:w="1710" w:type="dxa"/>
                <w:gridSpan w:val="2"/>
              </w:tcPr>
            </w:tcPrChange>
          </w:tcPr>
          <w:p w14:paraId="5118550E"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sz w:val="20"/>
                <w:szCs w:val="20"/>
              </w:rPr>
              <w:t>Approval Status</w:t>
            </w:r>
          </w:p>
        </w:tc>
        <w:tc>
          <w:tcPr>
            <w:tcW w:w="1170" w:type="dxa"/>
            <w:tcPrChange w:id="478" w:author="Steven Chen" w:date="2016-11-28T15:57:00Z">
              <w:tcPr>
                <w:tcW w:w="1170" w:type="dxa"/>
                <w:gridSpan w:val="2"/>
              </w:tcPr>
            </w:tcPrChange>
          </w:tcPr>
          <w:p w14:paraId="2D83C7B7"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530" w:type="dxa"/>
            <w:tcPrChange w:id="479" w:author="Steven Chen" w:date="2016-11-28T15:57:00Z">
              <w:tcPr>
                <w:tcW w:w="1530" w:type="dxa"/>
                <w:gridSpan w:val="2"/>
              </w:tcPr>
            </w:tcPrChange>
          </w:tcPr>
          <w:p w14:paraId="339171DA"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480" w:author="Steven Chen" w:date="2016-11-28T15:57:00Z">
              <w:tcPr>
                <w:tcW w:w="3420" w:type="dxa"/>
                <w:gridSpan w:val="2"/>
              </w:tcPr>
            </w:tcPrChange>
          </w:tcPr>
          <w:p w14:paraId="6DC97EC6"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481" w:author="Steven Chen" w:date="2016-11-28T15:57:00Z">
              <w:tcPr>
                <w:tcW w:w="2160" w:type="dxa"/>
                <w:gridSpan w:val="2"/>
              </w:tcPr>
            </w:tcPrChange>
          </w:tcPr>
          <w:p w14:paraId="6611762D" w14:textId="77777777" w:rsidR="00D000A8" w:rsidRPr="00B9183D" w:rsidRDefault="00D000A8" w:rsidP="00D000A8">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&lt;approvalStatus&gt;</w:t>
            </w:r>
          </w:p>
          <w:p w14:paraId="46EF8D1D" w14:textId="77777777" w:rsidR="00D000A8" w:rsidRPr="00B9183D" w:rsidRDefault="00D000A8" w:rsidP="00D000A8">
            <w:pPr>
              <w:pStyle w:val="Default"/>
              <w:jc w:val="both"/>
              <w:rPr>
                <w:rFonts w:ascii="Palatino Linotype" w:eastAsia="Times New Roman" w:hAnsi="Palatino Linotype" w:cs="Times New Roman"/>
                <w:kern w:val="2"/>
                <w:sz w:val="20"/>
                <w:szCs w:val="20"/>
                <w:lang w:val="en-US"/>
              </w:rPr>
            </w:pPr>
            <w:r w:rsidRPr="00B9183D">
              <w:rPr>
                <w:rFonts w:ascii="Palatino Linotype" w:eastAsia="Times New Roman" w:hAnsi="Palatino Linotype" w:cs="Times New Roman"/>
                <w:kern w:val="2"/>
                <w:sz w:val="20"/>
                <w:szCs w:val="20"/>
                <w:lang w:val="en-US"/>
              </w:rPr>
              <w:t>APPROVED</w:t>
            </w:r>
          </w:p>
          <w:p w14:paraId="6F057988" w14:textId="77777777" w:rsidR="00D000A8" w:rsidRPr="00B9183D" w:rsidRDefault="00D000A8" w:rsidP="00D000A8">
            <w:pPr>
              <w:rPr>
                <w:rFonts w:ascii="Palatino Linotype" w:eastAsia="Times New Roman" w:hAnsi="Palatino Linotype"/>
                <w:sz w:val="22"/>
              </w:rPr>
            </w:pPr>
            <w:r w:rsidRPr="00B9183D">
              <w:rPr>
                <w:rFonts w:ascii="Palatino Linotype" w:eastAsia="Times New Roman" w:hAnsi="Palatino Linotype"/>
                <w:sz w:val="20"/>
                <w:szCs w:val="20"/>
              </w:rPr>
              <w:t>&lt;/approvalStatus&gt;</w:t>
            </w:r>
          </w:p>
        </w:tc>
        <w:tc>
          <w:tcPr>
            <w:tcW w:w="2997" w:type="dxa"/>
            <w:tcPrChange w:id="482" w:author="Steven Chen" w:date="2016-11-28T15:57:00Z">
              <w:tcPr>
                <w:tcW w:w="2997" w:type="dxa"/>
                <w:gridSpan w:val="2"/>
              </w:tcPr>
            </w:tcPrChange>
          </w:tcPr>
          <w:p w14:paraId="40145B1B" w14:textId="77777777" w:rsidR="00D000A8" w:rsidRPr="00B9183D" w:rsidRDefault="00D000A8" w:rsidP="00D000A8">
            <w:pPr>
              <w:rPr>
                <w:rFonts w:ascii="Palatino Linotype" w:eastAsia="Times New Roman" w:hAnsi="Palatino Linotype"/>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sz w:val="20"/>
                <w:szCs w:val="20"/>
              </w:rPr>
              <w:t>approvalStatus</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000A8" w:rsidRPr="00B9183D" w14:paraId="4C0D6909" w14:textId="77777777" w:rsidTr="003B4F31">
        <w:trPr>
          <w:trHeight w:val="300"/>
          <w:ins w:id="483" w:author="Steven Chen" w:date="2016-11-29T10:30:00Z"/>
        </w:trPr>
        <w:tc>
          <w:tcPr>
            <w:tcW w:w="517" w:type="dxa"/>
          </w:tcPr>
          <w:p w14:paraId="01D0192D" w14:textId="58DBE894" w:rsidR="00D000A8" w:rsidRPr="00B9183D" w:rsidRDefault="00D000A8" w:rsidP="00D000A8">
            <w:pPr>
              <w:rPr>
                <w:ins w:id="484" w:author="Steven Chen" w:date="2016-11-29T10:30:00Z"/>
                <w:rFonts w:ascii="Palatino Linotype" w:eastAsia="Times New Roman" w:hAnsi="Palatino Linotype"/>
                <w:color w:val="000000"/>
                <w:sz w:val="20"/>
                <w:szCs w:val="20"/>
              </w:rPr>
            </w:pPr>
            <w:ins w:id="485" w:author="Steven Chen" w:date="2016-11-29T10:31:00Z">
              <w:r w:rsidRPr="00B9183D">
                <w:rPr>
                  <w:rFonts w:ascii="Palatino Linotype" w:eastAsia="Times New Roman" w:hAnsi="Palatino Linotype"/>
                  <w:color w:val="000000"/>
                  <w:sz w:val="20"/>
                  <w:szCs w:val="20"/>
                </w:rPr>
                <w:t>15</w:t>
              </w:r>
            </w:ins>
          </w:p>
        </w:tc>
        <w:tc>
          <w:tcPr>
            <w:tcW w:w="1193" w:type="dxa"/>
          </w:tcPr>
          <w:p w14:paraId="276290DE" w14:textId="629A56BA" w:rsidR="00D000A8" w:rsidRPr="00B9183D" w:rsidRDefault="00D000A8" w:rsidP="00D000A8">
            <w:pPr>
              <w:rPr>
                <w:ins w:id="486" w:author="Steven Chen" w:date="2016-11-29T10:30:00Z"/>
                <w:rFonts w:ascii="Palatino Linotype" w:eastAsia="Times New Roman" w:hAnsi="Palatino Linotype"/>
                <w:color w:val="000000"/>
                <w:sz w:val="20"/>
                <w:szCs w:val="20"/>
              </w:rPr>
            </w:pPr>
            <w:ins w:id="487" w:author="Steven Chen" w:date="2016-11-29T10:30:00Z">
              <w:r>
                <w:rPr>
                  <w:rFonts w:ascii="Palatino Linotype" w:eastAsia="Times New Roman" w:hAnsi="Palatino Linotype"/>
                  <w:color w:val="000000"/>
                  <w:sz w:val="20"/>
                  <w:szCs w:val="20"/>
                </w:rPr>
                <w:t>Claim No</w:t>
              </w:r>
            </w:ins>
          </w:p>
        </w:tc>
        <w:tc>
          <w:tcPr>
            <w:tcW w:w="1710" w:type="dxa"/>
          </w:tcPr>
          <w:p w14:paraId="0B5C5AA7" w14:textId="3AC56E96" w:rsidR="00D000A8" w:rsidRPr="00B9183D" w:rsidRDefault="00D000A8" w:rsidP="00D000A8">
            <w:pPr>
              <w:rPr>
                <w:ins w:id="488" w:author="Steven Chen" w:date="2016-11-29T10:30:00Z"/>
                <w:rFonts w:ascii="Palatino Linotype" w:eastAsia="Times New Roman" w:hAnsi="Palatino Linotype"/>
                <w:sz w:val="20"/>
                <w:szCs w:val="20"/>
              </w:rPr>
            </w:pPr>
            <w:ins w:id="489" w:author="Steven Chen" w:date="2016-11-29T10:30:00Z">
              <w:r>
                <w:rPr>
                  <w:rFonts w:ascii="Palatino Linotype" w:eastAsia="Times New Roman" w:hAnsi="Palatino Linotype"/>
                  <w:sz w:val="20"/>
                  <w:szCs w:val="20"/>
                </w:rPr>
                <w:t>Claim No Value</w:t>
              </w:r>
            </w:ins>
          </w:p>
        </w:tc>
        <w:tc>
          <w:tcPr>
            <w:tcW w:w="1170" w:type="dxa"/>
          </w:tcPr>
          <w:p w14:paraId="710E7D4D" w14:textId="43304337" w:rsidR="00D000A8" w:rsidRPr="00B9183D" w:rsidRDefault="00D000A8" w:rsidP="00D000A8">
            <w:pPr>
              <w:rPr>
                <w:ins w:id="490" w:author="Steven Chen" w:date="2016-11-29T10:30:00Z"/>
                <w:rFonts w:ascii="Palatino Linotype" w:eastAsia="Times New Roman" w:hAnsi="Palatino Linotype"/>
                <w:color w:val="000000"/>
                <w:sz w:val="20"/>
                <w:szCs w:val="20"/>
              </w:rPr>
            </w:pPr>
            <w:ins w:id="491" w:author="Steven Chen" w:date="2016-11-29T10:30:00Z">
              <w:r>
                <w:rPr>
                  <w:rFonts w:ascii="Palatino Linotype" w:eastAsia="Times New Roman" w:hAnsi="Palatino Linotype"/>
                  <w:color w:val="000000"/>
                  <w:sz w:val="20"/>
                  <w:szCs w:val="20"/>
                </w:rPr>
                <w:t>N</w:t>
              </w:r>
            </w:ins>
          </w:p>
        </w:tc>
        <w:tc>
          <w:tcPr>
            <w:tcW w:w="1530" w:type="dxa"/>
          </w:tcPr>
          <w:p w14:paraId="53E9DB7F" w14:textId="13AB75C4" w:rsidR="00D000A8" w:rsidRPr="00B9183D" w:rsidRDefault="00D000A8" w:rsidP="00D000A8">
            <w:pPr>
              <w:rPr>
                <w:ins w:id="492" w:author="Steven Chen" w:date="2016-11-29T10:30:00Z"/>
                <w:rFonts w:ascii="Palatino Linotype" w:eastAsia="Times New Roman" w:hAnsi="Palatino Linotype"/>
                <w:color w:val="000000"/>
                <w:sz w:val="20"/>
                <w:szCs w:val="20"/>
              </w:rPr>
            </w:pPr>
            <w:ins w:id="493" w:author="Steven Chen" w:date="2016-11-29T10:30:00Z">
              <w:r>
                <w:rPr>
                  <w:rFonts w:ascii="Palatino Linotype" w:eastAsia="Times New Roman" w:hAnsi="Palatino Linotype"/>
                  <w:color w:val="000000"/>
                  <w:sz w:val="20"/>
                  <w:szCs w:val="20"/>
                </w:rPr>
                <w:t>String</w:t>
              </w:r>
            </w:ins>
          </w:p>
        </w:tc>
        <w:tc>
          <w:tcPr>
            <w:tcW w:w="3420" w:type="dxa"/>
          </w:tcPr>
          <w:p w14:paraId="4D967FF6" w14:textId="77777777" w:rsidR="00D000A8" w:rsidRPr="00B9183D" w:rsidRDefault="00D000A8" w:rsidP="00D000A8">
            <w:pPr>
              <w:rPr>
                <w:ins w:id="494" w:author="Steven Chen" w:date="2016-11-29T10:30:00Z"/>
                <w:rFonts w:ascii="Palatino Linotype" w:eastAsia="Times New Roman" w:hAnsi="Palatino Linotype"/>
                <w:color w:val="000000"/>
                <w:sz w:val="20"/>
                <w:szCs w:val="20"/>
              </w:rPr>
            </w:pPr>
          </w:p>
        </w:tc>
        <w:tc>
          <w:tcPr>
            <w:tcW w:w="2160" w:type="dxa"/>
          </w:tcPr>
          <w:p w14:paraId="21B7DEA1" w14:textId="0BFB4F6D" w:rsidR="00D000A8" w:rsidRPr="00B9183D" w:rsidRDefault="00D000A8" w:rsidP="00D000A8">
            <w:pPr>
              <w:pStyle w:val="Default"/>
              <w:jc w:val="both"/>
              <w:rPr>
                <w:ins w:id="495" w:author="Steven Chen" w:date="2016-11-29T10:30:00Z"/>
                <w:rFonts w:ascii="Palatino Linotype" w:eastAsia="Times New Roman" w:hAnsi="Palatino Linotype" w:cs="Times New Roman"/>
                <w:kern w:val="2"/>
                <w:sz w:val="20"/>
                <w:szCs w:val="20"/>
                <w:lang w:val="en-US"/>
              </w:rPr>
            </w:pPr>
            <w:ins w:id="496" w:author="Steven Chen" w:date="2016-11-29T10:30:00Z">
              <w:r>
                <w:rPr>
                  <w:rFonts w:ascii="Palatino Linotype" w:eastAsia="Times New Roman" w:hAnsi="Palatino Linotype" w:cs="Times New Roman"/>
                  <w:kern w:val="2"/>
                  <w:sz w:val="20"/>
                  <w:szCs w:val="20"/>
                  <w:lang w:val="en-US"/>
                </w:rPr>
                <w:t>&lt;claimNo&gt;</w:t>
              </w:r>
            </w:ins>
            <w:ins w:id="497" w:author="Steven Chen" w:date="2016-11-29T10:31:00Z">
              <w:r>
                <w:rPr>
                  <w:rFonts w:ascii="Palatino Linotype" w:eastAsia="Times New Roman" w:hAnsi="Palatino Linotype" w:cs="Times New Roman"/>
                  <w:kern w:val="2"/>
                  <w:sz w:val="20"/>
                  <w:szCs w:val="20"/>
                  <w:lang w:val="en-US"/>
                </w:rPr>
                <w:t>317-294782342</w:t>
              </w:r>
            </w:ins>
            <w:ins w:id="498" w:author="Steven Chen" w:date="2016-11-29T10:30:00Z">
              <w:r>
                <w:rPr>
                  <w:rFonts w:ascii="Palatino Linotype" w:eastAsia="Times New Roman" w:hAnsi="Palatino Linotype" w:cs="Times New Roman"/>
                  <w:kern w:val="2"/>
                  <w:sz w:val="20"/>
                  <w:szCs w:val="20"/>
                  <w:lang w:val="en-US"/>
                </w:rPr>
                <w:t>&lt;/claimNo&gt;</w:t>
              </w:r>
            </w:ins>
          </w:p>
        </w:tc>
        <w:tc>
          <w:tcPr>
            <w:tcW w:w="2997" w:type="dxa"/>
          </w:tcPr>
          <w:p w14:paraId="25E48D4C" w14:textId="78B0D8AB" w:rsidR="00D000A8" w:rsidRPr="00B9183D" w:rsidRDefault="00D000A8" w:rsidP="00D000A8">
            <w:pPr>
              <w:rPr>
                <w:ins w:id="499" w:author="Steven Chen" w:date="2016-11-29T10:30:00Z"/>
                <w:rFonts w:ascii="Palatino Linotype" w:hAnsi="Palatino Linotype"/>
                <w:color w:val="000000"/>
                <w:sz w:val="20"/>
                <w:szCs w:val="20"/>
              </w:rPr>
            </w:pPr>
            <w:ins w:id="500" w:author="Steven Chen" w:date="2016-11-29T10:30:00Z">
              <w:r>
                <w:rPr>
                  <w:rFonts w:ascii="Palatino Linotype" w:hAnsi="Palatino Linotype"/>
                  <w:color w:val="000000"/>
                  <w:sz w:val="20"/>
                  <w:szCs w:val="20"/>
                </w:rPr>
                <w:t>{“claimNo”:”</w:t>
              </w:r>
            </w:ins>
            <w:ins w:id="501" w:author="Steven Chen" w:date="2016-11-29T10:32:00Z">
              <w:r>
                <w:rPr>
                  <w:rFonts w:ascii="Palatino Linotype" w:hAnsi="Palatino Linotype"/>
                  <w:color w:val="000000"/>
                  <w:sz w:val="20"/>
                  <w:szCs w:val="20"/>
                </w:rPr>
                <w:t>3</w:t>
              </w:r>
            </w:ins>
            <w:ins w:id="502" w:author="Steven Chen" w:date="2016-11-29T10:31:00Z">
              <w:r>
                <w:rPr>
                  <w:rFonts w:ascii="Palatino Linotype" w:eastAsia="Times New Roman" w:hAnsi="Palatino Linotype"/>
                  <w:sz w:val="20"/>
                  <w:szCs w:val="20"/>
                </w:rPr>
                <w:t>17-294782342</w:t>
              </w:r>
            </w:ins>
            <w:ins w:id="503" w:author="Steven Chen" w:date="2016-11-29T10:30:00Z">
              <w:r>
                <w:rPr>
                  <w:rFonts w:ascii="Palatino Linotype" w:hAnsi="Palatino Linotype"/>
                  <w:color w:val="000000"/>
                  <w:sz w:val="20"/>
                  <w:szCs w:val="20"/>
                </w:rPr>
                <w:t>”}</w:t>
              </w:r>
            </w:ins>
          </w:p>
        </w:tc>
      </w:tr>
      <w:tr w:rsidR="00D000A8" w:rsidRPr="00B9183D" w14:paraId="291DDD9E" w14:textId="77777777" w:rsidTr="003B4F31">
        <w:trPr>
          <w:trHeight w:val="300"/>
          <w:trPrChange w:id="504" w:author="Steven Chen" w:date="2016-11-28T15:57:00Z">
            <w:trPr>
              <w:gridAfter w:val="0"/>
              <w:trHeight w:val="300"/>
            </w:trPr>
          </w:trPrChange>
        </w:trPr>
        <w:tc>
          <w:tcPr>
            <w:tcW w:w="517" w:type="dxa"/>
            <w:tcPrChange w:id="505" w:author="Steven Chen" w:date="2016-11-28T15:57:00Z">
              <w:tcPr>
                <w:tcW w:w="398" w:type="dxa"/>
                <w:gridSpan w:val="2"/>
              </w:tcPr>
            </w:tcPrChange>
          </w:tcPr>
          <w:p w14:paraId="2CA56AAC" w14:textId="07766005" w:rsidR="00D000A8" w:rsidRPr="00B9183D" w:rsidRDefault="00D000A8" w:rsidP="00D000A8">
            <w:pPr>
              <w:rPr>
                <w:rFonts w:ascii="Palatino Linotype" w:eastAsia="Times New Roman" w:hAnsi="Palatino Linotype"/>
                <w:color w:val="000000"/>
                <w:sz w:val="20"/>
                <w:szCs w:val="20"/>
              </w:rPr>
            </w:pPr>
            <w:ins w:id="506" w:author="Steven Chen" w:date="2016-11-29T10:31:00Z">
              <w:r w:rsidRPr="00B9183D">
                <w:rPr>
                  <w:rFonts w:ascii="Palatino Linotype" w:eastAsia="Times New Roman" w:hAnsi="Palatino Linotype"/>
                  <w:color w:val="000000"/>
                  <w:sz w:val="20"/>
                  <w:szCs w:val="20"/>
                </w:rPr>
                <w:t>16</w:t>
              </w:r>
            </w:ins>
            <w:del w:id="507" w:author="Steven Chen" w:date="2016-11-28T15:56:00Z">
              <w:r w:rsidRPr="00B9183D" w:rsidDel="003B4F31">
                <w:rPr>
                  <w:rFonts w:ascii="Palatino Linotype" w:eastAsia="Times New Roman" w:hAnsi="Palatino Linotype"/>
                  <w:color w:val="000000"/>
                  <w:sz w:val="20"/>
                  <w:szCs w:val="20"/>
                </w:rPr>
                <w:delText>14</w:delText>
              </w:r>
            </w:del>
          </w:p>
        </w:tc>
        <w:tc>
          <w:tcPr>
            <w:tcW w:w="1193" w:type="dxa"/>
            <w:tcPrChange w:id="508" w:author="Steven Chen" w:date="2016-11-28T15:57:00Z">
              <w:tcPr>
                <w:tcW w:w="1312" w:type="dxa"/>
                <w:gridSpan w:val="2"/>
              </w:tcPr>
            </w:tcPrChange>
          </w:tcPr>
          <w:p w14:paraId="60FA02B4" w14:textId="77777777" w:rsidR="00D000A8" w:rsidRPr="00B9183D" w:rsidRDefault="00D000A8" w:rsidP="00D000A8">
            <w:pPr>
              <w:rPr>
                <w:rFonts w:ascii="Palatino Linotype" w:eastAsia="Times New Roman" w:hAnsi="Palatino Linotype"/>
                <w:color w:val="000000"/>
                <w:sz w:val="20"/>
                <w:szCs w:val="20"/>
              </w:rPr>
            </w:pPr>
          </w:p>
          <w:p w14:paraId="72469266"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Policy No</w:t>
            </w:r>
          </w:p>
        </w:tc>
        <w:tc>
          <w:tcPr>
            <w:tcW w:w="1710" w:type="dxa"/>
            <w:tcPrChange w:id="509" w:author="Steven Chen" w:date="2016-11-28T15:57:00Z">
              <w:tcPr>
                <w:tcW w:w="1710" w:type="dxa"/>
                <w:gridSpan w:val="2"/>
              </w:tcPr>
            </w:tcPrChange>
          </w:tcPr>
          <w:p w14:paraId="186B392F" w14:textId="77777777" w:rsidR="00D000A8" w:rsidRPr="00B9183D" w:rsidRDefault="00D000A8" w:rsidP="00D000A8">
            <w:pPr>
              <w:rPr>
                <w:rFonts w:ascii="Palatino Linotype" w:eastAsia="Times New Roman" w:hAnsi="Palatino Linotype"/>
                <w:color w:val="000000"/>
                <w:sz w:val="20"/>
                <w:szCs w:val="20"/>
              </w:rPr>
            </w:pPr>
          </w:p>
          <w:p w14:paraId="647D89BA"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Policy Number</w:t>
            </w:r>
          </w:p>
        </w:tc>
        <w:tc>
          <w:tcPr>
            <w:tcW w:w="1170" w:type="dxa"/>
            <w:tcPrChange w:id="510" w:author="Steven Chen" w:date="2016-11-28T15:57:00Z">
              <w:tcPr>
                <w:tcW w:w="1170" w:type="dxa"/>
                <w:gridSpan w:val="2"/>
              </w:tcPr>
            </w:tcPrChange>
          </w:tcPr>
          <w:p w14:paraId="3F19939D" w14:textId="77777777" w:rsidR="00D000A8" w:rsidRPr="00B9183D" w:rsidRDefault="00D000A8" w:rsidP="00D000A8">
            <w:pPr>
              <w:rPr>
                <w:rFonts w:ascii="Palatino Linotype" w:eastAsia="Times New Roman" w:hAnsi="Palatino Linotype"/>
                <w:color w:val="000000"/>
                <w:sz w:val="20"/>
                <w:szCs w:val="20"/>
              </w:rPr>
            </w:pPr>
          </w:p>
          <w:p w14:paraId="5340CF37"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w:t>
            </w:r>
          </w:p>
        </w:tc>
        <w:tc>
          <w:tcPr>
            <w:tcW w:w="1530" w:type="dxa"/>
            <w:tcPrChange w:id="511" w:author="Steven Chen" w:date="2016-11-28T15:57:00Z">
              <w:tcPr>
                <w:tcW w:w="1530" w:type="dxa"/>
                <w:gridSpan w:val="2"/>
              </w:tcPr>
            </w:tcPrChange>
          </w:tcPr>
          <w:p w14:paraId="785A615F" w14:textId="77777777" w:rsidR="00D000A8" w:rsidRPr="00B9183D" w:rsidRDefault="00D000A8" w:rsidP="00D000A8">
            <w:pPr>
              <w:rPr>
                <w:rFonts w:ascii="Palatino Linotype" w:eastAsia="Times New Roman" w:hAnsi="Palatino Linotype"/>
                <w:color w:val="000000"/>
                <w:sz w:val="20"/>
                <w:szCs w:val="20"/>
              </w:rPr>
            </w:pPr>
          </w:p>
          <w:p w14:paraId="3E566509"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512" w:author="Steven Chen" w:date="2016-11-28T15:57:00Z">
              <w:tcPr>
                <w:tcW w:w="3420" w:type="dxa"/>
                <w:gridSpan w:val="2"/>
              </w:tcPr>
            </w:tcPrChange>
          </w:tcPr>
          <w:p w14:paraId="136ED6ED" w14:textId="77777777" w:rsidR="00D000A8" w:rsidRPr="00B9183D" w:rsidRDefault="00D000A8" w:rsidP="00D000A8">
            <w:pPr>
              <w:rPr>
                <w:rFonts w:ascii="Palatino Linotype" w:eastAsia="Times New Roman" w:hAnsi="Palatino Linotype"/>
                <w:color w:val="000000"/>
                <w:sz w:val="20"/>
                <w:szCs w:val="20"/>
              </w:rPr>
            </w:pPr>
          </w:p>
          <w:p w14:paraId="1E37EE9C"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513" w:author="Steven Chen" w:date="2016-11-28T15:57:00Z">
              <w:tcPr>
                <w:tcW w:w="2160" w:type="dxa"/>
                <w:gridSpan w:val="2"/>
              </w:tcPr>
            </w:tcPrChange>
          </w:tcPr>
          <w:p w14:paraId="62C9861A" w14:textId="77777777" w:rsidR="00D000A8" w:rsidRPr="00B9183D" w:rsidRDefault="00D000A8" w:rsidP="00D000A8">
            <w:pPr>
              <w:rPr>
                <w:rFonts w:ascii="Palatino Linotype" w:eastAsia="Times New Roman" w:hAnsi="Palatino Linotype"/>
                <w:sz w:val="20"/>
                <w:szCs w:val="20"/>
              </w:rPr>
            </w:pPr>
          </w:p>
          <w:p w14:paraId="682A6C75" w14:textId="77777777" w:rsidR="00D000A8" w:rsidRPr="00B9183D" w:rsidRDefault="00D000A8" w:rsidP="00D000A8">
            <w:pPr>
              <w:rPr>
                <w:rFonts w:ascii="Palatino Linotype" w:eastAsia="Times New Roman" w:hAnsi="Palatino Linotype"/>
                <w:sz w:val="20"/>
                <w:szCs w:val="20"/>
              </w:rPr>
            </w:pPr>
          </w:p>
          <w:p w14:paraId="3E8FBC9D" w14:textId="77777777" w:rsidR="00D000A8" w:rsidRPr="00B9183D" w:rsidRDefault="00D000A8" w:rsidP="00D000A8">
            <w:pPr>
              <w:rPr>
                <w:rFonts w:ascii="Palatino Linotype" w:eastAsia="Times New Roman" w:hAnsi="Palatino Linotype"/>
                <w:sz w:val="20"/>
                <w:szCs w:val="20"/>
              </w:rPr>
            </w:pPr>
            <w:r w:rsidRPr="00B9183D">
              <w:rPr>
                <w:rFonts w:ascii="Palatino Linotype" w:eastAsia="Times New Roman" w:hAnsi="Palatino Linotype"/>
                <w:sz w:val="20"/>
                <w:szCs w:val="20"/>
              </w:rPr>
              <w:t>&lt;policyNo&gt;P392305531&lt;/policyNo&gt;</w:t>
            </w:r>
          </w:p>
          <w:p w14:paraId="2B43B365" w14:textId="77777777" w:rsidR="00D000A8" w:rsidRPr="00B9183D" w:rsidRDefault="00D000A8" w:rsidP="00D000A8">
            <w:pPr>
              <w:rPr>
                <w:rFonts w:ascii="Palatino Linotype" w:hAnsi="Palatino Linotype"/>
                <w:sz w:val="20"/>
                <w:szCs w:val="20"/>
              </w:rPr>
            </w:pPr>
            <w:r w:rsidRPr="00B9183D">
              <w:rPr>
                <w:rFonts w:ascii="Palatino Linotype" w:hAnsi="Palatino Linotype"/>
                <w:sz w:val="20"/>
                <w:szCs w:val="20"/>
              </w:rPr>
              <w:t xml:space="preserve">                              </w:t>
            </w:r>
          </w:p>
        </w:tc>
        <w:tc>
          <w:tcPr>
            <w:tcW w:w="2997" w:type="dxa"/>
            <w:tcPrChange w:id="514" w:author="Steven Chen" w:date="2016-11-28T15:57:00Z">
              <w:tcPr>
                <w:tcW w:w="2997" w:type="dxa"/>
                <w:gridSpan w:val="2"/>
              </w:tcPr>
            </w:tcPrChange>
          </w:tcPr>
          <w:p w14:paraId="5F45F3CB" w14:textId="77777777" w:rsidR="00D000A8" w:rsidRPr="00B9183D" w:rsidRDefault="00D000A8" w:rsidP="00D000A8">
            <w:pPr>
              <w:rPr>
                <w:rFonts w:ascii="Palatino Linotype" w:eastAsia="Times New Roman" w:hAnsi="Palatino Linotype"/>
                <w:sz w:val="20"/>
                <w:szCs w:val="20"/>
              </w:rPr>
            </w:pPr>
          </w:p>
          <w:p w14:paraId="19A6A53D" w14:textId="77777777" w:rsidR="00D000A8" w:rsidRPr="00B9183D" w:rsidRDefault="00D000A8" w:rsidP="00D000A8">
            <w:pPr>
              <w:rPr>
                <w:rFonts w:ascii="Palatino Linotype" w:eastAsia="Times New Roman" w:hAnsi="Palatino Linotype"/>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sz w:val="20"/>
                <w:szCs w:val="20"/>
              </w:rPr>
              <w:t>policyNo</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sz w:val="20"/>
                <w:szCs w:val="20"/>
              </w:rPr>
              <w:t>P392305531</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000A8" w:rsidRPr="00B9183D" w14:paraId="504E5556" w14:textId="77777777" w:rsidTr="003B4F31">
        <w:trPr>
          <w:trHeight w:val="300"/>
          <w:trPrChange w:id="515" w:author="Steven Chen" w:date="2016-11-28T15:57:00Z">
            <w:trPr>
              <w:gridAfter w:val="0"/>
              <w:trHeight w:val="300"/>
            </w:trPr>
          </w:trPrChange>
        </w:trPr>
        <w:tc>
          <w:tcPr>
            <w:tcW w:w="517" w:type="dxa"/>
            <w:tcPrChange w:id="516" w:author="Steven Chen" w:date="2016-11-28T15:57:00Z">
              <w:tcPr>
                <w:tcW w:w="398" w:type="dxa"/>
                <w:gridSpan w:val="2"/>
              </w:tcPr>
            </w:tcPrChange>
          </w:tcPr>
          <w:p w14:paraId="79CBC2AC" w14:textId="634E42A8" w:rsidR="00D000A8" w:rsidRPr="00B9183D" w:rsidRDefault="00D000A8" w:rsidP="00D000A8">
            <w:pPr>
              <w:rPr>
                <w:rFonts w:ascii="Palatino Linotype" w:eastAsia="Times New Roman" w:hAnsi="Palatino Linotype"/>
                <w:color w:val="000000"/>
                <w:sz w:val="20"/>
                <w:szCs w:val="20"/>
              </w:rPr>
            </w:pPr>
            <w:ins w:id="517" w:author="Steven Chen" w:date="2016-11-29T10:31:00Z">
              <w:r w:rsidRPr="00B9183D">
                <w:rPr>
                  <w:rFonts w:ascii="Palatino Linotype" w:eastAsia="Times New Roman" w:hAnsi="Palatino Linotype"/>
                  <w:color w:val="000000"/>
                  <w:sz w:val="20"/>
                  <w:szCs w:val="20"/>
                </w:rPr>
                <w:t>17</w:t>
              </w:r>
            </w:ins>
            <w:del w:id="518" w:author="Steven Chen" w:date="2016-11-28T15:56:00Z">
              <w:r w:rsidRPr="00B9183D" w:rsidDel="003B4F31">
                <w:rPr>
                  <w:rFonts w:ascii="Palatino Linotype" w:eastAsia="Times New Roman" w:hAnsi="Palatino Linotype"/>
                  <w:color w:val="000000"/>
                  <w:sz w:val="20"/>
                  <w:szCs w:val="20"/>
                </w:rPr>
                <w:delText>15</w:delText>
              </w:r>
            </w:del>
          </w:p>
        </w:tc>
        <w:tc>
          <w:tcPr>
            <w:tcW w:w="1193" w:type="dxa"/>
            <w:tcPrChange w:id="519" w:author="Steven Chen" w:date="2016-11-28T15:57:00Z">
              <w:tcPr>
                <w:tcW w:w="1312" w:type="dxa"/>
                <w:gridSpan w:val="2"/>
              </w:tcPr>
            </w:tcPrChange>
          </w:tcPr>
          <w:p w14:paraId="18F83D3E"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 xml:space="preserve">Agent </w:t>
            </w:r>
            <w:r w:rsidRPr="00B9183D">
              <w:rPr>
                <w:rFonts w:ascii="Palatino Linotype" w:hAnsi="Palatino Linotype"/>
                <w:color w:val="000000"/>
                <w:sz w:val="20"/>
                <w:szCs w:val="20"/>
                <w:lang w:val="en-GB"/>
              </w:rPr>
              <w:t>Code</w:t>
            </w:r>
          </w:p>
        </w:tc>
        <w:tc>
          <w:tcPr>
            <w:tcW w:w="1710" w:type="dxa"/>
            <w:tcPrChange w:id="520" w:author="Steven Chen" w:date="2016-11-28T15:57:00Z">
              <w:tcPr>
                <w:tcW w:w="1710" w:type="dxa"/>
                <w:gridSpan w:val="2"/>
              </w:tcPr>
            </w:tcPrChange>
          </w:tcPr>
          <w:p w14:paraId="065237A3"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Agent/Broker Id</w:t>
            </w:r>
          </w:p>
        </w:tc>
        <w:tc>
          <w:tcPr>
            <w:tcW w:w="1170" w:type="dxa"/>
            <w:tcPrChange w:id="521" w:author="Steven Chen" w:date="2016-11-28T15:57:00Z">
              <w:tcPr>
                <w:tcW w:w="1170" w:type="dxa"/>
                <w:gridSpan w:val="2"/>
              </w:tcPr>
            </w:tcPrChange>
          </w:tcPr>
          <w:p w14:paraId="1B2D1FF7"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w:t>
            </w:r>
          </w:p>
        </w:tc>
        <w:tc>
          <w:tcPr>
            <w:tcW w:w="1530" w:type="dxa"/>
            <w:tcPrChange w:id="522" w:author="Steven Chen" w:date="2016-11-28T15:57:00Z">
              <w:tcPr>
                <w:tcW w:w="1530" w:type="dxa"/>
                <w:gridSpan w:val="2"/>
              </w:tcPr>
            </w:tcPrChange>
          </w:tcPr>
          <w:p w14:paraId="2D2FFF9A"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523" w:author="Steven Chen" w:date="2016-11-28T15:57:00Z">
              <w:tcPr>
                <w:tcW w:w="3420" w:type="dxa"/>
                <w:gridSpan w:val="2"/>
              </w:tcPr>
            </w:tcPrChange>
          </w:tcPr>
          <w:p w14:paraId="256D8B9E"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524" w:author="Steven Chen" w:date="2016-11-28T15:57:00Z">
              <w:tcPr>
                <w:tcW w:w="2160" w:type="dxa"/>
                <w:gridSpan w:val="2"/>
              </w:tcPr>
            </w:tcPrChange>
          </w:tcPr>
          <w:p w14:paraId="7691E99D" w14:textId="77777777" w:rsidR="00D000A8" w:rsidRPr="00B9183D" w:rsidRDefault="00D000A8" w:rsidP="00D000A8">
            <w:pPr>
              <w:rPr>
                <w:rFonts w:ascii="Palatino Linotype" w:eastAsia="Times New Roman" w:hAnsi="Palatino Linotype"/>
                <w:sz w:val="22"/>
              </w:rPr>
            </w:pPr>
            <w:r w:rsidRPr="00B9183D">
              <w:rPr>
                <w:rFonts w:ascii="Palatino Linotype" w:eastAsia="Times New Roman" w:hAnsi="Palatino Linotype"/>
                <w:sz w:val="22"/>
              </w:rPr>
              <w:t>&lt;agentCode&gt;A43512323</w:t>
            </w:r>
          </w:p>
          <w:p w14:paraId="56BC153C" w14:textId="77777777" w:rsidR="00D000A8" w:rsidRPr="00B9183D" w:rsidRDefault="00D000A8" w:rsidP="00D000A8">
            <w:pPr>
              <w:rPr>
                <w:rFonts w:ascii="Palatino Linotype" w:eastAsia="Times New Roman" w:hAnsi="Palatino Linotype"/>
                <w:sz w:val="22"/>
              </w:rPr>
            </w:pPr>
            <w:r w:rsidRPr="00B9183D">
              <w:rPr>
                <w:rFonts w:ascii="Palatino Linotype" w:eastAsia="Times New Roman" w:hAnsi="Palatino Linotype"/>
                <w:sz w:val="22"/>
              </w:rPr>
              <w:t>&lt;/agentCode&gt;</w:t>
            </w:r>
          </w:p>
        </w:tc>
        <w:tc>
          <w:tcPr>
            <w:tcW w:w="2997" w:type="dxa"/>
            <w:tcPrChange w:id="525" w:author="Steven Chen" w:date="2016-11-28T15:57:00Z">
              <w:tcPr>
                <w:tcW w:w="2997" w:type="dxa"/>
                <w:gridSpan w:val="2"/>
              </w:tcPr>
            </w:tcPrChange>
          </w:tcPr>
          <w:p w14:paraId="0887798A" w14:textId="77777777" w:rsidR="00D000A8" w:rsidRPr="00B9183D" w:rsidRDefault="00D000A8" w:rsidP="00D000A8">
            <w:pPr>
              <w:rPr>
                <w:rFonts w:ascii="Palatino Linotype" w:eastAsia="Times New Roman" w:hAnsi="Palatino Linotype"/>
                <w:sz w:val="22"/>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sz w:val="22"/>
              </w:rPr>
              <w:t>agentCode</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sz w:val="22"/>
              </w:rPr>
              <w:t>A43512323</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000A8" w:rsidRPr="00B9183D" w14:paraId="05B6E0C1" w14:textId="77777777" w:rsidTr="003B4F31">
        <w:trPr>
          <w:trHeight w:val="300"/>
          <w:trPrChange w:id="526" w:author="Steven Chen" w:date="2016-11-28T15:57:00Z">
            <w:trPr>
              <w:gridAfter w:val="0"/>
              <w:trHeight w:val="300"/>
            </w:trPr>
          </w:trPrChange>
        </w:trPr>
        <w:tc>
          <w:tcPr>
            <w:tcW w:w="517" w:type="dxa"/>
            <w:tcPrChange w:id="527" w:author="Steven Chen" w:date="2016-11-28T15:57:00Z">
              <w:tcPr>
                <w:tcW w:w="398" w:type="dxa"/>
                <w:gridSpan w:val="2"/>
              </w:tcPr>
            </w:tcPrChange>
          </w:tcPr>
          <w:p w14:paraId="682C928A" w14:textId="4C6012A1" w:rsidR="00D000A8" w:rsidRPr="00B9183D" w:rsidRDefault="00D000A8" w:rsidP="00D000A8">
            <w:pPr>
              <w:rPr>
                <w:rFonts w:ascii="Palatino Linotype" w:eastAsia="Times New Roman" w:hAnsi="Palatino Linotype"/>
                <w:color w:val="000000"/>
                <w:sz w:val="20"/>
                <w:szCs w:val="20"/>
              </w:rPr>
            </w:pPr>
            <w:ins w:id="528" w:author="Steven Chen" w:date="2016-11-29T10:31:00Z">
              <w:r w:rsidRPr="00B9183D">
                <w:rPr>
                  <w:rFonts w:ascii="Palatino Linotype" w:eastAsia="Times New Roman" w:hAnsi="Palatino Linotype"/>
                  <w:color w:val="000000"/>
                  <w:sz w:val="20"/>
                  <w:szCs w:val="20"/>
                </w:rPr>
                <w:t>18</w:t>
              </w:r>
            </w:ins>
            <w:del w:id="529" w:author="Steven Chen" w:date="2016-11-28T15:56:00Z">
              <w:r w:rsidRPr="00B9183D" w:rsidDel="003B4F31">
                <w:rPr>
                  <w:rFonts w:ascii="Palatino Linotype" w:eastAsia="Times New Roman" w:hAnsi="Palatino Linotype"/>
                  <w:color w:val="000000"/>
                  <w:sz w:val="20"/>
                  <w:szCs w:val="20"/>
                </w:rPr>
                <w:delText>16</w:delText>
              </w:r>
            </w:del>
          </w:p>
        </w:tc>
        <w:tc>
          <w:tcPr>
            <w:tcW w:w="1193" w:type="dxa"/>
            <w:tcPrChange w:id="530" w:author="Steven Chen" w:date="2016-11-28T15:57:00Z">
              <w:tcPr>
                <w:tcW w:w="1312" w:type="dxa"/>
                <w:gridSpan w:val="2"/>
              </w:tcPr>
            </w:tcPrChange>
          </w:tcPr>
          <w:p w14:paraId="10FEB138"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Email</w:t>
            </w:r>
          </w:p>
        </w:tc>
        <w:tc>
          <w:tcPr>
            <w:tcW w:w="1710" w:type="dxa"/>
            <w:tcPrChange w:id="531" w:author="Steven Chen" w:date="2016-11-28T15:57:00Z">
              <w:tcPr>
                <w:tcW w:w="1710" w:type="dxa"/>
                <w:gridSpan w:val="2"/>
              </w:tcPr>
            </w:tcPrChange>
          </w:tcPr>
          <w:p w14:paraId="15E17934" w14:textId="77777777" w:rsidR="00D000A8" w:rsidRPr="00B9183D" w:rsidRDefault="00D000A8" w:rsidP="00D000A8">
            <w:pPr>
              <w:rPr>
                <w:rFonts w:ascii="Palatino Linotype" w:eastAsia="Times New Roman" w:hAnsi="Palatino Linotype"/>
                <w:color w:val="000000"/>
                <w:sz w:val="20"/>
                <w:szCs w:val="20"/>
              </w:rPr>
            </w:pPr>
            <w:bookmarkStart w:id="532" w:name="OLE_LINK12"/>
            <w:bookmarkStart w:id="533" w:name="OLE_LINK13"/>
            <w:r w:rsidRPr="00B9183D">
              <w:rPr>
                <w:rFonts w:ascii="Palatino Linotype" w:eastAsia="Times New Roman" w:hAnsi="Palatino Linotype"/>
                <w:color w:val="000000"/>
                <w:sz w:val="20"/>
                <w:szCs w:val="20"/>
              </w:rPr>
              <w:t>Customer/Agent</w:t>
            </w:r>
            <w:r w:rsidRPr="00B9183D">
              <w:rPr>
                <w:rFonts w:ascii="Palatino Linotype" w:eastAsia="Times New Roman" w:hAnsi="Palatino Linotype"/>
                <w:color w:val="000000"/>
                <w:sz w:val="20"/>
                <w:szCs w:val="20"/>
              </w:rPr>
              <w:lastRenderedPageBreak/>
              <w:t>/Broker Email</w:t>
            </w:r>
            <w:bookmarkEnd w:id="532"/>
            <w:bookmarkEnd w:id="533"/>
          </w:p>
        </w:tc>
        <w:tc>
          <w:tcPr>
            <w:tcW w:w="1170" w:type="dxa"/>
            <w:tcPrChange w:id="534" w:author="Steven Chen" w:date="2016-11-28T15:57:00Z">
              <w:tcPr>
                <w:tcW w:w="1170" w:type="dxa"/>
                <w:gridSpan w:val="2"/>
              </w:tcPr>
            </w:tcPrChange>
          </w:tcPr>
          <w:p w14:paraId="05F37ACA"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lastRenderedPageBreak/>
              <w:t xml:space="preserve">N (either </w:t>
            </w:r>
            <w:r w:rsidRPr="00B9183D">
              <w:rPr>
                <w:rFonts w:ascii="Palatino Linotype" w:eastAsia="Times New Roman" w:hAnsi="Palatino Linotype"/>
                <w:color w:val="000000"/>
                <w:sz w:val="20"/>
                <w:szCs w:val="20"/>
              </w:rPr>
              <w:lastRenderedPageBreak/>
              <w:t>email or mobile is Y)</w:t>
            </w:r>
          </w:p>
        </w:tc>
        <w:tc>
          <w:tcPr>
            <w:tcW w:w="1530" w:type="dxa"/>
            <w:tcPrChange w:id="535" w:author="Steven Chen" w:date="2016-11-28T15:57:00Z">
              <w:tcPr>
                <w:tcW w:w="1530" w:type="dxa"/>
                <w:gridSpan w:val="2"/>
              </w:tcPr>
            </w:tcPrChange>
          </w:tcPr>
          <w:p w14:paraId="68BA4204"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lastRenderedPageBreak/>
              <w:t>String</w:t>
            </w:r>
          </w:p>
        </w:tc>
        <w:tc>
          <w:tcPr>
            <w:tcW w:w="3420" w:type="dxa"/>
            <w:tcPrChange w:id="536" w:author="Steven Chen" w:date="2016-11-28T15:57:00Z">
              <w:tcPr>
                <w:tcW w:w="3420" w:type="dxa"/>
                <w:gridSpan w:val="2"/>
              </w:tcPr>
            </w:tcPrChange>
          </w:tcPr>
          <w:p w14:paraId="4C837ADB"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537" w:author="Steven Chen" w:date="2016-11-28T15:57:00Z">
              <w:tcPr>
                <w:tcW w:w="2160" w:type="dxa"/>
                <w:gridSpan w:val="2"/>
              </w:tcPr>
            </w:tcPrChange>
          </w:tcPr>
          <w:p w14:paraId="6B0CF082" w14:textId="67024BC7" w:rsidR="00D000A8" w:rsidRPr="00B9183D" w:rsidRDefault="00D000A8" w:rsidP="00D000A8">
            <w:pPr>
              <w:rPr>
                <w:rFonts w:ascii="Palatino Linotype" w:eastAsia="Times New Roman" w:hAnsi="Palatino Linotype"/>
                <w:sz w:val="22"/>
              </w:rPr>
            </w:pPr>
            <w:r w:rsidRPr="00B9183D">
              <w:rPr>
                <w:rFonts w:ascii="Palatino Linotype" w:eastAsia="Times New Roman" w:hAnsi="Palatino Linotype"/>
                <w:sz w:val="22"/>
              </w:rPr>
              <w:t>&lt;</w:t>
            </w:r>
            <w:ins w:id="538" w:author="Steven Chen" w:date="2016-11-28T16:03:00Z">
              <w:r>
                <w:rPr>
                  <w:rFonts w:ascii="Palatino Linotype" w:eastAsia="Times New Roman" w:hAnsi="Palatino Linotype"/>
                  <w:sz w:val="22"/>
                </w:rPr>
                <w:t>recipient</w:t>
              </w:r>
              <w:r>
                <w:rPr>
                  <w:rFonts w:ascii="Palatino Linotype" w:eastAsiaTheme="minorEastAsia" w:hAnsi="Palatino Linotype"/>
                  <w:sz w:val="22"/>
                </w:rPr>
                <w:t>E</w:t>
              </w:r>
            </w:ins>
            <w:del w:id="539" w:author="Steven Chen" w:date="2016-11-28T16:02:00Z">
              <w:r w:rsidRPr="00B9183D" w:rsidDel="006B793C">
                <w:rPr>
                  <w:rFonts w:ascii="Palatino Linotype" w:eastAsia="Times New Roman" w:hAnsi="Palatino Linotype"/>
                  <w:sz w:val="22"/>
                </w:rPr>
                <w:delText>agentE</w:delText>
              </w:r>
            </w:del>
            <w:r w:rsidRPr="00B9183D">
              <w:rPr>
                <w:rFonts w:ascii="Palatino Linotype" w:eastAsia="Times New Roman" w:hAnsi="Palatino Linotype"/>
                <w:sz w:val="22"/>
              </w:rPr>
              <w:t>mail&gt;</w:t>
            </w:r>
          </w:p>
          <w:p w14:paraId="6A7399F8" w14:textId="77777777" w:rsidR="00D000A8" w:rsidRPr="00B9183D" w:rsidRDefault="00D000A8" w:rsidP="00D000A8">
            <w:pPr>
              <w:rPr>
                <w:rFonts w:ascii="Palatino Linotype" w:eastAsia="Times New Roman" w:hAnsi="Palatino Linotype"/>
                <w:sz w:val="22"/>
              </w:rPr>
            </w:pPr>
            <w:r>
              <w:rPr>
                <w:rFonts w:ascii="Palatino Linotype" w:eastAsia="Times New Roman" w:hAnsi="Palatino Linotype"/>
                <w:sz w:val="22"/>
              </w:rPr>
              <w:lastRenderedPageBreak/>
              <w:t>agentCode</w:t>
            </w:r>
            <w:r w:rsidRPr="00B9183D">
              <w:rPr>
                <w:rFonts w:ascii="Palatino Linotype" w:eastAsia="Times New Roman" w:hAnsi="Palatino Linotype"/>
                <w:sz w:val="22"/>
              </w:rPr>
              <w:t>@axa.com.hk</w:t>
            </w:r>
          </w:p>
          <w:p w14:paraId="6FE6AAEA" w14:textId="04E5C0D7" w:rsidR="00D000A8" w:rsidRPr="00B9183D" w:rsidRDefault="00D000A8" w:rsidP="00D000A8">
            <w:pPr>
              <w:rPr>
                <w:rFonts w:ascii="Palatino Linotype" w:eastAsia="Times New Roman" w:hAnsi="Palatino Linotype"/>
                <w:sz w:val="22"/>
              </w:rPr>
            </w:pPr>
            <w:r w:rsidRPr="00B9183D">
              <w:rPr>
                <w:rFonts w:ascii="Palatino Linotype" w:eastAsia="Times New Roman" w:hAnsi="Palatino Linotype"/>
                <w:sz w:val="22"/>
              </w:rPr>
              <w:t>&lt;/</w:t>
            </w:r>
            <w:del w:id="540" w:author="Steven Chen" w:date="2016-11-28T16:03:00Z">
              <w:r w:rsidRPr="00B9183D" w:rsidDel="006B793C">
                <w:rPr>
                  <w:rFonts w:ascii="Palatino Linotype" w:eastAsia="Times New Roman" w:hAnsi="Palatino Linotype"/>
                  <w:sz w:val="22"/>
                </w:rPr>
                <w:delText>agentEmail</w:delText>
              </w:r>
            </w:del>
            <w:ins w:id="541" w:author="Steven Chen" w:date="2016-11-28T16:03:00Z">
              <w:r>
                <w:rPr>
                  <w:rFonts w:ascii="Palatino Linotype" w:eastAsia="Times New Roman" w:hAnsi="Palatino Linotype"/>
                  <w:sz w:val="22"/>
                </w:rPr>
                <w:t>recipient</w:t>
              </w:r>
              <w:r w:rsidRPr="00B9183D">
                <w:rPr>
                  <w:rFonts w:ascii="Palatino Linotype" w:eastAsia="Times New Roman" w:hAnsi="Palatino Linotype"/>
                  <w:sz w:val="22"/>
                </w:rPr>
                <w:t>Email</w:t>
              </w:r>
            </w:ins>
            <w:r w:rsidRPr="00B9183D">
              <w:rPr>
                <w:rFonts w:ascii="Palatino Linotype" w:eastAsia="Times New Roman" w:hAnsi="Palatino Linotype"/>
                <w:sz w:val="22"/>
              </w:rPr>
              <w:t>&gt;</w:t>
            </w:r>
          </w:p>
        </w:tc>
        <w:tc>
          <w:tcPr>
            <w:tcW w:w="2997" w:type="dxa"/>
            <w:tcPrChange w:id="542" w:author="Steven Chen" w:date="2016-11-28T15:57:00Z">
              <w:tcPr>
                <w:tcW w:w="2997" w:type="dxa"/>
                <w:gridSpan w:val="2"/>
              </w:tcPr>
            </w:tcPrChange>
          </w:tcPr>
          <w:p w14:paraId="7F37BB74" w14:textId="0E6ABF68" w:rsidR="00D000A8" w:rsidRPr="00B9183D" w:rsidDel="00CD0229" w:rsidRDefault="00D000A8" w:rsidP="00D000A8">
            <w:pPr>
              <w:rPr>
                <w:del w:id="543" w:author="Steven Chen" w:date="2016-11-28T16:03:00Z"/>
                <w:rFonts w:ascii="Palatino Linotype" w:eastAsia="Times New Roman" w:hAnsi="Palatino Linotype"/>
                <w:sz w:val="22"/>
              </w:rPr>
            </w:pPr>
            <w:r w:rsidRPr="00B9183D">
              <w:rPr>
                <w:rFonts w:ascii="Palatino Linotype" w:hAnsi="Palatino Linotype"/>
                <w:color w:val="000000"/>
                <w:sz w:val="20"/>
                <w:szCs w:val="20"/>
              </w:rPr>
              <w:lastRenderedPageBreak/>
              <w:t>{</w:t>
            </w:r>
            <w:r>
              <w:rPr>
                <w:rFonts w:ascii="Palatino Linotype" w:hAnsi="Palatino Linotype"/>
                <w:color w:val="000000"/>
                <w:sz w:val="20"/>
                <w:szCs w:val="20"/>
              </w:rPr>
              <w:t>“</w:t>
            </w:r>
            <w:ins w:id="544" w:author="Steven Chen" w:date="2016-11-28T16:03:00Z">
              <w:r>
                <w:rPr>
                  <w:rFonts w:ascii="Palatino Linotype" w:hAnsi="Palatino Linotype"/>
                  <w:color w:val="000000"/>
                  <w:sz w:val="20"/>
                  <w:szCs w:val="20"/>
                </w:rPr>
                <w:t>recipient</w:t>
              </w:r>
            </w:ins>
            <w:del w:id="545" w:author="Steven Chen" w:date="2016-11-28T16:03:00Z">
              <w:r w:rsidRPr="00B9183D" w:rsidDel="006B793C">
                <w:rPr>
                  <w:rFonts w:ascii="Palatino Linotype" w:eastAsia="Times New Roman" w:hAnsi="Palatino Linotype"/>
                  <w:sz w:val="22"/>
                </w:rPr>
                <w:delText>agentE</w:delText>
              </w:r>
            </w:del>
            <w:ins w:id="546" w:author="Steven Chen" w:date="2016-11-28T16:37:00Z">
              <w:r>
                <w:rPr>
                  <w:rFonts w:ascii="Palatino Linotype" w:eastAsia="Times New Roman" w:hAnsi="Palatino Linotype"/>
                  <w:sz w:val="22"/>
                </w:rPr>
                <w:t>Em</w:t>
              </w:r>
            </w:ins>
            <w:del w:id="547" w:author="Steven Chen" w:date="2016-11-28T16:36:00Z">
              <w:r w:rsidRPr="00B9183D" w:rsidDel="001215C8">
                <w:rPr>
                  <w:rFonts w:ascii="Palatino Linotype" w:eastAsia="Times New Roman" w:hAnsi="Palatino Linotype"/>
                  <w:sz w:val="22"/>
                </w:rPr>
                <w:delText>m</w:delText>
              </w:r>
            </w:del>
            <w:r w:rsidRPr="00B9183D">
              <w:rPr>
                <w:rFonts w:ascii="Palatino Linotype" w:eastAsia="Times New Roman" w:hAnsi="Palatino Linotype"/>
                <w:sz w:val="22"/>
              </w:rPr>
              <w:t>ail</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Pr>
                <w:rFonts w:ascii="Palatino Linotype" w:eastAsia="Times New Roman" w:hAnsi="Palatino Linotype"/>
                <w:sz w:val="22"/>
              </w:rPr>
              <w:t>agentCod</w:t>
            </w:r>
            <w:r>
              <w:rPr>
                <w:rFonts w:ascii="Palatino Linotype" w:eastAsia="Times New Roman" w:hAnsi="Palatino Linotype"/>
                <w:sz w:val="22"/>
              </w:rPr>
              <w:lastRenderedPageBreak/>
              <w:t>e</w:t>
            </w:r>
            <w:r w:rsidRPr="00B9183D">
              <w:rPr>
                <w:rFonts w:ascii="Palatino Linotype" w:eastAsia="Times New Roman" w:hAnsi="Palatino Linotype"/>
                <w:sz w:val="22"/>
              </w:rPr>
              <w:t>@axa.com.hk</w:t>
            </w:r>
          </w:p>
          <w:p w14:paraId="181F5970" w14:textId="77777777" w:rsidR="00D000A8" w:rsidRPr="00B9183D" w:rsidRDefault="00D000A8" w:rsidP="00D000A8">
            <w:pPr>
              <w:rPr>
                <w:rFonts w:ascii="Palatino Linotype" w:eastAsia="Times New Roman" w:hAnsi="Palatino Linotype"/>
                <w:sz w:val="22"/>
              </w:rPr>
            </w:pP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000A8" w:rsidRPr="00B9183D" w14:paraId="16949E6A" w14:textId="77777777" w:rsidTr="003B4F31">
        <w:trPr>
          <w:trHeight w:val="300"/>
          <w:trPrChange w:id="548" w:author="Steven Chen" w:date="2016-11-28T15:57:00Z">
            <w:trPr>
              <w:gridAfter w:val="0"/>
              <w:trHeight w:val="300"/>
            </w:trPr>
          </w:trPrChange>
        </w:trPr>
        <w:tc>
          <w:tcPr>
            <w:tcW w:w="517" w:type="dxa"/>
            <w:tcPrChange w:id="549" w:author="Steven Chen" w:date="2016-11-28T15:57:00Z">
              <w:tcPr>
                <w:tcW w:w="398" w:type="dxa"/>
                <w:gridSpan w:val="2"/>
              </w:tcPr>
            </w:tcPrChange>
          </w:tcPr>
          <w:p w14:paraId="53D8EF07" w14:textId="1CB77E09" w:rsidR="00D000A8" w:rsidRPr="00B9183D" w:rsidRDefault="00D000A8" w:rsidP="00D000A8">
            <w:pPr>
              <w:rPr>
                <w:rFonts w:ascii="Palatino Linotype" w:eastAsia="Times New Roman" w:hAnsi="Palatino Linotype"/>
                <w:color w:val="000000"/>
                <w:sz w:val="20"/>
                <w:szCs w:val="20"/>
              </w:rPr>
            </w:pPr>
            <w:ins w:id="550" w:author="Steven Chen" w:date="2016-11-29T10:31:00Z">
              <w:r w:rsidRPr="00B9183D">
                <w:rPr>
                  <w:rFonts w:ascii="Palatino Linotype" w:eastAsia="Times New Roman" w:hAnsi="Palatino Linotype"/>
                  <w:color w:val="000000"/>
                  <w:sz w:val="20"/>
                  <w:szCs w:val="20"/>
                </w:rPr>
                <w:lastRenderedPageBreak/>
                <w:t>19</w:t>
              </w:r>
            </w:ins>
            <w:del w:id="551" w:author="Steven Chen" w:date="2016-11-28T15:56:00Z">
              <w:r w:rsidRPr="00B9183D" w:rsidDel="003B4F31">
                <w:rPr>
                  <w:rFonts w:ascii="Palatino Linotype" w:eastAsia="Times New Roman" w:hAnsi="Palatino Linotype"/>
                  <w:color w:val="000000"/>
                  <w:sz w:val="20"/>
                  <w:szCs w:val="20"/>
                </w:rPr>
                <w:delText>17</w:delText>
              </w:r>
            </w:del>
          </w:p>
        </w:tc>
        <w:tc>
          <w:tcPr>
            <w:tcW w:w="1193" w:type="dxa"/>
            <w:tcPrChange w:id="552" w:author="Steven Chen" w:date="2016-11-28T15:57:00Z">
              <w:tcPr>
                <w:tcW w:w="1312" w:type="dxa"/>
                <w:gridSpan w:val="2"/>
              </w:tcPr>
            </w:tcPrChange>
          </w:tcPr>
          <w:p w14:paraId="4456D21C"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Mobile</w:t>
            </w:r>
          </w:p>
        </w:tc>
        <w:tc>
          <w:tcPr>
            <w:tcW w:w="1710" w:type="dxa"/>
            <w:tcPrChange w:id="553" w:author="Steven Chen" w:date="2016-11-28T15:57:00Z">
              <w:tcPr>
                <w:tcW w:w="1710" w:type="dxa"/>
                <w:gridSpan w:val="2"/>
              </w:tcPr>
            </w:tcPrChange>
          </w:tcPr>
          <w:p w14:paraId="51C74B98"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Customer/Agent/Broker Mobile</w:t>
            </w:r>
          </w:p>
        </w:tc>
        <w:tc>
          <w:tcPr>
            <w:tcW w:w="1170" w:type="dxa"/>
            <w:tcPrChange w:id="554" w:author="Steven Chen" w:date="2016-11-28T15:57:00Z">
              <w:tcPr>
                <w:tcW w:w="1170" w:type="dxa"/>
                <w:gridSpan w:val="2"/>
              </w:tcPr>
            </w:tcPrChange>
          </w:tcPr>
          <w:p w14:paraId="65ABF4BC"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 (either email or mobile is Y)</w:t>
            </w:r>
          </w:p>
        </w:tc>
        <w:tc>
          <w:tcPr>
            <w:tcW w:w="1530" w:type="dxa"/>
            <w:tcPrChange w:id="555" w:author="Steven Chen" w:date="2016-11-28T15:57:00Z">
              <w:tcPr>
                <w:tcW w:w="1530" w:type="dxa"/>
                <w:gridSpan w:val="2"/>
              </w:tcPr>
            </w:tcPrChange>
          </w:tcPr>
          <w:p w14:paraId="10D8CD6E"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556" w:author="Steven Chen" w:date="2016-11-28T15:57:00Z">
              <w:tcPr>
                <w:tcW w:w="3420" w:type="dxa"/>
                <w:gridSpan w:val="2"/>
              </w:tcPr>
            </w:tcPrChange>
          </w:tcPr>
          <w:p w14:paraId="684DB579"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557" w:author="Steven Chen" w:date="2016-11-28T15:57:00Z">
              <w:tcPr>
                <w:tcW w:w="2160" w:type="dxa"/>
                <w:gridSpan w:val="2"/>
              </w:tcPr>
            </w:tcPrChange>
          </w:tcPr>
          <w:p w14:paraId="0837CBDC" w14:textId="7EBBBE97" w:rsidR="00D000A8" w:rsidRPr="00B9183D" w:rsidRDefault="00D000A8" w:rsidP="00D000A8">
            <w:pPr>
              <w:rPr>
                <w:rFonts w:ascii="Palatino Linotype" w:eastAsia="Times New Roman" w:hAnsi="Palatino Linotype"/>
                <w:sz w:val="22"/>
              </w:rPr>
            </w:pPr>
            <w:r w:rsidRPr="00B9183D">
              <w:rPr>
                <w:rFonts w:ascii="Palatino Linotype" w:eastAsia="Times New Roman" w:hAnsi="Palatino Linotype"/>
                <w:sz w:val="22"/>
              </w:rPr>
              <w:t>&lt;</w:t>
            </w:r>
            <w:ins w:id="558" w:author="Steven Chen" w:date="2016-11-28T16:03:00Z">
              <w:r>
                <w:rPr>
                  <w:rFonts w:ascii="Palatino Linotype" w:eastAsia="Times New Roman" w:hAnsi="Palatino Linotype"/>
                  <w:sz w:val="22"/>
                </w:rPr>
                <w:t>recipient</w:t>
              </w:r>
            </w:ins>
            <w:del w:id="559" w:author="Steven Chen" w:date="2016-11-28T16:03:00Z">
              <w:r w:rsidRPr="00B9183D" w:rsidDel="006B793C">
                <w:rPr>
                  <w:rFonts w:ascii="Palatino Linotype" w:eastAsia="Times New Roman" w:hAnsi="Palatino Linotype"/>
                  <w:sz w:val="22"/>
                </w:rPr>
                <w:delText>agent</w:delText>
              </w:r>
            </w:del>
            <w:r w:rsidRPr="00B9183D">
              <w:rPr>
                <w:rFonts w:ascii="Palatino Linotype" w:eastAsia="Times New Roman" w:hAnsi="Palatino Linotype"/>
                <w:sz w:val="22"/>
              </w:rPr>
              <w:t>Mobile&gt;</w:t>
            </w:r>
          </w:p>
          <w:p w14:paraId="5F9475C9" w14:textId="77777777" w:rsidR="00D000A8" w:rsidRPr="00B9183D" w:rsidRDefault="00D000A8" w:rsidP="00D000A8">
            <w:pPr>
              <w:rPr>
                <w:rFonts w:ascii="Palatino Linotype" w:eastAsia="Times New Roman" w:hAnsi="Palatino Linotype"/>
                <w:sz w:val="22"/>
              </w:rPr>
            </w:pPr>
            <w:r w:rsidRPr="00B9183D">
              <w:rPr>
                <w:rFonts w:ascii="Palatino Linotype" w:eastAsia="Times New Roman" w:hAnsi="Palatino Linotype"/>
                <w:sz w:val="22"/>
              </w:rPr>
              <w:t>66666666</w:t>
            </w:r>
          </w:p>
          <w:p w14:paraId="5D778911" w14:textId="0F355E62" w:rsidR="00D000A8" w:rsidRPr="00B9183D" w:rsidRDefault="00D000A8" w:rsidP="00D000A8">
            <w:pPr>
              <w:rPr>
                <w:rFonts w:ascii="Palatino Linotype" w:eastAsia="Times New Roman" w:hAnsi="Palatino Linotype"/>
                <w:sz w:val="22"/>
              </w:rPr>
            </w:pPr>
            <w:r w:rsidRPr="00B9183D">
              <w:rPr>
                <w:rFonts w:ascii="Palatino Linotype" w:eastAsia="Times New Roman" w:hAnsi="Palatino Linotype"/>
                <w:sz w:val="22"/>
              </w:rPr>
              <w:t>&lt;/</w:t>
            </w:r>
            <w:ins w:id="560" w:author="Steven Chen" w:date="2016-11-28T16:03:00Z">
              <w:r>
                <w:rPr>
                  <w:rFonts w:ascii="Palatino Linotype" w:eastAsia="Times New Roman" w:hAnsi="Palatino Linotype"/>
                  <w:sz w:val="22"/>
                </w:rPr>
                <w:t>recipient</w:t>
              </w:r>
            </w:ins>
            <w:del w:id="561" w:author="Steven Chen" w:date="2016-11-28T16:03:00Z">
              <w:r w:rsidRPr="00B9183D" w:rsidDel="006B793C">
                <w:rPr>
                  <w:rFonts w:ascii="Palatino Linotype" w:eastAsia="Times New Roman" w:hAnsi="Palatino Linotype"/>
                  <w:sz w:val="22"/>
                </w:rPr>
                <w:delText>agent</w:delText>
              </w:r>
            </w:del>
            <w:r w:rsidRPr="00B9183D">
              <w:rPr>
                <w:rFonts w:ascii="Palatino Linotype" w:eastAsia="Times New Roman" w:hAnsi="Palatino Linotype"/>
                <w:sz w:val="22"/>
              </w:rPr>
              <w:t>Mobile&gt;</w:t>
            </w:r>
          </w:p>
        </w:tc>
        <w:tc>
          <w:tcPr>
            <w:tcW w:w="2997" w:type="dxa"/>
            <w:tcPrChange w:id="562" w:author="Steven Chen" w:date="2016-11-28T15:57:00Z">
              <w:tcPr>
                <w:tcW w:w="2997" w:type="dxa"/>
                <w:gridSpan w:val="2"/>
              </w:tcPr>
            </w:tcPrChange>
          </w:tcPr>
          <w:p w14:paraId="4DD24457" w14:textId="7997DD55" w:rsidR="00D000A8" w:rsidRPr="00B9183D" w:rsidRDefault="00D000A8" w:rsidP="00D000A8">
            <w:pPr>
              <w:rPr>
                <w:rFonts w:ascii="Palatino Linotype" w:eastAsia="Times New Roman" w:hAnsi="Palatino Linotype"/>
                <w:sz w:val="22"/>
              </w:rPr>
            </w:pPr>
            <w:r w:rsidRPr="00B9183D">
              <w:rPr>
                <w:rFonts w:ascii="Palatino Linotype" w:hAnsi="Palatino Linotype"/>
                <w:color w:val="000000"/>
                <w:sz w:val="20"/>
                <w:szCs w:val="20"/>
              </w:rPr>
              <w:t>{</w:t>
            </w:r>
            <w:r>
              <w:rPr>
                <w:rFonts w:ascii="Palatino Linotype" w:hAnsi="Palatino Linotype"/>
                <w:color w:val="000000"/>
                <w:sz w:val="20"/>
                <w:szCs w:val="20"/>
              </w:rPr>
              <w:t>“</w:t>
            </w:r>
            <w:ins w:id="563" w:author="Steven Chen" w:date="2016-11-28T16:03:00Z">
              <w:r>
                <w:rPr>
                  <w:rFonts w:ascii="Palatino Linotype" w:eastAsia="Times New Roman" w:hAnsi="Palatino Linotype"/>
                  <w:sz w:val="22"/>
                </w:rPr>
                <w:t>recipient</w:t>
              </w:r>
              <w:r w:rsidRPr="00B9183D">
                <w:rPr>
                  <w:rFonts w:ascii="Palatino Linotype" w:eastAsia="Times New Roman" w:hAnsi="Palatino Linotype"/>
                  <w:sz w:val="22"/>
                </w:rPr>
                <w:t>Mobile</w:t>
              </w:r>
            </w:ins>
            <w:del w:id="564" w:author="Steven Chen" w:date="2016-11-28T16:03:00Z">
              <w:r w:rsidRPr="00B9183D" w:rsidDel="006B793C">
                <w:rPr>
                  <w:rFonts w:ascii="Palatino Linotype" w:eastAsia="Times New Roman" w:hAnsi="Palatino Linotype"/>
                  <w:sz w:val="22"/>
                </w:rPr>
                <w:delText>agentMobile</w:delText>
              </w:r>
            </w:del>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sz w:val="22"/>
              </w:rPr>
              <w:t>66666666</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000A8" w:rsidRPr="00B9183D" w14:paraId="39BC51A9" w14:textId="77777777" w:rsidTr="003B4F31">
        <w:trPr>
          <w:trHeight w:val="300"/>
          <w:trPrChange w:id="565" w:author="Steven Chen" w:date="2016-11-28T15:57:00Z">
            <w:trPr>
              <w:gridAfter w:val="0"/>
              <w:trHeight w:val="300"/>
            </w:trPr>
          </w:trPrChange>
        </w:trPr>
        <w:tc>
          <w:tcPr>
            <w:tcW w:w="517" w:type="dxa"/>
            <w:tcPrChange w:id="566" w:author="Steven Chen" w:date="2016-11-28T15:57:00Z">
              <w:tcPr>
                <w:tcW w:w="398" w:type="dxa"/>
                <w:gridSpan w:val="2"/>
              </w:tcPr>
            </w:tcPrChange>
          </w:tcPr>
          <w:p w14:paraId="5E8E160F" w14:textId="466AE70D" w:rsidR="00D000A8" w:rsidRPr="00B9183D" w:rsidRDefault="00D000A8" w:rsidP="00D000A8">
            <w:pPr>
              <w:rPr>
                <w:rFonts w:ascii="Palatino Linotype" w:eastAsia="Times New Roman" w:hAnsi="Palatino Linotype"/>
                <w:color w:val="000000"/>
                <w:sz w:val="20"/>
                <w:szCs w:val="20"/>
              </w:rPr>
            </w:pPr>
            <w:ins w:id="567" w:author="Steven Chen" w:date="2016-11-29T10:31:00Z">
              <w:r>
                <w:rPr>
                  <w:rFonts w:ascii="Palatino Linotype" w:eastAsia="Times New Roman" w:hAnsi="Palatino Linotype"/>
                  <w:color w:val="000000"/>
                  <w:sz w:val="20"/>
                  <w:szCs w:val="20"/>
                </w:rPr>
                <w:t>20</w:t>
              </w:r>
            </w:ins>
            <w:del w:id="568" w:author="Steven Chen" w:date="2016-11-28T15:56:00Z">
              <w:r w:rsidRPr="00B9183D" w:rsidDel="003B4F31">
                <w:rPr>
                  <w:rFonts w:ascii="Palatino Linotype" w:eastAsia="Times New Roman" w:hAnsi="Palatino Linotype"/>
                  <w:color w:val="000000"/>
                  <w:sz w:val="20"/>
                  <w:szCs w:val="20"/>
                </w:rPr>
                <w:delText>18</w:delText>
              </w:r>
            </w:del>
          </w:p>
        </w:tc>
        <w:tc>
          <w:tcPr>
            <w:tcW w:w="1193" w:type="dxa"/>
            <w:tcPrChange w:id="569" w:author="Steven Chen" w:date="2016-11-28T15:57:00Z">
              <w:tcPr>
                <w:tcW w:w="1312" w:type="dxa"/>
                <w:gridSpan w:val="2"/>
              </w:tcPr>
            </w:tcPrChange>
          </w:tcPr>
          <w:p w14:paraId="0BF11738"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Message Type</w:t>
            </w:r>
          </w:p>
        </w:tc>
        <w:tc>
          <w:tcPr>
            <w:tcW w:w="1710" w:type="dxa"/>
            <w:tcPrChange w:id="570" w:author="Steven Chen" w:date="2016-11-28T15:57:00Z">
              <w:tcPr>
                <w:tcW w:w="1710" w:type="dxa"/>
                <w:gridSpan w:val="2"/>
              </w:tcPr>
            </w:tcPrChange>
          </w:tcPr>
          <w:p w14:paraId="3B1463AF"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Email/SMS</w:t>
            </w:r>
          </w:p>
        </w:tc>
        <w:tc>
          <w:tcPr>
            <w:tcW w:w="1170" w:type="dxa"/>
            <w:tcPrChange w:id="571" w:author="Steven Chen" w:date="2016-11-28T15:57:00Z">
              <w:tcPr>
                <w:tcW w:w="1170" w:type="dxa"/>
                <w:gridSpan w:val="2"/>
              </w:tcPr>
            </w:tcPrChange>
          </w:tcPr>
          <w:p w14:paraId="18410E16"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w:t>
            </w:r>
          </w:p>
        </w:tc>
        <w:tc>
          <w:tcPr>
            <w:tcW w:w="1530" w:type="dxa"/>
            <w:tcPrChange w:id="572" w:author="Steven Chen" w:date="2016-11-28T15:57:00Z">
              <w:tcPr>
                <w:tcW w:w="1530" w:type="dxa"/>
                <w:gridSpan w:val="2"/>
              </w:tcPr>
            </w:tcPrChange>
          </w:tcPr>
          <w:p w14:paraId="12C62FD9"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573" w:author="Steven Chen" w:date="2016-11-28T15:57:00Z">
              <w:tcPr>
                <w:tcW w:w="3420" w:type="dxa"/>
                <w:gridSpan w:val="2"/>
              </w:tcPr>
            </w:tcPrChange>
          </w:tcPr>
          <w:p w14:paraId="582640BE" w14:textId="77777777" w:rsidR="00D000A8" w:rsidRPr="00B9183D" w:rsidRDefault="00D000A8" w:rsidP="00D000A8">
            <w:pPr>
              <w:numPr>
                <w:ilvl w:val="0"/>
                <w:numId w:val="4"/>
              </w:num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Email</w:t>
            </w:r>
          </w:p>
          <w:p w14:paraId="4E8E999B" w14:textId="77777777" w:rsidR="00D000A8" w:rsidRDefault="00D000A8" w:rsidP="00D000A8">
            <w:pPr>
              <w:numPr>
                <w:ilvl w:val="0"/>
                <w:numId w:val="4"/>
              </w:num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SMS</w:t>
            </w:r>
          </w:p>
          <w:p w14:paraId="4FA7AE51" w14:textId="77777777" w:rsidR="00D000A8" w:rsidRPr="00B9183D" w:rsidRDefault="00D000A8" w:rsidP="00D000A8">
            <w:pPr>
              <w:numPr>
                <w:ilvl w:val="0"/>
                <w:numId w:val="4"/>
              </w:numPr>
              <w:rPr>
                <w:rFonts w:ascii="Palatino Linotype" w:eastAsia="Times New Roman" w:hAnsi="Palatino Linotype"/>
                <w:color w:val="000000"/>
                <w:sz w:val="20"/>
                <w:szCs w:val="20"/>
              </w:rPr>
            </w:pPr>
            <w:r>
              <w:rPr>
                <w:rFonts w:ascii="Palatino Linotype" w:eastAsia="Times New Roman" w:hAnsi="Palatino Linotype"/>
                <w:color w:val="000000"/>
                <w:sz w:val="20"/>
                <w:szCs w:val="20"/>
              </w:rPr>
              <w:t>Agent Copy</w:t>
            </w:r>
          </w:p>
        </w:tc>
        <w:tc>
          <w:tcPr>
            <w:tcW w:w="2160" w:type="dxa"/>
            <w:tcPrChange w:id="574" w:author="Steven Chen" w:date="2016-11-28T15:57:00Z">
              <w:tcPr>
                <w:tcW w:w="2160" w:type="dxa"/>
                <w:gridSpan w:val="2"/>
              </w:tcPr>
            </w:tcPrChange>
          </w:tcPr>
          <w:p w14:paraId="6ED73F8D" w14:textId="77777777" w:rsidR="00D000A8" w:rsidRPr="00B9183D" w:rsidRDefault="00D000A8" w:rsidP="00D000A8">
            <w:pPr>
              <w:rPr>
                <w:rFonts w:ascii="Palatino Linotype" w:eastAsia="Times New Roman" w:hAnsi="Palatino Linotype"/>
                <w:sz w:val="22"/>
              </w:rPr>
            </w:pPr>
            <w:r w:rsidRPr="00B9183D">
              <w:rPr>
                <w:rFonts w:ascii="Palatino Linotype" w:eastAsia="Times New Roman" w:hAnsi="Palatino Linotype"/>
                <w:sz w:val="22"/>
              </w:rPr>
              <w:t>&lt;notificationType&gt;</w:t>
            </w:r>
          </w:p>
          <w:p w14:paraId="52ADF42A" w14:textId="77777777" w:rsidR="00D000A8" w:rsidRPr="00B9183D" w:rsidRDefault="00D000A8" w:rsidP="00D000A8">
            <w:pPr>
              <w:rPr>
                <w:rFonts w:ascii="Palatino Linotype" w:eastAsia="Times New Roman" w:hAnsi="Palatino Linotype"/>
                <w:sz w:val="22"/>
              </w:rPr>
            </w:pPr>
            <w:r w:rsidRPr="00B9183D">
              <w:rPr>
                <w:rFonts w:ascii="Palatino Linotype" w:eastAsia="Times New Roman" w:hAnsi="Palatino Linotype"/>
                <w:sz w:val="22"/>
              </w:rPr>
              <w:t>email</w:t>
            </w:r>
          </w:p>
          <w:p w14:paraId="767CD77B" w14:textId="77777777" w:rsidR="00D000A8" w:rsidRPr="00B9183D" w:rsidRDefault="00D000A8" w:rsidP="00D000A8">
            <w:pPr>
              <w:rPr>
                <w:rFonts w:ascii="Palatino Linotype" w:eastAsia="Times New Roman" w:hAnsi="Palatino Linotype"/>
                <w:sz w:val="22"/>
              </w:rPr>
            </w:pPr>
            <w:r w:rsidRPr="00B9183D">
              <w:rPr>
                <w:rFonts w:ascii="Palatino Linotype" w:eastAsia="Times New Roman" w:hAnsi="Palatino Linotype"/>
                <w:sz w:val="22"/>
              </w:rPr>
              <w:t>&lt;/notificationType&gt;</w:t>
            </w:r>
          </w:p>
        </w:tc>
        <w:tc>
          <w:tcPr>
            <w:tcW w:w="2997" w:type="dxa"/>
            <w:tcPrChange w:id="575" w:author="Steven Chen" w:date="2016-11-28T15:57:00Z">
              <w:tcPr>
                <w:tcW w:w="2997" w:type="dxa"/>
                <w:gridSpan w:val="2"/>
              </w:tcPr>
            </w:tcPrChange>
          </w:tcPr>
          <w:p w14:paraId="2E637CED" w14:textId="77777777" w:rsidR="00D000A8" w:rsidRPr="00B9183D" w:rsidRDefault="00D000A8" w:rsidP="00D000A8">
            <w:pPr>
              <w:rPr>
                <w:rFonts w:ascii="Palatino Linotype" w:eastAsia="Times New Roman" w:hAnsi="Palatino Linotype"/>
                <w:sz w:val="22"/>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sz w:val="22"/>
              </w:rPr>
              <w:t>notificationType</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sz w:val="22"/>
              </w:rPr>
              <w:t>email</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000A8" w:rsidRPr="00B9183D" w14:paraId="5408DF9D" w14:textId="77777777" w:rsidTr="003B4F31">
        <w:trPr>
          <w:trHeight w:val="759"/>
          <w:trPrChange w:id="576" w:author="Steven Chen" w:date="2016-11-28T15:57:00Z">
            <w:trPr>
              <w:gridAfter w:val="0"/>
              <w:trHeight w:val="759"/>
            </w:trPr>
          </w:trPrChange>
        </w:trPr>
        <w:tc>
          <w:tcPr>
            <w:tcW w:w="517" w:type="dxa"/>
            <w:tcPrChange w:id="577" w:author="Steven Chen" w:date="2016-11-28T15:57:00Z">
              <w:tcPr>
                <w:tcW w:w="398" w:type="dxa"/>
                <w:gridSpan w:val="2"/>
              </w:tcPr>
            </w:tcPrChange>
          </w:tcPr>
          <w:p w14:paraId="089597C4" w14:textId="0E2EB804" w:rsidR="00D000A8" w:rsidRPr="00B9183D" w:rsidRDefault="00D000A8" w:rsidP="00D000A8">
            <w:pPr>
              <w:rPr>
                <w:rFonts w:ascii="Palatino Linotype" w:eastAsia="Times New Roman" w:hAnsi="Palatino Linotype"/>
                <w:color w:val="000000"/>
                <w:sz w:val="20"/>
                <w:szCs w:val="20"/>
              </w:rPr>
            </w:pPr>
            <w:ins w:id="578" w:author="Steven Chen" w:date="2016-11-29T10:31:00Z">
              <w:r w:rsidRPr="00B9183D">
                <w:rPr>
                  <w:rFonts w:ascii="Palatino Linotype" w:eastAsia="Times New Roman" w:hAnsi="Palatino Linotype"/>
                  <w:color w:val="000000"/>
                  <w:sz w:val="20"/>
                  <w:szCs w:val="20"/>
                </w:rPr>
                <w:t>2</w:t>
              </w:r>
              <w:r>
                <w:rPr>
                  <w:rFonts w:ascii="Palatino Linotype" w:eastAsia="Times New Roman" w:hAnsi="Palatino Linotype"/>
                  <w:color w:val="000000"/>
                  <w:sz w:val="20"/>
                  <w:szCs w:val="20"/>
                </w:rPr>
                <w:t>1</w:t>
              </w:r>
            </w:ins>
            <w:del w:id="579" w:author="Steven Chen" w:date="2016-11-28T15:56:00Z">
              <w:r w:rsidRPr="00B9183D" w:rsidDel="003B4F31">
                <w:rPr>
                  <w:rFonts w:ascii="Palatino Linotype" w:eastAsia="Times New Roman" w:hAnsi="Palatino Linotype"/>
                  <w:color w:val="000000"/>
                  <w:sz w:val="20"/>
                  <w:szCs w:val="20"/>
                </w:rPr>
                <w:delText>19</w:delText>
              </w:r>
            </w:del>
          </w:p>
        </w:tc>
        <w:tc>
          <w:tcPr>
            <w:tcW w:w="1193" w:type="dxa"/>
            <w:tcPrChange w:id="580" w:author="Steven Chen" w:date="2016-11-28T15:57:00Z">
              <w:tcPr>
                <w:tcW w:w="1312" w:type="dxa"/>
                <w:gridSpan w:val="2"/>
              </w:tcPr>
            </w:tcPrChange>
          </w:tcPr>
          <w:p w14:paraId="6DEBE5BC"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Subject</w:t>
            </w:r>
          </w:p>
        </w:tc>
        <w:tc>
          <w:tcPr>
            <w:tcW w:w="1710" w:type="dxa"/>
            <w:tcPrChange w:id="581" w:author="Steven Chen" w:date="2016-11-28T15:57:00Z">
              <w:tcPr>
                <w:tcW w:w="1710" w:type="dxa"/>
                <w:gridSpan w:val="2"/>
              </w:tcPr>
            </w:tcPrChange>
          </w:tcPr>
          <w:p w14:paraId="0DD94B98" w14:textId="77777777" w:rsidR="00D000A8" w:rsidRPr="00B9183D" w:rsidRDefault="00D000A8" w:rsidP="00D000A8">
            <w:pPr>
              <w:rPr>
                <w:rFonts w:ascii="Palatino Linotype" w:eastAsia="Times New Roman" w:hAnsi="Palatino Linotype"/>
                <w:color w:val="000000"/>
                <w:sz w:val="20"/>
                <w:szCs w:val="20"/>
              </w:rPr>
            </w:pPr>
          </w:p>
        </w:tc>
        <w:tc>
          <w:tcPr>
            <w:tcW w:w="1170" w:type="dxa"/>
            <w:tcPrChange w:id="582" w:author="Steven Chen" w:date="2016-11-28T15:57:00Z">
              <w:tcPr>
                <w:tcW w:w="1170" w:type="dxa"/>
                <w:gridSpan w:val="2"/>
              </w:tcPr>
            </w:tcPrChange>
          </w:tcPr>
          <w:p w14:paraId="6435C814" w14:textId="77777777" w:rsidR="00D000A8" w:rsidRPr="00B9183D" w:rsidRDefault="00D000A8" w:rsidP="00D000A8">
            <w:pPr>
              <w:rPr>
                <w:rFonts w:ascii="Palatino Linotype" w:hAnsi="Palatino Linotype"/>
              </w:rPr>
            </w:pPr>
            <w:r w:rsidRPr="00B9183D">
              <w:rPr>
                <w:rFonts w:ascii="Palatino Linotype" w:eastAsia="Times New Roman" w:hAnsi="Palatino Linotype"/>
                <w:color w:val="000000"/>
                <w:sz w:val="20"/>
                <w:szCs w:val="20"/>
              </w:rPr>
              <w:t>N</w:t>
            </w:r>
          </w:p>
        </w:tc>
        <w:tc>
          <w:tcPr>
            <w:tcW w:w="1530" w:type="dxa"/>
            <w:tcPrChange w:id="583" w:author="Steven Chen" w:date="2016-11-28T15:57:00Z">
              <w:tcPr>
                <w:tcW w:w="1530" w:type="dxa"/>
                <w:gridSpan w:val="2"/>
              </w:tcPr>
            </w:tcPrChange>
          </w:tcPr>
          <w:p w14:paraId="7E499A80"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584" w:author="Steven Chen" w:date="2016-11-28T15:57:00Z">
              <w:tcPr>
                <w:tcW w:w="3420" w:type="dxa"/>
                <w:gridSpan w:val="2"/>
              </w:tcPr>
            </w:tcPrChange>
          </w:tcPr>
          <w:p w14:paraId="68B92EA3"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585" w:author="Steven Chen" w:date="2016-11-28T15:57:00Z">
              <w:tcPr>
                <w:tcW w:w="2160" w:type="dxa"/>
                <w:gridSpan w:val="2"/>
              </w:tcPr>
            </w:tcPrChange>
          </w:tcPr>
          <w:p w14:paraId="233F1316"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&lt;subject&gt;</w:t>
            </w:r>
          </w:p>
          <w:p w14:paraId="45CBEDBC" w14:textId="77777777" w:rsidR="00D000A8" w:rsidRPr="00B9183D" w:rsidRDefault="00D000A8" w:rsidP="00D000A8">
            <w:pPr>
              <w:rPr>
                <w:rFonts w:ascii="Palatino Linotype" w:eastAsia="Times New Roman" w:hAnsi="Palatino Linotype"/>
                <w:color w:val="000000"/>
                <w:sz w:val="20"/>
                <w:szCs w:val="20"/>
              </w:rPr>
            </w:pPr>
          </w:p>
          <w:p w14:paraId="3B6C2EB9"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&lt;/subject&gt;</w:t>
            </w:r>
          </w:p>
        </w:tc>
        <w:tc>
          <w:tcPr>
            <w:tcW w:w="2997" w:type="dxa"/>
            <w:tcPrChange w:id="586" w:author="Steven Chen" w:date="2016-11-28T15:57:00Z">
              <w:tcPr>
                <w:tcW w:w="2997" w:type="dxa"/>
                <w:gridSpan w:val="2"/>
              </w:tcPr>
            </w:tcPrChange>
          </w:tcPr>
          <w:p w14:paraId="4049387D"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subject</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000A8" w:rsidRPr="00B9183D" w14:paraId="7997063D" w14:textId="77777777" w:rsidTr="003B4F31">
        <w:trPr>
          <w:trHeight w:val="759"/>
          <w:ins w:id="587" w:author="Steven Chen" w:date="2016-11-28T15:52:00Z"/>
          <w:trPrChange w:id="588" w:author="Steven Chen" w:date="2016-11-28T15:57:00Z">
            <w:trPr>
              <w:gridAfter w:val="0"/>
              <w:trHeight w:val="759"/>
            </w:trPr>
          </w:trPrChange>
        </w:trPr>
        <w:tc>
          <w:tcPr>
            <w:tcW w:w="517" w:type="dxa"/>
            <w:tcPrChange w:id="589" w:author="Steven Chen" w:date="2016-11-28T15:57:00Z">
              <w:tcPr>
                <w:tcW w:w="398" w:type="dxa"/>
                <w:gridSpan w:val="2"/>
              </w:tcPr>
            </w:tcPrChange>
          </w:tcPr>
          <w:p w14:paraId="3BCCA997" w14:textId="31562036" w:rsidR="00D000A8" w:rsidRPr="00B9183D" w:rsidRDefault="00D000A8" w:rsidP="00D000A8">
            <w:pPr>
              <w:rPr>
                <w:ins w:id="590" w:author="Steven Chen" w:date="2016-11-28T15:52:00Z"/>
                <w:rFonts w:ascii="Palatino Linotype" w:eastAsia="Times New Roman" w:hAnsi="Palatino Linotype"/>
                <w:color w:val="000000"/>
                <w:sz w:val="20"/>
                <w:szCs w:val="20"/>
              </w:rPr>
            </w:pPr>
            <w:ins w:id="591" w:author="Steven Chen" w:date="2016-11-29T10:31:00Z">
              <w:r>
                <w:rPr>
                  <w:rFonts w:ascii="Palatino Linotype" w:eastAsia="Times New Roman" w:hAnsi="Palatino Linotype"/>
                  <w:color w:val="000000"/>
                  <w:sz w:val="20"/>
                  <w:szCs w:val="20"/>
                </w:rPr>
                <w:t>22</w:t>
              </w:r>
            </w:ins>
          </w:p>
        </w:tc>
        <w:tc>
          <w:tcPr>
            <w:tcW w:w="1193" w:type="dxa"/>
            <w:tcPrChange w:id="592" w:author="Steven Chen" w:date="2016-11-28T15:57:00Z">
              <w:tcPr>
                <w:tcW w:w="1312" w:type="dxa"/>
                <w:gridSpan w:val="2"/>
              </w:tcPr>
            </w:tcPrChange>
          </w:tcPr>
          <w:p w14:paraId="3592EA2F" w14:textId="6DF392D1" w:rsidR="00D000A8" w:rsidRPr="00B9183D" w:rsidRDefault="00D000A8" w:rsidP="00D000A8">
            <w:pPr>
              <w:rPr>
                <w:ins w:id="593" w:author="Steven Chen" w:date="2016-11-28T15:52:00Z"/>
                <w:rFonts w:ascii="Palatino Linotype" w:eastAsia="Times New Roman" w:hAnsi="Palatino Linotype"/>
                <w:color w:val="000000"/>
                <w:sz w:val="20"/>
                <w:szCs w:val="20"/>
              </w:rPr>
            </w:pPr>
            <w:ins w:id="594" w:author="Steven Chen" w:date="2016-11-28T15:52:00Z">
              <w:r>
                <w:rPr>
                  <w:rFonts w:ascii="Palatino Linotype" w:eastAsia="Times New Roman" w:hAnsi="Palatino Linotype"/>
                  <w:color w:val="000000"/>
                  <w:sz w:val="20"/>
                  <w:szCs w:val="20"/>
                </w:rPr>
                <w:t>Message Content</w:t>
              </w:r>
            </w:ins>
          </w:p>
        </w:tc>
        <w:tc>
          <w:tcPr>
            <w:tcW w:w="1710" w:type="dxa"/>
            <w:tcPrChange w:id="595" w:author="Steven Chen" w:date="2016-11-28T15:57:00Z">
              <w:tcPr>
                <w:tcW w:w="1710" w:type="dxa"/>
                <w:gridSpan w:val="2"/>
              </w:tcPr>
            </w:tcPrChange>
          </w:tcPr>
          <w:p w14:paraId="602EEF3B" w14:textId="2CA92FDA" w:rsidR="00D000A8" w:rsidRPr="00B9183D" w:rsidRDefault="00D000A8" w:rsidP="00D000A8">
            <w:pPr>
              <w:rPr>
                <w:ins w:id="596" w:author="Steven Chen" w:date="2016-11-28T15:52:00Z"/>
                <w:rFonts w:ascii="Palatino Linotype" w:eastAsia="Times New Roman" w:hAnsi="Palatino Linotype"/>
                <w:color w:val="000000"/>
                <w:sz w:val="20"/>
                <w:szCs w:val="20"/>
              </w:rPr>
            </w:pPr>
            <w:ins w:id="597" w:author="Steven Chen" w:date="2016-11-28T15:53:00Z">
              <w:r>
                <w:rPr>
                  <w:rFonts w:ascii="Palatino Linotype" w:eastAsia="Times New Roman" w:hAnsi="Palatino Linotype"/>
                  <w:color w:val="000000"/>
                  <w:sz w:val="20"/>
                  <w:szCs w:val="20"/>
                </w:rPr>
                <w:t>The notification message content</w:t>
              </w:r>
            </w:ins>
          </w:p>
        </w:tc>
        <w:tc>
          <w:tcPr>
            <w:tcW w:w="1170" w:type="dxa"/>
            <w:tcPrChange w:id="598" w:author="Steven Chen" w:date="2016-11-28T15:57:00Z">
              <w:tcPr>
                <w:tcW w:w="1170" w:type="dxa"/>
                <w:gridSpan w:val="2"/>
              </w:tcPr>
            </w:tcPrChange>
          </w:tcPr>
          <w:p w14:paraId="039C8254" w14:textId="34543CE2" w:rsidR="00D000A8" w:rsidRPr="00B9183D" w:rsidRDefault="00D000A8" w:rsidP="00D000A8">
            <w:pPr>
              <w:rPr>
                <w:ins w:id="599" w:author="Steven Chen" w:date="2016-11-28T15:52:00Z"/>
                <w:rFonts w:ascii="Palatino Linotype" w:eastAsia="Times New Roman" w:hAnsi="Palatino Linotype"/>
                <w:color w:val="000000"/>
                <w:sz w:val="20"/>
                <w:szCs w:val="20"/>
              </w:rPr>
            </w:pPr>
            <w:ins w:id="600" w:author="Steven Chen" w:date="2016-11-28T15:52:00Z">
              <w:r>
                <w:rPr>
                  <w:rFonts w:ascii="Palatino Linotype" w:eastAsia="Times New Roman" w:hAnsi="Palatino Linotype"/>
                  <w:color w:val="000000"/>
                  <w:sz w:val="20"/>
                  <w:szCs w:val="20"/>
                </w:rPr>
                <w:t>N</w:t>
              </w:r>
            </w:ins>
          </w:p>
        </w:tc>
        <w:tc>
          <w:tcPr>
            <w:tcW w:w="1530" w:type="dxa"/>
            <w:tcPrChange w:id="601" w:author="Steven Chen" w:date="2016-11-28T15:57:00Z">
              <w:tcPr>
                <w:tcW w:w="1530" w:type="dxa"/>
                <w:gridSpan w:val="2"/>
              </w:tcPr>
            </w:tcPrChange>
          </w:tcPr>
          <w:p w14:paraId="26408677" w14:textId="7E55C6C2" w:rsidR="00D000A8" w:rsidRPr="00B9183D" w:rsidRDefault="00D000A8" w:rsidP="00D000A8">
            <w:pPr>
              <w:rPr>
                <w:ins w:id="602" w:author="Steven Chen" w:date="2016-11-28T15:52:00Z"/>
                <w:rFonts w:ascii="Palatino Linotype" w:eastAsia="Times New Roman" w:hAnsi="Palatino Linotype"/>
                <w:color w:val="000000"/>
                <w:sz w:val="20"/>
                <w:szCs w:val="20"/>
              </w:rPr>
            </w:pPr>
            <w:ins w:id="603" w:author="Steven Chen" w:date="2016-11-28T15:52:00Z">
              <w:r>
                <w:rPr>
                  <w:rFonts w:ascii="Palatino Linotype" w:eastAsia="Times New Roman" w:hAnsi="Palatino Linotype"/>
                  <w:color w:val="000000"/>
                  <w:sz w:val="20"/>
                  <w:szCs w:val="20"/>
                </w:rPr>
                <w:t>String</w:t>
              </w:r>
            </w:ins>
          </w:p>
        </w:tc>
        <w:tc>
          <w:tcPr>
            <w:tcW w:w="3420" w:type="dxa"/>
            <w:tcPrChange w:id="604" w:author="Steven Chen" w:date="2016-11-28T15:57:00Z">
              <w:tcPr>
                <w:tcW w:w="3420" w:type="dxa"/>
                <w:gridSpan w:val="2"/>
              </w:tcPr>
            </w:tcPrChange>
          </w:tcPr>
          <w:p w14:paraId="147354AE" w14:textId="72D7D5FB" w:rsidR="00D000A8" w:rsidRPr="00B9183D" w:rsidRDefault="00D000A8" w:rsidP="00D000A8">
            <w:pPr>
              <w:rPr>
                <w:ins w:id="605" w:author="Steven Chen" w:date="2016-11-28T15:52:00Z"/>
                <w:rFonts w:ascii="Palatino Linotype" w:eastAsia="Times New Roman" w:hAnsi="Palatino Linotype"/>
                <w:color w:val="000000"/>
                <w:sz w:val="20"/>
                <w:szCs w:val="20"/>
              </w:rPr>
            </w:pPr>
            <w:ins w:id="606" w:author="Steven Chen" w:date="2016-11-28T15:52:00Z">
              <w:r>
                <w:rPr>
                  <w:rFonts w:ascii="Palatino Linotype" w:eastAsia="Times New Roman" w:hAnsi="Palatino Linotype"/>
                  <w:color w:val="000000"/>
                  <w:sz w:val="20"/>
                  <w:szCs w:val="20"/>
                </w:rPr>
                <w:t xml:space="preserve">When withContent = </w:t>
              </w:r>
            </w:ins>
            <w:ins w:id="607" w:author="Steven Chen" w:date="2016-11-28T15:53:00Z">
              <w:r>
                <w:rPr>
                  <w:rFonts w:ascii="Palatino Linotype" w:eastAsia="Times New Roman" w:hAnsi="Palatino Linotype"/>
                  <w:color w:val="000000"/>
                  <w:sz w:val="20"/>
                  <w:szCs w:val="20"/>
                </w:rPr>
                <w:t>‘N’, this field will be formatted blank</w:t>
              </w:r>
            </w:ins>
          </w:p>
        </w:tc>
        <w:tc>
          <w:tcPr>
            <w:tcW w:w="2160" w:type="dxa"/>
            <w:tcPrChange w:id="608" w:author="Steven Chen" w:date="2016-11-28T15:57:00Z">
              <w:tcPr>
                <w:tcW w:w="2160" w:type="dxa"/>
                <w:gridSpan w:val="2"/>
              </w:tcPr>
            </w:tcPrChange>
          </w:tcPr>
          <w:p w14:paraId="27845BB2" w14:textId="41A8B151" w:rsidR="00D000A8" w:rsidRPr="00B9183D" w:rsidRDefault="00D000A8" w:rsidP="00D000A8">
            <w:pPr>
              <w:rPr>
                <w:ins w:id="609" w:author="Steven Chen" w:date="2016-11-28T15:52:00Z"/>
                <w:rFonts w:ascii="Palatino Linotype" w:eastAsia="Times New Roman" w:hAnsi="Palatino Linotype"/>
                <w:color w:val="000000"/>
                <w:sz w:val="20"/>
                <w:szCs w:val="20"/>
              </w:rPr>
            </w:pPr>
            <w:ins w:id="610" w:author="Steven Chen" w:date="2016-11-28T15:53:00Z">
              <w:r>
                <w:rPr>
                  <w:rFonts w:ascii="Palatino Linotype" w:eastAsia="Times New Roman" w:hAnsi="Palatino Linotype"/>
                  <w:color w:val="000000"/>
                  <w:sz w:val="20"/>
                  <w:szCs w:val="20"/>
                </w:rPr>
                <w:t>&lt;content&gt;message content&lt;/content&gt;</w:t>
              </w:r>
            </w:ins>
          </w:p>
        </w:tc>
        <w:tc>
          <w:tcPr>
            <w:tcW w:w="2997" w:type="dxa"/>
            <w:tcPrChange w:id="611" w:author="Steven Chen" w:date="2016-11-28T15:57:00Z">
              <w:tcPr>
                <w:tcW w:w="2997" w:type="dxa"/>
                <w:gridSpan w:val="2"/>
              </w:tcPr>
            </w:tcPrChange>
          </w:tcPr>
          <w:p w14:paraId="1BBE9641" w14:textId="7015AC27" w:rsidR="00D000A8" w:rsidRPr="003B4F31" w:rsidRDefault="00D000A8" w:rsidP="00D000A8">
            <w:pPr>
              <w:rPr>
                <w:ins w:id="612" w:author="Steven Chen" w:date="2016-11-28T15:52:00Z"/>
                <w:rFonts w:ascii="Palatino Linotype" w:hAnsi="Palatino Linotype"/>
                <w:color w:val="000000"/>
                <w:sz w:val="20"/>
                <w:szCs w:val="20"/>
                <w:lang w:val="en-GB"/>
                <w:rPrChange w:id="613" w:author="Steven Chen" w:date="2016-11-28T15:53:00Z">
                  <w:rPr>
                    <w:ins w:id="614" w:author="Steven Chen" w:date="2016-11-28T15:52:00Z"/>
                    <w:rFonts w:ascii="Palatino Linotype" w:hAnsi="Palatino Linotype"/>
                    <w:color w:val="000000"/>
                    <w:sz w:val="20"/>
                    <w:szCs w:val="20"/>
                  </w:rPr>
                </w:rPrChange>
              </w:rPr>
            </w:pPr>
            <w:ins w:id="615" w:author="Steven Chen" w:date="2016-11-28T15:53:00Z">
              <w:r>
                <w:rPr>
                  <w:rFonts w:ascii="Palatino Linotype" w:hAnsi="Palatino Linotype"/>
                  <w:color w:val="000000"/>
                  <w:sz w:val="20"/>
                  <w:szCs w:val="20"/>
                </w:rPr>
                <w:t>{</w:t>
              </w:r>
              <w:r>
                <w:rPr>
                  <w:rFonts w:ascii="Palatino Linotype" w:hAnsi="Palatino Linotype"/>
                  <w:color w:val="000000"/>
                  <w:sz w:val="20"/>
                  <w:szCs w:val="20"/>
                  <w:lang w:val="en-GB"/>
                </w:rPr>
                <w:t>“content”:””}</w:t>
              </w:r>
            </w:ins>
          </w:p>
        </w:tc>
      </w:tr>
      <w:tr w:rsidR="00D000A8" w:rsidRPr="00B9183D" w14:paraId="48E47F1F" w14:textId="77777777" w:rsidTr="003B4F31">
        <w:trPr>
          <w:trHeight w:val="300"/>
          <w:trPrChange w:id="616" w:author="Steven Chen" w:date="2016-11-28T15:57:00Z">
            <w:trPr>
              <w:gridAfter w:val="0"/>
              <w:trHeight w:val="300"/>
            </w:trPr>
          </w:trPrChange>
        </w:trPr>
        <w:tc>
          <w:tcPr>
            <w:tcW w:w="517" w:type="dxa"/>
            <w:tcPrChange w:id="617" w:author="Steven Chen" w:date="2016-11-28T15:57:00Z">
              <w:tcPr>
                <w:tcW w:w="398" w:type="dxa"/>
                <w:gridSpan w:val="2"/>
              </w:tcPr>
            </w:tcPrChange>
          </w:tcPr>
          <w:p w14:paraId="73775975" w14:textId="501E7848" w:rsidR="00D000A8" w:rsidRPr="00B9183D" w:rsidRDefault="00D000A8" w:rsidP="00D000A8">
            <w:pPr>
              <w:rPr>
                <w:rFonts w:ascii="Palatino Linotype" w:eastAsia="Times New Roman" w:hAnsi="Palatino Linotype"/>
                <w:color w:val="000000"/>
                <w:sz w:val="20"/>
                <w:szCs w:val="20"/>
              </w:rPr>
            </w:pPr>
            <w:ins w:id="618" w:author="Steven Chen" w:date="2016-11-29T10:31:00Z">
              <w:r>
                <w:rPr>
                  <w:rFonts w:ascii="Palatino Linotype" w:eastAsia="Times New Roman" w:hAnsi="Palatino Linotype"/>
                  <w:color w:val="000000"/>
                  <w:sz w:val="20"/>
                  <w:szCs w:val="20"/>
                </w:rPr>
                <w:t>23</w:t>
              </w:r>
            </w:ins>
            <w:del w:id="619" w:author="Steven Chen" w:date="2016-11-28T15:56:00Z">
              <w:r w:rsidRPr="00B9183D" w:rsidDel="003B4F31">
                <w:rPr>
                  <w:rFonts w:ascii="Palatino Linotype" w:eastAsia="Times New Roman" w:hAnsi="Palatino Linotype"/>
                  <w:color w:val="000000"/>
                  <w:sz w:val="20"/>
                  <w:szCs w:val="20"/>
                </w:rPr>
                <w:delText>20</w:delText>
              </w:r>
            </w:del>
          </w:p>
        </w:tc>
        <w:tc>
          <w:tcPr>
            <w:tcW w:w="1193" w:type="dxa"/>
            <w:tcPrChange w:id="620" w:author="Steven Chen" w:date="2016-11-28T15:57:00Z">
              <w:tcPr>
                <w:tcW w:w="1312" w:type="dxa"/>
                <w:gridSpan w:val="2"/>
              </w:tcPr>
            </w:tcPrChange>
          </w:tcPr>
          <w:p w14:paraId="44AFCC06"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Sent Time</w:t>
            </w:r>
          </w:p>
        </w:tc>
        <w:tc>
          <w:tcPr>
            <w:tcW w:w="1710" w:type="dxa"/>
            <w:tcPrChange w:id="621" w:author="Steven Chen" w:date="2016-11-28T15:57:00Z">
              <w:tcPr>
                <w:tcW w:w="1710" w:type="dxa"/>
                <w:gridSpan w:val="2"/>
              </w:tcPr>
            </w:tcPrChange>
          </w:tcPr>
          <w:p w14:paraId="2732D906"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The date time of sms being sent</w:t>
            </w:r>
          </w:p>
        </w:tc>
        <w:tc>
          <w:tcPr>
            <w:tcW w:w="1170" w:type="dxa"/>
            <w:tcPrChange w:id="622" w:author="Steven Chen" w:date="2016-11-28T15:57:00Z">
              <w:tcPr>
                <w:tcW w:w="1170" w:type="dxa"/>
                <w:gridSpan w:val="2"/>
              </w:tcPr>
            </w:tcPrChange>
          </w:tcPr>
          <w:p w14:paraId="64BC82A9" w14:textId="77777777" w:rsidR="00D000A8" w:rsidRPr="00B9183D" w:rsidRDefault="00D000A8" w:rsidP="00D000A8">
            <w:pPr>
              <w:rPr>
                <w:rFonts w:ascii="Palatino Linotype" w:hAnsi="Palatino Linotype"/>
              </w:rPr>
            </w:pPr>
            <w:r w:rsidRPr="00B9183D">
              <w:rPr>
                <w:rFonts w:ascii="Palatino Linotype" w:eastAsia="Times New Roman" w:hAnsi="Palatino Linotype"/>
                <w:color w:val="000000"/>
                <w:sz w:val="20"/>
                <w:szCs w:val="20"/>
              </w:rPr>
              <w:t>N</w:t>
            </w:r>
          </w:p>
        </w:tc>
        <w:tc>
          <w:tcPr>
            <w:tcW w:w="1530" w:type="dxa"/>
            <w:tcPrChange w:id="623" w:author="Steven Chen" w:date="2016-11-28T15:57:00Z">
              <w:tcPr>
                <w:tcW w:w="1530" w:type="dxa"/>
                <w:gridSpan w:val="2"/>
              </w:tcPr>
            </w:tcPrChange>
          </w:tcPr>
          <w:p w14:paraId="2EED722D" w14:textId="77777777" w:rsidR="00D000A8" w:rsidRPr="00B9183D" w:rsidRDefault="00D000A8" w:rsidP="00D000A8">
            <w:pPr>
              <w:rPr>
                <w:rFonts w:ascii="Palatino Linotype" w:eastAsia="Times New Roman" w:hAnsi="Palatino Linotype"/>
                <w:color w:val="000000"/>
                <w:sz w:val="20"/>
                <w:szCs w:val="20"/>
              </w:rPr>
            </w:pPr>
            <w:r w:rsidRPr="00E870CC">
              <w:rPr>
                <w:rFonts w:ascii="Palatino Linotype" w:eastAsia="Times New Roman" w:hAnsi="Palatino Linotype"/>
                <w:color w:val="000000"/>
                <w:sz w:val="20"/>
                <w:szCs w:val="20"/>
              </w:rPr>
              <w:t>yyyy-MM-dd'T'HH:mm:ss.SSS'Z'</w:t>
            </w:r>
          </w:p>
        </w:tc>
        <w:tc>
          <w:tcPr>
            <w:tcW w:w="3420" w:type="dxa"/>
            <w:tcPrChange w:id="624" w:author="Steven Chen" w:date="2016-11-28T15:57:00Z">
              <w:tcPr>
                <w:tcW w:w="3420" w:type="dxa"/>
                <w:gridSpan w:val="2"/>
              </w:tcPr>
            </w:tcPrChange>
          </w:tcPr>
          <w:p w14:paraId="6641E796"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625" w:author="Steven Chen" w:date="2016-11-28T15:57:00Z">
              <w:tcPr>
                <w:tcW w:w="2160" w:type="dxa"/>
                <w:gridSpan w:val="2"/>
              </w:tcPr>
            </w:tcPrChange>
          </w:tcPr>
          <w:p w14:paraId="095E4B06"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&lt;sentTime&gt;</w:t>
            </w:r>
          </w:p>
          <w:p w14:paraId="0170DD61" w14:textId="77777777" w:rsidR="00D000A8" w:rsidRPr="00B9183D" w:rsidRDefault="00D000A8" w:rsidP="00D000A8">
            <w:pPr>
              <w:rPr>
                <w:rFonts w:ascii="Palatino Linotype" w:eastAsia="Times New Roman" w:hAnsi="Palatino Linotype"/>
                <w:color w:val="000000"/>
                <w:sz w:val="20"/>
                <w:szCs w:val="20"/>
              </w:rPr>
            </w:pPr>
            <w:r w:rsidRPr="00134D28">
              <w:rPr>
                <w:rFonts w:ascii="Palatino Linotype" w:eastAsia="Times New Roman" w:hAnsi="Palatino Linotype"/>
                <w:color w:val="000000"/>
                <w:sz w:val="20"/>
                <w:szCs w:val="20"/>
              </w:rPr>
              <w:t>2016-08-08T14:18:57.977Z</w:t>
            </w:r>
          </w:p>
          <w:p w14:paraId="61E98E8E"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&lt;/sentTime&gt;</w:t>
            </w:r>
          </w:p>
        </w:tc>
        <w:tc>
          <w:tcPr>
            <w:tcW w:w="2997" w:type="dxa"/>
            <w:tcPrChange w:id="626" w:author="Steven Chen" w:date="2016-11-28T15:57:00Z">
              <w:tcPr>
                <w:tcW w:w="2997" w:type="dxa"/>
                <w:gridSpan w:val="2"/>
              </w:tcPr>
            </w:tcPrChange>
          </w:tcPr>
          <w:p w14:paraId="580EBFE4"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sentTime</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134D28">
              <w:rPr>
                <w:rFonts w:ascii="Palatino Linotype" w:eastAsia="Times New Roman" w:hAnsi="Palatino Linotype"/>
                <w:color w:val="000000"/>
                <w:sz w:val="20"/>
                <w:szCs w:val="20"/>
              </w:rPr>
              <w:t>2016-08-08T14:18:57.977Z</w:t>
            </w:r>
            <w:r>
              <w:rPr>
                <w:rFonts w:ascii="Palatino Linotype" w:eastAsia="Times New Roman" w:hAnsi="Palatino Linotype"/>
                <w:color w:val="000000"/>
                <w:sz w:val="20"/>
                <w:szCs w:val="20"/>
              </w:rPr>
              <w:t>”</w:t>
            </w:r>
            <w:r w:rsidRPr="00134D28">
              <w:rPr>
                <w:rFonts w:ascii="Palatino Linotype" w:eastAsia="Times New Roman" w:hAnsi="Palatino Linotype"/>
                <w:color w:val="000000"/>
                <w:sz w:val="20"/>
                <w:szCs w:val="20"/>
              </w:rPr>
              <w:t>}</w:t>
            </w:r>
          </w:p>
        </w:tc>
      </w:tr>
      <w:tr w:rsidR="00D000A8" w:rsidRPr="00B9183D" w14:paraId="2CA1E7CC" w14:textId="77777777" w:rsidTr="003B4F31">
        <w:trPr>
          <w:trHeight w:val="300"/>
          <w:trPrChange w:id="627" w:author="Steven Chen" w:date="2016-11-28T15:57:00Z">
            <w:trPr>
              <w:gridAfter w:val="0"/>
              <w:trHeight w:val="300"/>
            </w:trPr>
          </w:trPrChange>
        </w:trPr>
        <w:tc>
          <w:tcPr>
            <w:tcW w:w="517" w:type="dxa"/>
            <w:tcPrChange w:id="628" w:author="Steven Chen" w:date="2016-11-28T15:57:00Z">
              <w:tcPr>
                <w:tcW w:w="398" w:type="dxa"/>
                <w:gridSpan w:val="2"/>
              </w:tcPr>
            </w:tcPrChange>
          </w:tcPr>
          <w:p w14:paraId="00ED9451" w14:textId="3BF932A1" w:rsidR="00D000A8" w:rsidRPr="00B9183D" w:rsidRDefault="00D000A8" w:rsidP="00D000A8">
            <w:pPr>
              <w:rPr>
                <w:rFonts w:ascii="Palatino Linotype" w:eastAsia="Times New Roman" w:hAnsi="Palatino Linotype"/>
                <w:color w:val="000000"/>
                <w:sz w:val="20"/>
                <w:szCs w:val="20"/>
              </w:rPr>
            </w:pPr>
            <w:ins w:id="629" w:author="Steven Chen" w:date="2016-11-29T10:31:00Z">
              <w:r>
                <w:rPr>
                  <w:rFonts w:ascii="Palatino Linotype" w:eastAsia="Times New Roman" w:hAnsi="Palatino Linotype"/>
                  <w:color w:val="000000"/>
                  <w:sz w:val="20"/>
                  <w:szCs w:val="20"/>
                </w:rPr>
                <w:t>24</w:t>
              </w:r>
            </w:ins>
            <w:del w:id="630" w:author="Steven Chen" w:date="2016-11-29T10:31:00Z">
              <w:r w:rsidDel="00D14AEC">
                <w:rPr>
                  <w:rFonts w:ascii="Palatino Linotype" w:eastAsia="Times New Roman" w:hAnsi="Palatino Linotype"/>
                  <w:color w:val="000000"/>
                  <w:sz w:val="20"/>
                  <w:szCs w:val="20"/>
                </w:rPr>
                <w:delText>2</w:delText>
              </w:r>
            </w:del>
            <w:del w:id="631" w:author="Steven Chen" w:date="2016-11-28T15:57:00Z">
              <w:r w:rsidDel="003B4F31">
                <w:rPr>
                  <w:rFonts w:ascii="Palatino Linotype" w:eastAsia="Times New Roman" w:hAnsi="Palatino Linotype"/>
                  <w:color w:val="000000"/>
                  <w:sz w:val="20"/>
                  <w:szCs w:val="20"/>
                </w:rPr>
                <w:delText>1</w:delText>
              </w:r>
            </w:del>
          </w:p>
        </w:tc>
        <w:tc>
          <w:tcPr>
            <w:tcW w:w="1193" w:type="dxa"/>
            <w:tcPrChange w:id="632" w:author="Steven Chen" w:date="2016-11-28T15:57:00Z">
              <w:tcPr>
                <w:tcW w:w="1312" w:type="dxa"/>
                <w:gridSpan w:val="2"/>
              </w:tcPr>
            </w:tcPrChange>
          </w:tcPr>
          <w:p w14:paraId="355FA8EA"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Deliver Time</w:t>
            </w:r>
          </w:p>
        </w:tc>
        <w:tc>
          <w:tcPr>
            <w:tcW w:w="1710" w:type="dxa"/>
            <w:tcPrChange w:id="633" w:author="Steven Chen" w:date="2016-11-28T15:57:00Z">
              <w:tcPr>
                <w:tcW w:w="1710" w:type="dxa"/>
                <w:gridSpan w:val="2"/>
              </w:tcPr>
            </w:tcPrChange>
          </w:tcPr>
          <w:p w14:paraId="31DFE969"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The date time of sms being delivered</w:t>
            </w:r>
          </w:p>
        </w:tc>
        <w:tc>
          <w:tcPr>
            <w:tcW w:w="1170" w:type="dxa"/>
            <w:tcPrChange w:id="634" w:author="Steven Chen" w:date="2016-11-28T15:57:00Z">
              <w:tcPr>
                <w:tcW w:w="1170" w:type="dxa"/>
                <w:gridSpan w:val="2"/>
              </w:tcPr>
            </w:tcPrChange>
          </w:tcPr>
          <w:p w14:paraId="760A1C4C" w14:textId="77777777" w:rsidR="00D000A8" w:rsidRPr="00B9183D" w:rsidRDefault="00D000A8" w:rsidP="00D000A8">
            <w:pPr>
              <w:rPr>
                <w:rFonts w:ascii="Palatino Linotype" w:hAnsi="Palatino Linotype"/>
              </w:rPr>
            </w:pPr>
            <w:r w:rsidRPr="00B9183D">
              <w:rPr>
                <w:rFonts w:ascii="Palatino Linotype" w:eastAsia="Times New Roman" w:hAnsi="Palatino Linotype"/>
                <w:color w:val="000000"/>
                <w:sz w:val="20"/>
                <w:szCs w:val="20"/>
              </w:rPr>
              <w:t>N</w:t>
            </w:r>
          </w:p>
        </w:tc>
        <w:tc>
          <w:tcPr>
            <w:tcW w:w="1530" w:type="dxa"/>
            <w:tcPrChange w:id="635" w:author="Steven Chen" w:date="2016-11-28T15:57:00Z">
              <w:tcPr>
                <w:tcW w:w="1530" w:type="dxa"/>
                <w:gridSpan w:val="2"/>
              </w:tcPr>
            </w:tcPrChange>
          </w:tcPr>
          <w:p w14:paraId="7CEC8C2D" w14:textId="77777777" w:rsidR="00D000A8" w:rsidRPr="00B9183D" w:rsidRDefault="00D000A8" w:rsidP="00D000A8">
            <w:pPr>
              <w:rPr>
                <w:rFonts w:ascii="Palatino Linotype" w:eastAsia="Times New Roman" w:hAnsi="Palatino Linotype"/>
                <w:color w:val="000000"/>
                <w:sz w:val="20"/>
                <w:szCs w:val="20"/>
              </w:rPr>
            </w:pPr>
            <w:r w:rsidRPr="00E870CC">
              <w:rPr>
                <w:rFonts w:ascii="Palatino Linotype" w:eastAsia="Times New Roman" w:hAnsi="Palatino Linotype"/>
                <w:color w:val="000000"/>
                <w:sz w:val="20"/>
                <w:szCs w:val="20"/>
              </w:rPr>
              <w:t>yyyy-MM-dd'T'HH:mm:ss.SSS'Z'</w:t>
            </w:r>
          </w:p>
        </w:tc>
        <w:tc>
          <w:tcPr>
            <w:tcW w:w="3420" w:type="dxa"/>
            <w:tcPrChange w:id="636" w:author="Steven Chen" w:date="2016-11-28T15:57:00Z">
              <w:tcPr>
                <w:tcW w:w="3420" w:type="dxa"/>
                <w:gridSpan w:val="2"/>
              </w:tcPr>
            </w:tcPrChange>
          </w:tcPr>
          <w:p w14:paraId="19CA869F"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637" w:author="Steven Chen" w:date="2016-11-28T15:57:00Z">
              <w:tcPr>
                <w:tcW w:w="2160" w:type="dxa"/>
                <w:gridSpan w:val="2"/>
              </w:tcPr>
            </w:tcPrChange>
          </w:tcPr>
          <w:p w14:paraId="099B4760"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&lt;deliverTime&gt;</w:t>
            </w:r>
          </w:p>
          <w:p w14:paraId="250DD789" w14:textId="77777777" w:rsidR="00D000A8" w:rsidRPr="00B9183D" w:rsidRDefault="00D000A8" w:rsidP="00D000A8">
            <w:pPr>
              <w:rPr>
                <w:rFonts w:ascii="Palatino Linotype" w:eastAsia="Times New Roman" w:hAnsi="Palatino Linotype"/>
                <w:color w:val="000000"/>
                <w:sz w:val="20"/>
                <w:szCs w:val="20"/>
              </w:rPr>
            </w:pPr>
            <w:r w:rsidRPr="00134D28">
              <w:rPr>
                <w:rFonts w:ascii="Palatino Linotype" w:eastAsia="Times New Roman" w:hAnsi="Palatino Linotype"/>
                <w:color w:val="000000"/>
                <w:sz w:val="20"/>
                <w:szCs w:val="20"/>
              </w:rPr>
              <w:t>2016-08-08T14:18:57.977Z</w:t>
            </w:r>
          </w:p>
          <w:p w14:paraId="1F127C50"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&lt;/deliverTime&gt;</w:t>
            </w:r>
          </w:p>
        </w:tc>
        <w:tc>
          <w:tcPr>
            <w:tcW w:w="2997" w:type="dxa"/>
            <w:tcPrChange w:id="638" w:author="Steven Chen" w:date="2016-11-28T15:57:00Z">
              <w:tcPr>
                <w:tcW w:w="2997" w:type="dxa"/>
                <w:gridSpan w:val="2"/>
              </w:tcPr>
            </w:tcPrChange>
          </w:tcPr>
          <w:p w14:paraId="2337BEDD"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deliverTime</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134D28">
              <w:rPr>
                <w:rFonts w:ascii="Palatino Linotype" w:eastAsia="Times New Roman" w:hAnsi="Palatino Linotype"/>
                <w:color w:val="000000"/>
                <w:sz w:val="20"/>
                <w:szCs w:val="20"/>
              </w:rPr>
              <w:t>2016-08-08T14:18:57.977Z</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D000A8" w:rsidRPr="00B9183D" w14:paraId="0D9E64A2" w14:textId="77777777" w:rsidTr="003B4F31">
        <w:trPr>
          <w:trHeight w:val="300"/>
          <w:trPrChange w:id="639" w:author="Steven Chen" w:date="2016-11-28T15:57:00Z">
            <w:trPr>
              <w:gridAfter w:val="0"/>
              <w:trHeight w:val="300"/>
            </w:trPr>
          </w:trPrChange>
        </w:trPr>
        <w:tc>
          <w:tcPr>
            <w:tcW w:w="517" w:type="dxa"/>
            <w:tcPrChange w:id="640" w:author="Steven Chen" w:date="2016-11-28T15:57:00Z">
              <w:tcPr>
                <w:tcW w:w="398" w:type="dxa"/>
                <w:gridSpan w:val="2"/>
              </w:tcPr>
            </w:tcPrChange>
          </w:tcPr>
          <w:p w14:paraId="5A4649D6" w14:textId="62182779" w:rsidR="00D000A8" w:rsidRPr="00B9183D" w:rsidRDefault="00D000A8" w:rsidP="00D000A8">
            <w:pPr>
              <w:rPr>
                <w:rFonts w:ascii="Palatino Linotype" w:eastAsia="Times New Roman" w:hAnsi="Palatino Linotype"/>
                <w:color w:val="000000"/>
                <w:sz w:val="20"/>
                <w:szCs w:val="20"/>
              </w:rPr>
            </w:pPr>
            <w:ins w:id="641" w:author="Steven Chen" w:date="2016-11-29T10:31:00Z">
              <w:r w:rsidRPr="00B9183D">
                <w:rPr>
                  <w:rFonts w:ascii="Palatino Linotype" w:eastAsia="Times New Roman" w:hAnsi="Palatino Linotype"/>
                  <w:color w:val="000000"/>
                  <w:sz w:val="20"/>
                  <w:szCs w:val="20"/>
                </w:rPr>
                <w:t>2</w:t>
              </w:r>
              <w:r>
                <w:rPr>
                  <w:rFonts w:ascii="Palatino Linotype" w:eastAsia="Times New Roman" w:hAnsi="Palatino Linotype"/>
                  <w:color w:val="000000"/>
                  <w:sz w:val="20"/>
                  <w:szCs w:val="20"/>
                </w:rPr>
                <w:t>5</w:t>
              </w:r>
            </w:ins>
            <w:del w:id="642" w:author="Steven Chen" w:date="2016-11-29T10:31:00Z">
              <w:r w:rsidDel="00D14AEC">
                <w:rPr>
                  <w:rFonts w:ascii="Palatino Linotype" w:eastAsia="Times New Roman" w:hAnsi="Palatino Linotype"/>
                  <w:color w:val="000000"/>
                  <w:sz w:val="20"/>
                  <w:szCs w:val="20"/>
                </w:rPr>
                <w:delText>2</w:delText>
              </w:r>
            </w:del>
            <w:del w:id="643" w:author="Steven Chen" w:date="2016-11-28T15:57:00Z">
              <w:r w:rsidDel="003B4F31">
                <w:rPr>
                  <w:rFonts w:ascii="Palatino Linotype" w:eastAsia="Times New Roman" w:hAnsi="Palatino Linotype"/>
                  <w:color w:val="000000"/>
                  <w:sz w:val="20"/>
                  <w:szCs w:val="20"/>
                </w:rPr>
                <w:delText>2</w:delText>
              </w:r>
            </w:del>
          </w:p>
        </w:tc>
        <w:tc>
          <w:tcPr>
            <w:tcW w:w="1193" w:type="dxa"/>
            <w:tcPrChange w:id="644" w:author="Steven Chen" w:date="2016-11-28T15:57:00Z">
              <w:tcPr>
                <w:tcW w:w="1312" w:type="dxa"/>
                <w:gridSpan w:val="2"/>
              </w:tcPr>
            </w:tcPrChange>
          </w:tcPr>
          <w:p w14:paraId="558B7095" w14:textId="77777777" w:rsidR="00D000A8" w:rsidRPr="00B9183D" w:rsidRDefault="00D000A8" w:rsidP="00D000A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Send Status</w:t>
            </w:r>
          </w:p>
        </w:tc>
        <w:tc>
          <w:tcPr>
            <w:tcW w:w="1710" w:type="dxa"/>
            <w:tcPrChange w:id="645" w:author="Steven Chen" w:date="2016-11-28T15:57:00Z">
              <w:tcPr>
                <w:tcW w:w="1710" w:type="dxa"/>
                <w:gridSpan w:val="2"/>
              </w:tcPr>
            </w:tcPrChange>
          </w:tcPr>
          <w:p w14:paraId="616AD5CD"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Fixed value string for notification sending outcome</w:t>
            </w:r>
          </w:p>
        </w:tc>
        <w:tc>
          <w:tcPr>
            <w:tcW w:w="1170" w:type="dxa"/>
            <w:tcPrChange w:id="646" w:author="Steven Chen" w:date="2016-11-28T15:57:00Z">
              <w:tcPr>
                <w:tcW w:w="1170" w:type="dxa"/>
                <w:gridSpan w:val="2"/>
              </w:tcPr>
            </w:tcPrChange>
          </w:tcPr>
          <w:p w14:paraId="5A98F2DC" w14:textId="77777777" w:rsidR="00D000A8" w:rsidRPr="00B9183D" w:rsidRDefault="00D000A8" w:rsidP="00D000A8">
            <w:pPr>
              <w:rPr>
                <w:rFonts w:ascii="Palatino Linotype" w:eastAsia="Times New Roman" w:hAnsi="Palatino Linotype"/>
                <w:color w:val="000000"/>
                <w:sz w:val="20"/>
                <w:szCs w:val="20"/>
              </w:rPr>
            </w:pPr>
            <w:r w:rsidRPr="001D11EE">
              <w:rPr>
                <w:rFonts w:ascii="Palatino Linotype" w:eastAsia="Times New Roman" w:hAnsi="Palatino Linotype"/>
                <w:color w:val="000000"/>
                <w:sz w:val="20"/>
                <w:szCs w:val="20"/>
              </w:rPr>
              <w:t>N</w:t>
            </w:r>
          </w:p>
        </w:tc>
        <w:tc>
          <w:tcPr>
            <w:tcW w:w="1530" w:type="dxa"/>
            <w:tcPrChange w:id="647" w:author="Steven Chen" w:date="2016-11-28T15:57:00Z">
              <w:tcPr>
                <w:tcW w:w="1530" w:type="dxa"/>
                <w:gridSpan w:val="2"/>
              </w:tcPr>
            </w:tcPrChange>
          </w:tcPr>
          <w:p w14:paraId="38A9D683" w14:textId="77777777" w:rsidR="00D000A8" w:rsidRPr="00E870CC" w:rsidRDefault="00D000A8" w:rsidP="00D000A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String</w:t>
            </w:r>
          </w:p>
        </w:tc>
        <w:tc>
          <w:tcPr>
            <w:tcW w:w="3420" w:type="dxa"/>
            <w:tcPrChange w:id="648" w:author="Steven Chen" w:date="2016-11-28T15:57:00Z">
              <w:tcPr>
                <w:tcW w:w="3420" w:type="dxa"/>
                <w:gridSpan w:val="2"/>
              </w:tcPr>
            </w:tcPrChange>
          </w:tcPr>
          <w:p w14:paraId="66972B57"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649" w:author="Steven Chen" w:date="2016-11-28T15:57:00Z">
              <w:tcPr>
                <w:tcW w:w="2160" w:type="dxa"/>
                <w:gridSpan w:val="2"/>
              </w:tcPr>
            </w:tcPrChange>
          </w:tcPr>
          <w:p w14:paraId="50669AF2" w14:textId="77777777" w:rsidR="00D000A8" w:rsidRPr="00B9183D" w:rsidRDefault="00D000A8" w:rsidP="00D000A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&lt;sendStatus&gt;&lt;/sendStatus&gt;</w:t>
            </w:r>
          </w:p>
        </w:tc>
        <w:tc>
          <w:tcPr>
            <w:tcW w:w="2997" w:type="dxa"/>
            <w:tcPrChange w:id="650" w:author="Steven Chen" w:date="2016-11-28T15:57:00Z">
              <w:tcPr>
                <w:tcW w:w="2997" w:type="dxa"/>
                <w:gridSpan w:val="2"/>
              </w:tcPr>
            </w:tcPrChange>
          </w:tcPr>
          <w:p w14:paraId="0B5316CD" w14:textId="77777777" w:rsidR="00D000A8" w:rsidRPr="00B9183D" w:rsidRDefault="00D000A8" w:rsidP="00D000A8">
            <w:pPr>
              <w:rPr>
                <w:rFonts w:ascii="Palatino Linotype" w:hAnsi="Palatino Linotype"/>
                <w:color w:val="000000"/>
                <w:sz w:val="20"/>
                <w:szCs w:val="20"/>
              </w:rPr>
            </w:pPr>
            <w:r>
              <w:rPr>
                <w:rFonts w:ascii="Palatino Linotype" w:hAnsi="Palatino Linotype"/>
                <w:color w:val="000000"/>
                <w:sz w:val="20"/>
                <w:szCs w:val="20"/>
              </w:rPr>
              <w:t>{“sendStatus”:”“}</w:t>
            </w:r>
          </w:p>
        </w:tc>
      </w:tr>
      <w:tr w:rsidR="00D000A8" w:rsidRPr="00B9183D" w14:paraId="6F610E74" w14:textId="77777777" w:rsidTr="003B4F31">
        <w:trPr>
          <w:trHeight w:val="300"/>
          <w:trPrChange w:id="651" w:author="Steven Chen" w:date="2016-11-28T15:57:00Z">
            <w:trPr>
              <w:gridAfter w:val="0"/>
              <w:trHeight w:val="300"/>
            </w:trPr>
          </w:trPrChange>
        </w:trPr>
        <w:tc>
          <w:tcPr>
            <w:tcW w:w="517" w:type="dxa"/>
            <w:tcPrChange w:id="652" w:author="Steven Chen" w:date="2016-11-28T15:57:00Z">
              <w:tcPr>
                <w:tcW w:w="398" w:type="dxa"/>
                <w:gridSpan w:val="2"/>
              </w:tcPr>
            </w:tcPrChange>
          </w:tcPr>
          <w:p w14:paraId="10874A22" w14:textId="03D4763D" w:rsidR="00D000A8" w:rsidRPr="00B9183D" w:rsidRDefault="00D000A8" w:rsidP="00D000A8">
            <w:pPr>
              <w:rPr>
                <w:rFonts w:ascii="Palatino Linotype" w:eastAsia="Times New Roman" w:hAnsi="Palatino Linotype"/>
                <w:color w:val="000000"/>
                <w:sz w:val="20"/>
                <w:szCs w:val="20"/>
              </w:rPr>
            </w:pPr>
            <w:ins w:id="653" w:author="Steven Chen" w:date="2016-11-29T10:31:00Z">
              <w:r>
                <w:rPr>
                  <w:rFonts w:ascii="Palatino Linotype" w:eastAsia="Times New Roman" w:hAnsi="Palatino Linotype"/>
                  <w:color w:val="000000"/>
                  <w:sz w:val="20"/>
                  <w:szCs w:val="20"/>
                </w:rPr>
                <w:t>26</w:t>
              </w:r>
            </w:ins>
            <w:del w:id="654" w:author="Steven Chen" w:date="2016-11-29T10:31:00Z">
              <w:r w:rsidRPr="00B9183D" w:rsidDel="00D14AEC">
                <w:rPr>
                  <w:rFonts w:ascii="Palatino Linotype" w:eastAsia="Times New Roman" w:hAnsi="Palatino Linotype"/>
                  <w:color w:val="000000"/>
                  <w:sz w:val="20"/>
                  <w:szCs w:val="20"/>
                </w:rPr>
                <w:delText>2</w:delText>
              </w:r>
            </w:del>
            <w:del w:id="655" w:author="Steven Chen" w:date="2016-11-28T15:57:00Z">
              <w:r w:rsidDel="003B4F31">
                <w:rPr>
                  <w:rFonts w:ascii="Palatino Linotype" w:eastAsia="Times New Roman" w:hAnsi="Palatino Linotype"/>
                  <w:color w:val="000000"/>
                  <w:sz w:val="20"/>
                  <w:szCs w:val="20"/>
                </w:rPr>
                <w:delText>3</w:delText>
              </w:r>
            </w:del>
          </w:p>
        </w:tc>
        <w:tc>
          <w:tcPr>
            <w:tcW w:w="1193" w:type="dxa"/>
            <w:tcPrChange w:id="656" w:author="Steven Chen" w:date="2016-11-28T15:57:00Z">
              <w:tcPr>
                <w:tcW w:w="1312" w:type="dxa"/>
                <w:gridSpan w:val="2"/>
              </w:tcPr>
            </w:tcPrChange>
          </w:tcPr>
          <w:p w14:paraId="3133C56E"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Deliver Status</w:t>
            </w:r>
          </w:p>
        </w:tc>
        <w:tc>
          <w:tcPr>
            <w:tcW w:w="1710" w:type="dxa"/>
            <w:tcPrChange w:id="657" w:author="Steven Chen" w:date="2016-11-28T15:57:00Z">
              <w:tcPr>
                <w:tcW w:w="1710" w:type="dxa"/>
                <w:gridSpan w:val="2"/>
              </w:tcPr>
            </w:tcPrChange>
          </w:tcPr>
          <w:p w14:paraId="2A29E6F4"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 xml:space="preserve">Fixed value string for </w:t>
            </w:r>
            <w:r w:rsidRPr="00B9183D">
              <w:rPr>
                <w:rFonts w:ascii="Palatino Linotype" w:eastAsia="Times New Roman" w:hAnsi="Palatino Linotype"/>
                <w:color w:val="000000"/>
                <w:sz w:val="20"/>
                <w:szCs w:val="20"/>
              </w:rPr>
              <w:lastRenderedPageBreak/>
              <w:t xml:space="preserve">notification </w:t>
            </w:r>
            <w:r>
              <w:rPr>
                <w:rFonts w:ascii="Palatino Linotype" w:eastAsia="Times New Roman" w:hAnsi="Palatino Linotype"/>
                <w:color w:val="000000"/>
                <w:sz w:val="20"/>
                <w:szCs w:val="20"/>
              </w:rPr>
              <w:t>delivery</w:t>
            </w:r>
            <w:r w:rsidRPr="00B9183D">
              <w:rPr>
                <w:rFonts w:ascii="Palatino Linotype" w:eastAsia="Times New Roman" w:hAnsi="Palatino Linotype"/>
                <w:color w:val="000000"/>
                <w:sz w:val="20"/>
                <w:szCs w:val="20"/>
              </w:rPr>
              <w:t xml:space="preserve"> outcome</w:t>
            </w:r>
          </w:p>
        </w:tc>
        <w:tc>
          <w:tcPr>
            <w:tcW w:w="1170" w:type="dxa"/>
            <w:tcPrChange w:id="658" w:author="Steven Chen" w:date="2016-11-28T15:57:00Z">
              <w:tcPr>
                <w:tcW w:w="1170" w:type="dxa"/>
                <w:gridSpan w:val="2"/>
              </w:tcPr>
            </w:tcPrChange>
          </w:tcPr>
          <w:p w14:paraId="248DD7E3" w14:textId="77777777" w:rsidR="00D000A8" w:rsidRPr="00B9183D" w:rsidRDefault="00D000A8" w:rsidP="00D000A8">
            <w:pPr>
              <w:rPr>
                <w:rFonts w:ascii="Palatino Linotype" w:hAnsi="Palatino Linotype"/>
              </w:rPr>
            </w:pPr>
            <w:r w:rsidRPr="00B9183D">
              <w:rPr>
                <w:rFonts w:ascii="Palatino Linotype" w:eastAsia="Times New Roman" w:hAnsi="Palatino Linotype"/>
                <w:color w:val="000000"/>
                <w:sz w:val="20"/>
                <w:szCs w:val="20"/>
              </w:rPr>
              <w:lastRenderedPageBreak/>
              <w:t>N</w:t>
            </w:r>
          </w:p>
        </w:tc>
        <w:tc>
          <w:tcPr>
            <w:tcW w:w="1530" w:type="dxa"/>
            <w:tcPrChange w:id="659" w:author="Steven Chen" w:date="2016-11-28T15:57:00Z">
              <w:tcPr>
                <w:tcW w:w="1530" w:type="dxa"/>
                <w:gridSpan w:val="2"/>
              </w:tcPr>
            </w:tcPrChange>
          </w:tcPr>
          <w:p w14:paraId="709FF09C"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String</w:t>
            </w:r>
          </w:p>
        </w:tc>
        <w:tc>
          <w:tcPr>
            <w:tcW w:w="3420" w:type="dxa"/>
            <w:tcPrChange w:id="660" w:author="Steven Chen" w:date="2016-11-28T15:57:00Z">
              <w:tcPr>
                <w:tcW w:w="3420" w:type="dxa"/>
                <w:gridSpan w:val="2"/>
              </w:tcPr>
            </w:tcPrChange>
          </w:tcPr>
          <w:p w14:paraId="42DE8602" w14:textId="77777777" w:rsidR="00D000A8" w:rsidRDefault="00D000A8" w:rsidP="00D000A8">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==SMS==</w:t>
            </w:r>
          </w:p>
          <w:p w14:paraId="6DC7E5F2" w14:textId="77777777" w:rsidR="00D000A8" w:rsidRPr="00B9183D" w:rsidRDefault="00D000A8" w:rsidP="00D000A8">
            <w:pPr>
              <w:jc w:val="left"/>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DELIVERED</w:t>
            </w:r>
          </w:p>
          <w:p w14:paraId="28CD7259" w14:textId="77777777" w:rsidR="00D000A8" w:rsidRPr="00B9183D" w:rsidRDefault="00D000A8" w:rsidP="00D000A8">
            <w:pPr>
              <w:jc w:val="left"/>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lastRenderedPageBreak/>
              <w:t>SENT</w:t>
            </w:r>
          </w:p>
          <w:p w14:paraId="6CA87681" w14:textId="77777777" w:rsidR="00D000A8" w:rsidRPr="00B9183D" w:rsidRDefault="00D000A8" w:rsidP="00D000A8">
            <w:pPr>
              <w:jc w:val="left"/>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PENDING</w:t>
            </w:r>
          </w:p>
          <w:p w14:paraId="15D71938" w14:textId="77777777" w:rsidR="00D000A8" w:rsidRPr="00B9183D" w:rsidRDefault="00D000A8" w:rsidP="00D000A8">
            <w:pPr>
              <w:jc w:val="left"/>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UNDELIVERED</w:t>
            </w:r>
          </w:p>
          <w:p w14:paraId="77EF319D" w14:textId="77777777" w:rsidR="00D000A8" w:rsidRPr="00B9183D" w:rsidRDefault="00D000A8" w:rsidP="00D000A8">
            <w:pPr>
              <w:jc w:val="left"/>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UNKNOWN SUBSCRIBER</w:t>
            </w:r>
          </w:p>
          <w:p w14:paraId="2E4F3DAF" w14:textId="77777777" w:rsidR="00D000A8" w:rsidRPr="00B9183D" w:rsidRDefault="00D000A8" w:rsidP="00D000A8">
            <w:pPr>
              <w:jc w:val="left"/>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INVALID FORMAT</w:t>
            </w:r>
          </w:p>
          <w:p w14:paraId="30FE40E9" w14:textId="77777777" w:rsidR="00D000A8" w:rsidRPr="00B9183D" w:rsidRDefault="00D000A8" w:rsidP="00D000A8">
            <w:pPr>
              <w:jc w:val="left"/>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CALL BARRED</w:t>
            </w:r>
          </w:p>
          <w:p w14:paraId="250CF86C" w14:textId="77777777" w:rsidR="00D000A8" w:rsidRPr="00B9183D" w:rsidRDefault="00D000A8" w:rsidP="00D000A8">
            <w:pPr>
              <w:jc w:val="left"/>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EXPIRED</w:t>
            </w:r>
          </w:p>
          <w:p w14:paraId="7DA30F89" w14:textId="77777777" w:rsidR="00D000A8" w:rsidRPr="00B9183D" w:rsidRDefault="00D000A8" w:rsidP="00D000A8">
            <w:pPr>
              <w:jc w:val="left"/>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BLACKLISTED</w:t>
            </w:r>
          </w:p>
          <w:p w14:paraId="739805D5" w14:textId="77777777" w:rsidR="00D000A8" w:rsidRDefault="00D000A8" w:rsidP="00D000A8">
            <w:pPr>
              <w:jc w:val="left"/>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OFCA BLACKLISTED</w:t>
            </w:r>
          </w:p>
          <w:p w14:paraId="2A24C161" w14:textId="77777777" w:rsidR="00D000A8"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==E</w:t>
            </w:r>
            <w:r w:rsidRPr="00B6323B">
              <w:rPr>
                <w:rFonts w:ascii="Palatino Linotype" w:eastAsia="Times New Roman" w:hAnsi="Palatino Linotype" w:hint="eastAsia"/>
                <w:color w:val="000000"/>
                <w:sz w:val="20"/>
                <w:szCs w:val="20"/>
              </w:rPr>
              <w:t>mail==</w:t>
            </w:r>
          </w:p>
          <w:p w14:paraId="5F1B6999" w14:textId="77777777" w:rsidR="00D000A8" w:rsidRDefault="00D000A8" w:rsidP="00D000A8">
            <w:pPr>
              <w:jc w:val="left"/>
              <w:rPr>
                <w:rFonts w:ascii="Palatino Linotype" w:eastAsia="Times New Roman" w:hAnsi="Palatino Linotype"/>
                <w:color w:val="000000"/>
                <w:sz w:val="20"/>
                <w:szCs w:val="20"/>
              </w:rPr>
            </w:pPr>
            <w:r w:rsidRPr="00DF62E7">
              <w:rPr>
                <w:rFonts w:ascii="Palatino Linotype" w:eastAsia="Times New Roman" w:hAnsi="Palatino Linotype"/>
                <w:color w:val="000000"/>
                <w:sz w:val="20"/>
                <w:szCs w:val="20"/>
              </w:rPr>
              <w:t>OK</w:t>
            </w:r>
          </w:p>
          <w:p w14:paraId="39AEF7BC" w14:textId="77777777" w:rsidR="00D000A8" w:rsidRPr="00B6323B" w:rsidRDefault="00D000A8" w:rsidP="00D000A8">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I</w:t>
            </w:r>
            <w:r w:rsidRPr="00B6323B">
              <w:rPr>
                <w:rFonts w:ascii="Palatino Linotype" w:eastAsia="Times New Roman" w:hAnsi="Palatino Linotype"/>
                <w:color w:val="000000"/>
                <w:sz w:val="20"/>
                <w:szCs w:val="20"/>
              </w:rPr>
              <w:t>NVALID</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TOKEN</w:t>
            </w:r>
          </w:p>
          <w:p w14:paraId="0862C962"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TOKEN</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EXPIRED</w:t>
            </w:r>
          </w:p>
          <w:p w14:paraId="50D45F29"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MISSING</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PARAMETER</w:t>
            </w:r>
          </w:p>
          <w:p w14:paraId="7E538853"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MISSING</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CAMPAIGN</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NAME</w:t>
            </w:r>
          </w:p>
          <w:p w14:paraId="65A1CF96"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MISSING</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CONTENT</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TEXT</w:t>
            </w:r>
          </w:p>
          <w:p w14:paraId="0BA59C04"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MISSING</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SUBJECT</w:t>
            </w:r>
          </w:p>
          <w:p w14:paraId="6B5EF5DB"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MISSING</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SENDER</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MAIL</w:t>
            </w:r>
          </w:p>
          <w:p w14:paraId="350AB970"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MISSING</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SENDER</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NAME</w:t>
            </w:r>
          </w:p>
          <w:p w14:paraId="7778C04C"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INVALID</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SENDER</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MAIL</w:t>
            </w:r>
          </w:p>
          <w:p w14:paraId="6E760FCE"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INVALID</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RETURN</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MAIL</w:t>
            </w:r>
          </w:p>
          <w:p w14:paraId="424936C4"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INTERNAL</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ERROR</w:t>
            </w:r>
          </w:p>
          <w:p w14:paraId="0DC6CA75"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CAMPAIGN</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NOT</w:t>
            </w:r>
            <w:r>
              <w:rPr>
                <w:rFonts w:ascii="Palatino Linotype" w:eastAsia="Times New Roman" w:hAnsi="Palatino Linotype"/>
                <w:color w:val="000000"/>
                <w:sz w:val="20"/>
                <w:szCs w:val="20"/>
              </w:rPr>
              <w:t>_</w:t>
            </w:r>
            <w:r w:rsidRPr="00B6323B">
              <w:rPr>
                <w:rFonts w:ascii="Palatino Linotype" w:eastAsia="Times New Roman" w:hAnsi="Palatino Linotype"/>
                <w:color w:val="000000"/>
                <w:sz w:val="20"/>
                <w:szCs w:val="20"/>
              </w:rPr>
              <w:t>FOUND</w:t>
            </w:r>
          </w:p>
          <w:p w14:paraId="1E51A866"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MISSING</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CAMPAIGN</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ID</w:t>
            </w:r>
          </w:p>
          <w:p w14:paraId="3DB605E1"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NO</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ACCESS</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RIGHT</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TO</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THIS</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CAMPAIGN</w:t>
            </w:r>
          </w:p>
          <w:p w14:paraId="0B0C64C1"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CAMPAIGN</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STATE</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NOT</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ALLOW</w:t>
            </w:r>
          </w:p>
          <w:p w14:paraId="7581F5AF"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MISSING</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RECIPIENTS</w:t>
            </w:r>
          </w:p>
          <w:p w14:paraId="15BB35E9" w14:textId="77777777" w:rsidR="00D000A8" w:rsidRPr="00B6323B" w:rsidRDefault="00D000A8" w:rsidP="00D000A8">
            <w:pPr>
              <w:jc w:val="left"/>
              <w:rPr>
                <w:rFonts w:ascii="Palatino Linotype" w:eastAsia="Times New Roman" w:hAnsi="Palatino Linotype"/>
                <w:color w:val="000000"/>
                <w:sz w:val="20"/>
                <w:szCs w:val="20"/>
              </w:rPr>
            </w:pPr>
            <w:r w:rsidRPr="00B6323B">
              <w:rPr>
                <w:rFonts w:ascii="Palatino Linotype" w:eastAsia="Times New Roman" w:hAnsi="Palatino Linotype"/>
                <w:color w:val="000000"/>
                <w:sz w:val="20"/>
                <w:szCs w:val="20"/>
              </w:rPr>
              <w:t>EXCEEDED</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NUMBER</w:t>
            </w:r>
            <w:r>
              <w:rPr>
                <w:rFonts w:ascii="Palatino Linotype" w:eastAsia="Times New Roman" w:hAnsi="Palatino Linotype"/>
                <w:color w:val="000000"/>
                <w:sz w:val="20"/>
                <w:szCs w:val="20"/>
              </w:rPr>
              <w:t xml:space="preserve"> </w:t>
            </w:r>
            <w:r w:rsidRPr="00B6323B">
              <w:rPr>
                <w:rFonts w:ascii="Palatino Linotype" w:eastAsia="Times New Roman" w:hAnsi="Palatino Linotype"/>
                <w:color w:val="000000"/>
                <w:sz w:val="20"/>
                <w:szCs w:val="20"/>
              </w:rPr>
              <w:t>OF</w:t>
            </w:r>
            <w:r>
              <w:rPr>
                <w:rFonts w:ascii="Palatino Linotype" w:eastAsia="Times New Roman" w:hAnsi="Palatino Linotype"/>
                <w:color w:val="000000"/>
                <w:sz w:val="20"/>
                <w:szCs w:val="20"/>
              </w:rPr>
              <w:t xml:space="preserve"> RECIPIENTS </w:t>
            </w:r>
            <w:r w:rsidRPr="00B6323B">
              <w:rPr>
                <w:rFonts w:ascii="Palatino Linotype" w:eastAsia="Times New Roman" w:hAnsi="Palatino Linotype"/>
                <w:color w:val="000000"/>
                <w:sz w:val="20"/>
                <w:szCs w:val="20"/>
              </w:rPr>
              <w:t>LIMIT</w:t>
            </w:r>
          </w:p>
          <w:p w14:paraId="4A0FDE85" w14:textId="77777777" w:rsidR="00D000A8" w:rsidRDefault="00D000A8" w:rsidP="00D000A8">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t>UNAUTHORIZED</w:t>
            </w:r>
          </w:p>
          <w:p w14:paraId="5DD87AF7" w14:textId="77777777" w:rsidR="00D000A8" w:rsidRDefault="00D000A8" w:rsidP="00D000A8">
            <w:pPr>
              <w:jc w:val="left"/>
              <w:rPr>
                <w:rFonts w:ascii="Palatino Linotype" w:eastAsia="Times New Roman" w:hAnsi="Palatino Linotype"/>
                <w:color w:val="000000"/>
                <w:sz w:val="20"/>
                <w:szCs w:val="20"/>
              </w:rPr>
            </w:pPr>
            <w:r>
              <w:rPr>
                <w:rFonts w:ascii="Palatino Linotype" w:eastAsia="Times New Roman" w:hAnsi="Palatino Linotype"/>
                <w:color w:val="000000"/>
                <w:sz w:val="20"/>
                <w:szCs w:val="20"/>
              </w:rPr>
              <w:lastRenderedPageBreak/>
              <w:t>INVALID RECIPIENT STATE</w:t>
            </w:r>
          </w:p>
          <w:p w14:paraId="54F25016" w14:textId="77777777" w:rsidR="00D000A8" w:rsidRPr="00B9183D" w:rsidRDefault="00D000A8" w:rsidP="00D000A8">
            <w:pPr>
              <w:rPr>
                <w:rFonts w:ascii="Palatino Linotype" w:eastAsia="Times New Roman" w:hAnsi="Palatino Linotype"/>
                <w:color w:val="000000"/>
                <w:sz w:val="20"/>
                <w:szCs w:val="20"/>
              </w:rPr>
            </w:pPr>
          </w:p>
        </w:tc>
        <w:tc>
          <w:tcPr>
            <w:tcW w:w="2160" w:type="dxa"/>
            <w:tcPrChange w:id="661" w:author="Steven Chen" w:date="2016-11-28T15:57:00Z">
              <w:tcPr>
                <w:tcW w:w="2160" w:type="dxa"/>
                <w:gridSpan w:val="2"/>
              </w:tcPr>
            </w:tcPrChange>
          </w:tcPr>
          <w:p w14:paraId="6EF74D95"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lastRenderedPageBreak/>
              <w:t>&lt;deliverStatus&gt;</w:t>
            </w:r>
          </w:p>
          <w:p w14:paraId="2068350F" w14:textId="77777777" w:rsidR="00D000A8" w:rsidRPr="00B9183D" w:rsidRDefault="00D000A8" w:rsidP="00D000A8">
            <w:pPr>
              <w:rPr>
                <w:rFonts w:ascii="Palatino Linotype" w:eastAsia="Times New Roman" w:hAnsi="Palatino Linotype"/>
                <w:color w:val="000000"/>
                <w:sz w:val="20"/>
                <w:szCs w:val="20"/>
              </w:rPr>
            </w:pPr>
            <w:r w:rsidRPr="004F08F8">
              <w:rPr>
                <w:rFonts w:ascii="Palatino Linotype" w:eastAsia="Times New Roman" w:hAnsi="Palatino Linotype" w:hint="eastAsia"/>
                <w:color w:val="000000"/>
                <w:sz w:val="20"/>
                <w:szCs w:val="20"/>
              </w:rPr>
              <w:t>SENT</w:t>
            </w:r>
          </w:p>
          <w:p w14:paraId="58C83187"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lastRenderedPageBreak/>
              <w:t>&lt;/</w:t>
            </w:r>
            <w:r w:rsidRPr="00B9183D">
              <w:rPr>
                <w:rFonts w:ascii="Palatino Linotype" w:hAnsi="Palatino Linotype"/>
                <w:color w:val="000000"/>
                <w:sz w:val="20"/>
                <w:szCs w:val="20"/>
                <w:lang w:val="en-GB"/>
              </w:rPr>
              <w:t>d</w:t>
            </w:r>
            <w:r w:rsidRPr="00B9183D">
              <w:rPr>
                <w:rFonts w:ascii="Palatino Linotype" w:eastAsia="Times New Roman" w:hAnsi="Palatino Linotype"/>
                <w:color w:val="000000"/>
                <w:sz w:val="20"/>
                <w:szCs w:val="20"/>
              </w:rPr>
              <w:t>eliverStatus&gt;</w:t>
            </w:r>
          </w:p>
        </w:tc>
        <w:tc>
          <w:tcPr>
            <w:tcW w:w="2997" w:type="dxa"/>
            <w:tcPrChange w:id="662" w:author="Steven Chen" w:date="2016-11-28T15:57:00Z">
              <w:tcPr>
                <w:tcW w:w="2997" w:type="dxa"/>
                <w:gridSpan w:val="2"/>
              </w:tcPr>
            </w:tcPrChange>
          </w:tcPr>
          <w:p w14:paraId="1320E0E9" w14:textId="77777777" w:rsidR="00D000A8" w:rsidRPr="00B9183D" w:rsidRDefault="00D000A8" w:rsidP="00D000A8">
            <w:pPr>
              <w:rPr>
                <w:rFonts w:ascii="Palatino Linotype" w:eastAsia="Times New Roman" w:hAnsi="Palatino Linotype"/>
                <w:color w:val="000000"/>
                <w:sz w:val="20"/>
                <w:szCs w:val="20"/>
              </w:rPr>
            </w:pPr>
            <w:r w:rsidRPr="00B9183D">
              <w:rPr>
                <w:rFonts w:ascii="Palatino Linotype" w:hAnsi="Palatino Linotype"/>
                <w:color w:val="000000"/>
                <w:sz w:val="20"/>
                <w:szCs w:val="20"/>
              </w:rPr>
              <w:lastRenderedPageBreak/>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deliverStatus</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w:t>
            </w:r>
          </w:p>
        </w:tc>
      </w:tr>
    </w:tbl>
    <w:p w14:paraId="797460BD" w14:textId="77777777" w:rsidR="002515C5" w:rsidRPr="00B9183D" w:rsidRDefault="002515C5">
      <w:pPr>
        <w:pStyle w:val="Texte1"/>
        <w:rPr>
          <w:rFonts w:ascii="Palatino Linotype" w:hAnsi="Palatino Linotype"/>
        </w:rPr>
      </w:pPr>
    </w:p>
    <w:p w14:paraId="00B02262" w14:textId="77777777" w:rsidR="002515C5" w:rsidRPr="00B9183D" w:rsidRDefault="002515C5">
      <w:pPr>
        <w:pStyle w:val="Texte1"/>
        <w:rPr>
          <w:rFonts w:ascii="Palatino Linotype" w:hAnsi="Palatino Linotype"/>
        </w:rPr>
      </w:pPr>
    </w:p>
    <w:bookmarkEnd w:id="21"/>
    <w:p w14:paraId="0023B67D" w14:textId="77777777" w:rsidR="00150099" w:rsidRPr="00B9183D" w:rsidRDefault="00150099" w:rsidP="00150099">
      <w:pPr>
        <w:pStyle w:val="Texte1"/>
        <w:rPr>
          <w:rFonts w:ascii="Palatino Linotype" w:hAnsi="Palatino Linotype"/>
        </w:rPr>
      </w:pPr>
    </w:p>
    <w:p w14:paraId="751C8551" w14:textId="77777777" w:rsidR="005D41BA" w:rsidRPr="00B9183D" w:rsidRDefault="005D41BA">
      <w:pPr>
        <w:pStyle w:val="Heading4"/>
        <w:rPr>
          <w:rFonts w:ascii="Palatino Linotype" w:hAnsi="Palatino Linotype"/>
        </w:rPr>
        <w:sectPr w:rsidR="005D41BA" w:rsidRPr="00B9183D">
          <w:pgSz w:w="16840" w:h="11907" w:orient="landscape"/>
          <w:pgMar w:top="1418" w:right="1418" w:bottom="1418" w:left="1418" w:header="720" w:footer="720" w:gutter="0"/>
          <w:cols w:space="720"/>
        </w:sectPr>
      </w:pPr>
    </w:p>
    <w:p w14:paraId="62336AB2" w14:textId="77777777" w:rsidR="002515C5" w:rsidRPr="00B9183D" w:rsidRDefault="002515C5">
      <w:pPr>
        <w:pStyle w:val="Heading4"/>
        <w:rPr>
          <w:rFonts w:ascii="Palatino Linotype" w:hAnsi="Palatino Linotype"/>
        </w:rPr>
      </w:pPr>
      <w:bookmarkStart w:id="663" w:name="_Toc470085531"/>
      <w:r w:rsidRPr="00B9183D">
        <w:rPr>
          <w:rFonts w:ascii="Palatino Linotype" w:hAnsi="Palatino Linotype"/>
        </w:rPr>
        <w:lastRenderedPageBreak/>
        <w:t>Interface Data Direction Relative to NHR System</w:t>
      </w:r>
      <w:bookmarkEnd w:id="663"/>
    </w:p>
    <w:p w14:paraId="6991232D" w14:textId="77777777" w:rsidR="002515C5" w:rsidRPr="00B9183D" w:rsidRDefault="002515C5">
      <w:pPr>
        <w:pStyle w:val="Texte1"/>
        <w:rPr>
          <w:rFonts w:ascii="Palatino Linotype" w:hAnsi="Palatino Linotype"/>
        </w:rPr>
      </w:pPr>
      <w:r w:rsidRPr="00B9183D">
        <w:rPr>
          <w:rFonts w:ascii="Palatino Linotype" w:hAnsi="Palatino Linotype"/>
        </w:rPr>
        <w:t>[</w:t>
      </w:r>
      <w:r w:rsidRPr="00B9183D">
        <w:rPr>
          <w:rFonts w:ascii="Palatino Linotype" w:hAnsi="Palatino Linotype"/>
        </w:rPr>
        <w:tab/>
        <w:t>] Inbound</w:t>
      </w:r>
    </w:p>
    <w:p w14:paraId="7FFF607E" w14:textId="77777777" w:rsidR="002515C5" w:rsidRPr="00B9183D" w:rsidRDefault="002515C5">
      <w:pPr>
        <w:pStyle w:val="Texte1"/>
        <w:rPr>
          <w:rFonts w:ascii="Palatino Linotype" w:hAnsi="Palatino Linotype"/>
        </w:rPr>
      </w:pPr>
      <w:r w:rsidRPr="00B9183D">
        <w:rPr>
          <w:rFonts w:ascii="Palatino Linotype" w:hAnsi="Palatino Linotype"/>
        </w:rPr>
        <w:t>[</w:t>
      </w:r>
      <w:r w:rsidRPr="00B9183D">
        <w:rPr>
          <w:rFonts w:ascii="Palatino Linotype" w:hAnsi="Palatino Linotype"/>
        </w:rPr>
        <w:tab/>
        <w:t>] Outbound</w:t>
      </w:r>
    </w:p>
    <w:p w14:paraId="0325B83D" w14:textId="77777777" w:rsidR="002515C5" w:rsidRPr="00B9183D" w:rsidRDefault="002515C5">
      <w:pPr>
        <w:pStyle w:val="Texte1"/>
        <w:rPr>
          <w:rFonts w:ascii="Palatino Linotype" w:hAnsi="Palatino Linotype"/>
        </w:rPr>
      </w:pPr>
      <w:r w:rsidRPr="00B9183D">
        <w:rPr>
          <w:rFonts w:ascii="Palatino Linotype" w:hAnsi="Palatino Linotype"/>
        </w:rPr>
        <w:t>[ X</w:t>
      </w:r>
      <w:r w:rsidRPr="00B9183D">
        <w:rPr>
          <w:rFonts w:ascii="Palatino Linotype" w:hAnsi="Palatino Linotype"/>
        </w:rPr>
        <w:tab/>
        <w:t xml:space="preserve">] Both (bi-directional) </w:t>
      </w:r>
    </w:p>
    <w:p w14:paraId="5919B661" w14:textId="77777777" w:rsidR="002515C5" w:rsidRPr="00B9183D" w:rsidRDefault="002515C5">
      <w:pPr>
        <w:pStyle w:val="Texte1"/>
        <w:rPr>
          <w:rFonts w:ascii="Palatino Linotype" w:hAnsi="Palatino Linotype"/>
        </w:rPr>
      </w:pPr>
    </w:p>
    <w:p w14:paraId="4A768640" w14:textId="77777777" w:rsidR="002515C5" w:rsidRPr="00B9183D" w:rsidRDefault="002515C5">
      <w:pPr>
        <w:pStyle w:val="Heading4"/>
        <w:rPr>
          <w:rFonts w:ascii="Palatino Linotype" w:hAnsi="Palatino Linotype"/>
        </w:rPr>
      </w:pPr>
      <w:bookmarkStart w:id="664" w:name="_Toc470085532"/>
      <w:r w:rsidRPr="00B9183D">
        <w:rPr>
          <w:rFonts w:ascii="Palatino Linotype" w:hAnsi="Palatino Linotype"/>
        </w:rPr>
        <w:t>Interface Log</w:t>
      </w:r>
      <w:bookmarkEnd w:id="664"/>
    </w:p>
    <w:p w14:paraId="40091C04" w14:textId="77777777" w:rsidR="002515C5" w:rsidRPr="00B9183D" w:rsidRDefault="002515C5">
      <w:pPr>
        <w:pStyle w:val="Texte1"/>
        <w:rPr>
          <w:rFonts w:ascii="Palatino Linotype" w:hAnsi="Palatino Linotype"/>
        </w:rPr>
      </w:pPr>
      <w:r w:rsidRPr="00B9183D">
        <w:rPr>
          <w:rFonts w:ascii="Palatino Linotype" w:hAnsi="Palatino Linotype"/>
        </w:rPr>
        <w:t>TBC</w:t>
      </w:r>
    </w:p>
    <w:p w14:paraId="3884AC55" w14:textId="77777777" w:rsidR="002515C5" w:rsidRPr="00B9183D" w:rsidRDefault="002515C5">
      <w:pPr>
        <w:pStyle w:val="Texte1"/>
        <w:rPr>
          <w:rFonts w:ascii="Palatino Linotype" w:hAnsi="Palatino Linotype"/>
        </w:rPr>
      </w:pPr>
    </w:p>
    <w:p w14:paraId="54D3FB6A" w14:textId="77777777" w:rsidR="002515C5" w:rsidRPr="00B9183D" w:rsidRDefault="002515C5">
      <w:pPr>
        <w:pStyle w:val="Heading4"/>
        <w:rPr>
          <w:rFonts w:ascii="Palatino Linotype" w:hAnsi="Palatino Linotype"/>
        </w:rPr>
      </w:pPr>
      <w:bookmarkStart w:id="665" w:name="_Toc470085533"/>
      <w:r w:rsidRPr="00B9183D">
        <w:rPr>
          <w:rFonts w:ascii="Palatino Linotype" w:hAnsi="Palatino Linotype"/>
        </w:rPr>
        <w:t>Return Code Values</w:t>
      </w:r>
      <w:bookmarkEnd w:id="665"/>
    </w:p>
    <w:p w14:paraId="6360F6BC" w14:textId="77777777" w:rsidR="002515C5" w:rsidRPr="00B9183D" w:rsidRDefault="002515C5">
      <w:pPr>
        <w:pStyle w:val="Texte1"/>
        <w:rPr>
          <w:rFonts w:ascii="Palatino Linotype" w:hAnsi="Palatino Linotype"/>
        </w:rPr>
      </w:pPr>
      <w:r w:rsidRPr="00B9183D">
        <w:rPr>
          <w:rFonts w:ascii="Palatino Linotype" w:hAnsi="Palatino Linotype"/>
        </w:rPr>
        <w:t>The values for reason codes and reason values are as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8"/>
        <w:gridCol w:w="5221"/>
      </w:tblGrid>
      <w:tr w:rsidR="002515C5" w:rsidRPr="00B9183D" w14:paraId="1A99FB29" w14:textId="77777777">
        <w:tc>
          <w:tcPr>
            <w:tcW w:w="3958" w:type="dxa"/>
            <w:vAlign w:val="center"/>
          </w:tcPr>
          <w:p w14:paraId="19E67359"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Error Code</w:t>
            </w:r>
          </w:p>
        </w:tc>
        <w:tc>
          <w:tcPr>
            <w:tcW w:w="5221" w:type="dxa"/>
          </w:tcPr>
          <w:p w14:paraId="38E3EA22"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Definition</w:t>
            </w:r>
          </w:p>
        </w:tc>
      </w:tr>
      <w:tr w:rsidR="00825A2C" w:rsidRPr="00B9183D" w14:paraId="65116B6A" w14:textId="77777777">
        <w:tc>
          <w:tcPr>
            <w:tcW w:w="3958" w:type="dxa"/>
            <w:vAlign w:val="center"/>
          </w:tcPr>
          <w:p w14:paraId="20452173" w14:textId="77777777" w:rsidR="00825A2C" w:rsidRPr="00B9183D" w:rsidRDefault="00825A2C">
            <w:pPr>
              <w:jc w:val="center"/>
              <w:rPr>
                <w:rFonts w:ascii="Palatino Linotype" w:hAnsi="Palatino Linotype"/>
                <w:lang w:eastAsia="zh-TW"/>
              </w:rPr>
            </w:pPr>
            <w:r>
              <w:rPr>
                <w:rFonts w:ascii="Palatino Linotype" w:hAnsi="Palatino Linotype"/>
                <w:lang w:eastAsia="zh-TW"/>
              </w:rPr>
              <w:t>NHR1000</w:t>
            </w:r>
          </w:p>
        </w:tc>
        <w:tc>
          <w:tcPr>
            <w:tcW w:w="5221" w:type="dxa"/>
          </w:tcPr>
          <w:p w14:paraId="1720EC2E" w14:textId="77777777" w:rsidR="00825A2C" w:rsidRPr="00B9183D" w:rsidRDefault="00825A2C">
            <w:pPr>
              <w:jc w:val="center"/>
              <w:rPr>
                <w:rFonts w:ascii="Palatino Linotype" w:hAnsi="Palatino Linotype"/>
                <w:lang w:eastAsia="zh-TW"/>
              </w:rPr>
            </w:pPr>
            <w:r>
              <w:rPr>
                <w:rFonts w:ascii="Palatino Linotype" w:hAnsi="Palatino Linotype"/>
                <w:lang w:eastAsia="zh-TW"/>
              </w:rPr>
              <w:t>Invalid request parameters</w:t>
            </w:r>
          </w:p>
        </w:tc>
      </w:tr>
      <w:tr w:rsidR="002515C5" w:rsidRPr="00B9183D" w14:paraId="7B427F64" w14:textId="77777777">
        <w:tc>
          <w:tcPr>
            <w:tcW w:w="3958" w:type="dxa"/>
            <w:vAlign w:val="center"/>
          </w:tcPr>
          <w:p w14:paraId="68529F04"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NHR1001</w:t>
            </w:r>
          </w:p>
        </w:tc>
        <w:tc>
          <w:tcPr>
            <w:tcW w:w="5221" w:type="dxa"/>
          </w:tcPr>
          <w:p w14:paraId="44AB50AB"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Requestor ID not found</w:t>
            </w:r>
          </w:p>
        </w:tc>
      </w:tr>
      <w:tr w:rsidR="002515C5" w:rsidRPr="00B9183D" w14:paraId="26FED0B0" w14:textId="77777777">
        <w:tc>
          <w:tcPr>
            <w:tcW w:w="3958" w:type="dxa"/>
            <w:vAlign w:val="center"/>
          </w:tcPr>
          <w:p w14:paraId="411E2646"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NHR1002</w:t>
            </w:r>
          </w:p>
        </w:tc>
        <w:tc>
          <w:tcPr>
            <w:tcW w:w="5221" w:type="dxa"/>
          </w:tcPr>
          <w:p w14:paraId="3CAF2A84"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 xml:space="preserve">Request ID is not started with </w:t>
            </w:r>
            <w:r w:rsidR="00CF0ED0">
              <w:rPr>
                <w:rFonts w:ascii="Palatino Linotype" w:hAnsi="Palatino Linotype"/>
                <w:lang w:eastAsia="zh-TW"/>
              </w:rPr>
              <w:t>“</w:t>
            </w:r>
            <w:r w:rsidRPr="00B9183D">
              <w:rPr>
                <w:rFonts w:ascii="Palatino Linotype" w:hAnsi="Palatino Linotype"/>
                <w:lang w:eastAsia="zh-TW"/>
              </w:rPr>
              <w:t>REQ</w:t>
            </w:r>
            <w:r w:rsidR="00CF0ED0">
              <w:rPr>
                <w:rFonts w:ascii="Palatino Linotype" w:hAnsi="Palatino Linotype"/>
                <w:lang w:eastAsia="zh-TW"/>
              </w:rPr>
              <w:t>”</w:t>
            </w:r>
          </w:p>
        </w:tc>
      </w:tr>
      <w:tr w:rsidR="002515C5" w:rsidRPr="00B9183D" w14:paraId="366B62DC" w14:textId="77777777">
        <w:tc>
          <w:tcPr>
            <w:tcW w:w="3958" w:type="dxa"/>
            <w:vAlign w:val="center"/>
          </w:tcPr>
          <w:p w14:paraId="1898B566"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NHR1003</w:t>
            </w:r>
          </w:p>
        </w:tc>
        <w:tc>
          <w:tcPr>
            <w:tcW w:w="5221" w:type="dxa"/>
          </w:tcPr>
          <w:p w14:paraId="3573CC24"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Invalid email format</w:t>
            </w:r>
          </w:p>
        </w:tc>
      </w:tr>
      <w:tr w:rsidR="002515C5" w:rsidRPr="00B9183D" w14:paraId="1697CFB0" w14:textId="77777777">
        <w:tc>
          <w:tcPr>
            <w:tcW w:w="3958" w:type="dxa"/>
            <w:vAlign w:val="center"/>
          </w:tcPr>
          <w:p w14:paraId="50BC6D55"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NHR1004</w:t>
            </w:r>
          </w:p>
        </w:tc>
        <w:tc>
          <w:tcPr>
            <w:tcW w:w="5221" w:type="dxa"/>
          </w:tcPr>
          <w:p w14:paraId="67BB46CB"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Date range start time cannot be later than end time</w:t>
            </w:r>
          </w:p>
        </w:tc>
      </w:tr>
      <w:tr w:rsidR="002515C5" w:rsidRPr="00B9183D" w14:paraId="2CDC6992" w14:textId="77777777">
        <w:tc>
          <w:tcPr>
            <w:tcW w:w="3958" w:type="dxa"/>
            <w:vAlign w:val="center"/>
          </w:tcPr>
          <w:p w14:paraId="590742AA"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TBC</w:t>
            </w:r>
          </w:p>
        </w:tc>
        <w:tc>
          <w:tcPr>
            <w:tcW w:w="5221" w:type="dxa"/>
          </w:tcPr>
          <w:p w14:paraId="069568A6" w14:textId="77777777" w:rsidR="002515C5" w:rsidRPr="00B9183D" w:rsidRDefault="002515C5">
            <w:pPr>
              <w:jc w:val="center"/>
              <w:rPr>
                <w:rFonts w:ascii="Palatino Linotype" w:hAnsi="Palatino Linotype"/>
                <w:lang w:eastAsia="zh-TW"/>
              </w:rPr>
            </w:pPr>
            <w:r w:rsidRPr="00B9183D">
              <w:rPr>
                <w:rFonts w:ascii="Palatino Linotype" w:hAnsi="Palatino Linotype"/>
                <w:lang w:eastAsia="zh-TW"/>
              </w:rPr>
              <w:t>…</w:t>
            </w:r>
          </w:p>
        </w:tc>
      </w:tr>
      <w:tr w:rsidR="002515C5" w:rsidRPr="00B9183D" w14:paraId="42E0EBD1" w14:textId="77777777">
        <w:tc>
          <w:tcPr>
            <w:tcW w:w="3958" w:type="dxa"/>
            <w:vAlign w:val="center"/>
          </w:tcPr>
          <w:p w14:paraId="1ECAC189" w14:textId="77777777" w:rsidR="002515C5" w:rsidRPr="00B9183D" w:rsidRDefault="002515C5">
            <w:pPr>
              <w:jc w:val="center"/>
              <w:rPr>
                <w:rFonts w:ascii="Palatino Linotype" w:hAnsi="Palatino Linotype"/>
                <w:lang w:eastAsia="zh-TW"/>
              </w:rPr>
            </w:pPr>
          </w:p>
        </w:tc>
        <w:tc>
          <w:tcPr>
            <w:tcW w:w="5221" w:type="dxa"/>
          </w:tcPr>
          <w:p w14:paraId="636F60C9" w14:textId="77777777" w:rsidR="002515C5" w:rsidRPr="00B9183D" w:rsidRDefault="002515C5">
            <w:pPr>
              <w:jc w:val="center"/>
              <w:rPr>
                <w:rFonts w:ascii="Palatino Linotype" w:hAnsi="Palatino Linotype"/>
                <w:lang w:eastAsia="zh-TW"/>
              </w:rPr>
            </w:pPr>
          </w:p>
        </w:tc>
      </w:tr>
    </w:tbl>
    <w:p w14:paraId="49C380E0" w14:textId="77777777" w:rsidR="002515C5" w:rsidRPr="00B9183D" w:rsidRDefault="002515C5">
      <w:pPr>
        <w:pStyle w:val="Heading4"/>
        <w:rPr>
          <w:rFonts w:ascii="Palatino Linotype" w:hAnsi="Palatino Linotype"/>
        </w:rPr>
      </w:pPr>
      <w:bookmarkStart w:id="666" w:name="_Toc470085534"/>
      <w:r w:rsidRPr="00B9183D">
        <w:rPr>
          <w:rFonts w:ascii="Palatino Linotype" w:hAnsi="Palatino Linotype"/>
        </w:rPr>
        <w:t>Overall format and sample layout</w:t>
      </w:r>
      <w:bookmarkEnd w:id="666"/>
    </w:p>
    <w:p w14:paraId="6C33E3F2" w14:textId="77777777" w:rsidR="002515C5" w:rsidRPr="00B9183D" w:rsidRDefault="005D41BA">
      <w:pPr>
        <w:pStyle w:val="Texte1"/>
        <w:rPr>
          <w:rFonts w:ascii="Palatino Linotype" w:hAnsi="Palatino Linotype"/>
          <w:u w:val="single"/>
        </w:rPr>
      </w:pPr>
      <w:r w:rsidRPr="00B9183D">
        <w:rPr>
          <w:rFonts w:ascii="Palatino Linotype" w:hAnsi="Palatino Linotype"/>
          <w:u w:val="single"/>
        </w:rPr>
        <w:t xml:space="preserve">Notification </w:t>
      </w:r>
      <w:r w:rsidR="00156849">
        <w:rPr>
          <w:rFonts w:ascii="Palatino Linotype" w:hAnsi="Palatino Linotype"/>
          <w:u w:val="single"/>
        </w:rPr>
        <w:t>History Enquiry</w:t>
      </w:r>
      <w:r w:rsidR="002515C5" w:rsidRPr="00B9183D">
        <w:rPr>
          <w:rFonts w:ascii="Palatino Linotype" w:hAnsi="Palatino Linotype"/>
          <w:u w:val="single"/>
        </w:rPr>
        <w:t xml:space="preserve">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D41BA" w:rsidRPr="00B9183D" w14:paraId="679AB6BC" w14:textId="77777777" w:rsidTr="004F14AA">
        <w:tc>
          <w:tcPr>
            <w:tcW w:w="9287" w:type="dxa"/>
            <w:shd w:val="clear" w:color="auto" w:fill="2E74B5"/>
          </w:tcPr>
          <w:p w14:paraId="1DBC9B33" w14:textId="77777777" w:rsidR="005D41BA" w:rsidRPr="00B9183D" w:rsidRDefault="005D41BA">
            <w:pPr>
              <w:pStyle w:val="Texte1"/>
              <w:rPr>
                <w:rFonts w:ascii="Palatino Linotype" w:hAnsi="Palatino Linotype"/>
                <w:sz w:val="20"/>
              </w:rPr>
            </w:pPr>
            <w:r w:rsidRPr="00B9183D">
              <w:rPr>
                <w:rFonts w:ascii="Palatino Linotype" w:hAnsi="Palatino Linotype" w:cs="Calibri-Bold"/>
                <w:b/>
                <w:bCs/>
                <w:color w:val="FFFFFF"/>
                <w:lang w:val="en-GB"/>
              </w:rPr>
              <w:t>application/xml, text/xml</w:t>
            </w:r>
          </w:p>
        </w:tc>
      </w:tr>
      <w:tr w:rsidR="002515C5" w:rsidRPr="00B9183D" w14:paraId="2E3A3DC5" w14:textId="77777777">
        <w:tc>
          <w:tcPr>
            <w:tcW w:w="9287" w:type="dxa"/>
          </w:tcPr>
          <w:p w14:paraId="356147E1"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&lt;request&gt; </w:t>
            </w:r>
          </w:p>
          <w:p w14:paraId="700F46B2"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&lt;requestor&gt;SCRUM&lt;/requestor&gt;  </w:t>
            </w:r>
          </w:p>
          <w:p w14:paraId="15181134"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&lt;requestId&gt;REQ201602260943185704e57&lt;/requestId&gt;  </w:t>
            </w:r>
          </w:p>
          <w:p w14:paraId="5758B927"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&lt;requestSource&gt;I&lt;/requestSource&gt;  </w:t>
            </w:r>
          </w:p>
          <w:p w14:paraId="01C3EF07"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&lt;requestDetail&gt; </w:t>
            </w:r>
          </w:p>
          <w:p w14:paraId="54B59B8F"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&lt;notificationType&gt;Customer&lt;/notificationType&gt;  </w:t>
            </w:r>
          </w:p>
          <w:p w14:paraId="561DA9BF"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&lt;customName/&gt;  </w:t>
            </w:r>
          </w:p>
          <w:p w14:paraId="4B05EB56"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&lt;claimNo&gt;A232312112&lt;/claimNo&gt;  </w:t>
            </w:r>
          </w:p>
          <w:p w14:paraId="3D22321C" w14:textId="516236A1"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&lt;touchpointType</w:t>
            </w:r>
            <w:ins w:id="667" w:author="Steven Chen" w:date="2016-12-07T16:40:00Z">
              <w:r w:rsidR="00710691">
                <w:rPr>
                  <w:rFonts w:ascii="Palatino Linotype" w:hAnsi="Palatino Linotype"/>
                  <w:sz w:val="20"/>
                </w:rPr>
                <w:t>s</w:t>
              </w:r>
            </w:ins>
            <w:del w:id="668" w:author="Steven Chen" w:date="2016-12-07T16:40:00Z">
              <w:r w:rsidRPr="00076F1A" w:rsidDel="00710691">
                <w:rPr>
                  <w:rFonts w:ascii="Palatino Linotype" w:hAnsi="Palatino Linotype"/>
                  <w:sz w:val="20"/>
                </w:rPr>
                <w:delText>/</w:delText>
              </w:r>
            </w:del>
            <w:r w:rsidRPr="00076F1A">
              <w:rPr>
                <w:rFonts w:ascii="Palatino Linotype" w:hAnsi="Palatino Linotype"/>
                <w:sz w:val="20"/>
              </w:rPr>
              <w:t>&gt;</w:t>
            </w:r>
            <w:ins w:id="669" w:author="Steven Chen" w:date="2016-12-07T16:40:00Z">
              <w:r w:rsidR="00710691">
                <w:rPr>
                  <w:rFonts w:ascii="Palatino Linotype" w:hAnsi="Palatino Linotype"/>
                  <w:sz w:val="20"/>
                </w:rPr>
                <w:t>&lt;touchpointType&gt;LIF0004&lt;/touchpointType&gt;</w:t>
              </w:r>
              <w:r w:rsidR="00710691">
                <w:rPr>
                  <w:rFonts w:ascii="Palatino Linotype" w:hAnsi="Palatino Linotype"/>
                  <w:sz w:val="20"/>
                  <w:lang w:val="en-GB"/>
                </w:rPr>
                <w:t>&lt;/touchpointtTypes&gt;</w:t>
              </w:r>
            </w:ins>
            <w:r w:rsidRPr="00076F1A">
              <w:rPr>
                <w:rFonts w:ascii="Palatino Linotype" w:hAnsi="Palatino Linotype"/>
                <w:sz w:val="20"/>
              </w:rPr>
              <w:t xml:space="preserve">  </w:t>
            </w:r>
          </w:p>
          <w:p w14:paraId="63E93D47"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&lt;policyNos&gt; </w:t>
            </w:r>
          </w:p>
          <w:p w14:paraId="05E0B639"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&lt;policyNo&gt;P392305531&lt;/policyNo&gt;  </w:t>
            </w:r>
          </w:p>
          <w:p w14:paraId="18BB4BA0"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&lt;policyNo&gt;P392305532&lt;/policyNo&gt;  </w:t>
            </w:r>
          </w:p>
          <w:p w14:paraId="64510553"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&lt;policyNo&gt;P392305533&lt;/policyNo&gt; </w:t>
            </w:r>
          </w:p>
          <w:p w14:paraId="134636F1"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&lt;/policyNos&gt;  </w:t>
            </w:r>
          </w:p>
          <w:p w14:paraId="07B683B6"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lastRenderedPageBreak/>
              <w:t xml:space="preserve">    &lt;agentCodes&gt; </w:t>
            </w:r>
          </w:p>
          <w:p w14:paraId="7FE78D84"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&lt;agentCode&gt;A43512323&lt;/agentCode&gt;  </w:t>
            </w:r>
          </w:p>
          <w:p w14:paraId="712D0E31"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&lt;agentCode&gt;A43512324&lt;/agentCode&gt;  </w:t>
            </w:r>
          </w:p>
          <w:p w14:paraId="688656C6"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&lt;agentCode&gt;A43512325&lt;/agentCode&gt; </w:t>
            </w:r>
          </w:p>
          <w:p w14:paraId="04BBD634"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&lt;/agentCodes&gt;  </w:t>
            </w:r>
          </w:p>
          <w:p w14:paraId="35154E6D"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&lt;msgTypes&gt; </w:t>
            </w:r>
          </w:p>
          <w:p w14:paraId="0D6E74A8"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&lt;msgType&gt;sms&lt;/msgType&gt;  </w:t>
            </w:r>
          </w:p>
          <w:p w14:paraId="617E0854"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&lt;msgType&gt;email&lt;/msgType&gt; </w:t>
            </w:r>
          </w:p>
          <w:p w14:paraId="3B125A4E"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&lt;/msgTypes&gt;  </w:t>
            </w:r>
          </w:p>
          <w:p w14:paraId="4A1F295E"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&lt;statuses&gt; </w:t>
            </w:r>
          </w:p>
          <w:p w14:paraId="2882DC7B"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&lt;status&gt;S100&lt;/status&gt;  </w:t>
            </w:r>
          </w:p>
          <w:p w14:paraId="3F5132A6"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&lt;status&gt;S102&lt;/status&gt;  </w:t>
            </w:r>
          </w:p>
          <w:p w14:paraId="2910ED96"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&lt;status&gt;S110&lt;/status&gt; </w:t>
            </w:r>
          </w:p>
          <w:p w14:paraId="097760D2"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&lt;/statuses&gt;  </w:t>
            </w:r>
          </w:p>
          <w:p w14:paraId="43CA1D26"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&lt;sentStartTime&gt;2016-08-08T14:18:57.977Z&lt;/sentStartTime&gt;  </w:t>
            </w:r>
          </w:p>
          <w:p w14:paraId="3BCD11DF"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&lt;sentEndTime&gt;2016-08-08T14:18:57.977Z&lt;/sentEndTime&gt;  </w:t>
            </w:r>
          </w:p>
          <w:p w14:paraId="45337466"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&lt;deliverStartTime&gt;2016-08-08T14:18:57.977Z&lt;/deliverStartTime&gt;  </w:t>
            </w:r>
          </w:p>
          <w:p w14:paraId="62054578"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&lt;deliverEndTime/&gt;  </w:t>
            </w:r>
          </w:p>
          <w:p w14:paraId="7F46F351"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&lt;startFrom&gt;41&lt;/startFrom&gt;  </w:t>
            </w:r>
          </w:p>
          <w:p w14:paraId="5FF16BC0"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&lt;pageSize&gt;40&lt;/pageSize&gt;  </w:t>
            </w:r>
          </w:p>
          <w:p w14:paraId="4BBF925F"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&lt;sort&gt; </w:t>
            </w:r>
          </w:p>
          <w:p w14:paraId="0F5F1663"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&lt;by&gt;field&lt;/by&gt;  </w:t>
            </w:r>
          </w:p>
          <w:p w14:paraId="4DEA9F91"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&lt;order&gt;desc</w:t>
            </w:r>
            <w:del w:id="670" w:author="Steven Chen" w:date="2016-12-07T17:30:00Z">
              <w:r w:rsidRPr="00076F1A" w:rsidDel="00A9636D">
                <w:rPr>
                  <w:rFonts w:ascii="Palatino Linotype" w:hAnsi="Palatino Linotype"/>
                  <w:sz w:val="20"/>
                </w:rPr>
                <w:delText xml:space="preserve"> | asc</w:delText>
              </w:r>
            </w:del>
            <w:r w:rsidRPr="00076F1A">
              <w:rPr>
                <w:rFonts w:ascii="Palatino Linotype" w:hAnsi="Palatino Linotype"/>
                <w:sz w:val="20"/>
              </w:rPr>
              <w:t xml:space="preserve">&lt;/order&gt; </w:t>
            </w:r>
          </w:p>
          <w:p w14:paraId="04076BD3" w14:textId="04C82C15" w:rsidR="00695B87" w:rsidRDefault="00076F1A">
            <w:pPr>
              <w:pStyle w:val="Texte1"/>
              <w:ind w:firstLine="400"/>
              <w:rPr>
                <w:ins w:id="671" w:author="Steven Chen" w:date="2016-12-05T15:57:00Z"/>
                <w:rFonts w:ascii="Palatino Linotype" w:hAnsi="Palatino Linotype"/>
                <w:sz w:val="20"/>
              </w:rPr>
              <w:pPrChange w:id="672" w:author="Steven Chen" w:date="2016-12-05T15:57:00Z">
                <w:pPr>
                  <w:pStyle w:val="Texte1"/>
                </w:pPr>
              </w:pPrChange>
            </w:pPr>
            <w:del w:id="673" w:author="Steven Chen" w:date="2016-12-05T15:57:00Z">
              <w:r w:rsidRPr="00076F1A" w:rsidDel="00695B87">
                <w:rPr>
                  <w:rFonts w:ascii="Palatino Linotype" w:hAnsi="Palatino Linotype"/>
                  <w:sz w:val="20"/>
                </w:rPr>
                <w:delText xml:space="preserve">    </w:delText>
              </w:r>
            </w:del>
            <w:r w:rsidRPr="00076F1A">
              <w:rPr>
                <w:rFonts w:ascii="Palatino Linotype" w:hAnsi="Palatino Linotype"/>
                <w:sz w:val="20"/>
              </w:rPr>
              <w:t>&lt;/sort&gt;</w:t>
            </w:r>
          </w:p>
          <w:p w14:paraId="3CF86215" w14:textId="7E7883DF" w:rsidR="00076F1A" w:rsidRPr="00076F1A" w:rsidRDefault="00695B87">
            <w:pPr>
              <w:pStyle w:val="Texte1"/>
              <w:ind w:firstLine="400"/>
              <w:rPr>
                <w:rFonts w:ascii="Palatino Linotype" w:hAnsi="Palatino Linotype"/>
                <w:sz w:val="20"/>
              </w:rPr>
              <w:pPrChange w:id="674" w:author="Steven Chen" w:date="2016-12-05T15:57:00Z">
                <w:pPr>
                  <w:pStyle w:val="Texte1"/>
                </w:pPr>
              </w:pPrChange>
            </w:pPr>
            <w:ins w:id="675" w:author="Steven Chen" w:date="2016-12-05T15:57:00Z">
              <w:r>
                <w:rPr>
                  <w:rFonts w:ascii="Palatino Linotype" w:hAnsi="Palatino Linotype"/>
                  <w:sz w:val="20"/>
                </w:rPr>
                <w:t>&lt;withContent&gt;Y&lt;/withContent&gt;</w:t>
              </w:r>
            </w:ins>
            <w:del w:id="676" w:author="Steven Chen" w:date="2016-12-05T15:57:00Z">
              <w:r w:rsidR="00076F1A" w:rsidRPr="00076F1A" w:rsidDel="00695B87">
                <w:rPr>
                  <w:rFonts w:ascii="Palatino Linotype" w:hAnsi="Palatino Linotype"/>
                  <w:sz w:val="20"/>
                </w:rPr>
                <w:delText xml:space="preserve"> </w:delText>
              </w:r>
            </w:del>
          </w:p>
          <w:p w14:paraId="1FD78264" w14:textId="77777777" w:rsidR="00076F1A" w:rsidRPr="00076F1A" w:rsidRDefault="00076F1A" w:rsidP="00076F1A">
            <w:pPr>
              <w:pStyle w:val="Texte1"/>
              <w:rPr>
                <w:rFonts w:ascii="Palatino Linotype" w:hAnsi="Palatino Linotype"/>
                <w:sz w:val="20"/>
              </w:rPr>
            </w:pPr>
            <w:r w:rsidRPr="00076F1A">
              <w:rPr>
                <w:rFonts w:ascii="Palatino Linotype" w:hAnsi="Palatino Linotype"/>
                <w:sz w:val="20"/>
              </w:rPr>
              <w:t xml:space="preserve">  &lt;/requestDetail&gt; </w:t>
            </w:r>
          </w:p>
          <w:p w14:paraId="29B20A1A" w14:textId="77777777" w:rsidR="002515C5" w:rsidRPr="00B9183D" w:rsidRDefault="00076F1A" w:rsidP="00076F1A">
            <w:pPr>
              <w:pStyle w:val="Texte1"/>
              <w:rPr>
                <w:rFonts w:ascii="Palatino Linotype" w:hAnsi="Palatino Linotype"/>
                <w:sz w:val="20"/>
              </w:rPr>
            </w:pPr>
            <w:r w:rsidRPr="00076F1A">
              <w:rPr>
                <w:rFonts w:ascii="Palatino Linotype" w:hAnsi="Palatino Linotype"/>
                <w:sz w:val="20"/>
              </w:rPr>
              <w:t>&lt;/request&gt;</w:t>
            </w:r>
          </w:p>
        </w:tc>
      </w:tr>
    </w:tbl>
    <w:p w14:paraId="0B607C7F" w14:textId="77777777" w:rsidR="002515C5" w:rsidRPr="00B9183D" w:rsidRDefault="002515C5">
      <w:pPr>
        <w:pStyle w:val="Texte1"/>
        <w:rPr>
          <w:rFonts w:ascii="Palatino Linotype" w:hAnsi="Palatino Linoty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5D41BA" w:rsidRPr="00B9183D" w14:paraId="5930A9EA" w14:textId="77777777" w:rsidTr="004F14AA">
        <w:tc>
          <w:tcPr>
            <w:tcW w:w="9288" w:type="dxa"/>
            <w:shd w:val="clear" w:color="auto" w:fill="2E74B5"/>
          </w:tcPr>
          <w:p w14:paraId="0F94C405" w14:textId="77777777" w:rsidR="005D41BA" w:rsidRPr="00B9183D" w:rsidRDefault="005D41BA" w:rsidP="004F14AA">
            <w:pPr>
              <w:pStyle w:val="Texte1"/>
              <w:rPr>
                <w:rFonts w:ascii="Palatino Linotype" w:hAnsi="Palatino Linotype"/>
              </w:rPr>
            </w:pPr>
            <w:r w:rsidRPr="00B9183D">
              <w:rPr>
                <w:rFonts w:ascii="Palatino Linotype" w:hAnsi="Palatino Linotype" w:cs="Calibri-Bold"/>
                <w:b/>
                <w:bCs/>
                <w:color w:val="FFFFFF"/>
                <w:lang w:val="en-GB"/>
              </w:rPr>
              <w:t>application/json, text/json</w:t>
            </w:r>
          </w:p>
        </w:tc>
      </w:tr>
      <w:tr w:rsidR="005D41BA" w:rsidRPr="00B9183D" w14:paraId="5AA81ADE" w14:textId="77777777" w:rsidTr="005D41BA">
        <w:tc>
          <w:tcPr>
            <w:tcW w:w="9288" w:type="dxa"/>
            <w:shd w:val="clear" w:color="auto" w:fill="auto"/>
          </w:tcPr>
          <w:p w14:paraId="3AF35564"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w:t>
            </w:r>
          </w:p>
          <w:p w14:paraId="241FBFF0"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"request": {</w:t>
            </w:r>
          </w:p>
          <w:p w14:paraId="71130F29"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"requestor": "SCRUM",</w:t>
            </w:r>
          </w:p>
          <w:p w14:paraId="033981D9"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"requestId": "REQ201602260943185704e57",</w:t>
            </w:r>
          </w:p>
          <w:p w14:paraId="50370F50"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"requestSource": "I",</w:t>
            </w:r>
          </w:p>
          <w:p w14:paraId="6B5353B8"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"requestDetail": {</w:t>
            </w:r>
          </w:p>
          <w:p w14:paraId="76BF9AA6"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"notificationType": "Customer",</w:t>
            </w:r>
          </w:p>
          <w:p w14:paraId="2F9CC638" w14:textId="77777777" w:rsidR="002B455D" w:rsidRDefault="002B455D" w:rsidP="002B455D">
            <w:pPr>
              <w:pStyle w:val="Texte1"/>
              <w:rPr>
                <w:ins w:id="677" w:author="Steven Chen" w:date="2016-12-07T17:31:00Z"/>
                <w:rFonts w:ascii="Palatino Linotype" w:hAnsi="Palatino Linotype"/>
                <w:sz w:val="20"/>
              </w:rPr>
            </w:pPr>
            <w:r w:rsidRPr="00F261E0">
              <w:rPr>
                <w:rFonts w:ascii="Palatino Linotype" w:hAnsi="Palatino Linotype"/>
                <w:sz w:val="20"/>
              </w:rPr>
              <w:t xml:space="preserve">      "claimNo": "A232312112",</w:t>
            </w:r>
          </w:p>
          <w:p w14:paraId="00612E89" w14:textId="0AF4D438" w:rsidR="002A33DE" w:rsidRPr="002A33DE" w:rsidRDefault="002A33DE" w:rsidP="002B455D">
            <w:pPr>
              <w:pStyle w:val="Texte1"/>
              <w:rPr>
                <w:rFonts w:ascii="Palatino Linotype" w:hAnsi="Palatino Linotype"/>
                <w:sz w:val="20"/>
                <w:lang w:val="en-GB"/>
                <w:rPrChange w:id="678" w:author="Steven Chen" w:date="2016-12-07T17:31:00Z">
                  <w:rPr>
                    <w:rFonts w:ascii="Palatino Linotype" w:hAnsi="Palatino Linotype"/>
                    <w:sz w:val="20"/>
                  </w:rPr>
                </w:rPrChange>
              </w:rPr>
            </w:pPr>
            <w:ins w:id="679" w:author="Steven Chen" w:date="2016-12-07T17:31:00Z">
              <w:r>
                <w:rPr>
                  <w:rFonts w:ascii="Palatino Linotype" w:hAnsi="Palatino Linotype"/>
                  <w:sz w:val="20"/>
                </w:rPr>
                <w:t xml:space="preserve">      </w:t>
              </w:r>
              <w:r w:rsidRPr="00F261E0">
                <w:rPr>
                  <w:rFonts w:ascii="Palatino Linotype" w:hAnsi="Palatino Linotype"/>
                  <w:sz w:val="20"/>
                </w:rPr>
                <w:t>"</w:t>
              </w:r>
              <w:r>
                <w:rPr>
                  <w:rFonts w:ascii="Palatino Linotype" w:hAnsi="Palatino Linotype"/>
                  <w:sz w:val="20"/>
                </w:rPr>
                <w:t>touchpointTypes</w:t>
              </w:r>
              <w:r w:rsidRPr="00F261E0">
                <w:rPr>
                  <w:rFonts w:ascii="Palatino Linotype" w:hAnsi="Palatino Linotype"/>
                  <w:sz w:val="20"/>
                </w:rPr>
                <w:t>"</w:t>
              </w:r>
              <w:r>
                <w:rPr>
                  <w:rFonts w:ascii="Palatino Linotype" w:hAnsi="Palatino Linotype"/>
                  <w:sz w:val="20"/>
                </w:rPr>
                <w:t>:[</w:t>
              </w:r>
              <w:r w:rsidRPr="00F261E0">
                <w:rPr>
                  <w:rFonts w:ascii="Palatino Linotype" w:hAnsi="Palatino Linotype"/>
                  <w:sz w:val="20"/>
                </w:rPr>
                <w:t>"</w:t>
              </w:r>
              <w:r>
                <w:rPr>
                  <w:rFonts w:ascii="Palatino Linotype" w:hAnsi="Palatino Linotype"/>
                  <w:sz w:val="20"/>
                </w:rPr>
                <w:t>LIF0004</w:t>
              </w:r>
              <w:r w:rsidRPr="00F261E0">
                <w:rPr>
                  <w:rFonts w:ascii="Palatino Linotype" w:hAnsi="Palatino Linotype"/>
                  <w:sz w:val="20"/>
                </w:rPr>
                <w:t>"</w:t>
              </w:r>
              <w:r>
                <w:rPr>
                  <w:rFonts w:ascii="Palatino Linotype" w:hAnsi="Palatino Linotype"/>
                  <w:sz w:val="20"/>
                </w:rPr>
                <w:t>,</w:t>
              </w:r>
              <w:r w:rsidRPr="00F261E0">
                <w:rPr>
                  <w:rFonts w:ascii="Palatino Linotype" w:hAnsi="Palatino Linotype"/>
                  <w:sz w:val="20"/>
                </w:rPr>
                <w:t>"</w:t>
              </w:r>
              <w:r>
                <w:rPr>
                  <w:rFonts w:ascii="Palatino Linotype" w:hAnsi="Palatino Linotype"/>
                  <w:sz w:val="20"/>
                </w:rPr>
                <w:t>LIF0008</w:t>
              </w:r>
              <w:r w:rsidRPr="00F261E0">
                <w:rPr>
                  <w:rFonts w:ascii="Palatino Linotype" w:hAnsi="Palatino Linotype"/>
                  <w:sz w:val="20"/>
                </w:rPr>
                <w:t>"</w:t>
              </w:r>
              <w:r>
                <w:rPr>
                  <w:rFonts w:ascii="Palatino Linotype" w:hAnsi="Palatino Linotype"/>
                  <w:sz w:val="20"/>
                </w:rPr>
                <w:t>]},</w:t>
              </w:r>
            </w:ins>
          </w:p>
          <w:p w14:paraId="2C6D2C2F"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"policyNos": {</w:t>
            </w:r>
          </w:p>
          <w:p w14:paraId="7344D8BE"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lastRenderedPageBreak/>
              <w:t xml:space="preserve">        "policyNo": [</w:t>
            </w:r>
          </w:p>
          <w:p w14:paraId="333BF0C7"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"P392305531",</w:t>
            </w:r>
          </w:p>
          <w:p w14:paraId="1D90D098"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"P392305532",</w:t>
            </w:r>
          </w:p>
          <w:p w14:paraId="579F29F0"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"P392305533"</w:t>
            </w:r>
          </w:p>
          <w:p w14:paraId="1018CA69"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w:t>
            </w:r>
          </w:p>
          <w:p w14:paraId="2219D90A"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w:t>
            </w:r>
          </w:p>
          <w:p w14:paraId="54A825A1"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"agentCodes": {</w:t>
            </w:r>
          </w:p>
          <w:p w14:paraId="51B878E3"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"agentCode": [</w:t>
            </w:r>
          </w:p>
          <w:p w14:paraId="2D028FC8"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"A43512323",</w:t>
            </w:r>
          </w:p>
          <w:p w14:paraId="5652B409"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"A43512324",</w:t>
            </w:r>
          </w:p>
          <w:p w14:paraId="3DD1A8F1"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"A43512325"</w:t>
            </w:r>
          </w:p>
          <w:p w14:paraId="2F4B0011"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w:t>
            </w:r>
          </w:p>
          <w:p w14:paraId="6B4E4FD5"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w:t>
            </w:r>
          </w:p>
          <w:p w14:paraId="36599F68"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"msgTypes": {</w:t>
            </w:r>
          </w:p>
          <w:p w14:paraId="27452A88"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"msgType": [</w:t>
            </w:r>
          </w:p>
          <w:p w14:paraId="237D5D67"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"sms",</w:t>
            </w:r>
          </w:p>
          <w:p w14:paraId="1B750286"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"email"</w:t>
            </w:r>
          </w:p>
          <w:p w14:paraId="72EE9ACE"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w:t>
            </w:r>
          </w:p>
          <w:p w14:paraId="46B5BFA8"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w:t>
            </w:r>
          </w:p>
          <w:p w14:paraId="45865C62"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"statuses": {</w:t>
            </w:r>
          </w:p>
          <w:p w14:paraId="4E92F8F6"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"status": [</w:t>
            </w:r>
          </w:p>
          <w:p w14:paraId="7765DBA4"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"S100",</w:t>
            </w:r>
          </w:p>
          <w:p w14:paraId="19A82076"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"S102",</w:t>
            </w:r>
          </w:p>
          <w:p w14:paraId="61F20856"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"S110"</w:t>
            </w:r>
          </w:p>
          <w:p w14:paraId="1D36B14C"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w:t>
            </w:r>
          </w:p>
          <w:p w14:paraId="563C7338"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w:t>
            </w:r>
          </w:p>
          <w:p w14:paraId="681D178A"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"sentStartTime": "2016-08-08T14:18:57.977Z",</w:t>
            </w:r>
          </w:p>
          <w:p w14:paraId="3F1CEE10"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"sentEndTime": "2016-08-08T14:18:57.977Z",</w:t>
            </w:r>
          </w:p>
          <w:p w14:paraId="53E5A8FD"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"deliverStartTime": "2016-08-08T14:18:57.977Z",</w:t>
            </w:r>
          </w:p>
          <w:p w14:paraId="2C90CF33"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"startFrom": "41",</w:t>
            </w:r>
          </w:p>
          <w:p w14:paraId="4A699079"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"pageSize": "40",</w:t>
            </w:r>
          </w:p>
          <w:p w14:paraId="4ED84D98"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"sort": {</w:t>
            </w:r>
          </w:p>
          <w:p w14:paraId="5B259FAD"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"by": "field",</w:t>
            </w:r>
          </w:p>
          <w:p w14:paraId="4D6B996C"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"order": "desc</w:t>
            </w:r>
            <w:del w:id="680" w:author="Steven Chen" w:date="2016-12-07T17:32:00Z">
              <w:r w:rsidRPr="00F261E0" w:rsidDel="00935D69">
                <w:rPr>
                  <w:rFonts w:ascii="Palatino Linotype" w:hAnsi="Palatino Linotype"/>
                  <w:sz w:val="20"/>
                </w:rPr>
                <w:delText xml:space="preserve"> | asc</w:delText>
              </w:r>
            </w:del>
            <w:r w:rsidRPr="00F261E0">
              <w:rPr>
                <w:rFonts w:ascii="Palatino Linotype" w:hAnsi="Palatino Linotype"/>
                <w:sz w:val="20"/>
              </w:rPr>
              <w:t>"</w:t>
            </w:r>
          </w:p>
          <w:p w14:paraId="33E99B74" w14:textId="1AAB6F98" w:rsidR="002B455D" w:rsidRDefault="002B455D" w:rsidP="002B455D">
            <w:pPr>
              <w:pStyle w:val="Texte1"/>
              <w:rPr>
                <w:ins w:id="681" w:author="Steven Chen" w:date="2016-12-05T15:58:00Z"/>
                <w:rFonts w:ascii="Palatino Linotype" w:hAnsi="Palatino Linotype"/>
                <w:sz w:val="20"/>
                <w:lang w:val="en-GB"/>
              </w:rPr>
            </w:pPr>
            <w:r w:rsidRPr="00F261E0">
              <w:rPr>
                <w:rFonts w:ascii="Palatino Linotype" w:hAnsi="Palatino Linotype"/>
                <w:sz w:val="20"/>
              </w:rPr>
              <w:t xml:space="preserve">      }</w:t>
            </w:r>
            <w:ins w:id="682" w:author="Steven Chen" w:date="2016-12-05T15:58:00Z">
              <w:r w:rsidR="00666378">
                <w:rPr>
                  <w:rFonts w:ascii="Palatino Linotype" w:hAnsi="Palatino Linotype"/>
                  <w:sz w:val="20"/>
                  <w:lang w:val="en-GB"/>
                </w:rPr>
                <w:t>,</w:t>
              </w:r>
            </w:ins>
          </w:p>
          <w:p w14:paraId="3DE4EB5E" w14:textId="3B7EE335" w:rsidR="00666378" w:rsidRPr="00666378" w:rsidRDefault="00666378" w:rsidP="002B455D">
            <w:pPr>
              <w:pStyle w:val="Texte1"/>
              <w:rPr>
                <w:rFonts w:ascii="Palatino Linotype" w:hAnsi="Palatino Linotype"/>
                <w:sz w:val="20"/>
                <w:lang w:val="en-GB"/>
                <w:rPrChange w:id="683" w:author="Steven Chen" w:date="2016-12-05T15:58:00Z">
                  <w:rPr>
                    <w:rFonts w:ascii="Palatino Linotype" w:hAnsi="Palatino Linotype"/>
                    <w:sz w:val="20"/>
                  </w:rPr>
                </w:rPrChange>
              </w:rPr>
            </w:pPr>
            <w:ins w:id="684" w:author="Steven Chen" w:date="2016-12-05T15:58:00Z">
              <w:r w:rsidRPr="00F261E0">
                <w:rPr>
                  <w:rFonts w:ascii="Palatino Linotype" w:hAnsi="Palatino Linotype"/>
                  <w:sz w:val="20"/>
                </w:rPr>
                <w:t xml:space="preserve">      </w:t>
              </w:r>
            </w:ins>
            <w:ins w:id="685" w:author="Steven Chen" w:date="2016-12-07T17:32:00Z">
              <w:r w:rsidR="002A33DE" w:rsidRPr="00F261E0">
                <w:rPr>
                  <w:rFonts w:ascii="Palatino Linotype" w:hAnsi="Palatino Linotype"/>
                  <w:sz w:val="20"/>
                </w:rPr>
                <w:t>"</w:t>
              </w:r>
            </w:ins>
            <w:ins w:id="686" w:author="Steven Chen" w:date="2016-12-05T15:58:00Z">
              <w:r>
                <w:rPr>
                  <w:rFonts w:ascii="Palatino Linotype" w:hAnsi="Palatino Linotype"/>
                  <w:sz w:val="20"/>
                  <w:lang w:val="en-GB"/>
                </w:rPr>
                <w:t>withContent</w:t>
              </w:r>
            </w:ins>
            <w:ins w:id="687" w:author="Steven Chen" w:date="2016-12-07T17:32:00Z">
              <w:r w:rsidR="002A33DE" w:rsidRPr="00F261E0">
                <w:rPr>
                  <w:rFonts w:ascii="Palatino Linotype" w:hAnsi="Palatino Linotype"/>
                  <w:sz w:val="20"/>
                </w:rPr>
                <w:t>"</w:t>
              </w:r>
              <w:r w:rsidR="002A33DE">
                <w:rPr>
                  <w:rFonts w:ascii="Palatino Linotype" w:hAnsi="Palatino Linotype"/>
                  <w:sz w:val="20"/>
                </w:rPr>
                <w:t>:</w:t>
              </w:r>
              <w:r w:rsidR="002A33DE" w:rsidRPr="00F261E0">
                <w:rPr>
                  <w:rFonts w:ascii="Palatino Linotype" w:hAnsi="Palatino Linotype"/>
                  <w:sz w:val="20"/>
                </w:rPr>
                <w:t>"</w:t>
              </w:r>
              <w:r w:rsidR="002A33DE">
                <w:rPr>
                  <w:rFonts w:ascii="Palatino Linotype" w:hAnsi="Palatino Linotype"/>
                  <w:sz w:val="20"/>
                </w:rPr>
                <w:t>Y</w:t>
              </w:r>
              <w:r w:rsidR="002A33DE" w:rsidRPr="00F261E0">
                <w:rPr>
                  <w:rFonts w:ascii="Palatino Linotype" w:hAnsi="Palatino Linotype"/>
                  <w:sz w:val="20"/>
                </w:rPr>
                <w:t>"</w:t>
              </w:r>
            </w:ins>
          </w:p>
          <w:p w14:paraId="23FD751A"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w:t>
            </w:r>
          </w:p>
          <w:p w14:paraId="4D82369E"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 xml:space="preserve">  }</w:t>
            </w:r>
          </w:p>
          <w:p w14:paraId="177632E1" w14:textId="77777777" w:rsidR="002B455D" w:rsidRPr="00F261E0" w:rsidRDefault="002B455D" w:rsidP="002B455D">
            <w:pPr>
              <w:pStyle w:val="Texte1"/>
              <w:rPr>
                <w:rFonts w:ascii="Palatino Linotype" w:hAnsi="Palatino Linotype"/>
                <w:sz w:val="20"/>
              </w:rPr>
            </w:pPr>
            <w:r w:rsidRPr="00F261E0">
              <w:rPr>
                <w:rFonts w:ascii="Palatino Linotype" w:hAnsi="Palatino Linotype"/>
                <w:sz w:val="20"/>
              </w:rPr>
              <w:t>}</w:t>
            </w:r>
          </w:p>
          <w:p w14:paraId="2C8A8F4C" w14:textId="77777777" w:rsidR="005D41BA" w:rsidRPr="00B9183D" w:rsidRDefault="005D41BA" w:rsidP="004F14AA">
            <w:pPr>
              <w:pStyle w:val="Texte1"/>
              <w:rPr>
                <w:rFonts w:ascii="Palatino Linotype" w:hAnsi="Palatino Linotype"/>
                <w:u w:val="single"/>
              </w:rPr>
            </w:pPr>
          </w:p>
        </w:tc>
      </w:tr>
    </w:tbl>
    <w:p w14:paraId="7E1BA2B1" w14:textId="77777777" w:rsidR="005D41BA" w:rsidRPr="00B9183D" w:rsidRDefault="005D41BA">
      <w:pPr>
        <w:pStyle w:val="Texte1"/>
        <w:rPr>
          <w:rFonts w:ascii="Palatino Linotype" w:hAnsi="Palatino Linotype"/>
        </w:rPr>
      </w:pPr>
    </w:p>
    <w:p w14:paraId="053D5DA9" w14:textId="77777777" w:rsidR="002515C5" w:rsidRPr="00B9183D" w:rsidRDefault="002515C5">
      <w:pPr>
        <w:pStyle w:val="Texte1"/>
        <w:rPr>
          <w:rFonts w:ascii="Palatino Linotype" w:hAnsi="Palatino Linotype"/>
          <w:b/>
          <w:u w:val="single"/>
        </w:rPr>
      </w:pPr>
      <w:r w:rsidRPr="00B9183D">
        <w:rPr>
          <w:rFonts w:ascii="Palatino Linotype" w:hAnsi="Palatino Linotype"/>
          <w:b/>
          <w:u w:val="single"/>
        </w:rPr>
        <w:t xml:space="preserve">Notification </w:t>
      </w:r>
      <w:r w:rsidR="000047E8" w:rsidRPr="00B9183D">
        <w:rPr>
          <w:rFonts w:ascii="Palatino Linotype" w:hAnsi="Palatino Linotype"/>
          <w:b/>
          <w:u w:val="single"/>
        </w:rPr>
        <w:t xml:space="preserve">History </w:t>
      </w:r>
      <w:r w:rsidR="00156849">
        <w:rPr>
          <w:rFonts w:ascii="Palatino Linotype" w:hAnsi="Palatino Linotype"/>
          <w:b/>
          <w:u w:val="single"/>
        </w:rPr>
        <w:t>Enquiry</w:t>
      </w:r>
      <w:r w:rsidRPr="00B9183D">
        <w:rPr>
          <w:rFonts w:ascii="Palatino Linotype" w:hAnsi="Palatino Linotype"/>
          <w:b/>
          <w:u w:val="single"/>
        </w:rPr>
        <w:t xml:space="preserve"> </w:t>
      </w:r>
      <w:r w:rsidR="000047E8" w:rsidRPr="00B9183D">
        <w:rPr>
          <w:rFonts w:ascii="Palatino Linotype" w:hAnsi="Palatino Linotype"/>
          <w:b/>
          <w:u w:val="single"/>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6DED" w:rsidRPr="00B9183D" w14:paraId="6A12B72F" w14:textId="77777777" w:rsidTr="004F14AA">
        <w:tc>
          <w:tcPr>
            <w:tcW w:w="9287" w:type="dxa"/>
            <w:shd w:val="clear" w:color="auto" w:fill="2E74B5"/>
          </w:tcPr>
          <w:p w14:paraId="1E3ECB87" w14:textId="77777777" w:rsidR="00536DED" w:rsidRPr="00B9183D" w:rsidRDefault="00536DED">
            <w:pPr>
              <w:pStyle w:val="Texte1"/>
              <w:rPr>
                <w:rFonts w:ascii="Palatino Linotype" w:hAnsi="Palatino Linotype"/>
                <w:sz w:val="20"/>
              </w:rPr>
            </w:pPr>
            <w:r w:rsidRPr="00B9183D">
              <w:rPr>
                <w:rFonts w:ascii="Palatino Linotype" w:hAnsi="Palatino Linotype" w:cs="Calibri-Bold"/>
                <w:b/>
                <w:bCs/>
                <w:color w:val="FFFFFF"/>
                <w:lang w:val="en-GB"/>
              </w:rPr>
              <w:t>application/xml, text/xml</w:t>
            </w:r>
          </w:p>
        </w:tc>
      </w:tr>
      <w:tr w:rsidR="002515C5" w:rsidRPr="00B9183D" w14:paraId="7CAE39EA" w14:textId="77777777">
        <w:tc>
          <w:tcPr>
            <w:tcW w:w="9287" w:type="dxa"/>
          </w:tcPr>
          <w:p w14:paraId="6B0A684E" w14:textId="77777777" w:rsidR="002515C5" w:rsidRPr="00B9183D" w:rsidRDefault="002515C5">
            <w:pPr>
              <w:pStyle w:val="Texte1"/>
              <w:rPr>
                <w:rFonts w:ascii="Palatino Linotype" w:hAnsi="Palatino Linotype"/>
                <w:sz w:val="20"/>
              </w:rPr>
            </w:pPr>
            <w:bookmarkStart w:id="688" w:name="OLE_LINK4"/>
            <w:r w:rsidRPr="00B9183D">
              <w:rPr>
                <w:rFonts w:ascii="Palatino Linotype" w:hAnsi="Palatino Linotype"/>
                <w:sz w:val="20"/>
              </w:rPr>
              <w:t>&lt;nhrHistoryDate sourceId=</w:t>
            </w:r>
            <w:r w:rsidR="00CF0ED0">
              <w:rPr>
                <w:rFonts w:ascii="Palatino Linotype" w:hAnsi="Palatino Linotype"/>
                <w:sz w:val="20"/>
              </w:rPr>
              <w:t>“</w:t>
            </w:r>
            <w:r w:rsidRPr="00B9183D">
              <w:rPr>
                <w:rFonts w:ascii="Palatino Linotype" w:hAnsi="Palatino Linotype"/>
                <w:sz w:val="20"/>
              </w:rPr>
              <w:t>NHR</w:t>
            </w:r>
            <w:r w:rsidR="00CF0ED0">
              <w:rPr>
                <w:rFonts w:ascii="Palatino Linotype" w:hAnsi="Palatino Linotype"/>
                <w:sz w:val="20"/>
              </w:rPr>
              <w:t>”</w:t>
            </w:r>
            <w:r w:rsidRPr="00B9183D">
              <w:rPr>
                <w:rFonts w:ascii="Palatino Linotype" w:hAnsi="Palatino Linotype"/>
                <w:sz w:val="20"/>
              </w:rPr>
              <w:t>&gt;</w:t>
            </w:r>
          </w:p>
          <w:p w14:paraId="09505733" w14:textId="77777777" w:rsidR="002515C5" w:rsidRPr="00B9183D" w:rsidRDefault="002515C5">
            <w:pPr>
              <w:pStyle w:val="Texte1"/>
              <w:rPr>
                <w:rFonts w:ascii="Palatino Linotype" w:hAnsi="Palatino Linotype"/>
                <w:sz w:val="20"/>
              </w:rPr>
            </w:pPr>
            <w:r w:rsidRPr="00B9183D">
              <w:rPr>
                <w:rFonts w:ascii="Palatino Linotype" w:hAnsi="Palatino Linotype"/>
                <w:sz w:val="20"/>
              </w:rPr>
              <w:t>&lt;historyEnquiryInfo&gt;</w:t>
            </w:r>
          </w:p>
          <w:p w14:paraId="6A2DF181"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&lt;requestor&gt;SCRUM&lt;/requestor&gt;</w:t>
            </w:r>
          </w:p>
          <w:p w14:paraId="7F96C19E"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&lt;requestId&gt;REQ201602260943185704e57&lt;/requestId&gt;</w:t>
            </w:r>
          </w:p>
          <w:p w14:paraId="558ECFD8"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&lt;responseId&gt; RSP201602260943185196eb4&lt;/responseId&gt;</w:t>
            </w:r>
          </w:p>
          <w:p w14:paraId="62C87EA3"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 xml:space="preserve">&lt;responseDatetime&gt;20160226094318570&lt;/responseDatetime&gt; </w:t>
            </w:r>
          </w:p>
          <w:p w14:paraId="40AF2601"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&lt;returnCode&gt;005&lt;/returnCode&gt;</w:t>
            </w:r>
          </w:p>
          <w:p w14:paraId="1A51D8B2"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&lt;errorMsg&gt;Requestor Not Found&lt;/errorMsg&gt;</w:t>
            </w:r>
          </w:p>
          <w:p w14:paraId="50F2E075" w14:textId="2534D20B" w:rsidR="002515C5" w:rsidRDefault="002515C5">
            <w:pPr>
              <w:pStyle w:val="Texte1"/>
              <w:rPr>
                <w:rFonts w:ascii="Palatino Linotype" w:hAnsi="Palatino Linotype"/>
                <w:sz w:val="20"/>
              </w:rPr>
            </w:pPr>
            <w:r w:rsidRPr="00B9183D">
              <w:rPr>
                <w:rFonts w:ascii="Palatino Linotype" w:hAnsi="Palatino Linotype"/>
                <w:sz w:val="20"/>
              </w:rPr>
              <w:t>&lt;/historyEnquiryInfo&gt;</w:t>
            </w:r>
          </w:p>
          <w:p w14:paraId="1099C066" w14:textId="77777777" w:rsidR="00AD4B9A" w:rsidRPr="00B9183D" w:rsidRDefault="00AD4B9A">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Pr>
                <w:rFonts w:ascii="Palatino Linotype" w:hAnsi="Palatino Linotype"/>
                <w:sz w:val="20"/>
              </w:rPr>
              <w:t>&lt;numOfRecords&gt;564&lt;/numOfRecords &gt;</w:t>
            </w:r>
          </w:p>
          <w:p w14:paraId="7576BF00"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&lt;</w:t>
            </w:r>
            <w:r w:rsidR="00764F4F">
              <w:rPr>
                <w:rFonts w:ascii="Palatino Linotype" w:hAnsi="Palatino Linotype"/>
                <w:sz w:val="20"/>
              </w:rPr>
              <w:t xml:space="preserve"> data</w:t>
            </w:r>
            <w:r w:rsidR="00764F4F" w:rsidRPr="00B9183D">
              <w:rPr>
                <w:rFonts w:ascii="Palatino Linotype" w:hAnsi="Palatino Linotype"/>
                <w:sz w:val="20"/>
              </w:rPr>
              <w:t xml:space="preserve"> </w:t>
            </w:r>
            <w:r w:rsidRPr="00B9183D">
              <w:rPr>
                <w:rFonts w:ascii="Palatino Linotype" w:hAnsi="Palatino Linotype"/>
                <w:sz w:val="20"/>
              </w:rPr>
              <w:t>&gt;</w:t>
            </w:r>
          </w:p>
          <w:p w14:paraId="1B7C1D13" w14:textId="391432CE" w:rsidR="007B0C07" w:rsidRDefault="002515C5">
            <w:pPr>
              <w:pStyle w:val="Texte1"/>
              <w:rPr>
                <w:ins w:id="689" w:author="Steven Chen" w:date="2016-12-01T19:56:00Z"/>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ins w:id="690" w:author="Steven Chen" w:date="2016-12-01T19:56:00Z">
              <w:r w:rsidR="007B0C07">
                <w:rPr>
                  <w:rFonts w:ascii="Palatino Linotype" w:hAnsi="Palatino Linotype"/>
                  <w:sz w:val="20"/>
                </w:rPr>
                <w:t>&lt;notificationHistId&gt;121</w:t>
              </w:r>
            </w:ins>
            <w:ins w:id="691" w:author="Steven Chen" w:date="2016-12-01T19:57:00Z">
              <w:r w:rsidR="007B0C07">
                <w:rPr>
                  <w:rFonts w:ascii="Palatino Linotype" w:hAnsi="Palatino Linotype"/>
                  <w:sz w:val="20"/>
                </w:rPr>
                <w:t>2121212</w:t>
              </w:r>
            </w:ins>
            <w:ins w:id="692" w:author="Steven Chen" w:date="2016-12-01T19:56:00Z">
              <w:r w:rsidR="007B0C07">
                <w:rPr>
                  <w:rFonts w:ascii="Palatino Linotype" w:hAnsi="Palatino Linotype"/>
                  <w:sz w:val="20"/>
                </w:rPr>
                <w:t>&lt;</w:t>
              </w:r>
            </w:ins>
            <w:ins w:id="693" w:author="Steven Chen" w:date="2016-12-01T19:57:00Z">
              <w:r w:rsidR="007B0C07">
                <w:rPr>
                  <w:rFonts w:ascii="Palatino Linotype" w:hAnsi="Palatino Linotype"/>
                  <w:sz w:val="20"/>
                </w:rPr>
                <w:t>/notificationHistId&gt;</w:t>
              </w:r>
            </w:ins>
          </w:p>
          <w:p w14:paraId="678A5ACF" w14:textId="1833F29A" w:rsidR="002515C5" w:rsidRDefault="007B0C07">
            <w:pPr>
              <w:pStyle w:val="Texte1"/>
              <w:rPr>
                <w:rFonts w:ascii="Palatino Linotype" w:hAnsi="Palatino Linotype"/>
                <w:sz w:val="20"/>
              </w:rPr>
            </w:pPr>
            <w:ins w:id="694" w:author="Steven Chen" w:date="2016-12-01T19:56:00Z">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ins>
            <w:r w:rsidR="002515C5" w:rsidRPr="00B9183D">
              <w:rPr>
                <w:rFonts w:ascii="Palatino Linotype" w:hAnsi="Palatino Linotype"/>
                <w:sz w:val="20"/>
              </w:rPr>
              <w:t>&lt;notificationId&gt;123002345&lt;/notificationId&gt;</w:t>
            </w:r>
          </w:p>
          <w:p w14:paraId="41CAA21F" w14:textId="25CD769C" w:rsidR="008A4726" w:rsidRDefault="008A4726">
            <w:pPr>
              <w:pStyle w:val="Texte1"/>
              <w:rPr>
                <w:ins w:id="695" w:author="Steven Chen" w:date="2016-12-01T19:55:00Z"/>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Pr>
                <w:rFonts w:ascii="Palatino Linotype" w:hAnsi="Palatino Linotype"/>
                <w:sz w:val="20"/>
              </w:rPr>
              <w:t>&lt;touchpointType</w:t>
            </w:r>
            <w:del w:id="696" w:author="Steven Chen" w:date="2016-12-01T19:55:00Z">
              <w:r w:rsidDel="00FF495F">
                <w:rPr>
                  <w:rFonts w:ascii="Palatino Linotype" w:hAnsi="Palatino Linotype"/>
                  <w:sz w:val="20"/>
                </w:rPr>
                <w:delText>Desc</w:delText>
              </w:r>
            </w:del>
            <w:ins w:id="697" w:author="Steven Chen" w:date="2016-12-01T19:55:00Z">
              <w:r w:rsidR="00FF495F">
                <w:rPr>
                  <w:rFonts w:ascii="Palatino Linotype" w:hAnsi="Palatino Linotype"/>
                  <w:sz w:val="20"/>
                </w:rPr>
                <w:t>Name</w:t>
              </w:r>
            </w:ins>
            <w:r>
              <w:rPr>
                <w:rFonts w:ascii="Palatino Linotype" w:hAnsi="Palatino Linotype"/>
                <w:sz w:val="20"/>
              </w:rPr>
              <w:t>&gt;</w:t>
            </w:r>
            <w:del w:id="698" w:author="Steven Chen" w:date="2016-12-01T19:56:00Z">
              <w:r w:rsidDel="00FF495F">
                <w:rPr>
                  <w:rFonts w:ascii="Palatino Linotype" w:hAnsi="Palatino Linotype"/>
                  <w:sz w:val="20"/>
                </w:rPr>
                <w:delText>Touchpoint Type</w:delText>
              </w:r>
            </w:del>
            <w:ins w:id="699" w:author="Steven Chen" w:date="2016-12-01T19:56:00Z">
              <w:r w:rsidR="00FF495F">
                <w:rPr>
                  <w:rFonts w:ascii="Palatino Linotype" w:hAnsi="Palatino Linotype"/>
                  <w:sz w:val="20"/>
                </w:rPr>
                <w:t>LIF0004</w:t>
              </w:r>
            </w:ins>
            <w:r>
              <w:rPr>
                <w:rFonts w:ascii="Palatino Linotype" w:hAnsi="Palatino Linotype"/>
                <w:sz w:val="20"/>
              </w:rPr>
              <w:t>&lt;/touchpointType</w:t>
            </w:r>
            <w:del w:id="700" w:author="Steven Chen" w:date="2016-12-01T19:55:00Z">
              <w:r w:rsidDel="00FF495F">
                <w:rPr>
                  <w:rFonts w:ascii="Palatino Linotype" w:hAnsi="Palatino Linotype"/>
                  <w:sz w:val="20"/>
                </w:rPr>
                <w:delText>Desc</w:delText>
              </w:r>
            </w:del>
            <w:ins w:id="701" w:author="Steven Chen" w:date="2016-12-01T19:55:00Z">
              <w:r w:rsidR="00FF495F">
                <w:rPr>
                  <w:rFonts w:ascii="Palatino Linotype" w:hAnsi="Palatino Linotype"/>
                  <w:sz w:val="20"/>
                </w:rPr>
                <w:t>Name</w:t>
              </w:r>
            </w:ins>
            <w:r>
              <w:rPr>
                <w:rFonts w:ascii="Palatino Linotype" w:hAnsi="Palatino Linotype"/>
                <w:sz w:val="20"/>
              </w:rPr>
              <w:t>&gt;</w:t>
            </w:r>
          </w:p>
          <w:p w14:paraId="7D28175F" w14:textId="32A2F4D4" w:rsidR="00FF495F" w:rsidRPr="00FF495F" w:rsidRDefault="00FF495F">
            <w:pPr>
              <w:pStyle w:val="Texte1"/>
              <w:rPr>
                <w:rFonts w:ascii="Palatino Linotype" w:eastAsiaTheme="minorEastAsia" w:hAnsi="Palatino Linotype"/>
                <w:sz w:val="20"/>
                <w:lang w:eastAsia="zh-CN"/>
                <w:rPrChange w:id="702" w:author="Steven Chen" w:date="2016-12-01T19:56:00Z">
                  <w:rPr>
                    <w:rFonts w:ascii="Palatino Linotype" w:hAnsi="Palatino Linotype"/>
                    <w:sz w:val="20"/>
                  </w:rPr>
                </w:rPrChange>
              </w:rPr>
            </w:pPr>
            <w:ins w:id="703" w:author="Steven Chen" w:date="2016-12-01T19:56:00Z">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Pr>
                  <w:rFonts w:ascii="Palatino Linotype" w:eastAsiaTheme="minorEastAsia" w:hAnsi="Palatino Linotype" w:hint="eastAsia"/>
                  <w:sz w:val="20"/>
                  <w:lang w:eastAsia="zh-CN"/>
                </w:rPr>
                <w:t>&lt;</w:t>
              </w:r>
              <w:r>
                <w:rPr>
                  <w:rFonts w:ascii="Palatino Linotype" w:eastAsiaTheme="minorEastAsia" w:hAnsi="Palatino Linotype"/>
                  <w:sz w:val="20"/>
                  <w:lang w:eastAsia="zh-CN"/>
                </w:rPr>
                <w:t>touchpointSubTypeName&gt;NOR&lt;/touchpointSubTypeName&gt;</w:t>
              </w:r>
            </w:ins>
          </w:p>
          <w:p w14:paraId="15BA60D2"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&lt;approvalStatus&gt;APPROVED&lt;/approvalStatus&gt;</w:t>
            </w:r>
          </w:p>
          <w:p w14:paraId="2A211ECC"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&lt;claimNo&gt;A3434323&lt;/claimNo&gt;</w:t>
            </w:r>
          </w:p>
          <w:p w14:paraId="53A74F06"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&lt;policyNo&gt;P392305531&lt;/policyNo&gt;</w:t>
            </w:r>
          </w:p>
          <w:p w14:paraId="548F8DFE" w14:textId="77777777" w:rsidR="002515C5" w:rsidRPr="00B9183D" w:rsidRDefault="00E901AD">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&lt;agentCode</w:t>
            </w:r>
            <w:r w:rsidR="002515C5" w:rsidRPr="00B9183D">
              <w:rPr>
                <w:rFonts w:ascii="Palatino Linotype" w:hAnsi="Palatino Linotype"/>
                <w:sz w:val="20"/>
              </w:rPr>
              <w:t>&gt;A43512323&lt;/</w:t>
            </w:r>
            <w:r w:rsidR="009A027F">
              <w:rPr>
                <w:rFonts w:ascii="Palatino Linotype" w:hAnsi="Palatino Linotype"/>
                <w:sz w:val="20"/>
              </w:rPr>
              <w:t>agentCode</w:t>
            </w:r>
            <w:r w:rsidR="002515C5" w:rsidRPr="00B9183D">
              <w:rPr>
                <w:rFonts w:ascii="Palatino Linotype" w:hAnsi="Palatino Linotype"/>
                <w:sz w:val="20"/>
              </w:rPr>
              <w:t>&gt;</w:t>
            </w:r>
          </w:p>
          <w:p w14:paraId="224729EF"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sidR="00C34B3B">
              <w:rPr>
                <w:rFonts w:ascii="Palatino Linotype" w:hAnsi="Palatino Linotype"/>
                <w:sz w:val="20"/>
              </w:rPr>
              <w:t>e</w:t>
            </w:r>
            <w:r w:rsidRPr="00B9183D">
              <w:rPr>
                <w:rFonts w:ascii="Palatino Linotype" w:hAnsi="Palatino Linotype"/>
                <w:sz w:val="20"/>
              </w:rPr>
              <w:t>mail&gt;</w:t>
            </w:r>
            <w:r w:rsidR="009A027F">
              <w:rPr>
                <w:rFonts w:ascii="Palatino Linotype" w:hAnsi="Palatino Linotype"/>
                <w:sz w:val="20"/>
              </w:rPr>
              <w:t>agentCode</w:t>
            </w:r>
            <w:r w:rsidR="00C34B3B">
              <w:rPr>
                <w:rFonts w:ascii="Palatino Linotype" w:hAnsi="Palatino Linotype"/>
                <w:sz w:val="20"/>
              </w:rPr>
              <w:t>@axa.com.hk&lt;/e</w:t>
            </w:r>
            <w:r w:rsidRPr="00B9183D">
              <w:rPr>
                <w:rFonts w:ascii="Palatino Linotype" w:hAnsi="Palatino Linotype"/>
                <w:sz w:val="20"/>
              </w:rPr>
              <w:t>mail&gt;</w:t>
            </w:r>
          </w:p>
          <w:p w14:paraId="1F207571"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sidR="00C34B3B">
              <w:rPr>
                <w:rFonts w:ascii="Palatino Linotype" w:hAnsi="Palatino Linotype"/>
                <w:sz w:val="20"/>
              </w:rPr>
              <w:t>m</w:t>
            </w:r>
            <w:r w:rsidRPr="00B9183D">
              <w:rPr>
                <w:rFonts w:ascii="Palatino Linotype" w:hAnsi="Palatino Linotype"/>
                <w:sz w:val="20"/>
              </w:rPr>
              <w:t>obile&gt;66666666&lt;/</w:t>
            </w:r>
            <w:r w:rsidR="00C34B3B">
              <w:rPr>
                <w:rFonts w:ascii="Palatino Linotype" w:hAnsi="Palatino Linotype"/>
                <w:sz w:val="20"/>
              </w:rPr>
              <w:t>m</w:t>
            </w:r>
            <w:r w:rsidRPr="00B9183D">
              <w:rPr>
                <w:rFonts w:ascii="Palatino Linotype" w:hAnsi="Palatino Linotype"/>
                <w:sz w:val="20"/>
              </w:rPr>
              <w:t>obile&gt;</w:t>
            </w:r>
          </w:p>
          <w:p w14:paraId="3B462BB2"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sidR="003549FF">
              <w:rPr>
                <w:rFonts w:ascii="Palatino Linotype" w:hAnsi="Palatino Linotype"/>
                <w:sz w:val="20"/>
              </w:rPr>
              <w:t>s</w:t>
            </w:r>
            <w:r w:rsidRPr="00B9183D">
              <w:rPr>
                <w:rFonts w:ascii="Palatino Linotype" w:hAnsi="Palatino Linotype"/>
                <w:sz w:val="20"/>
              </w:rPr>
              <w:t>entTime&gt;</w:t>
            </w:r>
            <w:r w:rsidR="0031080E" w:rsidRPr="00763807">
              <w:rPr>
                <w:rFonts w:ascii="Palatino Linotype" w:eastAsia="Times New Roman" w:hAnsi="Palatino Linotype"/>
                <w:color w:val="000000"/>
                <w:sz w:val="20"/>
              </w:rPr>
              <w:t>2016-08-08T14:18:57.977Z</w:t>
            </w:r>
            <w:r w:rsidR="0031080E" w:rsidRPr="00763807">
              <w:rPr>
                <w:rFonts w:ascii="Palatino Linotype" w:hAnsi="Palatino Linotype"/>
                <w:sz w:val="20"/>
              </w:rPr>
              <w:t xml:space="preserve"> </w:t>
            </w:r>
            <w:r w:rsidRPr="00B9183D">
              <w:rPr>
                <w:rFonts w:ascii="Palatino Linotype" w:hAnsi="Palatino Linotype"/>
                <w:sz w:val="20"/>
              </w:rPr>
              <w:t>&lt;/</w:t>
            </w:r>
            <w:r w:rsidR="003549FF">
              <w:rPr>
                <w:rFonts w:ascii="Palatino Linotype" w:hAnsi="Palatino Linotype"/>
                <w:sz w:val="20"/>
              </w:rPr>
              <w:t>s</w:t>
            </w:r>
            <w:r w:rsidRPr="00B9183D">
              <w:rPr>
                <w:rFonts w:ascii="Palatino Linotype" w:hAnsi="Palatino Linotype"/>
                <w:sz w:val="20"/>
              </w:rPr>
              <w:t>entTime&gt;</w:t>
            </w:r>
          </w:p>
          <w:p w14:paraId="0E07159F" w14:textId="77777777" w:rsidR="002515C5"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sidR="003549FF">
              <w:rPr>
                <w:rFonts w:ascii="Palatino Linotype" w:hAnsi="Palatino Linotype"/>
                <w:sz w:val="20"/>
              </w:rPr>
              <w:t>d</w:t>
            </w:r>
            <w:r w:rsidRPr="00B9183D">
              <w:rPr>
                <w:rFonts w:ascii="Palatino Linotype" w:hAnsi="Palatino Linotype"/>
                <w:sz w:val="20"/>
              </w:rPr>
              <w:t>eliverTime&gt;</w:t>
            </w:r>
            <w:r w:rsidR="0031080E" w:rsidRPr="00763807">
              <w:rPr>
                <w:rFonts w:ascii="Palatino Linotype" w:eastAsia="Times New Roman" w:hAnsi="Palatino Linotype"/>
                <w:color w:val="000000"/>
                <w:sz w:val="20"/>
              </w:rPr>
              <w:t>2016-08-08T14:18:57.977Z</w:t>
            </w:r>
            <w:r w:rsidR="0031080E" w:rsidRPr="00763807">
              <w:rPr>
                <w:rFonts w:ascii="Palatino Linotype" w:hAnsi="Palatino Linotype"/>
                <w:sz w:val="20"/>
              </w:rPr>
              <w:t xml:space="preserve"> </w:t>
            </w:r>
            <w:r w:rsidRPr="00B9183D">
              <w:rPr>
                <w:rFonts w:ascii="Palatino Linotype" w:hAnsi="Palatino Linotype"/>
                <w:sz w:val="20"/>
              </w:rPr>
              <w:t>&lt;/</w:t>
            </w:r>
            <w:r w:rsidR="003549FF">
              <w:rPr>
                <w:rFonts w:ascii="Palatino Linotype" w:hAnsi="Palatino Linotype"/>
                <w:sz w:val="20"/>
              </w:rPr>
              <w:t>d</w:t>
            </w:r>
            <w:r w:rsidRPr="00B9183D">
              <w:rPr>
                <w:rFonts w:ascii="Palatino Linotype" w:hAnsi="Palatino Linotype"/>
                <w:sz w:val="20"/>
              </w:rPr>
              <w:t>eliverTime&gt;</w:t>
            </w:r>
          </w:p>
          <w:p w14:paraId="40D532F4" w14:textId="77777777" w:rsidR="008B39B5" w:rsidRDefault="008B39B5">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&lt;send</w:t>
            </w:r>
            <w:r w:rsidRPr="00B9183D">
              <w:rPr>
                <w:rFonts w:ascii="Palatino Linotype" w:hAnsi="Palatino Linotype"/>
                <w:sz w:val="20"/>
              </w:rPr>
              <w:t>Stat</w:t>
            </w:r>
            <w:r>
              <w:rPr>
                <w:rFonts w:ascii="Palatino Linotype" w:hAnsi="Palatino Linotype"/>
                <w:sz w:val="20"/>
              </w:rPr>
              <w:t>us&gt;SENT&lt;/sendStatus&gt;</w:t>
            </w:r>
          </w:p>
          <w:p w14:paraId="4E108B56" w14:textId="77777777" w:rsidR="003549FF" w:rsidRPr="00B9183D" w:rsidRDefault="003549FF">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&lt;d</w:t>
            </w:r>
            <w:r w:rsidRPr="00B9183D">
              <w:rPr>
                <w:rFonts w:ascii="Palatino Linotype" w:hAnsi="Palatino Linotype"/>
                <w:sz w:val="20"/>
              </w:rPr>
              <w:t>eliverStat</w:t>
            </w:r>
            <w:r w:rsidR="008B39B5">
              <w:rPr>
                <w:rFonts w:ascii="Palatino Linotype" w:hAnsi="Palatino Linotype"/>
                <w:sz w:val="20"/>
              </w:rPr>
              <w:t>us&gt;DELIVERED&lt;/d</w:t>
            </w:r>
            <w:r>
              <w:rPr>
                <w:rFonts w:ascii="Palatino Linotype" w:hAnsi="Palatino Linotype"/>
                <w:sz w:val="20"/>
              </w:rPr>
              <w:t>eliverStatus&gt;</w:t>
            </w:r>
          </w:p>
          <w:p w14:paraId="6BBE5421" w14:textId="77777777" w:rsidR="002515C5" w:rsidRPr="00B9183D" w:rsidRDefault="003549FF">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&lt;s</w:t>
            </w:r>
            <w:r w:rsidR="002515C5" w:rsidRPr="00B9183D">
              <w:rPr>
                <w:rFonts w:ascii="Palatino Linotype" w:hAnsi="Palatino Linotype"/>
                <w:sz w:val="20"/>
              </w:rPr>
              <w:t>ubject&gt;Email Subject here...&lt;/</w:t>
            </w:r>
            <w:r>
              <w:rPr>
                <w:rFonts w:ascii="Palatino Linotype" w:hAnsi="Palatino Linotype"/>
                <w:sz w:val="20"/>
              </w:rPr>
              <w:t>s</w:t>
            </w:r>
            <w:r w:rsidR="002515C5" w:rsidRPr="00B9183D">
              <w:rPr>
                <w:rFonts w:ascii="Palatino Linotype" w:hAnsi="Palatino Linotype"/>
                <w:sz w:val="20"/>
              </w:rPr>
              <w:t>ubject&gt;</w:t>
            </w:r>
          </w:p>
          <w:p w14:paraId="7FAE79C9"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&lt;/</w:t>
            </w:r>
            <w:r w:rsidR="00764F4F">
              <w:rPr>
                <w:rFonts w:ascii="Palatino Linotype" w:hAnsi="Palatino Linotype"/>
                <w:sz w:val="20"/>
              </w:rPr>
              <w:t>data</w:t>
            </w:r>
            <w:r w:rsidR="00764F4F" w:rsidRPr="00B9183D">
              <w:rPr>
                <w:rFonts w:ascii="Palatino Linotype" w:hAnsi="Palatino Linotype"/>
                <w:sz w:val="20"/>
              </w:rPr>
              <w:t xml:space="preserve"> </w:t>
            </w:r>
            <w:r w:rsidRPr="00B9183D">
              <w:rPr>
                <w:rFonts w:ascii="Palatino Linotype" w:hAnsi="Palatino Linotype"/>
                <w:sz w:val="20"/>
              </w:rPr>
              <w:t>&gt;</w:t>
            </w:r>
          </w:p>
          <w:p w14:paraId="63830157"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&lt;</w:t>
            </w:r>
            <w:r w:rsidR="00764F4F">
              <w:rPr>
                <w:rFonts w:ascii="Palatino Linotype" w:hAnsi="Palatino Linotype"/>
                <w:sz w:val="20"/>
              </w:rPr>
              <w:t>data</w:t>
            </w:r>
            <w:r w:rsidRPr="00B9183D">
              <w:rPr>
                <w:rFonts w:ascii="Palatino Linotype" w:hAnsi="Palatino Linotype"/>
                <w:sz w:val="20"/>
              </w:rPr>
              <w:t>&gt;</w:t>
            </w:r>
          </w:p>
          <w:p w14:paraId="49001007" w14:textId="4E958357" w:rsidR="007B0C07" w:rsidRDefault="0031080E" w:rsidP="0031080E">
            <w:pPr>
              <w:pStyle w:val="Texte1"/>
              <w:rPr>
                <w:ins w:id="704" w:author="Steven Chen" w:date="2016-12-01T19:57:00Z"/>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ins w:id="705" w:author="Steven Chen" w:date="2016-12-01T19:57:00Z">
              <w:r w:rsidR="007B0C07">
                <w:rPr>
                  <w:rFonts w:ascii="Palatino Linotype" w:hAnsi="Palatino Linotype"/>
                  <w:sz w:val="20"/>
                </w:rPr>
                <w:t>&lt;notificationHistId&gt;1212121212&lt;/notificationHistId&gt;</w:t>
              </w:r>
            </w:ins>
          </w:p>
          <w:p w14:paraId="33D7410C" w14:textId="14235A69" w:rsidR="0031080E" w:rsidRDefault="007B0C07" w:rsidP="0031080E">
            <w:pPr>
              <w:pStyle w:val="Texte1"/>
              <w:rPr>
                <w:rFonts w:ascii="Palatino Linotype" w:hAnsi="Palatino Linotype"/>
                <w:sz w:val="20"/>
              </w:rPr>
            </w:pPr>
            <w:ins w:id="706" w:author="Steven Chen" w:date="2016-12-01T19:57:00Z">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ins>
            <w:r w:rsidR="0031080E" w:rsidRPr="00B9183D">
              <w:rPr>
                <w:rFonts w:ascii="Palatino Linotype" w:hAnsi="Palatino Linotype"/>
                <w:sz w:val="20"/>
              </w:rPr>
              <w:t>&lt;notificationId&gt;123002345&lt;/notificationId&gt;</w:t>
            </w:r>
          </w:p>
          <w:p w14:paraId="63E7260D" w14:textId="0BE761F4" w:rsidR="0031080E" w:rsidRDefault="0031080E" w:rsidP="0031080E">
            <w:pPr>
              <w:pStyle w:val="Texte1"/>
              <w:rPr>
                <w:ins w:id="707" w:author="Steven Chen" w:date="2016-12-07T17:43:00Z"/>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Pr>
                <w:rFonts w:ascii="Palatino Linotype" w:hAnsi="Palatino Linotype"/>
                <w:sz w:val="20"/>
              </w:rPr>
              <w:t>&lt;</w:t>
            </w:r>
            <w:del w:id="708" w:author="Steven Chen" w:date="2016-12-07T17:43:00Z">
              <w:r w:rsidDel="009D2B88">
                <w:rPr>
                  <w:rFonts w:ascii="Palatino Linotype" w:hAnsi="Palatino Linotype"/>
                  <w:sz w:val="20"/>
                </w:rPr>
                <w:delText>touchpointTypeDesc</w:delText>
              </w:r>
            </w:del>
            <w:ins w:id="709" w:author="Steven Chen" w:date="2016-12-07T17:43:00Z">
              <w:r w:rsidR="009D2B88">
                <w:rPr>
                  <w:rFonts w:ascii="Palatino Linotype" w:hAnsi="Palatino Linotype"/>
                  <w:sz w:val="20"/>
                </w:rPr>
                <w:t>touchpointTypeName</w:t>
              </w:r>
            </w:ins>
            <w:r>
              <w:rPr>
                <w:rFonts w:ascii="Palatino Linotype" w:hAnsi="Palatino Linotype"/>
                <w:sz w:val="20"/>
              </w:rPr>
              <w:t>&gt;Touchpoint Type&lt;/</w:t>
            </w:r>
            <w:del w:id="710" w:author="Steven Chen" w:date="2016-12-07T17:43:00Z">
              <w:r w:rsidDel="009D2B88">
                <w:rPr>
                  <w:rFonts w:ascii="Palatino Linotype" w:hAnsi="Palatino Linotype"/>
                  <w:sz w:val="20"/>
                </w:rPr>
                <w:delText>touchpointTypeDesc</w:delText>
              </w:r>
            </w:del>
            <w:ins w:id="711" w:author="Steven Chen" w:date="2016-12-07T17:43:00Z">
              <w:r w:rsidR="009D2B88">
                <w:rPr>
                  <w:rFonts w:ascii="Palatino Linotype" w:hAnsi="Palatino Linotype"/>
                  <w:sz w:val="20"/>
                </w:rPr>
                <w:t>touchpointTypeName</w:t>
              </w:r>
            </w:ins>
            <w:r>
              <w:rPr>
                <w:rFonts w:ascii="Palatino Linotype" w:hAnsi="Palatino Linotype"/>
                <w:sz w:val="20"/>
              </w:rPr>
              <w:t>&gt;</w:t>
            </w:r>
          </w:p>
          <w:p w14:paraId="3E0C1B1B" w14:textId="77777777" w:rsidR="009D2B88" w:rsidRPr="00C70F8A" w:rsidRDefault="009D2B88" w:rsidP="009D2B88">
            <w:pPr>
              <w:pStyle w:val="Texte1"/>
              <w:rPr>
                <w:ins w:id="712" w:author="Steven Chen" w:date="2016-12-07T17:43:00Z"/>
                <w:rFonts w:ascii="Palatino Linotype" w:eastAsiaTheme="minorEastAsia" w:hAnsi="Palatino Linotype"/>
                <w:sz w:val="20"/>
                <w:lang w:eastAsia="zh-CN"/>
              </w:rPr>
            </w:pPr>
            <w:ins w:id="713" w:author="Steven Chen" w:date="2016-12-07T17:43:00Z">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Pr>
                  <w:rFonts w:ascii="Palatino Linotype" w:eastAsiaTheme="minorEastAsia" w:hAnsi="Palatino Linotype" w:hint="eastAsia"/>
                  <w:sz w:val="20"/>
                  <w:lang w:eastAsia="zh-CN"/>
                </w:rPr>
                <w:t>&lt;</w:t>
              </w:r>
              <w:r>
                <w:rPr>
                  <w:rFonts w:ascii="Palatino Linotype" w:eastAsiaTheme="minorEastAsia" w:hAnsi="Palatino Linotype"/>
                  <w:sz w:val="20"/>
                  <w:lang w:eastAsia="zh-CN"/>
                </w:rPr>
                <w:t>touchpointSubTypeName&gt;NOR&lt;/touchpointSubTypeName&gt;</w:t>
              </w:r>
            </w:ins>
          </w:p>
          <w:p w14:paraId="2504A3C9" w14:textId="7178A06A" w:rsidR="009D2B88" w:rsidRPr="00B9183D" w:rsidDel="009D2B88" w:rsidRDefault="009D2B88" w:rsidP="0031080E">
            <w:pPr>
              <w:pStyle w:val="Texte1"/>
              <w:rPr>
                <w:del w:id="714" w:author="Steven Chen" w:date="2016-12-07T17:43:00Z"/>
                <w:rFonts w:ascii="Palatino Linotype" w:hAnsi="Palatino Linotype"/>
                <w:sz w:val="20"/>
              </w:rPr>
            </w:pPr>
          </w:p>
          <w:p w14:paraId="35AB9F82"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&lt;approvalStatus&gt;APPROVED&lt;/approvalStatus&gt;</w:t>
            </w:r>
          </w:p>
          <w:p w14:paraId="14130F74"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&lt;claimNo&gt;A3434323&lt;/claimNo&gt;</w:t>
            </w:r>
          </w:p>
          <w:p w14:paraId="3A4484B9"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&lt;policyNo&gt;P392305531&lt;/policyNo&gt;</w:t>
            </w:r>
          </w:p>
          <w:p w14:paraId="71A46DCB" w14:textId="77777777" w:rsidR="0031080E" w:rsidRPr="00B9183D" w:rsidRDefault="0031080E" w:rsidP="0031080E">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&lt;agentCode</w:t>
            </w:r>
            <w:r w:rsidRPr="00B9183D">
              <w:rPr>
                <w:rFonts w:ascii="Palatino Linotype" w:hAnsi="Palatino Linotype"/>
                <w:sz w:val="20"/>
              </w:rPr>
              <w:t>&gt;A43512323&lt;/</w:t>
            </w:r>
            <w:r>
              <w:rPr>
                <w:rFonts w:ascii="Palatino Linotype" w:hAnsi="Palatino Linotype"/>
                <w:sz w:val="20"/>
              </w:rPr>
              <w:t>agentCode</w:t>
            </w:r>
            <w:r w:rsidRPr="00B9183D">
              <w:rPr>
                <w:rFonts w:ascii="Palatino Linotype" w:hAnsi="Palatino Linotype"/>
                <w:sz w:val="20"/>
              </w:rPr>
              <w:t>&gt;</w:t>
            </w:r>
          </w:p>
          <w:p w14:paraId="4C14F49D"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Pr>
                <w:rFonts w:ascii="Palatino Linotype" w:hAnsi="Palatino Linotype"/>
                <w:sz w:val="20"/>
              </w:rPr>
              <w:t>e</w:t>
            </w:r>
            <w:r w:rsidRPr="00B9183D">
              <w:rPr>
                <w:rFonts w:ascii="Palatino Linotype" w:hAnsi="Palatino Linotype"/>
                <w:sz w:val="20"/>
              </w:rPr>
              <w:t>mail&gt;</w:t>
            </w:r>
            <w:r>
              <w:rPr>
                <w:rFonts w:ascii="Palatino Linotype" w:hAnsi="Palatino Linotype"/>
                <w:sz w:val="20"/>
              </w:rPr>
              <w:t>agentCode@axa.com.hk&lt;/e</w:t>
            </w:r>
            <w:r w:rsidRPr="00B9183D">
              <w:rPr>
                <w:rFonts w:ascii="Palatino Linotype" w:hAnsi="Palatino Linotype"/>
                <w:sz w:val="20"/>
              </w:rPr>
              <w:t>mail&gt;</w:t>
            </w:r>
          </w:p>
          <w:p w14:paraId="5AF90C37"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lastRenderedPageBreak/>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Pr>
                <w:rFonts w:ascii="Palatino Linotype" w:hAnsi="Palatino Linotype"/>
                <w:sz w:val="20"/>
              </w:rPr>
              <w:t>m</w:t>
            </w:r>
            <w:r w:rsidRPr="00B9183D">
              <w:rPr>
                <w:rFonts w:ascii="Palatino Linotype" w:hAnsi="Palatino Linotype"/>
                <w:sz w:val="20"/>
              </w:rPr>
              <w:t>obile&gt;66666666&lt;/</w:t>
            </w:r>
            <w:r>
              <w:rPr>
                <w:rFonts w:ascii="Palatino Linotype" w:hAnsi="Palatino Linotype"/>
                <w:sz w:val="20"/>
              </w:rPr>
              <w:t>m</w:t>
            </w:r>
            <w:r w:rsidRPr="00B9183D">
              <w:rPr>
                <w:rFonts w:ascii="Palatino Linotype" w:hAnsi="Palatino Linotype"/>
                <w:sz w:val="20"/>
              </w:rPr>
              <w:t>obile&gt;</w:t>
            </w:r>
          </w:p>
          <w:p w14:paraId="1F568A60"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Pr>
                <w:rFonts w:ascii="Palatino Linotype" w:hAnsi="Palatino Linotype"/>
                <w:sz w:val="20"/>
              </w:rPr>
              <w:t>s</w:t>
            </w:r>
            <w:r w:rsidRPr="00B9183D">
              <w:rPr>
                <w:rFonts w:ascii="Palatino Linotype" w:hAnsi="Palatino Linotype"/>
                <w:sz w:val="20"/>
              </w:rPr>
              <w:t>entTime&gt;</w:t>
            </w:r>
            <w:r w:rsidRPr="00763807">
              <w:rPr>
                <w:rFonts w:ascii="Palatino Linotype" w:eastAsia="Times New Roman" w:hAnsi="Palatino Linotype"/>
                <w:color w:val="000000"/>
                <w:sz w:val="20"/>
              </w:rPr>
              <w:t>2016-08-08T14:18:57.977Z</w:t>
            </w:r>
            <w:r w:rsidRPr="00763807">
              <w:rPr>
                <w:rFonts w:ascii="Palatino Linotype" w:hAnsi="Palatino Linotype"/>
                <w:sz w:val="20"/>
              </w:rPr>
              <w:t xml:space="preserve"> </w:t>
            </w:r>
            <w:r w:rsidRPr="00B9183D">
              <w:rPr>
                <w:rFonts w:ascii="Palatino Linotype" w:hAnsi="Palatino Linotype"/>
                <w:sz w:val="20"/>
              </w:rPr>
              <w:t>&lt;/</w:t>
            </w:r>
            <w:r>
              <w:rPr>
                <w:rFonts w:ascii="Palatino Linotype" w:hAnsi="Palatino Linotype"/>
                <w:sz w:val="20"/>
              </w:rPr>
              <w:t>s</w:t>
            </w:r>
            <w:r w:rsidRPr="00B9183D">
              <w:rPr>
                <w:rFonts w:ascii="Palatino Linotype" w:hAnsi="Palatino Linotype"/>
                <w:sz w:val="20"/>
              </w:rPr>
              <w:t>entTime&gt;</w:t>
            </w:r>
          </w:p>
          <w:p w14:paraId="56074A08" w14:textId="77777777" w:rsidR="0031080E"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Pr>
                <w:rFonts w:ascii="Palatino Linotype" w:hAnsi="Palatino Linotype"/>
                <w:sz w:val="20"/>
              </w:rPr>
              <w:t>d</w:t>
            </w:r>
            <w:r w:rsidRPr="00B9183D">
              <w:rPr>
                <w:rFonts w:ascii="Palatino Linotype" w:hAnsi="Palatino Linotype"/>
                <w:sz w:val="20"/>
              </w:rPr>
              <w:t>eliverTime&gt;</w:t>
            </w:r>
            <w:r w:rsidRPr="00763807">
              <w:rPr>
                <w:rFonts w:ascii="Palatino Linotype" w:eastAsia="Times New Roman" w:hAnsi="Palatino Linotype"/>
                <w:color w:val="000000"/>
                <w:sz w:val="20"/>
              </w:rPr>
              <w:t>2016-08-08T14:18:57.977Z</w:t>
            </w:r>
            <w:r w:rsidRPr="00763807">
              <w:rPr>
                <w:rFonts w:ascii="Palatino Linotype" w:hAnsi="Palatino Linotype"/>
                <w:sz w:val="20"/>
              </w:rPr>
              <w:t xml:space="preserve"> </w:t>
            </w:r>
            <w:r w:rsidRPr="00B9183D">
              <w:rPr>
                <w:rFonts w:ascii="Palatino Linotype" w:hAnsi="Palatino Linotype"/>
                <w:sz w:val="20"/>
              </w:rPr>
              <w:t>&lt;/</w:t>
            </w:r>
            <w:r>
              <w:rPr>
                <w:rFonts w:ascii="Palatino Linotype" w:hAnsi="Palatino Linotype"/>
                <w:sz w:val="20"/>
              </w:rPr>
              <w:t>d</w:t>
            </w:r>
            <w:r w:rsidRPr="00B9183D">
              <w:rPr>
                <w:rFonts w:ascii="Palatino Linotype" w:hAnsi="Palatino Linotype"/>
                <w:sz w:val="20"/>
              </w:rPr>
              <w:t>eliverTime&gt;</w:t>
            </w:r>
          </w:p>
          <w:p w14:paraId="70B007D8" w14:textId="77777777" w:rsidR="0031080E" w:rsidRDefault="0031080E" w:rsidP="0031080E">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&lt;send</w:t>
            </w:r>
            <w:r w:rsidRPr="00B9183D">
              <w:rPr>
                <w:rFonts w:ascii="Palatino Linotype" w:hAnsi="Palatino Linotype"/>
                <w:sz w:val="20"/>
              </w:rPr>
              <w:t>Stat</w:t>
            </w:r>
            <w:r>
              <w:rPr>
                <w:rFonts w:ascii="Palatino Linotype" w:hAnsi="Palatino Linotype"/>
                <w:sz w:val="20"/>
              </w:rPr>
              <w:t>us&gt;SENT&lt;/sendStatus&gt;</w:t>
            </w:r>
          </w:p>
          <w:p w14:paraId="2C29DBBC" w14:textId="77777777" w:rsidR="0031080E" w:rsidRPr="00B9183D" w:rsidRDefault="0031080E" w:rsidP="0031080E">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&lt;d</w:t>
            </w:r>
            <w:r w:rsidRPr="00B9183D">
              <w:rPr>
                <w:rFonts w:ascii="Palatino Linotype" w:hAnsi="Palatino Linotype"/>
                <w:sz w:val="20"/>
              </w:rPr>
              <w:t>eliverStat</w:t>
            </w:r>
            <w:r>
              <w:rPr>
                <w:rFonts w:ascii="Palatino Linotype" w:hAnsi="Palatino Linotype"/>
                <w:sz w:val="20"/>
              </w:rPr>
              <w:t>us&gt;DELIVERED&lt;/deliverStatus&gt;</w:t>
            </w:r>
          </w:p>
          <w:p w14:paraId="5CDF9549" w14:textId="77777777" w:rsidR="0031080E" w:rsidRPr="00B9183D" w:rsidRDefault="0031080E" w:rsidP="0031080E">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&lt;s</w:t>
            </w:r>
            <w:r w:rsidRPr="00B9183D">
              <w:rPr>
                <w:rFonts w:ascii="Palatino Linotype" w:hAnsi="Palatino Linotype"/>
                <w:sz w:val="20"/>
              </w:rPr>
              <w:t>ubject&gt;Email Subject here...&lt;/</w:t>
            </w:r>
            <w:r>
              <w:rPr>
                <w:rFonts w:ascii="Palatino Linotype" w:hAnsi="Palatino Linotype"/>
                <w:sz w:val="20"/>
              </w:rPr>
              <w:t>s</w:t>
            </w:r>
            <w:r w:rsidRPr="00B9183D">
              <w:rPr>
                <w:rFonts w:ascii="Palatino Linotype" w:hAnsi="Palatino Linotype"/>
                <w:sz w:val="20"/>
              </w:rPr>
              <w:t>ubject&gt;</w:t>
            </w:r>
          </w:p>
          <w:p w14:paraId="086EF122"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&lt;/</w:t>
            </w:r>
            <w:r w:rsidR="00764F4F">
              <w:rPr>
                <w:rFonts w:ascii="Palatino Linotype" w:hAnsi="Palatino Linotype"/>
                <w:sz w:val="20"/>
              </w:rPr>
              <w:t xml:space="preserve"> data</w:t>
            </w:r>
            <w:r w:rsidR="00764F4F" w:rsidRPr="00B9183D">
              <w:rPr>
                <w:rFonts w:ascii="Palatino Linotype" w:hAnsi="Palatino Linotype"/>
                <w:sz w:val="20"/>
              </w:rPr>
              <w:t xml:space="preserve"> </w:t>
            </w:r>
            <w:r w:rsidRPr="00B9183D">
              <w:rPr>
                <w:rFonts w:ascii="Palatino Linotype" w:hAnsi="Palatino Linotype"/>
                <w:sz w:val="20"/>
              </w:rPr>
              <w:t>&gt;</w:t>
            </w:r>
          </w:p>
          <w:p w14:paraId="23255023"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&lt;</w:t>
            </w:r>
            <w:r w:rsidR="00764F4F">
              <w:rPr>
                <w:rFonts w:ascii="Palatino Linotype" w:hAnsi="Palatino Linotype"/>
                <w:sz w:val="20"/>
              </w:rPr>
              <w:t xml:space="preserve"> data</w:t>
            </w:r>
            <w:r w:rsidR="00764F4F" w:rsidRPr="00B9183D">
              <w:rPr>
                <w:rFonts w:ascii="Palatino Linotype" w:hAnsi="Palatino Linotype"/>
                <w:sz w:val="20"/>
              </w:rPr>
              <w:t xml:space="preserve"> </w:t>
            </w:r>
            <w:r w:rsidRPr="00B9183D">
              <w:rPr>
                <w:rFonts w:ascii="Palatino Linotype" w:hAnsi="Palatino Linotype"/>
                <w:sz w:val="20"/>
              </w:rPr>
              <w:t>&gt;</w:t>
            </w:r>
          </w:p>
          <w:p w14:paraId="69801DB0" w14:textId="77777777" w:rsidR="0031080E"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&lt;notificationId&gt;123002345&lt;/notificationId&gt;</w:t>
            </w:r>
          </w:p>
          <w:p w14:paraId="72FFD402" w14:textId="5759E1EE" w:rsidR="0031080E" w:rsidRDefault="0031080E" w:rsidP="0031080E">
            <w:pPr>
              <w:pStyle w:val="Texte1"/>
              <w:rPr>
                <w:ins w:id="715" w:author="Steven Chen" w:date="2016-12-07T17:43:00Z"/>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Pr>
                <w:rFonts w:ascii="Palatino Linotype" w:hAnsi="Palatino Linotype"/>
                <w:sz w:val="20"/>
              </w:rPr>
              <w:t>&lt;</w:t>
            </w:r>
            <w:del w:id="716" w:author="Steven Chen" w:date="2016-12-07T17:43:00Z">
              <w:r w:rsidDel="009D2B88">
                <w:rPr>
                  <w:rFonts w:ascii="Palatino Linotype" w:hAnsi="Palatino Linotype"/>
                  <w:sz w:val="20"/>
                </w:rPr>
                <w:delText>touchpointTypeDesc</w:delText>
              </w:r>
            </w:del>
            <w:ins w:id="717" w:author="Steven Chen" w:date="2016-12-07T17:43:00Z">
              <w:r w:rsidR="009D2B88">
                <w:rPr>
                  <w:rFonts w:ascii="Palatino Linotype" w:hAnsi="Palatino Linotype"/>
                  <w:sz w:val="20"/>
                </w:rPr>
                <w:t>touchpointTypeName</w:t>
              </w:r>
            </w:ins>
            <w:r>
              <w:rPr>
                <w:rFonts w:ascii="Palatino Linotype" w:hAnsi="Palatino Linotype"/>
                <w:sz w:val="20"/>
              </w:rPr>
              <w:t>&gt;Touchpoint Type&lt;/</w:t>
            </w:r>
            <w:del w:id="718" w:author="Steven Chen" w:date="2016-12-07T17:43:00Z">
              <w:r w:rsidDel="009D2B88">
                <w:rPr>
                  <w:rFonts w:ascii="Palatino Linotype" w:hAnsi="Palatino Linotype"/>
                  <w:sz w:val="20"/>
                </w:rPr>
                <w:delText>touchpointTypeDesc</w:delText>
              </w:r>
            </w:del>
            <w:ins w:id="719" w:author="Steven Chen" w:date="2016-12-07T17:43:00Z">
              <w:r w:rsidR="009D2B88">
                <w:rPr>
                  <w:rFonts w:ascii="Palatino Linotype" w:hAnsi="Palatino Linotype"/>
                  <w:sz w:val="20"/>
                </w:rPr>
                <w:t>touchpointTypeName</w:t>
              </w:r>
            </w:ins>
            <w:r>
              <w:rPr>
                <w:rFonts w:ascii="Palatino Linotype" w:hAnsi="Palatino Linotype"/>
                <w:sz w:val="20"/>
              </w:rPr>
              <w:t>&gt;</w:t>
            </w:r>
          </w:p>
          <w:p w14:paraId="6EBB287A" w14:textId="53A611C5" w:rsidR="009D2B88" w:rsidRPr="009D2B88" w:rsidRDefault="009D2B88" w:rsidP="0031080E">
            <w:pPr>
              <w:pStyle w:val="Texte1"/>
              <w:rPr>
                <w:rFonts w:ascii="Palatino Linotype" w:eastAsiaTheme="minorEastAsia" w:hAnsi="Palatino Linotype"/>
                <w:sz w:val="20"/>
                <w:lang w:eastAsia="zh-CN"/>
                <w:rPrChange w:id="720" w:author="Steven Chen" w:date="2016-12-07T17:43:00Z">
                  <w:rPr>
                    <w:rFonts w:ascii="Palatino Linotype" w:hAnsi="Palatino Linotype"/>
                    <w:sz w:val="20"/>
                  </w:rPr>
                </w:rPrChange>
              </w:rPr>
            </w:pPr>
            <w:ins w:id="721" w:author="Steven Chen" w:date="2016-12-07T17:43:00Z">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Pr>
                  <w:rFonts w:ascii="Palatino Linotype" w:eastAsiaTheme="minorEastAsia" w:hAnsi="Palatino Linotype" w:hint="eastAsia"/>
                  <w:sz w:val="20"/>
                  <w:lang w:eastAsia="zh-CN"/>
                </w:rPr>
                <w:t>&lt;</w:t>
              </w:r>
              <w:r>
                <w:rPr>
                  <w:rFonts w:ascii="Palatino Linotype" w:eastAsiaTheme="minorEastAsia" w:hAnsi="Palatino Linotype"/>
                  <w:sz w:val="20"/>
                  <w:lang w:eastAsia="zh-CN"/>
                </w:rPr>
                <w:t>touchpointSubTypeName&gt;NOR&lt;/touchpointSubTypeName&gt;</w:t>
              </w:r>
            </w:ins>
          </w:p>
          <w:p w14:paraId="5B754038"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&lt;approvalStatus&gt;APPROVED&lt;/approvalStatus&gt;</w:t>
            </w:r>
          </w:p>
          <w:p w14:paraId="3C2D88F9"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&lt;claimNo&gt;A3434323&lt;/claimNo&gt;</w:t>
            </w:r>
          </w:p>
          <w:p w14:paraId="39EC9020"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&lt;policyNo&gt;P392305531&lt;/policyNo&gt;</w:t>
            </w:r>
          </w:p>
          <w:p w14:paraId="4361E308" w14:textId="77777777" w:rsidR="0031080E" w:rsidRPr="00B9183D" w:rsidRDefault="0031080E" w:rsidP="0031080E">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&lt;agentCode</w:t>
            </w:r>
            <w:r w:rsidRPr="00B9183D">
              <w:rPr>
                <w:rFonts w:ascii="Palatino Linotype" w:hAnsi="Palatino Linotype"/>
                <w:sz w:val="20"/>
              </w:rPr>
              <w:t>&gt;A43512323&lt;/</w:t>
            </w:r>
            <w:r>
              <w:rPr>
                <w:rFonts w:ascii="Palatino Linotype" w:hAnsi="Palatino Linotype"/>
                <w:sz w:val="20"/>
              </w:rPr>
              <w:t>agentCode</w:t>
            </w:r>
            <w:r w:rsidRPr="00B9183D">
              <w:rPr>
                <w:rFonts w:ascii="Palatino Linotype" w:hAnsi="Palatino Linotype"/>
                <w:sz w:val="20"/>
              </w:rPr>
              <w:t>&gt;</w:t>
            </w:r>
          </w:p>
          <w:p w14:paraId="1D4F87B8"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Pr>
                <w:rFonts w:ascii="Palatino Linotype" w:hAnsi="Palatino Linotype"/>
                <w:sz w:val="20"/>
              </w:rPr>
              <w:t>e</w:t>
            </w:r>
            <w:r w:rsidRPr="00B9183D">
              <w:rPr>
                <w:rFonts w:ascii="Palatino Linotype" w:hAnsi="Palatino Linotype"/>
                <w:sz w:val="20"/>
              </w:rPr>
              <w:t>mail&gt;</w:t>
            </w:r>
            <w:r>
              <w:rPr>
                <w:rFonts w:ascii="Palatino Linotype" w:hAnsi="Palatino Linotype"/>
                <w:sz w:val="20"/>
              </w:rPr>
              <w:t>agentCode@axa.com.hk&lt;/e</w:t>
            </w:r>
            <w:r w:rsidRPr="00B9183D">
              <w:rPr>
                <w:rFonts w:ascii="Palatino Linotype" w:hAnsi="Palatino Linotype"/>
                <w:sz w:val="20"/>
              </w:rPr>
              <w:t>mail&gt;</w:t>
            </w:r>
          </w:p>
          <w:p w14:paraId="0F166135"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Pr>
                <w:rFonts w:ascii="Palatino Linotype" w:hAnsi="Palatino Linotype"/>
                <w:sz w:val="20"/>
              </w:rPr>
              <w:t>m</w:t>
            </w:r>
            <w:r w:rsidRPr="00B9183D">
              <w:rPr>
                <w:rFonts w:ascii="Palatino Linotype" w:hAnsi="Palatino Linotype"/>
                <w:sz w:val="20"/>
              </w:rPr>
              <w:t>obile&gt;66666666&lt;/</w:t>
            </w:r>
            <w:r>
              <w:rPr>
                <w:rFonts w:ascii="Palatino Linotype" w:hAnsi="Palatino Linotype"/>
                <w:sz w:val="20"/>
              </w:rPr>
              <w:t>m</w:t>
            </w:r>
            <w:r w:rsidRPr="00B9183D">
              <w:rPr>
                <w:rFonts w:ascii="Palatino Linotype" w:hAnsi="Palatino Linotype"/>
                <w:sz w:val="20"/>
              </w:rPr>
              <w:t>obile&gt;</w:t>
            </w:r>
          </w:p>
          <w:p w14:paraId="689BED0B" w14:textId="77777777" w:rsidR="0031080E" w:rsidRPr="00B9183D"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Pr>
                <w:rFonts w:ascii="Palatino Linotype" w:hAnsi="Palatino Linotype"/>
                <w:sz w:val="20"/>
              </w:rPr>
              <w:t>s</w:t>
            </w:r>
            <w:r w:rsidRPr="00B9183D">
              <w:rPr>
                <w:rFonts w:ascii="Palatino Linotype" w:hAnsi="Palatino Linotype"/>
                <w:sz w:val="20"/>
              </w:rPr>
              <w:t>entTime&gt;</w:t>
            </w:r>
            <w:r w:rsidRPr="00763807">
              <w:rPr>
                <w:rFonts w:ascii="Palatino Linotype" w:eastAsia="Times New Roman" w:hAnsi="Palatino Linotype"/>
                <w:color w:val="000000"/>
                <w:sz w:val="20"/>
              </w:rPr>
              <w:t>2016-08-08T14:18:57.977Z</w:t>
            </w:r>
            <w:r w:rsidRPr="00763807">
              <w:rPr>
                <w:rFonts w:ascii="Palatino Linotype" w:hAnsi="Palatino Linotype"/>
                <w:sz w:val="20"/>
              </w:rPr>
              <w:t xml:space="preserve"> </w:t>
            </w:r>
            <w:r w:rsidRPr="00B9183D">
              <w:rPr>
                <w:rFonts w:ascii="Palatino Linotype" w:hAnsi="Palatino Linotype"/>
                <w:sz w:val="20"/>
              </w:rPr>
              <w:t>&lt;/</w:t>
            </w:r>
            <w:r>
              <w:rPr>
                <w:rFonts w:ascii="Palatino Linotype" w:hAnsi="Palatino Linotype"/>
                <w:sz w:val="20"/>
              </w:rPr>
              <w:t>s</w:t>
            </w:r>
            <w:r w:rsidRPr="00B9183D">
              <w:rPr>
                <w:rFonts w:ascii="Palatino Linotype" w:hAnsi="Palatino Linotype"/>
                <w:sz w:val="20"/>
              </w:rPr>
              <w:t>entTime&gt;</w:t>
            </w:r>
          </w:p>
          <w:p w14:paraId="40E1A114" w14:textId="77777777" w:rsidR="0031080E" w:rsidRDefault="0031080E" w:rsidP="0031080E">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r>
            <w:r w:rsidRPr="00B9183D">
              <w:rPr>
                <w:rFonts w:ascii="Palatino Linotype" w:hAnsi="Palatino Linotype"/>
                <w:sz w:val="20"/>
              </w:rPr>
              <w:tab/>
              <w:t>&lt;</w:t>
            </w:r>
            <w:r>
              <w:rPr>
                <w:rFonts w:ascii="Palatino Linotype" w:hAnsi="Palatino Linotype"/>
                <w:sz w:val="20"/>
              </w:rPr>
              <w:t>d</w:t>
            </w:r>
            <w:r w:rsidRPr="00B9183D">
              <w:rPr>
                <w:rFonts w:ascii="Palatino Linotype" w:hAnsi="Palatino Linotype"/>
                <w:sz w:val="20"/>
              </w:rPr>
              <w:t>eliverTime&gt;</w:t>
            </w:r>
            <w:r w:rsidRPr="00763807">
              <w:rPr>
                <w:rFonts w:ascii="Palatino Linotype" w:eastAsia="Times New Roman" w:hAnsi="Palatino Linotype"/>
                <w:color w:val="000000"/>
                <w:sz w:val="20"/>
              </w:rPr>
              <w:t>2016-08-08T14:18:57.977Z</w:t>
            </w:r>
            <w:r w:rsidRPr="00763807">
              <w:rPr>
                <w:rFonts w:ascii="Palatino Linotype" w:hAnsi="Palatino Linotype"/>
                <w:sz w:val="20"/>
              </w:rPr>
              <w:t xml:space="preserve"> </w:t>
            </w:r>
            <w:r w:rsidRPr="00B9183D">
              <w:rPr>
                <w:rFonts w:ascii="Palatino Linotype" w:hAnsi="Palatino Linotype"/>
                <w:sz w:val="20"/>
              </w:rPr>
              <w:t>&lt;/</w:t>
            </w:r>
            <w:r>
              <w:rPr>
                <w:rFonts w:ascii="Palatino Linotype" w:hAnsi="Palatino Linotype"/>
                <w:sz w:val="20"/>
              </w:rPr>
              <w:t>d</w:t>
            </w:r>
            <w:r w:rsidRPr="00B9183D">
              <w:rPr>
                <w:rFonts w:ascii="Palatino Linotype" w:hAnsi="Palatino Linotype"/>
                <w:sz w:val="20"/>
              </w:rPr>
              <w:t>eliverTime&gt;</w:t>
            </w:r>
          </w:p>
          <w:p w14:paraId="2AED4D31" w14:textId="77777777" w:rsidR="0031080E" w:rsidRDefault="0031080E" w:rsidP="0031080E">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&lt;send</w:t>
            </w:r>
            <w:r w:rsidRPr="00B9183D">
              <w:rPr>
                <w:rFonts w:ascii="Palatino Linotype" w:hAnsi="Palatino Linotype"/>
                <w:sz w:val="20"/>
              </w:rPr>
              <w:t>Stat</w:t>
            </w:r>
            <w:r>
              <w:rPr>
                <w:rFonts w:ascii="Palatino Linotype" w:hAnsi="Palatino Linotype"/>
                <w:sz w:val="20"/>
              </w:rPr>
              <w:t>us&gt;SENT&lt;/sendStatus&gt;</w:t>
            </w:r>
          </w:p>
          <w:p w14:paraId="6CB70ADE" w14:textId="77777777" w:rsidR="0031080E" w:rsidRPr="00B9183D" w:rsidRDefault="0031080E" w:rsidP="0031080E">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&lt;d</w:t>
            </w:r>
            <w:r w:rsidRPr="00B9183D">
              <w:rPr>
                <w:rFonts w:ascii="Palatino Linotype" w:hAnsi="Palatino Linotype"/>
                <w:sz w:val="20"/>
              </w:rPr>
              <w:t>eliverStat</w:t>
            </w:r>
            <w:r>
              <w:rPr>
                <w:rFonts w:ascii="Palatino Linotype" w:hAnsi="Palatino Linotype"/>
                <w:sz w:val="20"/>
              </w:rPr>
              <w:t>us&gt;DELIVERED&lt;/deliverStatus&gt;</w:t>
            </w:r>
          </w:p>
          <w:p w14:paraId="4528DE16" w14:textId="77777777" w:rsidR="0031080E" w:rsidRPr="00B9183D" w:rsidRDefault="0031080E" w:rsidP="0031080E">
            <w:pPr>
              <w:pStyle w:val="Texte1"/>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&lt;s</w:t>
            </w:r>
            <w:r w:rsidRPr="00B9183D">
              <w:rPr>
                <w:rFonts w:ascii="Palatino Linotype" w:hAnsi="Palatino Linotype"/>
                <w:sz w:val="20"/>
              </w:rPr>
              <w:t>ubject&gt;Email Subject here...&lt;/</w:t>
            </w:r>
            <w:r>
              <w:rPr>
                <w:rFonts w:ascii="Palatino Linotype" w:hAnsi="Palatino Linotype"/>
                <w:sz w:val="20"/>
              </w:rPr>
              <w:t>s</w:t>
            </w:r>
            <w:r w:rsidRPr="00B9183D">
              <w:rPr>
                <w:rFonts w:ascii="Palatino Linotype" w:hAnsi="Palatino Linotype"/>
                <w:sz w:val="20"/>
              </w:rPr>
              <w:t>ubject&gt;</w:t>
            </w:r>
          </w:p>
          <w:p w14:paraId="4BDCBA26" w14:textId="77777777" w:rsidR="002515C5" w:rsidRPr="00B9183D" w:rsidRDefault="002515C5">
            <w:pPr>
              <w:pStyle w:val="Texte1"/>
              <w:rPr>
                <w:rFonts w:ascii="Palatino Linotype" w:hAnsi="Palatino Linotype"/>
                <w:sz w:val="20"/>
              </w:rPr>
            </w:pPr>
            <w:r w:rsidRPr="00B9183D">
              <w:rPr>
                <w:rFonts w:ascii="Palatino Linotype" w:hAnsi="Palatino Linotype"/>
                <w:sz w:val="20"/>
              </w:rPr>
              <w:tab/>
            </w:r>
            <w:r w:rsidRPr="00B9183D">
              <w:rPr>
                <w:rFonts w:ascii="Palatino Linotype" w:hAnsi="Palatino Linotype"/>
                <w:sz w:val="20"/>
              </w:rPr>
              <w:tab/>
              <w:t>&lt;/</w:t>
            </w:r>
            <w:r w:rsidR="00764F4F">
              <w:rPr>
                <w:rFonts w:ascii="Palatino Linotype" w:hAnsi="Palatino Linotype"/>
                <w:sz w:val="20"/>
              </w:rPr>
              <w:t>data</w:t>
            </w:r>
            <w:r w:rsidRPr="00B9183D">
              <w:rPr>
                <w:rFonts w:ascii="Palatino Linotype" w:hAnsi="Palatino Linotype"/>
                <w:sz w:val="20"/>
              </w:rPr>
              <w:t>&gt;</w:t>
            </w:r>
          </w:p>
          <w:p w14:paraId="6DDE1A92" w14:textId="77777777" w:rsidR="002515C5" w:rsidRPr="00B9183D" w:rsidRDefault="002515C5">
            <w:pPr>
              <w:pStyle w:val="Texte1"/>
              <w:rPr>
                <w:rFonts w:ascii="Palatino Linotype" w:hAnsi="Palatino Linotype"/>
                <w:sz w:val="20"/>
              </w:rPr>
            </w:pPr>
            <w:r w:rsidRPr="00B9183D">
              <w:rPr>
                <w:rFonts w:ascii="Palatino Linotype" w:hAnsi="Palatino Linotype"/>
                <w:sz w:val="20"/>
              </w:rPr>
              <w:t>&lt;/nhrHistoryData&gt;</w:t>
            </w:r>
            <w:bookmarkEnd w:id="688"/>
          </w:p>
        </w:tc>
      </w:tr>
    </w:tbl>
    <w:p w14:paraId="42F0AEFC" w14:textId="77777777" w:rsidR="002515C5" w:rsidRPr="00B9183D" w:rsidRDefault="002515C5">
      <w:pPr>
        <w:pStyle w:val="Texte1"/>
        <w:rPr>
          <w:rFonts w:ascii="Palatino Linotype" w:hAnsi="Palatino Linotype"/>
        </w:rPr>
      </w:pPr>
    </w:p>
    <w:p w14:paraId="2675BF75" w14:textId="77777777" w:rsidR="002515C5" w:rsidRPr="00B9183D" w:rsidRDefault="002515C5">
      <w:pPr>
        <w:pStyle w:val="Texte1"/>
        <w:rPr>
          <w:rFonts w:ascii="Palatino Linotype" w:hAnsi="Palatino Linotyp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536DED" w:rsidRPr="00B9183D" w14:paraId="161A95B1" w14:textId="77777777" w:rsidTr="004F14AA">
        <w:tc>
          <w:tcPr>
            <w:tcW w:w="9288" w:type="dxa"/>
            <w:shd w:val="clear" w:color="auto" w:fill="2E74B5"/>
          </w:tcPr>
          <w:p w14:paraId="0E3EB10A" w14:textId="77777777" w:rsidR="00536DED" w:rsidRPr="00B9183D" w:rsidRDefault="00536DED">
            <w:pPr>
              <w:pStyle w:val="Texte1"/>
              <w:rPr>
                <w:rFonts w:ascii="Palatino Linotype" w:hAnsi="Palatino Linotype"/>
              </w:rPr>
            </w:pPr>
            <w:r w:rsidRPr="00B9183D">
              <w:rPr>
                <w:rFonts w:ascii="Palatino Linotype" w:hAnsi="Palatino Linotype" w:cs="Calibri-Bold"/>
                <w:b/>
                <w:bCs/>
                <w:color w:val="FFFFFF"/>
                <w:lang w:val="en-GB"/>
              </w:rPr>
              <w:t>application/json, text/json</w:t>
            </w:r>
          </w:p>
        </w:tc>
      </w:tr>
      <w:tr w:rsidR="002515C5" w:rsidRPr="00B9183D" w14:paraId="0BA815B4" w14:textId="77777777" w:rsidTr="00536DED">
        <w:tc>
          <w:tcPr>
            <w:tcW w:w="9288" w:type="dxa"/>
            <w:shd w:val="clear" w:color="auto" w:fill="auto"/>
          </w:tcPr>
          <w:p w14:paraId="14ED5E9A" w14:textId="77777777" w:rsidR="002515C5" w:rsidRPr="00BC4038" w:rsidRDefault="002515C5">
            <w:pPr>
              <w:pStyle w:val="Texte1"/>
              <w:rPr>
                <w:rFonts w:ascii="Palatino Linotype" w:hAnsi="Palatino Linotype"/>
                <w:sz w:val="20"/>
              </w:rPr>
            </w:pPr>
            <w:r w:rsidRPr="00BC4038">
              <w:rPr>
                <w:rFonts w:ascii="Palatino Linotype" w:hAnsi="Palatino Linotype"/>
                <w:sz w:val="20"/>
              </w:rPr>
              <w:t>{</w:t>
            </w:r>
          </w:p>
          <w:p w14:paraId="7152EF5E"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nhrHistoryDate</w:t>
            </w:r>
            <w:r w:rsidR="00CF0ED0">
              <w:rPr>
                <w:rFonts w:ascii="Palatino Linotype" w:hAnsi="Palatino Linotype"/>
                <w:sz w:val="20"/>
              </w:rPr>
              <w:t>”</w:t>
            </w:r>
            <w:r w:rsidRPr="00BC4038">
              <w:rPr>
                <w:rFonts w:ascii="Palatino Linotype" w:hAnsi="Palatino Linotype"/>
                <w:sz w:val="20"/>
              </w:rPr>
              <w:t>: {</w:t>
            </w:r>
          </w:p>
          <w:p w14:paraId="15B5D68C"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sourceId</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NHR</w:t>
            </w:r>
            <w:r w:rsidR="00CF0ED0">
              <w:rPr>
                <w:rFonts w:ascii="Palatino Linotype" w:hAnsi="Palatino Linotype"/>
                <w:sz w:val="20"/>
              </w:rPr>
              <w:t>”</w:t>
            </w:r>
            <w:r w:rsidRPr="00BC4038">
              <w:rPr>
                <w:rFonts w:ascii="Palatino Linotype" w:hAnsi="Palatino Linotype"/>
                <w:sz w:val="20"/>
              </w:rPr>
              <w:t>,</w:t>
            </w:r>
          </w:p>
          <w:p w14:paraId="7BF473D3"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historyEnquiryInfo</w:t>
            </w:r>
            <w:r w:rsidR="00CF0ED0">
              <w:rPr>
                <w:rFonts w:ascii="Palatino Linotype" w:hAnsi="Palatino Linotype"/>
                <w:sz w:val="20"/>
              </w:rPr>
              <w:t>”</w:t>
            </w:r>
            <w:r w:rsidRPr="00BC4038">
              <w:rPr>
                <w:rFonts w:ascii="Palatino Linotype" w:hAnsi="Palatino Linotype"/>
                <w:sz w:val="20"/>
              </w:rPr>
              <w:t>: {</w:t>
            </w:r>
          </w:p>
          <w:p w14:paraId="6C0C63FB"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requestor</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SCRUM</w:t>
            </w:r>
            <w:r w:rsidR="00CF0ED0">
              <w:rPr>
                <w:rFonts w:ascii="Palatino Linotype" w:hAnsi="Palatino Linotype"/>
                <w:sz w:val="20"/>
              </w:rPr>
              <w:t>”</w:t>
            </w:r>
            <w:r w:rsidRPr="00BC4038">
              <w:rPr>
                <w:rFonts w:ascii="Palatino Linotype" w:hAnsi="Palatino Linotype"/>
                <w:sz w:val="20"/>
              </w:rPr>
              <w:t>,</w:t>
            </w:r>
          </w:p>
          <w:p w14:paraId="3264779D"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requestId</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REQ201602260943185704e57</w:t>
            </w:r>
            <w:r w:rsidR="00CF0ED0">
              <w:rPr>
                <w:rFonts w:ascii="Palatino Linotype" w:hAnsi="Palatino Linotype"/>
                <w:sz w:val="20"/>
              </w:rPr>
              <w:t>”</w:t>
            </w:r>
            <w:r w:rsidRPr="00BC4038">
              <w:rPr>
                <w:rFonts w:ascii="Palatino Linotype" w:hAnsi="Palatino Linotype"/>
                <w:sz w:val="20"/>
              </w:rPr>
              <w:t>,</w:t>
            </w:r>
          </w:p>
          <w:p w14:paraId="534D9D5F"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responseId</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 xml:space="preserve"> RSP201602260943185196eb4</w:t>
            </w:r>
            <w:r w:rsidR="00CF0ED0">
              <w:rPr>
                <w:rFonts w:ascii="Palatino Linotype" w:hAnsi="Palatino Linotype"/>
                <w:sz w:val="20"/>
              </w:rPr>
              <w:t>”</w:t>
            </w:r>
            <w:r w:rsidRPr="00BC4038">
              <w:rPr>
                <w:rFonts w:ascii="Palatino Linotype" w:hAnsi="Palatino Linotype"/>
                <w:sz w:val="20"/>
              </w:rPr>
              <w:t>,</w:t>
            </w:r>
          </w:p>
          <w:p w14:paraId="639B2F75"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responseDatetime</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20160226094318570</w:t>
            </w:r>
            <w:r w:rsidR="00CF0ED0">
              <w:rPr>
                <w:rFonts w:ascii="Palatino Linotype" w:hAnsi="Palatino Linotype"/>
                <w:sz w:val="20"/>
              </w:rPr>
              <w:t>”</w:t>
            </w:r>
            <w:r w:rsidRPr="00BC4038">
              <w:rPr>
                <w:rFonts w:ascii="Palatino Linotype" w:hAnsi="Palatino Linotype"/>
                <w:sz w:val="20"/>
              </w:rPr>
              <w:t>,</w:t>
            </w:r>
          </w:p>
          <w:p w14:paraId="53789590"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returnCode</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005</w:t>
            </w:r>
            <w:r w:rsidR="00CF0ED0">
              <w:rPr>
                <w:rFonts w:ascii="Palatino Linotype" w:hAnsi="Palatino Linotype"/>
                <w:sz w:val="20"/>
              </w:rPr>
              <w:t>”</w:t>
            </w:r>
            <w:r w:rsidRPr="00BC4038">
              <w:rPr>
                <w:rFonts w:ascii="Palatino Linotype" w:hAnsi="Palatino Linotype"/>
                <w:sz w:val="20"/>
              </w:rPr>
              <w:t>,</w:t>
            </w:r>
          </w:p>
          <w:p w14:paraId="540E8B08"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errorMsg</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Requestor Not Found</w:t>
            </w:r>
            <w:r w:rsidR="00CF0ED0">
              <w:rPr>
                <w:rFonts w:ascii="Palatino Linotype" w:hAnsi="Palatino Linotype"/>
                <w:sz w:val="20"/>
              </w:rPr>
              <w:t>”</w:t>
            </w:r>
          </w:p>
          <w:p w14:paraId="4CF883F4" w14:textId="77777777" w:rsidR="000B1C54" w:rsidRDefault="002515C5" w:rsidP="000B1C54">
            <w:pPr>
              <w:pStyle w:val="Texte1"/>
              <w:ind w:firstLine="400"/>
              <w:rPr>
                <w:rFonts w:ascii="Palatino Linotype" w:hAnsi="Palatino Linotype"/>
                <w:sz w:val="20"/>
              </w:rPr>
            </w:pPr>
            <w:r w:rsidRPr="00BC4038">
              <w:rPr>
                <w:rFonts w:ascii="Palatino Linotype" w:hAnsi="Palatino Linotype"/>
                <w:sz w:val="20"/>
              </w:rPr>
              <w:t>},</w:t>
            </w:r>
          </w:p>
          <w:p w14:paraId="74EAFD81" w14:textId="77777777" w:rsidR="000B1C54" w:rsidRPr="0085785D" w:rsidRDefault="000B1C54" w:rsidP="0085785D">
            <w:pPr>
              <w:pStyle w:val="Heading6"/>
              <w:numPr>
                <w:ilvl w:val="0"/>
                <w:numId w:val="0"/>
              </w:numPr>
              <w:ind w:left="400"/>
              <w:rPr>
                <w:rFonts w:ascii="Palatino Linotype" w:hAnsi="Palatino Linotype"/>
                <w:b w:val="0"/>
                <w:sz w:val="20"/>
              </w:rPr>
            </w:pPr>
            <w:r w:rsidRPr="0085785D">
              <w:rPr>
                <w:rFonts w:ascii="Palatino Linotype" w:hAnsi="Palatino Linotype"/>
                <w:b w:val="0"/>
                <w:sz w:val="20"/>
              </w:rPr>
              <w:lastRenderedPageBreak/>
              <w:t>“numOfRecords”:”586”,</w:t>
            </w:r>
          </w:p>
          <w:p w14:paraId="760C4435"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00411732">
              <w:rPr>
                <w:rFonts w:ascii="Palatino Linotype" w:hAnsi="Palatino Linotype"/>
                <w:sz w:val="20"/>
              </w:rPr>
              <w:t>data</w:t>
            </w:r>
            <w:r w:rsidR="00CF0ED0">
              <w:rPr>
                <w:rFonts w:ascii="Palatino Linotype" w:hAnsi="Palatino Linotype"/>
                <w:sz w:val="20"/>
              </w:rPr>
              <w:t>”</w:t>
            </w:r>
            <w:r w:rsidRPr="00BC4038">
              <w:rPr>
                <w:rFonts w:ascii="Palatino Linotype" w:hAnsi="Palatino Linotype"/>
                <w:sz w:val="20"/>
              </w:rPr>
              <w:t>: [</w:t>
            </w:r>
          </w:p>
          <w:p w14:paraId="4FA19951"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p>
          <w:p w14:paraId="0583A035" w14:textId="77777777" w:rsidR="002515C5"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notificationId</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123002345</w:t>
            </w:r>
            <w:r w:rsidR="00CF0ED0">
              <w:rPr>
                <w:rFonts w:ascii="Palatino Linotype" w:hAnsi="Palatino Linotype"/>
                <w:sz w:val="20"/>
              </w:rPr>
              <w:t>”</w:t>
            </w:r>
            <w:r w:rsidRPr="00BC4038">
              <w:rPr>
                <w:rFonts w:ascii="Palatino Linotype" w:hAnsi="Palatino Linotype"/>
                <w:sz w:val="20"/>
              </w:rPr>
              <w:t>,</w:t>
            </w:r>
          </w:p>
          <w:p w14:paraId="25A5B453" w14:textId="641B8A55" w:rsidR="00CF0ED0" w:rsidRDefault="00CF0ED0">
            <w:pPr>
              <w:pStyle w:val="Texte1"/>
              <w:rPr>
                <w:ins w:id="722" w:author="Steven Chen" w:date="2016-12-07T17:44:00Z"/>
                <w:rFonts w:ascii="Palatino Linotype" w:hAnsi="Palatino Linotype"/>
                <w:sz w:val="20"/>
              </w:rPr>
            </w:pPr>
            <w:r>
              <w:rPr>
                <w:rFonts w:ascii="Palatino Linotype" w:hAnsi="Palatino Linotype"/>
                <w:sz w:val="20"/>
              </w:rPr>
              <w:t xml:space="preserve">        “</w:t>
            </w:r>
            <w:del w:id="723" w:author="Steven Chen" w:date="2016-12-07T17:43:00Z">
              <w:r w:rsidDel="009D2B88">
                <w:rPr>
                  <w:rFonts w:ascii="Palatino Linotype" w:hAnsi="Palatino Linotype"/>
                  <w:sz w:val="20"/>
                </w:rPr>
                <w:delText>touchpointTypeDesc</w:delText>
              </w:r>
            </w:del>
            <w:ins w:id="724" w:author="Steven Chen" w:date="2016-12-07T17:43:00Z">
              <w:r w:rsidR="009D2B88">
                <w:rPr>
                  <w:rFonts w:ascii="Palatino Linotype" w:hAnsi="Palatino Linotype"/>
                  <w:sz w:val="20"/>
                </w:rPr>
                <w:t>touchpointTypeName</w:t>
              </w:r>
            </w:ins>
            <w:r>
              <w:rPr>
                <w:rFonts w:ascii="Palatino Linotype" w:hAnsi="Palatino Linotype"/>
                <w:sz w:val="20"/>
              </w:rPr>
              <w:t>”:”</w:t>
            </w:r>
            <w:ins w:id="725" w:author="Steven Chen" w:date="2016-12-07T17:44:00Z">
              <w:r w:rsidR="00823B00">
                <w:rPr>
                  <w:rFonts w:ascii="Palatino Linotype" w:hAnsi="Palatino Linotype"/>
                  <w:sz w:val="20"/>
                </w:rPr>
                <w:t>LIF0004</w:t>
              </w:r>
            </w:ins>
            <w:r>
              <w:rPr>
                <w:rFonts w:ascii="Palatino Linotype" w:hAnsi="Palatino Linotype"/>
                <w:sz w:val="20"/>
              </w:rPr>
              <w:t>”,</w:t>
            </w:r>
          </w:p>
          <w:p w14:paraId="0F96CB87" w14:textId="2BE93AE1" w:rsidR="00823B00" w:rsidRPr="00BC4038" w:rsidRDefault="00823B00">
            <w:pPr>
              <w:pStyle w:val="Texte1"/>
              <w:rPr>
                <w:rFonts w:ascii="Palatino Linotype" w:hAnsi="Palatino Linotype"/>
                <w:sz w:val="20"/>
              </w:rPr>
            </w:pPr>
            <w:ins w:id="726" w:author="Steven Chen" w:date="2016-12-07T17:44:00Z">
              <w:r>
                <w:rPr>
                  <w:rFonts w:ascii="Palatino Linotype" w:hAnsi="Palatino Linotype"/>
                  <w:sz w:val="20"/>
                </w:rPr>
                <w:t xml:space="preserve">        “touchpointSubTypeName”:”NOR”,</w:t>
              </w:r>
            </w:ins>
          </w:p>
          <w:p w14:paraId="610387ED"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approvalStatus</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APPROVED</w:t>
            </w:r>
            <w:r w:rsidR="00CF0ED0">
              <w:rPr>
                <w:rFonts w:ascii="Palatino Linotype" w:hAnsi="Palatino Linotype"/>
                <w:sz w:val="20"/>
              </w:rPr>
              <w:t>”</w:t>
            </w:r>
            <w:r w:rsidRPr="00BC4038">
              <w:rPr>
                <w:rFonts w:ascii="Palatino Linotype" w:hAnsi="Palatino Linotype"/>
                <w:sz w:val="20"/>
              </w:rPr>
              <w:t>,</w:t>
            </w:r>
          </w:p>
          <w:p w14:paraId="5F827CA4"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claimNo</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A3434323</w:t>
            </w:r>
            <w:r w:rsidR="00CF0ED0">
              <w:rPr>
                <w:rFonts w:ascii="Palatino Linotype" w:hAnsi="Palatino Linotype"/>
                <w:sz w:val="20"/>
              </w:rPr>
              <w:t>”</w:t>
            </w:r>
            <w:r w:rsidRPr="00BC4038">
              <w:rPr>
                <w:rFonts w:ascii="Palatino Linotype" w:hAnsi="Palatino Linotype"/>
                <w:sz w:val="20"/>
              </w:rPr>
              <w:t>,</w:t>
            </w:r>
          </w:p>
          <w:p w14:paraId="2BF48ED9"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policyNo</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P392305531</w:t>
            </w:r>
            <w:r w:rsidR="00CF0ED0">
              <w:rPr>
                <w:rFonts w:ascii="Palatino Linotype" w:hAnsi="Palatino Linotype"/>
                <w:sz w:val="20"/>
              </w:rPr>
              <w:t>”</w:t>
            </w:r>
            <w:r w:rsidRPr="00BC4038">
              <w:rPr>
                <w:rFonts w:ascii="Palatino Linotype" w:hAnsi="Palatino Linotype"/>
                <w:sz w:val="20"/>
              </w:rPr>
              <w:t>,</w:t>
            </w:r>
          </w:p>
          <w:p w14:paraId="6018EA8E"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009A027F">
              <w:rPr>
                <w:rFonts w:ascii="Palatino Linotype" w:hAnsi="Palatino Linotype"/>
                <w:sz w:val="20"/>
              </w:rPr>
              <w:t>agentCode</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A43512323</w:t>
            </w:r>
            <w:r w:rsidR="00CF0ED0">
              <w:rPr>
                <w:rFonts w:ascii="Palatino Linotype" w:hAnsi="Palatino Linotype"/>
                <w:sz w:val="20"/>
              </w:rPr>
              <w:t>”</w:t>
            </w:r>
            <w:r w:rsidRPr="00BC4038">
              <w:rPr>
                <w:rFonts w:ascii="Palatino Linotype" w:hAnsi="Palatino Linotype"/>
                <w:sz w:val="20"/>
              </w:rPr>
              <w:t>,</w:t>
            </w:r>
          </w:p>
          <w:p w14:paraId="36EB2D9E"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“e</w:t>
            </w:r>
            <w:r w:rsidRPr="00BC4038">
              <w:rPr>
                <w:rFonts w:ascii="Palatino Linotype" w:hAnsi="Palatino Linotype"/>
                <w:sz w:val="20"/>
              </w:rPr>
              <w:t>mail</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009A027F">
              <w:rPr>
                <w:rFonts w:ascii="Palatino Linotype" w:hAnsi="Palatino Linotype"/>
                <w:sz w:val="20"/>
              </w:rPr>
              <w:t>agentCode</w:t>
            </w:r>
            <w:r w:rsidRPr="00BC4038">
              <w:rPr>
                <w:rFonts w:ascii="Palatino Linotype" w:hAnsi="Palatino Linotype"/>
                <w:sz w:val="20"/>
              </w:rPr>
              <w:t>@axa.com.hk</w:t>
            </w:r>
            <w:r w:rsidR="00CF0ED0">
              <w:rPr>
                <w:rFonts w:ascii="Palatino Linotype" w:hAnsi="Palatino Linotype"/>
                <w:sz w:val="20"/>
              </w:rPr>
              <w:t>”</w:t>
            </w:r>
            <w:r w:rsidRPr="00BC4038">
              <w:rPr>
                <w:rFonts w:ascii="Palatino Linotype" w:hAnsi="Palatino Linotype"/>
                <w:sz w:val="20"/>
              </w:rPr>
              <w:t>,</w:t>
            </w:r>
          </w:p>
          <w:p w14:paraId="7741CCAE"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“m</w:t>
            </w:r>
            <w:r w:rsidRPr="00BC4038">
              <w:rPr>
                <w:rFonts w:ascii="Palatino Linotype" w:hAnsi="Palatino Linotype"/>
                <w:sz w:val="20"/>
              </w:rPr>
              <w:t>obile</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66666666</w:t>
            </w:r>
            <w:r w:rsidR="00CF0ED0">
              <w:rPr>
                <w:rFonts w:ascii="Palatino Linotype" w:hAnsi="Palatino Linotype"/>
                <w:sz w:val="20"/>
              </w:rPr>
              <w:t>”</w:t>
            </w:r>
            <w:r w:rsidRPr="00BC4038">
              <w:rPr>
                <w:rFonts w:ascii="Palatino Linotype" w:hAnsi="Palatino Linotype"/>
                <w:sz w:val="20"/>
              </w:rPr>
              <w:t>,</w:t>
            </w:r>
          </w:p>
          <w:p w14:paraId="32561796"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0081706F" w:rsidRPr="004F14AA">
              <w:rPr>
                <w:rFonts w:ascii="SimSun" w:eastAsia="SimSun" w:hAnsi="SimSun"/>
                <w:sz w:val="20"/>
                <w:lang w:eastAsia="zh-CN"/>
              </w:rPr>
              <w:t>s</w:t>
            </w:r>
            <w:r w:rsidRPr="00BC4038">
              <w:rPr>
                <w:rFonts w:ascii="Palatino Linotype" w:hAnsi="Palatino Linotype"/>
                <w:sz w:val="20"/>
              </w:rPr>
              <w:t>entTime</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20160129141357</w:t>
            </w:r>
            <w:r w:rsidR="00CF0ED0">
              <w:rPr>
                <w:rFonts w:ascii="Palatino Linotype" w:hAnsi="Palatino Linotype"/>
                <w:sz w:val="20"/>
              </w:rPr>
              <w:t>”</w:t>
            </w:r>
            <w:r w:rsidRPr="00BC4038">
              <w:rPr>
                <w:rFonts w:ascii="Palatino Linotype" w:hAnsi="Palatino Linotype"/>
                <w:sz w:val="20"/>
              </w:rPr>
              <w:t>,</w:t>
            </w:r>
          </w:p>
          <w:p w14:paraId="2BD3B062" w14:textId="77777777" w:rsidR="002515C5"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0081706F">
              <w:rPr>
                <w:rFonts w:ascii="Palatino Linotype" w:hAnsi="Palatino Linotype"/>
                <w:sz w:val="20"/>
              </w:rPr>
              <w:t>d</w:t>
            </w:r>
            <w:r w:rsidRPr="00BC4038">
              <w:rPr>
                <w:rFonts w:ascii="Palatino Linotype" w:hAnsi="Palatino Linotype"/>
                <w:sz w:val="20"/>
              </w:rPr>
              <w:t>eliverTime</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20160129141357</w:t>
            </w:r>
            <w:r w:rsidR="00CF0ED0">
              <w:rPr>
                <w:rFonts w:ascii="Palatino Linotype" w:hAnsi="Palatino Linotype"/>
                <w:sz w:val="20"/>
              </w:rPr>
              <w:t>”</w:t>
            </w:r>
            <w:r w:rsidRPr="00BC4038">
              <w:rPr>
                <w:rFonts w:ascii="Palatino Linotype" w:hAnsi="Palatino Linotype"/>
                <w:sz w:val="20"/>
              </w:rPr>
              <w:t>,</w:t>
            </w:r>
          </w:p>
          <w:p w14:paraId="73225FBD" w14:textId="77777777" w:rsidR="00CF0ED0" w:rsidRPr="00BC4038" w:rsidRDefault="00CF0ED0">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“sendStatus”:”SENT”</w:t>
            </w:r>
            <w:r w:rsidR="0016537C">
              <w:rPr>
                <w:rFonts w:ascii="Palatino Linotype" w:hAnsi="Palatino Linotype"/>
                <w:sz w:val="20"/>
              </w:rPr>
              <w:t>,</w:t>
            </w:r>
          </w:p>
          <w:p w14:paraId="08BFC216"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0081706F">
              <w:rPr>
                <w:rFonts w:ascii="Palatino Linotype" w:hAnsi="Palatino Linotype"/>
                <w:sz w:val="20"/>
              </w:rPr>
              <w:t>d</w:t>
            </w:r>
            <w:r w:rsidRPr="00BC4038">
              <w:rPr>
                <w:rFonts w:ascii="Palatino Linotype" w:hAnsi="Palatino Linotype"/>
                <w:sz w:val="20"/>
              </w:rPr>
              <w:t>eliverStatus</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DELIVERED</w:t>
            </w:r>
            <w:r w:rsidR="00CF0ED0">
              <w:rPr>
                <w:rFonts w:ascii="Palatino Linotype" w:hAnsi="Palatino Linotype"/>
                <w:sz w:val="20"/>
              </w:rPr>
              <w:t>”</w:t>
            </w:r>
            <w:r w:rsidRPr="00BC4038">
              <w:rPr>
                <w:rFonts w:ascii="Palatino Linotype" w:hAnsi="Palatino Linotype"/>
                <w:sz w:val="20"/>
              </w:rPr>
              <w:t>,</w:t>
            </w:r>
          </w:p>
          <w:p w14:paraId="3F85732D"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emailSubject</w:t>
            </w:r>
            <w:r w:rsidR="00CF0ED0">
              <w:rPr>
                <w:rFonts w:ascii="Palatino Linotype" w:hAnsi="Palatino Linotype"/>
                <w:sz w:val="20"/>
              </w:rPr>
              <w:t>”</w:t>
            </w:r>
            <w:r w:rsidRPr="00BC4038">
              <w:rPr>
                <w:rFonts w:ascii="Palatino Linotype" w:hAnsi="Palatino Linotype"/>
                <w:sz w:val="20"/>
              </w:rPr>
              <w:t xml:space="preserve">: </w:t>
            </w:r>
            <w:r w:rsidR="00CF0ED0">
              <w:rPr>
                <w:rFonts w:ascii="Palatino Linotype" w:hAnsi="Palatino Linotype"/>
                <w:sz w:val="20"/>
              </w:rPr>
              <w:t>“</w:t>
            </w:r>
            <w:r w:rsidRPr="00BC4038">
              <w:rPr>
                <w:rFonts w:ascii="Palatino Linotype" w:hAnsi="Palatino Linotype"/>
                <w:sz w:val="20"/>
              </w:rPr>
              <w:t>Email Subject here...</w:t>
            </w:r>
            <w:r w:rsidR="00CF0ED0">
              <w:rPr>
                <w:rFonts w:ascii="Palatino Linotype" w:hAnsi="Palatino Linotype"/>
                <w:sz w:val="20"/>
              </w:rPr>
              <w:t>”</w:t>
            </w:r>
            <w:r w:rsidRPr="00BC4038">
              <w:rPr>
                <w:rFonts w:ascii="Palatino Linotype" w:hAnsi="Palatino Linotype"/>
                <w:sz w:val="20"/>
              </w:rPr>
              <w:t xml:space="preserve">      },</w:t>
            </w:r>
          </w:p>
          <w:p w14:paraId="7DA04D20"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p>
          <w:p w14:paraId="09BBC548" w14:textId="77777777" w:rsidR="008B7E69"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notificationId</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123002345</w:t>
            </w:r>
            <w:r>
              <w:rPr>
                <w:rFonts w:ascii="Palatino Linotype" w:hAnsi="Palatino Linotype"/>
                <w:sz w:val="20"/>
              </w:rPr>
              <w:t>”</w:t>
            </w:r>
            <w:r w:rsidRPr="00BC4038">
              <w:rPr>
                <w:rFonts w:ascii="Palatino Linotype" w:hAnsi="Palatino Linotype"/>
                <w:sz w:val="20"/>
              </w:rPr>
              <w:t>,</w:t>
            </w:r>
          </w:p>
          <w:p w14:paraId="038C09FE" w14:textId="7A969E28" w:rsidR="008B7E69" w:rsidRDefault="008B7E69" w:rsidP="008B7E69">
            <w:pPr>
              <w:pStyle w:val="Texte1"/>
              <w:rPr>
                <w:ins w:id="727" w:author="Steven Chen" w:date="2016-12-07T17:44:00Z"/>
                <w:rFonts w:ascii="Palatino Linotype" w:hAnsi="Palatino Linotype"/>
                <w:sz w:val="20"/>
              </w:rPr>
            </w:pPr>
            <w:r>
              <w:rPr>
                <w:rFonts w:ascii="Palatino Linotype" w:hAnsi="Palatino Linotype"/>
                <w:sz w:val="20"/>
              </w:rPr>
              <w:t xml:space="preserve">        “</w:t>
            </w:r>
            <w:del w:id="728" w:author="Steven Chen" w:date="2016-12-07T17:43:00Z">
              <w:r w:rsidDel="009D2B88">
                <w:rPr>
                  <w:rFonts w:ascii="Palatino Linotype" w:hAnsi="Palatino Linotype"/>
                  <w:sz w:val="20"/>
                </w:rPr>
                <w:delText>touchpointTypeDesc</w:delText>
              </w:r>
            </w:del>
            <w:ins w:id="729" w:author="Steven Chen" w:date="2016-12-07T17:43:00Z">
              <w:r w:rsidR="009D2B88">
                <w:rPr>
                  <w:rFonts w:ascii="Palatino Linotype" w:hAnsi="Palatino Linotype"/>
                  <w:sz w:val="20"/>
                </w:rPr>
                <w:t>touchpointTypeName</w:t>
              </w:r>
            </w:ins>
            <w:r>
              <w:rPr>
                <w:rFonts w:ascii="Palatino Linotype" w:hAnsi="Palatino Linotype"/>
                <w:sz w:val="20"/>
              </w:rPr>
              <w:t>”:””,</w:t>
            </w:r>
          </w:p>
          <w:p w14:paraId="50DB2099" w14:textId="695DEB63" w:rsidR="00823B00" w:rsidRPr="00BC4038" w:rsidRDefault="00823B00" w:rsidP="008B7E69">
            <w:pPr>
              <w:pStyle w:val="Texte1"/>
              <w:rPr>
                <w:rFonts w:ascii="Palatino Linotype" w:hAnsi="Palatino Linotype"/>
                <w:sz w:val="20"/>
              </w:rPr>
            </w:pPr>
            <w:ins w:id="730" w:author="Steven Chen" w:date="2016-12-07T17:44:00Z">
              <w:r>
                <w:rPr>
                  <w:rFonts w:ascii="Palatino Linotype" w:hAnsi="Palatino Linotype"/>
                  <w:sz w:val="20"/>
                </w:rPr>
                <w:t xml:space="preserve">        “touchpointSubTypeName”:”NOR”,</w:t>
              </w:r>
            </w:ins>
          </w:p>
          <w:p w14:paraId="2E67F68B" w14:textId="77777777" w:rsidR="008B7E69" w:rsidRPr="00BC4038"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approvalStatus</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APPROVED</w:t>
            </w:r>
            <w:r>
              <w:rPr>
                <w:rFonts w:ascii="Palatino Linotype" w:hAnsi="Palatino Linotype"/>
                <w:sz w:val="20"/>
              </w:rPr>
              <w:t>”</w:t>
            </w:r>
            <w:r w:rsidRPr="00BC4038">
              <w:rPr>
                <w:rFonts w:ascii="Palatino Linotype" w:hAnsi="Palatino Linotype"/>
                <w:sz w:val="20"/>
              </w:rPr>
              <w:t>,</w:t>
            </w:r>
          </w:p>
          <w:p w14:paraId="6569FED9" w14:textId="77777777" w:rsidR="008B7E69" w:rsidRPr="00BC4038"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claimNo</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A3434323</w:t>
            </w:r>
            <w:r>
              <w:rPr>
                <w:rFonts w:ascii="Palatino Linotype" w:hAnsi="Palatino Linotype"/>
                <w:sz w:val="20"/>
              </w:rPr>
              <w:t>”</w:t>
            </w:r>
            <w:r w:rsidRPr="00BC4038">
              <w:rPr>
                <w:rFonts w:ascii="Palatino Linotype" w:hAnsi="Palatino Linotype"/>
                <w:sz w:val="20"/>
              </w:rPr>
              <w:t>,</w:t>
            </w:r>
          </w:p>
          <w:p w14:paraId="2E62A832" w14:textId="77777777" w:rsidR="008B7E69" w:rsidRPr="00BC4038"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policyNo</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P392305531</w:t>
            </w:r>
            <w:r>
              <w:rPr>
                <w:rFonts w:ascii="Palatino Linotype" w:hAnsi="Palatino Linotype"/>
                <w:sz w:val="20"/>
              </w:rPr>
              <w:t>”</w:t>
            </w:r>
            <w:r w:rsidRPr="00BC4038">
              <w:rPr>
                <w:rFonts w:ascii="Palatino Linotype" w:hAnsi="Palatino Linotype"/>
                <w:sz w:val="20"/>
              </w:rPr>
              <w:t>,</w:t>
            </w:r>
          </w:p>
          <w:p w14:paraId="19DB4615" w14:textId="77777777" w:rsidR="008B7E69" w:rsidRPr="00BC4038"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“agentCode”</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A43512323</w:t>
            </w:r>
            <w:r>
              <w:rPr>
                <w:rFonts w:ascii="Palatino Linotype" w:hAnsi="Palatino Linotype"/>
                <w:sz w:val="20"/>
              </w:rPr>
              <w:t>”</w:t>
            </w:r>
            <w:r w:rsidRPr="00BC4038">
              <w:rPr>
                <w:rFonts w:ascii="Palatino Linotype" w:hAnsi="Palatino Linotype"/>
                <w:sz w:val="20"/>
              </w:rPr>
              <w:t>,</w:t>
            </w:r>
          </w:p>
          <w:p w14:paraId="0C1C44C9" w14:textId="77777777" w:rsidR="008B7E69" w:rsidRPr="00BC4038"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“e</w:t>
            </w:r>
            <w:r w:rsidRPr="00BC4038">
              <w:rPr>
                <w:rFonts w:ascii="Palatino Linotype" w:hAnsi="Palatino Linotype"/>
                <w:sz w:val="20"/>
              </w:rPr>
              <w:t>mail</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“agentCode</w:t>
            </w:r>
            <w:r w:rsidRPr="00BC4038">
              <w:rPr>
                <w:rFonts w:ascii="Palatino Linotype" w:hAnsi="Palatino Linotype"/>
                <w:sz w:val="20"/>
              </w:rPr>
              <w:t>@axa.com.hk</w:t>
            </w:r>
            <w:r>
              <w:rPr>
                <w:rFonts w:ascii="Palatino Linotype" w:hAnsi="Palatino Linotype"/>
                <w:sz w:val="20"/>
              </w:rPr>
              <w:t>”</w:t>
            </w:r>
            <w:r w:rsidRPr="00BC4038">
              <w:rPr>
                <w:rFonts w:ascii="Palatino Linotype" w:hAnsi="Palatino Linotype"/>
                <w:sz w:val="20"/>
              </w:rPr>
              <w:t>,</w:t>
            </w:r>
          </w:p>
          <w:p w14:paraId="33878C7E" w14:textId="77777777" w:rsidR="008B7E69" w:rsidRPr="00BC4038"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“m</w:t>
            </w:r>
            <w:r w:rsidRPr="00BC4038">
              <w:rPr>
                <w:rFonts w:ascii="Palatino Linotype" w:hAnsi="Palatino Linotype"/>
                <w:sz w:val="20"/>
              </w:rPr>
              <w:t>obile</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66666666</w:t>
            </w:r>
            <w:r>
              <w:rPr>
                <w:rFonts w:ascii="Palatino Linotype" w:hAnsi="Palatino Linotype"/>
                <w:sz w:val="20"/>
              </w:rPr>
              <w:t>”</w:t>
            </w:r>
            <w:r w:rsidRPr="00BC4038">
              <w:rPr>
                <w:rFonts w:ascii="Palatino Linotype" w:hAnsi="Palatino Linotype"/>
                <w:sz w:val="20"/>
              </w:rPr>
              <w:t>,</w:t>
            </w:r>
          </w:p>
          <w:p w14:paraId="72257D76" w14:textId="77777777" w:rsidR="008B7E69" w:rsidRPr="00BC4038"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8B7E69">
              <w:rPr>
                <w:rFonts w:ascii="SimSun" w:eastAsia="SimSun" w:hAnsi="SimSun"/>
                <w:sz w:val="20"/>
                <w:lang w:eastAsia="zh-CN"/>
              </w:rPr>
              <w:t>s</w:t>
            </w:r>
            <w:r w:rsidRPr="00BC4038">
              <w:rPr>
                <w:rFonts w:ascii="Palatino Linotype" w:hAnsi="Palatino Linotype"/>
                <w:sz w:val="20"/>
              </w:rPr>
              <w:t>entTime</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20160129141357</w:t>
            </w:r>
            <w:r>
              <w:rPr>
                <w:rFonts w:ascii="Palatino Linotype" w:hAnsi="Palatino Linotype"/>
                <w:sz w:val="20"/>
              </w:rPr>
              <w:t>”</w:t>
            </w:r>
            <w:r w:rsidRPr="00BC4038">
              <w:rPr>
                <w:rFonts w:ascii="Palatino Linotype" w:hAnsi="Palatino Linotype"/>
                <w:sz w:val="20"/>
              </w:rPr>
              <w:t>,</w:t>
            </w:r>
          </w:p>
          <w:p w14:paraId="234B00D8" w14:textId="77777777" w:rsidR="008B7E69"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“d</w:t>
            </w:r>
            <w:r w:rsidRPr="00BC4038">
              <w:rPr>
                <w:rFonts w:ascii="Palatino Linotype" w:hAnsi="Palatino Linotype"/>
                <w:sz w:val="20"/>
              </w:rPr>
              <w:t>eliverTime</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20160129141357</w:t>
            </w:r>
            <w:r>
              <w:rPr>
                <w:rFonts w:ascii="Palatino Linotype" w:hAnsi="Palatino Linotype"/>
                <w:sz w:val="20"/>
              </w:rPr>
              <w:t>”</w:t>
            </w:r>
            <w:r w:rsidRPr="00BC4038">
              <w:rPr>
                <w:rFonts w:ascii="Palatino Linotype" w:hAnsi="Palatino Linotype"/>
                <w:sz w:val="20"/>
              </w:rPr>
              <w:t>,</w:t>
            </w:r>
          </w:p>
          <w:p w14:paraId="0F6C2461" w14:textId="77777777" w:rsidR="008B7E69" w:rsidRPr="00BC4038"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“sendStatus”:”SENT”,</w:t>
            </w:r>
          </w:p>
          <w:p w14:paraId="42BC62C6" w14:textId="77777777" w:rsidR="008B7E69" w:rsidRPr="00BC4038"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“d</w:t>
            </w:r>
            <w:r w:rsidRPr="00BC4038">
              <w:rPr>
                <w:rFonts w:ascii="Palatino Linotype" w:hAnsi="Palatino Linotype"/>
                <w:sz w:val="20"/>
              </w:rPr>
              <w:t>eliverStatus</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DELIVERED</w:t>
            </w:r>
            <w:r>
              <w:rPr>
                <w:rFonts w:ascii="Palatino Linotype" w:hAnsi="Palatino Linotype"/>
                <w:sz w:val="20"/>
              </w:rPr>
              <w:t>”</w:t>
            </w:r>
            <w:r w:rsidRPr="00BC4038">
              <w:rPr>
                <w:rFonts w:ascii="Palatino Linotype" w:hAnsi="Palatino Linotype"/>
                <w:sz w:val="20"/>
              </w:rPr>
              <w:t>,</w:t>
            </w:r>
          </w:p>
          <w:p w14:paraId="50260EFC" w14:textId="77777777" w:rsidR="008B7E69" w:rsidRPr="00BC4038" w:rsidRDefault="008B7E69" w:rsidP="008B7E69">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emailSubject</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Email Subject here...</w:t>
            </w:r>
            <w:r>
              <w:rPr>
                <w:rFonts w:ascii="Palatino Linotype" w:hAnsi="Palatino Linotype"/>
                <w:sz w:val="20"/>
              </w:rPr>
              <w:t>”</w:t>
            </w:r>
            <w:r w:rsidRPr="00BC4038">
              <w:rPr>
                <w:rFonts w:ascii="Palatino Linotype" w:hAnsi="Palatino Linotype"/>
                <w:sz w:val="20"/>
              </w:rPr>
              <w:t xml:space="preserve">      },</w:t>
            </w:r>
          </w:p>
          <w:p w14:paraId="5F19B735"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p>
          <w:p w14:paraId="7896480A" w14:textId="77777777" w:rsidR="0027547D" w:rsidRDefault="0027547D" w:rsidP="0027547D">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notificationId</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123002345</w:t>
            </w:r>
            <w:r>
              <w:rPr>
                <w:rFonts w:ascii="Palatino Linotype" w:hAnsi="Palatino Linotype"/>
                <w:sz w:val="20"/>
              </w:rPr>
              <w:t>”</w:t>
            </w:r>
            <w:r w:rsidRPr="00BC4038">
              <w:rPr>
                <w:rFonts w:ascii="Palatino Linotype" w:hAnsi="Palatino Linotype"/>
                <w:sz w:val="20"/>
              </w:rPr>
              <w:t>,</w:t>
            </w:r>
          </w:p>
          <w:p w14:paraId="38569507" w14:textId="7F3E5B5D" w:rsidR="0027547D" w:rsidRDefault="0027547D" w:rsidP="0027547D">
            <w:pPr>
              <w:pStyle w:val="Texte1"/>
              <w:rPr>
                <w:ins w:id="731" w:author="Steven Chen" w:date="2016-12-07T17:44:00Z"/>
                <w:rFonts w:ascii="Palatino Linotype" w:hAnsi="Palatino Linotype"/>
                <w:sz w:val="20"/>
              </w:rPr>
            </w:pPr>
            <w:r>
              <w:rPr>
                <w:rFonts w:ascii="Palatino Linotype" w:hAnsi="Palatino Linotype"/>
                <w:sz w:val="20"/>
              </w:rPr>
              <w:t xml:space="preserve">        “</w:t>
            </w:r>
            <w:del w:id="732" w:author="Steven Chen" w:date="2016-12-07T17:43:00Z">
              <w:r w:rsidDel="009D2B88">
                <w:rPr>
                  <w:rFonts w:ascii="Palatino Linotype" w:hAnsi="Palatino Linotype"/>
                  <w:sz w:val="20"/>
                </w:rPr>
                <w:delText>touchpointTypeDesc</w:delText>
              </w:r>
            </w:del>
            <w:ins w:id="733" w:author="Steven Chen" w:date="2016-12-07T17:43:00Z">
              <w:r w:rsidR="009D2B88">
                <w:rPr>
                  <w:rFonts w:ascii="Palatino Linotype" w:hAnsi="Palatino Linotype"/>
                  <w:sz w:val="20"/>
                </w:rPr>
                <w:t>touchpointTypeName</w:t>
              </w:r>
            </w:ins>
            <w:r>
              <w:rPr>
                <w:rFonts w:ascii="Palatino Linotype" w:hAnsi="Palatino Linotype"/>
                <w:sz w:val="20"/>
              </w:rPr>
              <w:t>”:””,</w:t>
            </w:r>
          </w:p>
          <w:p w14:paraId="531C243C" w14:textId="13DE5B90" w:rsidR="00823B00" w:rsidRPr="00BC4038" w:rsidRDefault="00823B00" w:rsidP="0027547D">
            <w:pPr>
              <w:pStyle w:val="Texte1"/>
              <w:rPr>
                <w:rFonts w:ascii="Palatino Linotype" w:hAnsi="Palatino Linotype"/>
                <w:sz w:val="20"/>
              </w:rPr>
            </w:pPr>
            <w:ins w:id="734" w:author="Steven Chen" w:date="2016-12-07T17:44:00Z">
              <w:r>
                <w:rPr>
                  <w:rFonts w:ascii="Palatino Linotype" w:hAnsi="Palatino Linotype"/>
                  <w:sz w:val="20"/>
                </w:rPr>
                <w:t xml:space="preserve">        “touchpointSubTypeName”:”NOR”,</w:t>
              </w:r>
            </w:ins>
          </w:p>
          <w:p w14:paraId="6CA00EDF" w14:textId="77777777" w:rsidR="0027547D" w:rsidRPr="00BC4038" w:rsidRDefault="0027547D" w:rsidP="0027547D">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approvalStatus</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APPROVED</w:t>
            </w:r>
            <w:r>
              <w:rPr>
                <w:rFonts w:ascii="Palatino Linotype" w:hAnsi="Palatino Linotype"/>
                <w:sz w:val="20"/>
              </w:rPr>
              <w:t>”</w:t>
            </w:r>
            <w:r w:rsidRPr="00BC4038">
              <w:rPr>
                <w:rFonts w:ascii="Palatino Linotype" w:hAnsi="Palatino Linotype"/>
                <w:sz w:val="20"/>
              </w:rPr>
              <w:t>,</w:t>
            </w:r>
          </w:p>
          <w:p w14:paraId="53677F57" w14:textId="77777777" w:rsidR="0027547D" w:rsidRPr="00BC4038" w:rsidRDefault="0027547D" w:rsidP="0027547D">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claimNo</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A3434323</w:t>
            </w:r>
            <w:r>
              <w:rPr>
                <w:rFonts w:ascii="Palatino Linotype" w:hAnsi="Palatino Linotype"/>
                <w:sz w:val="20"/>
              </w:rPr>
              <w:t>”</w:t>
            </w:r>
            <w:r w:rsidRPr="00BC4038">
              <w:rPr>
                <w:rFonts w:ascii="Palatino Linotype" w:hAnsi="Palatino Linotype"/>
                <w:sz w:val="20"/>
              </w:rPr>
              <w:t>,</w:t>
            </w:r>
          </w:p>
          <w:p w14:paraId="448D1009" w14:textId="77777777" w:rsidR="0027547D" w:rsidRPr="00BC4038" w:rsidRDefault="0027547D" w:rsidP="0027547D">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policyNo</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P392305531</w:t>
            </w:r>
            <w:r>
              <w:rPr>
                <w:rFonts w:ascii="Palatino Linotype" w:hAnsi="Palatino Linotype"/>
                <w:sz w:val="20"/>
              </w:rPr>
              <w:t>”</w:t>
            </w:r>
            <w:r w:rsidRPr="00BC4038">
              <w:rPr>
                <w:rFonts w:ascii="Palatino Linotype" w:hAnsi="Palatino Linotype"/>
                <w:sz w:val="20"/>
              </w:rPr>
              <w:t>,</w:t>
            </w:r>
          </w:p>
          <w:p w14:paraId="72AD0488" w14:textId="77777777" w:rsidR="0027547D" w:rsidRPr="00BC4038" w:rsidRDefault="0027547D" w:rsidP="0027547D">
            <w:pPr>
              <w:pStyle w:val="Texte1"/>
              <w:rPr>
                <w:rFonts w:ascii="Palatino Linotype" w:hAnsi="Palatino Linotype"/>
                <w:sz w:val="20"/>
              </w:rPr>
            </w:pPr>
            <w:r w:rsidRPr="00BC4038">
              <w:rPr>
                <w:rFonts w:ascii="Palatino Linotype" w:hAnsi="Palatino Linotype"/>
                <w:sz w:val="20"/>
              </w:rPr>
              <w:lastRenderedPageBreak/>
              <w:t xml:space="preserve">        </w:t>
            </w:r>
            <w:r>
              <w:rPr>
                <w:rFonts w:ascii="Palatino Linotype" w:hAnsi="Palatino Linotype"/>
                <w:sz w:val="20"/>
              </w:rPr>
              <w:t>“agentCode”</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A43512323</w:t>
            </w:r>
            <w:r>
              <w:rPr>
                <w:rFonts w:ascii="Palatino Linotype" w:hAnsi="Palatino Linotype"/>
                <w:sz w:val="20"/>
              </w:rPr>
              <w:t>”</w:t>
            </w:r>
            <w:r w:rsidRPr="00BC4038">
              <w:rPr>
                <w:rFonts w:ascii="Palatino Linotype" w:hAnsi="Palatino Linotype"/>
                <w:sz w:val="20"/>
              </w:rPr>
              <w:t>,</w:t>
            </w:r>
          </w:p>
          <w:p w14:paraId="7293B862" w14:textId="77777777" w:rsidR="0027547D" w:rsidRPr="00BC4038" w:rsidRDefault="0027547D" w:rsidP="0027547D">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“e</w:t>
            </w:r>
            <w:r w:rsidRPr="00BC4038">
              <w:rPr>
                <w:rFonts w:ascii="Palatino Linotype" w:hAnsi="Palatino Linotype"/>
                <w:sz w:val="20"/>
              </w:rPr>
              <w:t>mail</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“agentCode</w:t>
            </w:r>
            <w:r w:rsidRPr="00BC4038">
              <w:rPr>
                <w:rFonts w:ascii="Palatino Linotype" w:hAnsi="Palatino Linotype"/>
                <w:sz w:val="20"/>
              </w:rPr>
              <w:t>@axa.com.hk</w:t>
            </w:r>
            <w:r>
              <w:rPr>
                <w:rFonts w:ascii="Palatino Linotype" w:hAnsi="Palatino Linotype"/>
                <w:sz w:val="20"/>
              </w:rPr>
              <w:t>”</w:t>
            </w:r>
            <w:r w:rsidRPr="00BC4038">
              <w:rPr>
                <w:rFonts w:ascii="Palatino Linotype" w:hAnsi="Palatino Linotype"/>
                <w:sz w:val="20"/>
              </w:rPr>
              <w:t>,</w:t>
            </w:r>
          </w:p>
          <w:p w14:paraId="281585DC" w14:textId="77777777" w:rsidR="0027547D" w:rsidRPr="00BC4038" w:rsidRDefault="0027547D" w:rsidP="0027547D">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“m</w:t>
            </w:r>
            <w:r w:rsidRPr="00BC4038">
              <w:rPr>
                <w:rFonts w:ascii="Palatino Linotype" w:hAnsi="Palatino Linotype"/>
                <w:sz w:val="20"/>
              </w:rPr>
              <w:t>obile</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66666666</w:t>
            </w:r>
            <w:r>
              <w:rPr>
                <w:rFonts w:ascii="Palatino Linotype" w:hAnsi="Palatino Linotype"/>
                <w:sz w:val="20"/>
              </w:rPr>
              <w:t>”</w:t>
            </w:r>
            <w:r w:rsidRPr="00BC4038">
              <w:rPr>
                <w:rFonts w:ascii="Palatino Linotype" w:hAnsi="Palatino Linotype"/>
                <w:sz w:val="20"/>
              </w:rPr>
              <w:t>,</w:t>
            </w:r>
          </w:p>
          <w:p w14:paraId="5CBCFEF2" w14:textId="77777777" w:rsidR="0027547D" w:rsidRPr="00BC4038" w:rsidRDefault="0027547D" w:rsidP="0027547D">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27547D">
              <w:rPr>
                <w:rFonts w:ascii="SimSun" w:eastAsia="SimSun" w:hAnsi="SimSun"/>
                <w:sz w:val="20"/>
                <w:lang w:eastAsia="zh-CN"/>
              </w:rPr>
              <w:t>s</w:t>
            </w:r>
            <w:r w:rsidRPr="00BC4038">
              <w:rPr>
                <w:rFonts w:ascii="Palatino Linotype" w:hAnsi="Palatino Linotype"/>
                <w:sz w:val="20"/>
              </w:rPr>
              <w:t>entTime</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20160129141357</w:t>
            </w:r>
            <w:r>
              <w:rPr>
                <w:rFonts w:ascii="Palatino Linotype" w:hAnsi="Palatino Linotype"/>
                <w:sz w:val="20"/>
              </w:rPr>
              <w:t>”</w:t>
            </w:r>
            <w:r w:rsidRPr="00BC4038">
              <w:rPr>
                <w:rFonts w:ascii="Palatino Linotype" w:hAnsi="Palatino Linotype"/>
                <w:sz w:val="20"/>
              </w:rPr>
              <w:t>,</w:t>
            </w:r>
          </w:p>
          <w:p w14:paraId="598D6254" w14:textId="77777777" w:rsidR="0027547D" w:rsidRDefault="0027547D" w:rsidP="0027547D">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“d</w:t>
            </w:r>
            <w:r w:rsidRPr="00BC4038">
              <w:rPr>
                <w:rFonts w:ascii="Palatino Linotype" w:hAnsi="Palatino Linotype"/>
                <w:sz w:val="20"/>
              </w:rPr>
              <w:t>eliverTime</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20160129141357</w:t>
            </w:r>
            <w:r>
              <w:rPr>
                <w:rFonts w:ascii="Palatino Linotype" w:hAnsi="Palatino Linotype"/>
                <w:sz w:val="20"/>
              </w:rPr>
              <w:t>”</w:t>
            </w:r>
            <w:r w:rsidRPr="00BC4038">
              <w:rPr>
                <w:rFonts w:ascii="Palatino Linotype" w:hAnsi="Palatino Linotype"/>
                <w:sz w:val="20"/>
              </w:rPr>
              <w:t>,</w:t>
            </w:r>
          </w:p>
          <w:p w14:paraId="2002173F" w14:textId="77777777" w:rsidR="0027547D" w:rsidRPr="00BC4038" w:rsidRDefault="0027547D" w:rsidP="0027547D">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“sendStatus”:”SENT”,</w:t>
            </w:r>
          </w:p>
          <w:p w14:paraId="0B42807D" w14:textId="77777777" w:rsidR="0027547D" w:rsidRPr="00BC4038" w:rsidRDefault="0027547D" w:rsidP="0027547D">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“d</w:t>
            </w:r>
            <w:r w:rsidRPr="00BC4038">
              <w:rPr>
                <w:rFonts w:ascii="Palatino Linotype" w:hAnsi="Palatino Linotype"/>
                <w:sz w:val="20"/>
              </w:rPr>
              <w:t>eliverStatus</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DELIVERED</w:t>
            </w:r>
            <w:r>
              <w:rPr>
                <w:rFonts w:ascii="Palatino Linotype" w:hAnsi="Palatino Linotype"/>
                <w:sz w:val="20"/>
              </w:rPr>
              <w:t>”</w:t>
            </w:r>
            <w:r w:rsidRPr="00BC4038">
              <w:rPr>
                <w:rFonts w:ascii="Palatino Linotype" w:hAnsi="Palatino Linotype"/>
                <w:sz w:val="20"/>
              </w:rPr>
              <w:t>,</w:t>
            </w:r>
          </w:p>
          <w:p w14:paraId="11480285" w14:textId="77777777" w:rsidR="0027547D" w:rsidRPr="00BC4038" w:rsidRDefault="0027547D" w:rsidP="0027547D">
            <w:pPr>
              <w:pStyle w:val="Texte1"/>
              <w:rPr>
                <w:rFonts w:ascii="Palatino Linotype" w:hAnsi="Palatino Linotype"/>
                <w:sz w:val="20"/>
              </w:rPr>
            </w:pP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emailSubject</w:t>
            </w:r>
            <w:r>
              <w:rPr>
                <w:rFonts w:ascii="Palatino Linotype" w:hAnsi="Palatino Linotype"/>
                <w:sz w:val="20"/>
              </w:rPr>
              <w:t>”</w:t>
            </w:r>
            <w:r w:rsidRPr="00BC4038">
              <w:rPr>
                <w:rFonts w:ascii="Palatino Linotype" w:hAnsi="Palatino Linotype"/>
                <w:sz w:val="20"/>
              </w:rPr>
              <w:t xml:space="preserve">: </w:t>
            </w:r>
            <w:r>
              <w:rPr>
                <w:rFonts w:ascii="Palatino Linotype" w:hAnsi="Palatino Linotype"/>
                <w:sz w:val="20"/>
              </w:rPr>
              <w:t>“</w:t>
            </w:r>
            <w:r w:rsidRPr="00BC4038">
              <w:rPr>
                <w:rFonts w:ascii="Palatino Linotype" w:hAnsi="Palatino Linotype"/>
                <w:sz w:val="20"/>
              </w:rPr>
              <w:t>Email Subject here...</w:t>
            </w:r>
            <w:r>
              <w:rPr>
                <w:rFonts w:ascii="Palatino Linotype" w:hAnsi="Palatino Linotype"/>
                <w:sz w:val="20"/>
              </w:rPr>
              <w:t>”      }</w:t>
            </w:r>
          </w:p>
          <w:p w14:paraId="12956A42"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p>
          <w:p w14:paraId="091A1376" w14:textId="77777777" w:rsidR="002515C5" w:rsidRPr="00BC4038" w:rsidRDefault="002515C5">
            <w:pPr>
              <w:pStyle w:val="Texte1"/>
              <w:rPr>
                <w:rFonts w:ascii="Palatino Linotype" w:hAnsi="Palatino Linotype"/>
                <w:sz w:val="20"/>
              </w:rPr>
            </w:pPr>
            <w:r w:rsidRPr="00BC4038">
              <w:rPr>
                <w:rFonts w:ascii="Palatino Linotype" w:hAnsi="Palatino Linotype"/>
                <w:sz w:val="20"/>
              </w:rPr>
              <w:t xml:space="preserve">  }</w:t>
            </w:r>
          </w:p>
          <w:p w14:paraId="48695329" w14:textId="77777777" w:rsidR="002515C5" w:rsidRPr="00BC4038" w:rsidRDefault="002515C5">
            <w:pPr>
              <w:pStyle w:val="Texte1"/>
              <w:rPr>
                <w:rFonts w:ascii="Palatino Linotype" w:hAnsi="Palatino Linotype"/>
                <w:sz w:val="20"/>
                <w:u w:val="single"/>
              </w:rPr>
            </w:pPr>
            <w:r w:rsidRPr="00BC4038">
              <w:rPr>
                <w:rFonts w:ascii="Palatino Linotype" w:hAnsi="Palatino Linotype"/>
                <w:sz w:val="20"/>
              </w:rPr>
              <w:t>}</w:t>
            </w:r>
          </w:p>
        </w:tc>
      </w:tr>
    </w:tbl>
    <w:p w14:paraId="4A554AA5" w14:textId="77777777" w:rsidR="002515C5" w:rsidRPr="00B9183D" w:rsidRDefault="002515C5">
      <w:pPr>
        <w:pStyle w:val="Texte1"/>
        <w:rPr>
          <w:rFonts w:ascii="Palatino Linotype" w:hAnsi="Palatino Linotype"/>
          <w:u w:val="single"/>
        </w:rPr>
      </w:pPr>
    </w:p>
    <w:p w14:paraId="753AD68C" w14:textId="787BD897" w:rsidR="00156849" w:rsidRPr="00B9183D" w:rsidRDefault="008138D0" w:rsidP="00156849">
      <w:pPr>
        <w:pStyle w:val="Heading3"/>
        <w:rPr>
          <w:rFonts w:ascii="Palatino Linotype" w:hAnsi="Palatino Linotype"/>
        </w:rPr>
      </w:pPr>
      <w:bookmarkStart w:id="735" w:name="_Toc470085535"/>
      <w:ins w:id="736" w:author="Steven Chen" w:date="2016-12-21T12:08:00Z">
        <w:r>
          <w:rPr>
            <w:rFonts w:ascii="Palatino Linotype" w:hAnsi="Palatino Linotype"/>
            <w:lang w:val="en-GB"/>
          </w:rPr>
          <w:t>ICF</w:t>
        </w:r>
      </w:ins>
      <w:del w:id="737" w:author="Steven Chen" w:date="2016-12-21T12:08:00Z">
        <w:r w:rsidR="00156849" w:rsidRPr="00B9183D" w:rsidDel="008138D0">
          <w:rPr>
            <w:rFonts w:ascii="Palatino Linotype" w:hAnsi="Palatino Linotype"/>
          </w:rPr>
          <w:delText>i</w:delText>
        </w:r>
        <w:r w:rsidR="00156849" w:rsidDel="008138D0">
          <w:rPr>
            <w:rFonts w:ascii="Palatino Linotype" w:hAnsi="Palatino Linotype"/>
          </w:rPr>
          <w:delText>Pro/SCRUM</w:delText>
        </w:r>
      </w:del>
      <w:r w:rsidR="00156849">
        <w:rPr>
          <w:rFonts w:ascii="Palatino Linotype" w:hAnsi="Palatino Linotype"/>
        </w:rPr>
        <w:t xml:space="preserve"> with CG</w:t>
      </w:r>
      <w:bookmarkEnd w:id="735"/>
    </w:p>
    <w:p w14:paraId="6D45BC48" w14:textId="77777777" w:rsidR="00156849" w:rsidRDefault="00156849" w:rsidP="00156849">
      <w:pPr>
        <w:pStyle w:val="Heading4"/>
        <w:rPr>
          <w:rFonts w:ascii="Palatino Linotype" w:hAnsi="Palatino Linotype"/>
        </w:rPr>
      </w:pPr>
      <w:bookmarkStart w:id="738" w:name="_Toc470085536"/>
      <w:r w:rsidRPr="00B9183D">
        <w:rPr>
          <w:rFonts w:ascii="Palatino Linotype" w:hAnsi="Palatino Linotype"/>
        </w:rPr>
        <w:t>Interface Purpose</w:t>
      </w:r>
      <w:bookmarkEnd w:id="738"/>
    </w:p>
    <w:tbl>
      <w:tblPr>
        <w:tblStyle w:val="GridTable4-Accent5"/>
        <w:tblW w:w="9174" w:type="dxa"/>
        <w:tblLook w:val="04A0" w:firstRow="1" w:lastRow="0" w:firstColumn="1" w:lastColumn="0" w:noHBand="0" w:noVBand="1"/>
      </w:tblPr>
      <w:tblGrid>
        <w:gridCol w:w="1323"/>
        <w:gridCol w:w="1588"/>
        <w:gridCol w:w="6263"/>
      </w:tblGrid>
      <w:tr w:rsidR="002B7663" w14:paraId="47BC767B" w14:textId="77777777" w:rsidTr="002B7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14:paraId="09BECD63" w14:textId="77777777" w:rsidR="002B7663" w:rsidRPr="00B900FD" w:rsidRDefault="002B7663" w:rsidP="00B900FD">
            <w:pPr>
              <w:pStyle w:val="Texte1"/>
              <w:rPr>
                <w:rFonts w:ascii="Palatino Linotype" w:hAnsi="Palatino Linotype"/>
              </w:rPr>
            </w:pPr>
            <w:r>
              <w:rPr>
                <w:rFonts w:ascii="Palatino Linotype" w:hAnsi="Palatino Linotype"/>
              </w:rPr>
              <w:t>Parameter</w:t>
            </w:r>
          </w:p>
        </w:tc>
        <w:tc>
          <w:tcPr>
            <w:tcW w:w="1588" w:type="dxa"/>
          </w:tcPr>
          <w:p w14:paraId="77DA10D3" w14:textId="2EB4DBBB" w:rsidR="002B7663" w:rsidRPr="00B900FD" w:rsidRDefault="002B7663" w:rsidP="00B900FD">
            <w:pPr>
              <w:pStyle w:val="Texte1"/>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Request Source</w:t>
            </w:r>
          </w:p>
        </w:tc>
        <w:tc>
          <w:tcPr>
            <w:tcW w:w="6263" w:type="dxa"/>
          </w:tcPr>
          <w:p w14:paraId="1FEC4FC2" w14:textId="77777777" w:rsidR="002B7663" w:rsidRDefault="002B7663" w:rsidP="00B900FD">
            <w:pPr>
              <w:pStyle w:val="Texte1"/>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Sample</w:t>
            </w:r>
          </w:p>
        </w:tc>
      </w:tr>
      <w:tr w:rsidR="002B7663" w14:paraId="04547EFD" w14:textId="77777777" w:rsidTr="002B7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14:paraId="241A1E95" w14:textId="77777777" w:rsidR="002B7663" w:rsidRPr="00B900FD" w:rsidRDefault="002B7663" w:rsidP="00B900FD">
            <w:pPr>
              <w:pStyle w:val="Texte1"/>
              <w:jc w:val="center"/>
              <w:rPr>
                <w:rFonts w:ascii="Palatino Linotype" w:hAnsi="Palatino Linotype"/>
                <w:sz w:val="22"/>
              </w:rPr>
            </w:pPr>
            <w:r w:rsidRPr="00B900FD">
              <w:rPr>
                <w:rFonts w:ascii="Palatino Linotype" w:hAnsi="Palatino Linotype"/>
                <w:sz w:val="22"/>
              </w:rPr>
              <w:t>Case I</w:t>
            </w:r>
          </w:p>
        </w:tc>
        <w:tc>
          <w:tcPr>
            <w:tcW w:w="1588" w:type="dxa"/>
          </w:tcPr>
          <w:p w14:paraId="19140210" w14:textId="77777777" w:rsidR="002B7663" w:rsidRPr="00B900FD" w:rsidRDefault="002B7663" w:rsidP="00B900FD">
            <w:pPr>
              <w:pStyle w:val="Texte1"/>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2"/>
              </w:rPr>
            </w:pPr>
            <w:r w:rsidRPr="00B900FD">
              <w:rPr>
                <w:rFonts w:ascii="Palatino Linotype" w:hAnsi="Palatino Linotype"/>
                <w:sz w:val="22"/>
              </w:rPr>
              <w:t>json</w:t>
            </w:r>
          </w:p>
        </w:tc>
        <w:tc>
          <w:tcPr>
            <w:tcW w:w="6263" w:type="dxa"/>
          </w:tcPr>
          <w:p w14:paraId="23A176BA" w14:textId="479F86EE" w:rsidR="002B7663" w:rsidRPr="00B900FD" w:rsidRDefault="002B7663" w:rsidP="008C4B2C">
            <w:pPr>
              <w:pStyle w:val="Texte1"/>
              <w:cnfStyle w:val="000000100000" w:firstRow="0" w:lastRow="0" w:firstColumn="0" w:lastColumn="0" w:oddVBand="0" w:evenVBand="0" w:oddHBand="1" w:evenHBand="0" w:firstRowFirstColumn="0" w:firstRowLastColumn="0" w:lastRowFirstColumn="0" w:lastRowLastColumn="0"/>
              <w:rPr>
                <w:rFonts w:ascii="Palatino Linotype" w:hAnsi="Palatino Linotype"/>
                <w:sz w:val="20"/>
              </w:rPr>
            </w:pPr>
            <w:r w:rsidRPr="00B900FD">
              <w:rPr>
                <w:rFonts w:ascii="Palatino Linotype" w:hAnsi="Palatino Linotype"/>
                <w:sz w:val="20"/>
                <w:u w:val="single"/>
              </w:rPr>
              <w:t>/axa-notification-web/</w:t>
            </w:r>
            <w:ins w:id="739" w:author="Steven Chen" w:date="2016-12-21T11:43:00Z">
              <w:r w:rsidR="00B2187C">
                <w:rPr>
                  <w:rFonts w:ascii="Palatino Linotype" w:hAnsi="Palatino Linotype"/>
                  <w:sz w:val="20"/>
                  <w:u w:val="single"/>
                </w:rPr>
                <w:t>spring/</w:t>
              </w:r>
            </w:ins>
            <w:r w:rsidRPr="00B900FD">
              <w:rPr>
                <w:rFonts w:ascii="Palatino Linotype" w:hAnsi="Palatino Linotype"/>
                <w:sz w:val="20"/>
                <w:u w:val="single"/>
              </w:rPr>
              <w:t>cg/sendNotification</w:t>
            </w:r>
            <w:r>
              <w:rPr>
                <w:rFonts w:ascii="Palatino Linotype" w:hAnsi="Palatino Linotype"/>
                <w:sz w:val="20"/>
                <w:u w:val="single"/>
              </w:rPr>
              <w:t>ByJson</w:t>
            </w:r>
          </w:p>
        </w:tc>
      </w:tr>
      <w:tr w:rsidR="002B7663" w14:paraId="5F0209B6" w14:textId="77777777" w:rsidTr="002B7663">
        <w:tc>
          <w:tcPr>
            <w:cnfStyle w:val="001000000000" w:firstRow="0" w:lastRow="0" w:firstColumn="1" w:lastColumn="0" w:oddVBand="0" w:evenVBand="0" w:oddHBand="0" w:evenHBand="0" w:firstRowFirstColumn="0" w:firstRowLastColumn="0" w:lastRowFirstColumn="0" w:lastRowLastColumn="0"/>
            <w:tcW w:w="1323" w:type="dxa"/>
          </w:tcPr>
          <w:p w14:paraId="389852FA" w14:textId="77777777" w:rsidR="002B7663" w:rsidRPr="00B900FD" w:rsidRDefault="002B7663" w:rsidP="00B900FD">
            <w:pPr>
              <w:pStyle w:val="Texte1"/>
              <w:jc w:val="center"/>
              <w:rPr>
                <w:rFonts w:ascii="Palatino Linotype" w:hAnsi="Palatino Linotype"/>
                <w:sz w:val="22"/>
              </w:rPr>
            </w:pPr>
            <w:r w:rsidRPr="00B900FD">
              <w:rPr>
                <w:rFonts w:ascii="Palatino Linotype" w:hAnsi="Palatino Linotype"/>
                <w:sz w:val="22"/>
              </w:rPr>
              <w:t>Case II</w:t>
            </w:r>
          </w:p>
        </w:tc>
        <w:tc>
          <w:tcPr>
            <w:tcW w:w="1588" w:type="dxa"/>
          </w:tcPr>
          <w:p w14:paraId="46B41AF5" w14:textId="77777777" w:rsidR="002B7663" w:rsidRPr="00B900FD" w:rsidRDefault="002B7663" w:rsidP="00B900FD">
            <w:pPr>
              <w:pStyle w:val="Texte1"/>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rPr>
            </w:pPr>
            <w:r w:rsidRPr="00B900FD">
              <w:rPr>
                <w:rFonts w:ascii="Palatino Linotype" w:hAnsi="Palatino Linotype"/>
                <w:sz w:val="22"/>
              </w:rPr>
              <w:t>xml</w:t>
            </w:r>
          </w:p>
        </w:tc>
        <w:tc>
          <w:tcPr>
            <w:tcW w:w="6263" w:type="dxa"/>
          </w:tcPr>
          <w:p w14:paraId="3B1CE821" w14:textId="4E08397E" w:rsidR="002B7663" w:rsidRPr="008C4B2C" w:rsidRDefault="002B7663" w:rsidP="008C4B2C">
            <w:pPr>
              <w:pStyle w:val="Texte1"/>
              <w:cnfStyle w:val="000000000000" w:firstRow="0" w:lastRow="0" w:firstColumn="0" w:lastColumn="0" w:oddVBand="0" w:evenVBand="0" w:oddHBand="0" w:evenHBand="0" w:firstRowFirstColumn="0" w:firstRowLastColumn="0" w:lastRowFirstColumn="0" w:lastRowLastColumn="0"/>
              <w:rPr>
                <w:rFonts w:ascii="Palatino Linotype" w:hAnsi="Palatino Linotype"/>
                <w:sz w:val="20"/>
                <w:u w:val="single"/>
              </w:rPr>
            </w:pPr>
            <w:r w:rsidRPr="00B900FD">
              <w:rPr>
                <w:rFonts w:ascii="Palatino Linotype" w:hAnsi="Palatino Linotype"/>
                <w:sz w:val="20"/>
                <w:u w:val="single"/>
              </w:rPr>
              <w:t>/axa-notification-web/</w:t>
            </w:r>
            <w:ins w:id="740" w:author="Steven Chen" w:date="2016-12-21T11:43:00Z">
              <w:r w:rsidR="00B2187C">
                <w:rPr>
                  <w:rFonts w:ascii="Palatino Linotype" w:hAnsi="Palatino Linotype"/>
                  <w:sz w:val="20"/>
                  <w:u w:val="single"/>
                </w:rPr>
                <w:t>spring/</w:t>
              </w:r>
            </w:ins>
            <w:r w:rsidRPr="00B900FD">
              <w:rPr>
                <w:rFonts w:ascii="Palatino Linotype" w:hAnsi="Palatino Linotype"/>
                <w:sz w:val="20"/>
                <w:u w:val="single"/>
              </w:rPr>
              <w:t>cg/sendNotification</w:t>
            </w:r>
            <w:r>
              <w:rPr>
                <w:rFonts w:ascii="Palatino Linotype" w:hAnsi="Palatino Linotype"/>
                <w:sz w:val="20"/>
                <w:u w:val="single"/>
              </w:rPr>
              <w:t>ByXml</w:t>
            </w:r>
          </w:p>
        </w:tc>
      </w:tr>
    </w:tbl>
    <w:p w14:paraId="6C3B6F25" w14:textId="77777777" w:rsidR="009C2ACE" w:rsidRPr="00B900FD" w:rsidRDefault="009C2ACE" w:rsidP="00F501E4">
      <w:pPr>
        <w:pStyle w:val="Texte1"/>
        <w:rPr>
          <w:rFonts w:ascii="Palatino Linotype" w:hAnsi="Palatino Linotype"/>
          <w:u w:val="single"/>
        </w:rPr>
      </w:pPr>
    </w:p>
    <w:p w14:paraId="3F23CB16" w14:textId="77777777" w:rsidR="009C2ACE" w:rsidRDefault="009C2ACE" w:rsidP="00F501E4">
      <w:pPr>
        <w:pStyle w:val="Texte1"/>
        <w:rPr>
          <w:rFonts w:ascii="Palatino Linotype" w:hAnsi="Palatino Linotype"/>
        </w:rPr>
      </w:pPr>
      <w:r>
        <w:rPr>
          <w:rFonts w:ascii="Palatino Linotype" w:hAnsi="Palatino Linotype"/>
        </w:rPr>
        <w:t>The in</w:t>
      </w:r>
      <w:r w:rsidR="00D502D8">
        <w:rPr>
          <w:rFonts w:ascii="Palatino Linotype" w:hAnsi="Palatino Linotype"/>
        </w:rPr>
        <w:t>terface will be able to handle 2</w:t>
      </w:r>
      <w:r>
        <w:rPr>
          <w:rFonts w:ascii="Palatino Linotype" w:hAnsi="Palatino Linotype"/>
        </w:rPr>
        <w:t xml:space="preserve"> types of notification sending.</w:t>
      </w:r>
    </w:p>
    <w:p w14:paraId="5B32F384" w14:textId="77777777" w:rsidR="009C2ACE" w:rsidRPr="009C2ACE" w:rsidRDefault="00B900FD" w:rsidP="009C2ACE">
      <w:pPr>
        <w:pStyle w:val="Texte1"/>
        <w:numPr>
          <w:ilvl w:val="3"/>
          <w:numId w:val="3"/>
        </w:numPr>
        <w:ind w:left="360"/>
      </w:pPr>
      <w:r>
        <w:rPr>
          <w:rFonts w:ascii="Palatino Linotype" w:hAnsi="Palatino Linotype"/>
        </w:rPr>
        <w:t>Touchpoint-based</w:t>
      </w:r>
      <w:r w:rsidR="00F86050">
        <w:rPr>
          <w:rFonts w:ascii="Palatino Linotype" w:hAnsi="Palatino Linotype"/>
        </w:rPr>
        <w:t xml:space="preserve"> </w:t>
      </w:r>
      <w:r w:rsidR="009C2ACE">
        <w:rPr>
          <w:rFonts w:ascii="Palatino Linotype" w:hAnsi="Palatino Linotype"/>
        </w:rPr>
        <w:t xml:space="preserve">notification </w:t>
      </w:r>
      <w:r>
        <w:rPr>
          <w:rFonts w:ascii="Palatino Linotype" w:hAnsi="Palatino Linotype"/>
        </w:rPr>
        <w:t xml:space="preserve">which process the notification </w:t>
      </w:r>
      <w:r w:rsidR="009C2ACE">
        <w:rPr>
          <w:rFonts w:ascii="Palatino Linotype" w:hAnsi="Palatino Linotype"/>
        </w:rPr>
        <w:t>sources which follows the pre-defined field mapping</w:t>
      </w:r>
    </w:p>
    <w:p w14:paraId="4CB4F7B4" w14:textId="77777777" w:rsidR="00B900FD" w:rsidRPr="00F86050" w:rsidRDefault="00F86050" w:rsidP="00430E2B">
      <w:pPr>
        <w:pStyle w:val="Texte1"/>
        <w:numPr>
          <w:ilvl w:val="3"/>
          <w:numId w:val="3"/>
        </w:numPr>
        <w:ind w:left="360"/>
        <w:rPr>
          <w:rFonts w:ascii="Palatino Linotype" w:hAnsi="Palatino Linotype"/>
        </w:rPr>
      </w:pPr>
      <w:r w:rsidRPr="00F86050">
        <w:rPr>
          <w:rFonts w:ascii="Palatino Linotype" w:hAnsi="Palatino Linotype"/>
        </w:rPr>
        <w:t xml:space="preserve">Touchpoint-based notification but </w:t>
      </w:r>
      <w:r>
        <w:rPr>
          <w:rFonts w:ascii="Palatino Linotype" w:hAnsi="Palatino Linotype"/>
        </w:rPr>
        <w:t>its content is</w:t>
      </w:r>
      <w:r w:rsidRPr="00F86050">
        <w:rPr>
          <w:rFonts w:ascii="Palatino Linotype" w:hAnsi="Palatino Linotype"/>
        </w:rPr>
        <w:t xml:space="preserve"> immediately processed</w:t>
      </w:r>
      <w:r>
        <w:rPr>
          <w:rFonts w:ascii="Palatino Linotype" w:hAnsi="Palatino Linotype"/>
        </w:rPr>
        <w:t>, formatted</w:t>
      </w:r>
      <w:r w:rsidRPr="00F86050">
        <w:rPr>
          <w:rFonts w:ascii="Palatino Linotype" w:hAnsi="Palatino Linotype"/>
        </w:rPr>
        <w:t xml:space="preserve"> and sent </w:t>
      </w:r>
      <w:r>
        <w:rPr>
          <w:rFonts w:ascii="Palatino Linotype" w:hAnsi="Palatino Linotype"/>
        </w:rPr>
        <w:t>out.</w:t>
      </w:r>
    </w:p>
    <w:p w14:paraId="558F8BAE" w14:textId="77777777" w:rsidR="00B900FD" w:rsidRPr="00B900FD" w:rsidRDefault="00B900FD" w:rsidP="00B900FD">
      <w:pPr>
        <w:pStyle w:val="Texte1"/>
        <w:rPr>
          <w:rFonts w:ascii="Palatino Linotype" w:hAnsi="Palatino Linotype"/>
          <w:b/>
          <w:u w:val="single"/>
        </w:rPr>
      </w:pPr>
      <w:r w:rsidRPr="00B900FD">
        <w:rPr>
          <w:rFonts w:ascii="Palatino Linotype" w:hAnsi="Palatino Linotype"/>
          <w:b/>
          <w:u w:val="single"/>
        </w:rPr>
        <w:t>Touchpoint-based Notification</w:t>
      </w:r>
    </w:p>
    <w:p w14:paraId="7EEE8380" w14:textId="77777777" w:rsidR="00E470F9" w:rsidRDefault="00F05FDE" w:rsidP="00B900FD">
      <w:pPr>
        <w:pStyle w:val="Texte1"/>
        <w:keepNext/>
      </w:pPr>
      <w:r>
        <w:rPr>
          <w:noProof/>
          <w:lang w:val="en-GB" w:eastAsia="zh-CN"/>
        </w:rPr>
        <w:lastRenderedPageBreak/>
        <w:drawing>
          <wp:inline distT="0" distB="0" distL="0" distR="0" wp14:anchorId="1919807C" wp14:editId="0262DBDC">
            <wp:extent cx="5760085"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430780"/>
                    </a:xfrm>
                    <a:prstGeom prst="rect">
                      <a:avLst/>
                    </a:prstGeom>
                  </pic:spPr>
                </pic:pic>
              </a:graphicData>
            </a:graphic>
          </wp:inline>
        </w:drawing>
      </w:r>
    </w:p>
    <w:p w14:paraId="1F37B7EB" w14:textId="77777777" w:rsidR="00156849" w:rsidRPr="00B9183D" w:rsidRDefault="00E470F9" w:rsidP="00E470F9">
      <w:pPr>
        <w:pStyle w:val="Caption"/>
        <w:jc w:val="center"/>
        <w:rPr>
          <w:rFonts w:ascii="Palatino Linotype" w:hAnsi="Palatino Linotype"/>
        </w:rPr>
      </w:pPr>
      <w:r>
        <w:rPr>
          <w:rFonts w:ascii="Palatino Linotype" w:hAnsi="Palatino Linotype"/>
        </w:rPr>
        <w:fldChar w:fldCharType="begin"/>
      </w:r>
      <w:r>
        <w:rPr>
          <w:rFonts w:ascii="Palatino Linotype" w:hAnsi="Palatino Linotype"/>
        </w:rPr>
        <w:instrText xml:space="preserve"> SEQ Table \* ARABIC </w:instrText>
      </w:r>
      <w:r>
        <w:rPr>
          <w:rFonts w:ascii="Palatino Linotype" w:hAnsi="Palatino Linotype"/>
        </w:rPr>
        <w:fldChar w:fldCharType="separate"/>
      </w:r>
      <w:r w:rsidR="00B900FD">
        <w:rPr>
          <w:rFonts w:ascii="Palatino Linotype" w:hAnsi="Palatino Linotype"/>
          <w:noProof/>
        </w:rPr>
        <w:t>1</w:t>
      </w:r>
      <w:r>
        <w:rPr>
          <w:rFonts w:ascii="Palatino Linotype" w:hAnsi="Palatino Linotype"/>
        </w:rPr>
        <w:fldChar w:fldCharType="end"/>
      </w:r>
      <w:r>
        <w:rPr>
          <w:rFonts w:ascii="Palatino Linotype" w:hAnsi="Palatino Linotype"/>
        </w:rPr>
        <w:t xml:space="preserve"> </w:t>
      </w:r>
      <w:r>
        <w:t>Touchpoint-based Notification Request</w:t>
      </w:r>
    </w:p>
    <w:p w14:paraId="379773EF" w14:textId="77777777" w:rsidR="00B900FD" w:rsidRDefault="00B900FD" w:rsidP="00156849">
      <w:pPr>
        <w:pStyle w:val="Texte1"/>
        <w:rPr>
          <w:rFonts w:ascii="Palatino Linotype" w:hAnsi="Palatino Linotype"/>
        </w:rPr>
      </w:pPr>
    </w:p>
    <w:p w14:paraId="48476F31" w14:textId="77777777" w:rsidR="00156849" w:rsidRPr="00B9183D" w:rsidRDefault="00156849" w:rsidP="00156849">
      <w:pPr>
        <w:pStyle w:val="Texte1"/>
        <w:rPr>
          <w:rFonts w:ascii="Palatino Linotype" w:hAnsi="Palatino Linotype"/>
        </w:rPr>
      </w:pPr>
      <w:r>
        <w:rPr>
          <w:rFonts w:ascii="Palatino Linotype" w:hAnsi="Palatino Linotype"/>
        </w:rPr>
        <w:t>iPro/SCRUM will be able to send notification sources</w:t>
      </w:r>
      <w:r w:rsidRPr="00B9183D">
        <w:rPr>
          <w:rFonts w:ascii="Palatino Linotype" w:hAnsi="Palatino Linotype"/>
        </w:rPr>
        <w:t xml:space="preserve"> </w:t>
      </w:r>
      <w:r>
        <w:rPr>
          <w:rFonts w:ascii="Palatino Linotype" w:hAnsi="Palatino Linotype"/>
        </w:rPr>
        <w:t xml:space="preserve">via the </w:t>
      </w:r>
      <w:r w:rsidR="00245C2B">
        <w:rPr>
          <w:rFonts w:ascii="Palatino Linotype" w:hAnsi="Palatino Linotype"/>
        </w:rPr>
        <w:t>service provided by CG, in order to pre-book</w:t>
      </w:r>
      <w:r w:rsidR="00B8426A">
        <w:rPr>
          <w:rFonts w:ascii="Palatino Linotype" w:hAnsi="Palatino Linotype"/>
        </w:rPr>
        <w:t xml:space="preserve"> a </w:t>
      </w:r>
      <w:r w:rsidR="00771A16">
        <w:rPr>
          <w:rFonts w:ascii="Palatino Linotype" w:hAnsi="Palatino Linotype"/>
        </w:rPr>
        <w:t>scheduled</w:t>
      </w:r>
      <w:r w:rsidR="00B8426A">
        <w:rPr>
          <w:rFonts w:ascii="Palatino Linotype" w:hAnsi="Palatino Linotype"/>
        </w:rPr>
        <w:t xml:space="preserve"> notification sending</w:t>
      </w:r>
      <w:r w:rsidRPr="00B9183D">
        <w:rPr>
          <w:rFonts w:ascii="Palatino Linotype" w:hAnsi="Palatino Linotype"/>
        </w:rPr>
        <w:t>.</w:t>
      </w:r>
      <w:r w:rsidR="00771A16">
        <w:rPr>
          <w:rFonts w:ascii="Palatino Linotype" w:hAnsi="Palatino Linotype"/>
        </w:rPr>
        <w:t xml:space="preserve"> The sending is determined by the pre-defined event which takes over the corresponding Touchpoint.</w:t>
      </w:r>
    </w:p>
    <w:p w14:paraId="77817CB2" w14:textId="77777777" w:rsidR="00156849" w:rsidRPr="00B9183D" w:rsidRDefault="00156849" w:rsidP="00156849">
      <w:pPr>
        <w:pStyle w:val="Texte1"/>
        <w:rPr>
          <w:rFonts w:ascii="Palatino Linotype" w:hAnsi="Palatino Linotype"/>
        </w:rPr>
      </w:pPr>
      <w:r w:rsidRPr="00B9183D">
        <w:rPr>
          <w:rFonts w:ascii="Palatino Linotype" w:hAnsi="Palatino Linotype"/>
        </w:rPr>
        <w:t xml:space="preserve">The purpose of this interfaces </w:t>
      </w:r>
      <w:r w:rsidR="00553E7C">
        <w:rPr>
          <w:rFonts w:ascii="Palatino Linotype" w:hAnsi="Palatino Linotype"/>
        </w:rPr>
        <w:t>is to</w:t>
      </w:r>
    </w:p>
    <w:p w14:paraId="3D99A6F5" w14:textId="77777777" w:rsidR="00CB069B" w:rsidRDefault="00156849" w:rsidP="00CB069B">
      <w:pPr>
        <w:pStyle w:val="Texte1"/>
        <w:numPr>
          <w:ilvl w:val="0"/>
          <w:numId w:val="6"/>
        </w:numPr>
        <w:rPr>
          <w:rFonts w:ascii="Palatino Linotype" w:hAnsi="Palatino Linotype"/>
        </w:rPr>
      </w:pPr>
      <w:r w:rsidRPr="00B9183D">
        <w:rPr>
          <w:rFonts w:ascii="Palatino Linotype" w:hAnsi="Palatino Linotype"/>
        </w:rPr>
        <w:t xml:space="preserve">A Web Service within </w:t>
      </w:r>
      <w:r>
        <w:rPr>
          <w:rFonts w:ascii="Palatino Linotype" w:hAnsi="Palatino Linotype"/>
        </w:rPr>
        <w:t>CG</w:t>
      </w:r>
      <w:r w:rsidRPr="00B9183D">
        <w:rPr>
          <w:rFonts w:ascii="Palatino Linotype" w:hAnsi="Palatino Linotype"/>
        </w:rPr>
        <w:t xml:space="preserve"> will be used for receiving the</w:t>
      </w:r>
      <w:r>
        <w:rPr>
          <w:rFonts w:ascii="Palatino Linotype" w:hAnsi="Palatino Linotype"/>
        </w:rPr>
        <w:t xml:space="preserve"> notification sending</w:t>
      </w:r>
      <w:r w:rsidRPr="00B9183D">
        <w:rPr>
          <w:rFonts w:ascii="Palatino Linotype" w:hAnsi="Palatino Linotype"/>
        </w:rPr>
        <w:t xml:space="preserve"> request</w:t>
      </w:r>
      <w:r>
        <w:rPr>
          <w:rFonts w:ascii="Palatino Linotype" w:hAnsi="Palatino Linotype"/>
        </w:rPr>
        <w:t>. Upon receiving and validation, the request will write received notification source in CG’s source table with matched with correct Touchpoint</w:t>
      </w:r>
      <w:r w:rsidR="00CB069B">
        <w:rPr>
          <w:rFonts w:ascii="Palatino Linotype" w:hAnsi="Palatino Linotype"/>
        </w:rPr>
        <w:t xml:space="preserve"> and eventually</w:t>
      </w:r>
      <w:r w:rsidRPr="00B9183D">
        <w:rPr>
          <w:rFonts w:ascii="Palatino Linotype" w:hAnsi="Palatino Linotype"/>
        </w:rPr>
        <w:t xml:space="preserve"> give the</w:t>
      </w:r>
      <w:r w:rsidR="00BF069A">
        <w:rPr>
          <w:rFonts w:ascii="Palatino Linotype" w:hAnsi="Palatino Linotype"/>
        </w:rPr>
        <w:t xml:space="preserve"> response to iPro/SCRUM system.</w:t>
      </w:r>
    </w:p>
    <w:p w14:paraId="4AA6ED3B" w14:textId="77777777" w:rsidR="00BF069A" w:rsidRDefault="00BF069A" w:rsidP="00CB069B">
      <w:pPr>
        <w:pStyle w:val="Texte1"/>
        <w:numPr>
          <w:ilvl w:val="0"/>
          <w:numId w:val="6"/>
        </w:numPr>
        <w:rPr>
          <w:rFonts w:ascii="Palatino Linotype" w:hAnsi="Palatino Linotype"/>
        </w:rPr>
      </w:pPr>
      <w:r>
        <w:rPr>
          <w:rFonts w:ascii="Palatino Linotype" w:hAnsi="Palatino Linotype"/>
        </w:rPr>
        <w:t>Service responds upon the success/failure of the processing of the request. Successful response will contain the processed content of the notification source for client’s track record.</w:t>
      </w:r>
    </w:p>
    <w:p w14:paraId="00E7BD50" w14:textId="77777777" w:rsidR="00156849" w:rsidRPr="00B9183D" w:rsidRDefault="00F86050" w:rsidP="00CB069B">
      <w:pPr>
        <w:pStyle w:val="Texte1"/>
        <w:numPr>
          <w:ilvl w:val="0"/>
          <w:numId w:val="6"/>
        </w:numPr>
        <w:rPr>
          <w:rFonts w:ascii="Palatino Linotype" w:hAnsi="Palatino Linotype"/>
        </w:rPr>
      </w:pPr>
      <w:r>
        <w:rPr>
          <w:rFonts w:ascii="Palatino Linotype" w:hAnsi="Palatino Linotype"/>
        </w:rPr>
        <w:t>If the immediate send indicator is N or defaulted N, t</w:t>
      </w:r>
      <w:r w:rsidR="00CB069B">
        <w:rPr>
          <w:rFonts w:ascii="Palatino Linotype" w:hAnsi="Palatino Linotype"/>
        </w:rPr>
        <w:t>he handling of notification via this interface will be the same as that of batch file processing. Hence, iPro/SCRUM will be able to enquire the deliver status via the web service to NHR.</w:t>
      </w:r>
      <w:r>
        <w:rPr>
          <w:rFonts w:ascii="Palatino Linotype" w:hAnsi="Palatino Linotype"/>
        </w:rPr>
        <w:t xml:space="preserve"> Otherwise, the notification will be immediately processed and promptly sent to AbleMobile.</w:t>
      </w:r>
    </w:p>
    <w:p w14:paraId="55566779" w14:textId="77777777" w:rsidR="00771A16" w:rsidRDefault="00771A16" w:rsidP="00771A16">
      <w:pPr>
        <w:rPr>
          <w:rFonts w:ascii="Palatino Linotype" w:eastAsia="PMingLiU" w:hAnsi="Palatino Linotype"/>
          <w:kern w:val="0"/>
          <w:sz w:val="24"/>
          <w:szCs w:val="20"/>
          <w:lang w:eastAsia="en-US"/>
        </w:rPr>
      </w:pPr>
    </w:p>
    <w:p w14:paraId="6ECC7CC0" w14:textId="77777777" w:rsidR="00553E7C" w:rsidRPr="00553E7C" w:rsidRDefault="00553E7C" w:rsidP="00553E7C">
      <w:pPr>
        <w:pStyle w:val="Texte1"/>
        <w:rPr>
          <w:rFonts w:ascii="Palatino Linotype" w:hAnsi="Palatino Linotype"/>
          <w:b/>
          <w:u w:val="single"/>
        </w:rPr>
      </w:pPr>
      <w:r w:rsidRPr="00553E7C">
        <w:rPr>
          <w:rFonts w:ascii="Palatino Linotype" w:hAnsi="Palatino Linotype"/>
          <w:b/>
          <w:u w:val="single"/>
        </w:rPr>
        <w:t>Other key assumptions</w:t>
      </w:r>
    </w:p>
    <w:p w14:paraId="35DAB75B" w14:textId="77777777" w:rsidR="00553E7C" w:rsidRDefault="00553E7C" w:rsidP="00553E7C">
      <w:pPr>
        <w:pStyle w:val="Texte1"/>
        <w:numPr>
          <w:ilvl w:val="0"/>
          <w:numId w:val="19"/>
        </w:numPr>
        <w:rPr>
          <w:rFonts w:ascii="Palatino Linotype" w:hAnsi="Palatino Linotype"/>
        </w:rPr>
      </w:pPr>
      <w:r w:rsidRPr="00B9183D">
        <w:rPr>
          <w:rFonts w:ascii="Palatino Linotype" w:hAnsi="Palatino Linotype"/>
        </w:rPr>
        <w:t xml:space="preserve">All timestamps are assumed to be in HKG local time (UTC+8) </w:t>
      </w:r>
    </w:p>
    <w:p w14:paraId="22B8DD3A" w14:textId="77777777" w:rsidR="00553E7C" w:rsidRDefault="00553E7C" w:rsidP="00771A16">
      <w:pPr>
        <w:pStyle w:val="Texte1"/>
        <w:numPr>
          <w:ilvl w:val="0"/>
          <w:numId w:val="19"/>
        </w:numPr>
        <w:rPr>
          <w:rFonts w:ascii="Palatino Linotype" w:hAnsi="Palatino Linotype"/>
        </w:rPr>
      </w:pPr>
      <w:r>
        <w:rPr>
          <w:rFonts w:ascii="Palatino Linotype" w:hAnsi="Palatino Linotype"/>
        </w:rPr>
        <w:t>Assumption is made that the iPro/SCRUM’s access to CG is certified private key basis so that no authentication process is needed before the actual sending request called.</w:t>
      </w:r>
      <w:r w:rsidR="003520D7">
        <w:rPr>
          <w:rFonts w:ascii="Palatino Linotype" w:hAnsi="Palatino Linotype"/>
        </w:rPr>
        <w:t xml:space="preserve"> Or the web service is wrapped and encapsulated by enterprise service bus product provided by the client</w:t>
      </w:r>
    </w:p>
    <w:p w14:paraId="290BB245" w14:textId="77777777" w:rsidR="003520D7" w:rsidRPr="003520D7" w:rsidRDefault="003520D7" w:rsidP="00430E2B">
      <w:pPr>
        <w:pStyle w:val="Texte1"/>
        <w:ind w:left="360"/>
        <w:rPr>
          <w:rFonts w:ascii="Palatino Linotype" w:hAnsi="Palatino Linotype"/>
        </w:rPr>
      </w:pPr>
    </w:p>
    <w:p w14:paraId="40C2BD62" w14:textId="77777777" w:rsidR="00156849" w:rsidRPr="00B9183D" w:rsidRDefault="00156849" w:rsidP="00553E7C">
      <w:pPr>
        <w:pStyle w:val="Heading4"/>
        <w:numPr>
          <w:ilvl w:val="3"/>
          <w:numId w:val="18"/>
        </w:numPr>
        <w:rPr>
          <w:rFonts w:ascii="Palatino Linotype" w:hAnsi="Palatino Linotype"/>
        </w:rPr>
      </w:pPr>
      <w:bookmarkStart w:id="741" w:name="_Toc470085537"/>
      <w:r w:rsidRPr="00B9183D">
        <w:rPr>
          <w:rFonts w:ascii="Palatino Linotype" w:hAnsi="Palatino Linotype"/>
        </w:rPr>
        <w:lastRenderedPageBreak/>
        <w:t>Interface Type</w:t>
      </w:r>
      <w:bookmarkEnd w:id="7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1"/>
        <w:gridCol w:w="2322"/>
        <w:gridCol w:w="2322"/>
        <w:gridCol w:w="2322"/>
      </w:tblGrid>
      <w:tr w:rsidR="00156849" w:rsidRPr="00B9183D" w14:paraId="2ED004A6" w14:textId="77777777" w:rsidTr="00F4374F">
        <w:tc>
          <w:tcPr>
            <w:tcW w:w="2321" w:type="dxa"/>
            <w:shd w:val="clear" w:color="auto" w:fill="2E74B5"/>
          </w:tcPr>
          <w:p w14:paraId="09E83AE9" w14:textId="77777777" w:rsidR="00156849" w:rsidRPr="00B9183D" w:rsidRDefault="00156849" w:rsidP="00F4374F">
            <w:pPr>
              <w:pStyle w:val="Texte1"/>
              <w:jc w:val="center"/>
              <w:rPr>
                <w:rFonts w:ascii="Palatino Linotype" w:hAnsi="Palatino Linotype"/>
                <w:b/>
                <w:color w:val="FFFFFF"/>
              </w:rPr>
            </w:pPr>
          </w:p>
        </w:tc>
        <w:tc>
          <w:tcPr>
            <w:tcW w:w="2322" w:type="dxa"/>
            <w:shd w:val="clear" w:color="auto" w:fill="2E74B5"/>
          </w:tcPr>
          <w:p w14:paraId="2D28BC1C" w14:textId="77777777" w:rsidR="00156849" w:rsidRPr="00B9183D" w:rsidRDefault="00156849" w:rsidP="00F4374F">
            <w:pPr>
              <w:pStyle w:val="Texte1"/>
              <w:jc w:val="center"/>
              <w:rPr>
                <w:rFonts w:ascii="Palatino Linotype" w:hAnsi="Palatino Linotype"/>
                <w:b/>
                <w:color w:val="FFFFFF"/>
              </w:rPr>
            </w:pPr>
            <w:r w:rsidRPr="00B9183D">
              <w:rPr>
                <w:rFonts w:ascii="Palatino Linotype" w:hAnsi="Palatino Linotype"/>
                <w:b/>
                <w:color w:val="FFFFFF"/>
              </w:rPr>
              <w:t>Inbound</w:t>
            </w:r>
          </w:p>
        </w:tc>
        <w:tc>
          <w:tcPr>
            <w:tcW w:w="2322" w:type="dxa"/>
            <w:shd w:val="clear" w:color="auto" w:fill="2E74B5"/>
          </w:tcPr>
          <w:p w14:paraId="0EC5523F" w14:textId="77777777" w:rsidR="00156849" w:rsidRPr="00B9183D" w:rsidRDefault="00156849" w:rsidP="00F4374F">
            <w:pPr>
              <w:pStyle w:val="Texte1"/>
              <w:jc w:val="center"/>
              <w:rPr>
                <w:rFonts w:ascii="Palatino Linotype" w:hAnsi="Palatino Linotype"/>
                <w:b/>
                <w:color w:val="FFFFFF"/>
              </w:rPr>
            </w:pPr>
            <w:r w:rsidRPr="00B9183D">
              <w:rPr>
                <w:rFonts w:ascii="Palatino Linotype" w:hAnsi="Palatino Linotype"/>
                <w:b/>
                <w:color w:val="FFFFFF"/>
              </w:rPr>
              <w:t>Outbound</w:t>
            </w:r>
          </w:p>
        </w:tc>
        <w:tc>
          <w:tcPr>
            <w:tcW w:w="2322" w:type="dxa"/>
            <w:shd w:val="clear" w:color="auto" w:fill="2E74B5"/>
          </w:tcPr>
          <w:p w14:paraId="42F0E6B8" w14:textId="77777777" w:rsidR="00156849" w:rsidRPr="00B9183D" w:rsidRDefault="00156849" w:rsidP="00F4374F">
            <w:pPr>
              <w:pStyle w:val="Texte1"/>
              <w:jc w:val="center"/>
              <w:rPr>
                <w:rFonts w:ascii="Palatino Linotype" w:hAnsi="Palatino Linotype"/>
                <w:b/>
                <w:color w:val="FFFFFF"/>
              </w:rPr>
            </w:pPr>
            <w:r w:rsidRPr="00B9183D">
              <w:rPr>
                <w:rFonts w:ascii="Palatino Linotype" w:hAnsi="Palatino Linotype"/>
                <w:b/>
                <w:color w:val="FFFFFF"/>
              </w:rPr>
              <w:t>Both</w:t>
            </w:r>
          </w:p>
        </w:tc>
      </w:tr>
      <w:tr w:rsidR="00156849" w:rsidRPr="00B9183D" w14:paraId="3B9F235B" w14:textId="77777777" w:rsidTr="00F4374F">
        <w:tc>
          <w:tcPr>
            <w:tcW w:w="2321" w:type="dxa"/>
            <w:shd w:val="clear" w:color="auto" w:fill="BDD6EE"/>
          </w:tcPr>
          <w:p w14:paraId="7D4F2C0B" w14:textId="77777777" w:rsidR="00156849" w:rsidRPr="00B9183D" w:rsidRDefault="00156849" w:rsidP="00F4374F">
            <w:pPr>
              <w:pStyle w:val="Texte1"/>
              <w:rPr>
                <w:rFonts w:ascii="Palatino Linotype" w:hAnsi="Palatino Linotype"/>
              </w:rPr>
            </w:pPr>
            <w:r w:rsidRPr="00B9183D">
              <w:rPr>
                <w:rFonts w:ascii="Palatino Linotype" w:hAnsi="Palatino Linotype"/>
              </w:rPr>
              <w:t>REST</w:t>
            </w:r>
          </w:p>
        </w:tc>
        <w:tc>
          <w:tcPr>
            <w:tcW w:w="2322" w:type="dxa"/>
          </w:tcPr>
          <w:p w14:paraId="615996BC" w14:textId="77777777" w:rsidR="00156849" w:rsidRPr="00B9183D" w:rsidRDefault="00156849" w:rsidP="00F4374F">
            <w:pPr>
              <w:pStyle w:val="Texte1"/>
              <w:jc w:val="center"/>
              <w:rPr>
                <w:rFonts w:ascii="Palatino Linotype" w:hAnsi="Palatino Linotype"/>
              </w:rPr>
            </w:pPr>
          </w:p>
        </w:tc>
        <w:tc>
          <w:tcPr>
            <w:tcW w:w="2322" w:type="dxa"/>
          </w:tcPr>
          <w:p w14:paraId="44F88423" w14:textId="77777777" w:rsidR="00156849" w:rsidRPr="00B9183D" w:rsidRDefault="00156849" w:rsidP="00F4374F">
            <w:pPr>
              <w:pStyle w:val="Texte1"/>
              <w:jc w:val="center"/>
              <w:rPr>
                <w:rFonts w:ascii="Palatino Linotype" w:hAnsi="Palatino Linotype"/>
              </w:rPr>
            </w:pPr>
          </w:p>
        </w:tc>
        <w:tc>
          <w:tcPr>
            <w:tcW w:w="2322" w:type="dxa"/>
          </w:tcPr>
          <w:p w14:paraId="0CF20464" w14:textId="77777777" w:rsidR="00156849" w:rsidRPr="00B9183D" w:rsidRDefault="00156849" w:rsidP="00F4374F">
            <w:pPr>
              <w:pStyle w:val="Texte1"/>
              <w:jc w:val="center"/>
              <w:rPr>
                <w:rFonts w:ascii="Palatino Linotype" w:hAnsi="Palatino Linotype"/>
              </w:rPr>
            </w:pPr>
            <w:r w:rsidRPr="00B9183D">
              <w:rPr>
                <w:rFonts w:ascii="Palatino Linotype" w:hAnsi="Palatino Linotype"/>
              </w:rPr>
              <w:t>X</w:t>
            </w:r>
          </w:p>
        </w:tc>
      </w:tr>
      <w:tr w:rsidR="00156849" w:rsidRPr="00B9183D" w14:paraId="5F99D15A" w14:textId="77777777" w:rsidTr="00F4374F">
        <w:tc>
          <w:tcPr>
            <w:tcW w:w="2321" w:type="dxa"/>
            <w:shd w:val="clear" w:color="auto" w:fill="BDD6EE"/>
          </w:tcPr>
          <w:p w14:paraId="631C2848" w14:textId="77777777" w:rsidR="00156849" w:rsidRPr="00B9183D" w:rsidRDefault="00156849" w:rsidP="00F4374F">
            <w:pPr>
              <w:pStyle w:val="Texte1"/>
              <w:rPr>
                <w:rFonts w:ascii="Palatino Linotype" w:hAnsi="Palatino Linotype"/>
              </w:rPr>
            </w:pPr>
            <w:r w:rsidRPr="00B9183D">
              <w:rPr>
                <w:rFonts w:ascii="Palatino Linotype" w:hAnsi="Palatino Linotype"/>
              </w:rPr>
              <w:t>Web Service</w:t>
            </w:r>
          </w:p>
        </w:tc>
        <w:tc>
          <w:tcPr>
            <w:tcW w:w="2322" w:type="dxa"/>
          </w:tcPr>
          <w:p w14:paraId="4A424446" w14:textId="77777777" w:rsidR="00156849" w:rsidRPr="00B9183D" w:rsidRDefault="00156849" w:rsidP="00F4374F">
            <w:pPr>
              <w:pStyle w:val="Texte1"/>
              <w:jc w:val="center"/>
              <w:rPr>
                <w:rFonts w:ascii="Palatino Linotype" w:hAnsi="Palatino Linotype"/>
              </w:rPr>
            </w:pPr>
          </w:p>
        </w:tc>
        <w:tc>
          <w:tcPr>
            <w:tcW w:w="2322" w:type="dxa"/>
          </w:tcPr>
          <w:p w14:paraId="6B41FD68" w14:textId="77777777" w:rsidR="00156849" w:rsidRPr="00B9183D" w:rsidRDefault="00156849" w:rsidP="00F4374F">
            <w:pPr>
              <w:pStyle w:val="Texte1"/>
              <w:jc w:val="center"/>
              <w:rPr>
                <w:rFonts w:ascii="Palatino Linotype" w:hAnsi="Palatino Linotype"/>
              </w:rPr>
            </w:pPr>
          </w:p>
        </w:tc>
        <w:tc>
          <w:tcPr>
            <w:tcW w:w="2322" w:type="dxa"/>
          </w:tcPr>
          <w:p w14:paraId="5DA35FA9" w14:textId="77777777" w:rsidR="00156849" w:rsidRPr="00B9183D" w:rsidRDefault="00156849" w:rsidP="00F4374F">
            <w:pPr>
              <w:pStyle w:val="Texte1"/>
              <w:jc w:val="center"/>
              <w:rPr>
                <w:rFonts w:ascii="Palatino Linotype" w:hAnsi="Palatino Linotype"/>
              </w:rPr>
            </w:pPr>
          </w:p>
        </w:tc>
      </w:tr>
      <w:tr w:rsidR="00156849" w:rsidRPr="00B9183D" w14:paraId="416D70F1" w14:textId="77777777" w:rsidTr="00F4374F">
        <w:tc>
          <w:tcPr>
            <w:tcW w:w="2321" w:type="dxa"/>
            <w:shd w:val="clear" w:color="auto" w:fill="BDD6EE"/>
          </w:tcPr>
          <w:p w14:paraId="2B01464F" w14:textId="77777777" w:rsidR="00156849" w:rsidRPr="00B9183D" w:rsidRDefault="00156849" w:rsidP="00F4374F">
            <w:pPr>
              <w:pStyle w:val="Texte1"/>
              <w:rPr>
                <w:rFonts w:ascii="Palatino Linotype" w:hAnsi="Palatino Linotype"/>
              </w:rPr>
            </w:pPr>
            <w:r w:rsidRPr="00B9183D">
              <w:rPr>
                <w:rFonts w:ascii="Palatino Linotype" w:hAnsi="Palatino Linotype"/>
              </w:rPr>
              <w:t>FTP/SFTP</w:t>
            </w:r>
          </w:p>
        </w:tc>
        <w:tc>
          <w:tcPr>
            <w:tcW w:w="2322" w:type="dxa"/>
          </w:tcPr>
          <w:p w14:paraId="6AF30BA7" w14:textId="77777777" w:rsidR="00156849" w:rsidRPr="00B9183D" w:rsidRDefault="00156849" w:rsidP="00F4374F">
            <w:pPr>
              <w:pStyle w:val="Texte1"/>
              <w:jc w:val="center"/>
              <w:rPr>
                <w:rFonts w:ascii="Palatino Linotype" w:hAnsi="Palatino Linotype"/>
              </w:rPr>
            </w:pPr>
          </w:p>
        </w:tc>
        <w:tc>
          <w:tcPr>
            <w:tcW w:w="2322" w:type="dxa"/>
          </w:tcPr>
          <w:p w14:paraId="09130666" w14:textId="77777777" w:rsidR="00156849" w:rsidRPr="00B9183D" w:rsidRDefault="00156849" w:rsidP="00F4374F">
            <w:pPr>
              <w:pStyle w:val="Texte1"/>
              <w:jc w:val="center"/>
              <w:rPr>
                <w:rFonts w:ascii="Palatino Linotype" w:hAnsi="Palatino Linotype"/>
              </w:rPr>
            </w:pPr>
          </w:p>
        </w:tc>
        <w:tc>
          <w:tcPr>
            <w:tcW w:w="2322" w:type="dxa"/>
          </w:tcPr>
          <w:p w14:paraId="39E92CEE" w14:textId="77777777" w:rsidR="00156849" w:rsidRPr="00B9183D" w:rsidRDefault="00156849" w:rsidP="00F4374F">
            <w:pPr>
              <w:pStyle w:val="Texte1"/>
              <w:jc w:val="center"/>
              <w:rPr>
                <w:rFonts w:ascii="Palatino Linotype" w:hAnsi="Palatino Linotype"/>
              </w:rPr>
            </w:pPr>
          </w:p>
        </w:tc>
      </w:tr>
      <w:tr w:rsidR="00156849" w:rsidRPr="00B9183D" w14:paraId="21699458" w14:textId="77777777" w:rsidTr="00F4374F">
        <w:tc>
          <w:tcPr>
            <w:tcW w:w="2321" w:type="dxa"/>
            <w:shd w:val="clear" w:color="auto" w:fill="BDD6EE"/>
          </w:tcPr>
          <w:p w14:paraId="1E929629" w14:textId="77777777" w:rsidR="00156849" w:rsidRPr="00B9183D" w:rsidRDefault="00156849" w:rsidP="00F4374F">
            <w:pPr>
              <w:pStyle w:val="Texte1"/>
              <w:rPr>
                <w:rFonts w:ascii="Palatino Linotype" w:hAnsi="Palatino Linotype"/>
              </w:rPr>
            </w:pPr>
            <w:r w:rsidRPr="00B9183D">
              <w:rPr>
                <w:rFonts w:ascii="Palatino Linotype" w:hAnsi="Palatino Linotype"/>
              </w:rPr>
              <w:t>Manual</w:t>
            </w:r>
          </w:p>
        </w:tc>
        <w:tc>
          <w:tcPr>
            <w:tcW w:w="2322" w:type="dxa"/>
          </w:tcPr>
          <w:p w14:paraId="789756BE" w14:textId="77777777" w:rsidR="00156849" w:rsidRPr="00B9183D" w:rsidRDefault="00156849" w:rsidP="00F4374F">
            <w:pPr>
              <w:pStyle w:val="Texte1"/>
              <w:jc w:val="center"/>
              <w:rPr>
                <w:rFonts w:ascii="Palatino Linotype" w:hAnsi="Palatino Linotype"/>
              </w:rPr>
            </w:pPr>
          </w:p>
        </w:tc>
        <w:tc>
          <w:tcPr>
            <w:tcW w:w="2322" w:type="dxa"/>
          </w:tcPr>
          <w:p w14:paraId="60E7AB89" w14:textId="77777777" w:rsidR="00156849" w:rsidRPr="00B9183D" w:rsidRDefault="00156849" w:rsidP="00F4374F">
            <w:pPr>
              <w:pStyle w:val="Texte1"/>
              <w:jc w:val="center"/>
              <w:rPr>
                <w:rFonts w:ascii="Palatino Linotype" w:hAnsi="Palatino Linotype"/>
              </w:rPr>
            </w:pPr>
          </w:p>
        </w:tc>
        <w:tc>
          <w:tcPr>
            <w:tcW w:w="2322" w:type="dxa"/>
          </w:tcPr>
          <w:p w14:paraId="32AC91FE" w14:textId="77777777" w:rsidR="00156849" w:rsidRPr="00B9183D" w:rsidRDefault="00156849" w:rsidP="00F4374F">
            <w:pPr>
              <w:pStyle w:val="Texte1"/>
              <w:jc w:val="center"/>
              <w:rPr>
                <w:rFonts w:ascii="Palatino Linotype" w:hAnsi="Palatino Linotype"/>
              </w:rPr>
            </w:pPr>
          </w:p>
        </w:tc>
      </w:tr>
      <w:tr w:rsidR="00156849" w:rsidRPr="00B9183D" w14:paraId="73047B50" w14:textId="77777777" w:rsidTr="00F4374F">
        <w:tc>
          <w:tcPr>
            <w:tcW w:w="2321" w:type="dxa"/>
            <w:shd w:val="clear" w:color="auto" w:fill="BDD6EE"/>
          </w:tcPr>
          <w:p w14:paraId="6A6CA9FD" w14:textId="77777777" w:rsidR="00156849" w:rsidRPr="00B9183D" w:rsidRDefault="00156849" w:rsidP="00F4374F">
            <w:pPr>
              <w:pStyle w:val="Texte1"/>
              <w:rPr>
                <w:rFonts w:ascii="Palatino Linotype" w:hAnsi="Palatino Linotype"/>
              </w:rPr>
            </w:pPr>
            <w:r w:rsidRPr="00B9183D">
              <w:rPr>
                <w:rFonts w:ascii="Palatino Linotype" w:hAnsi="Palatino Linotype"/>
              </w:rPr>
              <w:t>Direct File Access</w:t>
            </w:r>
          </w:p>
        </w:tc>
        <w:tc>
          <w:tcPr>
            <w:tcW w:w="2322" w:type="dxa"/>
          </w:tcPr>
          <w:p w14:paraId="65C24DB0" w14:textId="77777777" w:rsidR="00156849" w:rsidRPr="00B9183D" w:rsidRDefault="00156849" w:rsidP="00F4374F">
            <w:pPr>
              <w:pStyle w:val="Texte1"/>
              <w:jc w:val="center"/>
              <w:rPr>
                <w:rFonts w:ascii="Palatino Linotype" w:hAnsi="Palatino Linotype"/>
              </w:rPr>
            </w:pPr>
          </w:p>
        </w:tc>
        <w:tc>
          <w:tcPr>
            <w:tcW w:w="2322" w:type="dxa"/>
          </w:tcPr>
          <w:p w14:paraId="6A2B3FA9" w14:textId="77777777" w:rsidR="00156849" w:rsidRPr="00B9183D" w:rsidRDefault="00156849" w:rsidP="00F4374F">
            <w:pPr>
              <w:pStyle w:val="Texte1"/>
              <w:jc w:val="center"/>
              <w:rPr>
                <w:rFonts w:ascii="Palatino Linotype" w:hAnsi="Palatino Linotype"/>
              </w:rPr>
            </w:pPr>
          </w:p>
        </w:tc>
        <w:tc>
          <w:tcPr>
            <w:tcW w:w="2322" w:type="dxa"/>
          </w:tcPr>
          <w:p w14:paraId="183637B9" w14:textId="77777777" w:rsidR="00156849" w:rsidRPr="00B9183D" w:rsidRDefault="00156849" w:rsidP="00F4374F">
            <w:pPr>
              <w:pStyle w:val="Texte1"/>
              <w:jc w:val="center"/>
              <w:rPr>
                <w:rFonts w:ascii="Palatino Linotype" w:hAnsi="Palatino Linotype"/>
              </w:rPr>
            </w:pPr>
          </w:p>
        </w:tc>
      </w:tr>
    </w:tbl>
    <w:p w14:paraId="0DFB945E" w14:textId="77777777" w:rsidR="00156849" w:rsidRPr="00B9183D" w:rsidRDefault="00156849" w:rsidP="00156849">
      <w:pPr>
        <w:pStyle w:val="Texte1"/>
        <w:rPr>
          <w:rFonts w:ascii="Palatino Linotype" w:hAnsi="Palatino Linotype"/>
        </w:rPr>
      </w:pPr>
    </w:p>
    <w:p w14:paraId="077787A2" w14:textId="77777777" w:rsidR="00156849" w:rsidRPr="00B9183D" w:rsidRDefault="00156849" w:rsidP="00553E7C">
      <w:pPr>
        <w:pStyle w:val="Heading4"/>
        <w:numPr>
          <w:ilvl w:val="3"/>
          <w:numId w:val="18"/>
        </w:numPr>
        <w:rPr>
          <w:rFonts w:ascii="Palatino Linotype" w:hAnsi="Palatino Linotype"/>
        </w:rPr>
      </w:pPr>
      <w:bookmarkStart w:id="742" w:name="_Toc470085538"/>
      <w:r w:rsidRPr="00B9183D">
        <w:rPr>
          <w:rFonts w:ascii="Palatino Linotype" w:hAnsi="Palatino Linotype"/>
        </w:rPr>
        <w:t>Processing Time:</w:t>
      </w:r>
      <w:bookmarkEnd w:id="742"/>
      <w:r w:rsidRPr="00B9183D">
        <w:rPr>
          <w:rFonts w:ascii="Palatino Linotype" w:hAnsi="Palatino Linotype"/>
        </w:rPr>
        <w:t xml:space="preserve"> </w:t>
      </w:r>
    </w:p>
    <w:p w14:paraId="0F9B0F25" w14:textId="77777777" w:rsidR="00156849" w:rsidRPr="00B9183D" w:rsidRDefault="00156849" w:rsidP="00156849">
      <w:pPr>
        <w:pStyle w:val="Texte1"/>
        <w:rPr>
          <w:rFonts w:ascii="Palatino Linotype" w:hAnsi="Palatino Linotype"/>
        </w:rPr>
      </w:pPr>
      <w:r w:rsidRPr="00B9183D">
        <w:rPr>
          <w:rFonts w:ascii="Palatino Linotype" w:hAnsi="Palatino Linotype"/>
        </w:rPr>
        <w:t>Not applicable</w:t>
      </w:r>
    </w:p>
    <w:p w14:paraId="4AA0C83F" w14:textId="77777777" w:rsidR="00156849" w:rsidRPr="00B9183D" w:rsidRDefault="00156849" w:rsidP="00156849">
      <w:pPr>
        <w:pStyle w:val="Texte1"/>
        <w:rPr>
          <w:rFonts w:ascii="Palatino Linotype" w:hAnsi="Palatino Linotype"/>
        </w:rPr>
      </w:pPr>
    </w:p>
    <w:p w14:paraId="152EEF82" w14:textId="77777777" w:rsidR="00156849" w:rsidRPr="00B9183D" w:rsidRDefault="00156849" w:rsidP="00553E7C">
      <w:pPr>
        <w:pStyle w:val="Heading4"/>
        <w:numPr>
          <w:ilvl w:val="3"/>
          <w:numId w:val="18"/>
        </w:numPr>
        <w:rPr>
          <w:rFonts w:ascii="Palatino Linotype" w:hAnsi="Palatino Linotype"/>
        </w:rPr>
      </w:pPr>
      <w:bookmarkStart w:id="743" w:name="_Toc470085539"/>
      <w:r w:rsidRPr="00B9183D">
        <w:rPr>
          <w:rFonts w:ascii="Palatino Linotype" w:hAnsi="Palatino Linotype"/>
        </w:rPr>
        <w:t>Interface Frequency</w:t>
      </w:r>
      <w:bookmarkEnd w:id="743"/>
    </w:p>
    <w:p w14:paraId="44A700CE" w14:textId="77777777" w:rsidR="00156849" w:rsidRPr="00B9183D" w:rsidRDefault="00156849" w:rsidP="00156849">
      <w:pPr>
        <w:pStyle w:val="Texte1"/>
        <w:rPr>
          <w:rFonts w:ascii="Palatino Linotype" w:hAnsi="Palatino Linotype"/>
        </w:rPr>
      </w:pPr>
      <w:r w:rsidRPr="00B9183D">
        <w:rPr>
          <w:rFonts w:ascii="Palatino Linotype" w:hAnsi="Palatino Linotype"/>
        </w:rPr>
        <w:t>On-demand</w:t>
      </w:r>
    </w:p>
    <w:p w14:paraId="55D6A99D" w14:textId="77777777" w:rsidR="00156849" w:rsidRPr="00B9183D" w:rsidRDefault="00156849" w:rsidP="00156849">
      <w:pPr>
        <w:pStyle w:val="Texte1"/>
        <w:rPr>
          <w:rFonts w:ascii="Palatino Linotype" w:hAnsi="Palatino Linotype"/>
        </w:rPr>
      </w:pPr>
    </w:p>
    <w:p w14:paraId="2735D084" w14:textId="77777777" w:rsidR="00156849" w:rsidRPr="00B9183D" w:rsidRDefault="00156849" w:rsidP="00553E7C">
      <w:pPr>
        <w:pStyle w:val="Heading4"/>
        <w:numPr>
          <w:ilvl w:val="3"/>
          <w:numId w:val="18"/>
        </w:numPr>
        <w:rPr>
          <w:rFonts w:ascii="Palatino Linotype" w:hAnsi="Palatino Linotype"/>
        </w:rPr>
      </w:pPr>
      <w:bookmarkStart w:id="744" w:name="_Toc470085540"/>
      <w:r w:rsidRPr="00B9183D">
        <w:rPr>
          <w:rFonts w:ascii="Palatino Linotype" w:hAnsi="Palatino Linotype"/>
        </w:rPr>
        <w:t>Expected Volume:</w:t>
      </w:r>
      <w:bookmarkEnd w:id="744"/>
      <w:r w:rsidRPr="00B9183D">
        <w:rPr>
          <w:rFonts w:ascii="Palatino Linotype" w:hAnsi="Palatino Linotype"/>
        </w:rPr>
        <w:t xml:space="preserve"> </w:t>
      </w:r>
    </w:p>
    <w:p w14:paraId="568D21AE" w14:textId="77777777" w:rsidR="00156849" w:rsidRPr="00B9183D" w:rsidRDefault="00156849" w:rsidP="00156849">
      <w:pPr>
        <w:pStyle w:val="Texte1"/>
        <w:rPr>
          <w:rFonts w:ascii="Palatino Linotype" w:eastAsia="SimSun" w:hAnsi="Palatino Linotype"/>
          <w:lang w:eastAsia="zh-CN"/>
        </w:rPr>
      </w:pPr>
      <w:r w:rsidRPr="00B9183D">
        <w:rPr>
          <w:rFonts w:ascii="Palatino Linotype" w:hAnsi="Palatino Linotype"/>
        </w:rPr>
        <w:t>TBC</w:t>
      </w:r>
    </w:p>
    <w:p w14:paraId="7F520638" w14:textId="77777777" w:rsidR="00156849" w:rsidRPr="00B9183D" w:rsidRDefault="00156849" w:rsidP="00553E7C">
      <w:pPr>
        <w:pStyle w:val="Heading4"/>
        <w:numPr>
          <w:ilvl w:val="3"/>
          <w:numId w:val="18"/>
        </w:numPr>
        <w:rPr>
          <w:rFonts w:ascii="Palatino Linotype" w:hAnsi="Palatino Linotype"/>
        </w:rPr>
      </w:pPr>
      <w:bookmarkStart w:id="745" w:name="_Toc470085541"/>
      <w:r w:rsidRPr="00B9183D">
        <w:rPr>
          <w:rFonts w:ascii="Palatino Linotype" w:hAnsi="Palatino Linotype"/>
        </w:rPr>
        <w:t>Data Process Flow</w:t>
      </w:r>
      <w:bookmarkEnd w:id="745"/>
    </w:p>
    <w:p w14:paraId="08C595C6" w14:textId="77777777" w:rsidR="00156849" w:rsidRPr="004F14AA" w:rsidRDefault="00156849" w:rsidP="00156849">
      <w:pPr>
        <w:pStyle w:val="Texte1"/>
        <w:rPr>
          <w:rFonts w:ascii="Palatino Linotype" w:eastAsia="SimSun" w:hAnsi="Palatino Linotype"/>
          <w:lang w:eastAsia="zh-CN"/>
        </w:rPr>
      </w:pPr>
      <w:r w:rsidRPr="00B9183D">
        <w:rPr>
          <w:rFonts w:ascii="Palatino Linotype" w:hAnsi="Palatino Linotype"/>
        </w:rPr>
        <w:t>TBC</w:t>
      </w:r>
    </w:p>
    <w:p w14:paraId="1F0F711F" w14:textId="77777777" w:rsidR="00156849" w:rsidRPr="00B9183D" w:rsidRDefault="00156849" w:rsidP="00553E7C">
      <w:pPr>
        <w:pStyle w:val="Heading4"/>
        <w:numPr>
          <w:ilvl w:val="3"/>
          <w:numId w:val="18"/>
        </w:numPr>
        <w:rPr>
          <w:rFonts w:ascii="Palatino Linotype" w:hAnsi="Palatino Linotype"/>
        </w:rPr>
      </w:pPr>
      <w:bookmarkStart w:id="746" w:name="_Toc470085542"/>
      <w:r w:rsidRPr="00B9183D">
        <w:rPr>
          <w:rFonts w:ascii="Palatino Linotype" w:hAnsi="Palatino Linotype"/>
        </w:rPr>
        <w:t>Failover or Alternative Flow</w:t>
      </w:r>
      <w:bookmarkEnd w:id="746"/>
    </w:p>
    <w:p w14:paraId="2E7381D6" w14:textId="77777777" w:rsidR="00156849" w:rsidRDefault="00473DC3" w:rsidP="00473DC3">
      <w:pPr>
        <w:pStyle w:val="Texte1"/>
        <w:numPr>
          <w:ilvl w:val="0"/>
          <w:numId w:val="4"/>
        </w:numPr>
        <w:rPr>
          <w:rFonts w:ascii="Palatino Linotype" w:hAnsi="Palatino Linotype"/>
        </w:rPr>
      </w:pPr>
      <w:r>
        <w:rPr>
          <w:rFonts w:ascii="Palatino Linotype" w:hAnsi="Palatino Linotype"/>
        </w:rPr>
        <w:t>Touchpoint-based notification can be manually uploaded source from CG’s UI</w:t>
      </w:r>
    </w:p>
    <w:p w14:paraId="2048C4D6" w14:textId="77777777" w:rsidR="00473DC3" w:rsidRPr="00B9183D" w:rsidRDefault="00473DC3" w:rsidP="00473DC3">
      <w:pPr>
        <w:pStyle w:val="Texte1"/>
        <w:numPr>
          <w:ilvl w:val="0"/>
          <w:numId w:val="4"/>
        </w:numPr>
        <w:rPr>
          <w:rFonts w:ascii="Palatino Linotype" w:hAnsi="Palatino Linotype"/>
        </w:rPr>
      </w:pPr>
      <w:r>
        <w:rPr>
          <w:rFonts w:ascii="Palatino Linotype" w:hAnsi="Palatino Linotype"/>
        </w:rPr>
        <w:t>One-time notification event can be manually created and maintained from CG’s UI</w:t>
      </w:r>
    </w:p>
    <w:p w14:paraId="22B41445" w14:textId="77777777" w:rsidR="00156849" w:rsidRPr="00B9183D" w:rsidRDefault="00156849" w:rsidP="00156849">
      <w:pPr>
        <w:pStyle w:val="Texte1"/>
        <w:rPr>
          <w:rFonts w:ascii="Palatino Linotype" w:hAnsi="Palatino Linotype"/>
        </w:rPr>
      </w:pPr>
    </w:p>
    <w:p w14:paraId="717A5C54" w14:textId="77777777" w:rsidR="00156849" w:rsidRPr="00B9183D" w:rsidRDefault="00156849" w:rsidP="00156849">
      <w:pPr>
        <w:pStyle w:val="Texte1"/>
        <w:rPr>
          <w:rFonts w:ascii="Palatino Linotype" w:hAnsi="Palatino Linotype"/>
        </w:rPr>
        <w:sectPr w:rsidR="00156849" w:rsidRPr="00B9183D">
          <w:pgSz w:w="11907" w:h="16840"/>
          <w:pgMar w:top="1418" w:right="1418" w:bottom="1418" w:left="1418" w:header="720" w:footer="720" w:gutter="0"/>
          <w:pgNumType w:start="2"/>
          <w:cols w:space="720"/>
        </w:sectPr>
      </w:pPr>
      <w:r w:rsidRPr="00B9183D">
        <w:rPr>
          <w:rFonts w:ascii="Palatino Linotype" w:hAnsi="Palatino Linotype"/>
        </w:rPr>
        <w:br/>
      </w:r>
    </w:p>
    <w:p w14:paraId="7E34E45E" w14:textId="77777777" w:rsidR="00156849" w:rsidRDefault="00156849" w:rsidP="00553E7C">
      <w:pPr>
        <w:pStyle w:val="Heading4"/>
        <w:numPr>
          <w:ilvl w:val="3"/>
          <w:numId w:val="18"/>
        </w:numPr>
        <w:rPr>
          <w:rFonts w:ascii="Palatino Linotype" w:hAnsi="Palatino Linotype"/>
        </w:rPr>
      </w:pPr>
      <w:bookmarkStart w:id="747" w:name="_Toc470085543"/>
      <w:r w:rsidRPr="00B9183D">
        <w:rPr>
          <w:rFonts w:ascii="Palatino Linotype" w:hAnsi="Palatino Linotype"/>
        </w:rPr>
        <w:lastRenderedPageBreak/>
        <w:t>Data Element Definition</w:t>
      </w:r>
      <w:bookmarkEnd w:id="747"/>
    </w:p>
    <w:p w14:paraId="4E29F30B" w14:textId="77777777" w:rsidR="00825A2C" w:rsidRPr="00B9183D" w:rsidRDefault="00A25C43" w:rsidP="00825A2C">
      <w:pPr>
        <w:pStyle w:val="Texte1"/>
        <w:rPr>
          <w:rFonts w:ascii="Palatino Linotype" w:hAnsi="Palatino Linotype"/>
          <w:u w:val="single"/>
        </w:rPr>
      </w:pPr>
      <w:r>
        <w:rPr>
          <w:rFonts w:ascii="Palatino Linotype" w:hAnsi="Palatino Linotype"/>
          <w:u w:val="single"/>
        </w:rPr>
        <w:t xml:space="preserve">Touchpoint-based </w:t>
      </w:r>
      <w:r w:rsidR="00825A2C" w:rsidRPr="00B9183D">
        <w:rPr>
          <w:rFonts w:ascii="Palatino Linotype" w:hAnsi="Palatino Linotype"/>
          <w:u w:val="single"/>
        </w:rPr>
        <w:t xml:space="preserve">Notification </w:t>
      </w:r>
      <w:r w:rsidR="00156849">
        <w:rPr>
          <w:rFonts w:ascii="Palatino Linotype" w:hAnsi="Palatino Linotype"/>
          <w:u w:val="single"/>
        </w:rPr>
        <w:t xml:space="preserve">Sending Request </w:t>
      </w:r>
      <w:r w:rsidR="00825A2C" w:rsidRPr="00B9183D">
        <w:rPr>
          <w:rFonts w:ascii="Palatino Linotype" w:hAnsi="Palatino Linotype"/>
          <w:u w:val="single"/>
        </w:rPr>
        <w:t>Table</w:t>
      </w:r>
    </w:p>
    <w:tbl>
      <w:tblPr>
        <w:tblW w:w="147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7"/>
        <w:gridCol w:w="1277"/>
        <w:gridCol w:w="1890"/>
        <w:gridCol w:w="1170"/>
        <w:gridCol w:w="1440"/>
        <w:gridCol w:w="2587"/>
        <w:gridCol w:w="2993"/>
        <w:gridCol w:w="2773"/>
      </w:tblGrid>
      <w:tr w:rsidR="009B2363" w:rsidRPr="00B9183D" w14:paraId="60B7A0E7" w14:textId="77777777" w:rsidTr="006D667A">
        <w:trPr>
          <w:trHeight w:val="300"/>
        </w:trPr>
        <w:tc>
          <w:tcPr>
            <w:tcW w:w="607" w:type="dxa"/>
            <w:shd w:val="clear" w:color="auto" w:fill="2F5496"/>
          </w:tcPr>
          <w:p w14:paraId="3A5DC171" w14:textId="77777777" w:rsidR="009B2363" w:rsidRPr="00B9183D" w:rsidRDefault="009B2363" w:rsidP="009B2363">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w:t>
            </w:r>
          </w:p>
        </w:tc>
        <w:tc>
          <w:tcPr>
            <w:tcW w:w="1277" w:type="dxa"/>
            <w:shd w:val="clear" w:color="auto" w:fill="2F5496"/>
          </w:tcPr>
          <w:p w14:paraId="39D2DABA" w14:textId="77777777" w:rsidR="009B2363" w:rsidRPr="00B9183D" w:rsidRDefault="009B2363" w:rsidP="009B2363">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Field Name</w:t>
            </w:r>
          </w:p>
        </w:tc>
        <w:tc>
          <w:tcPr>
            <w:tcW w:w="1890" w:type="dxa"/>
            <w:shd w:val="clear" w:color="auto" w:fill="2F5496"/>
          </w:tcPr>
          <w:p w14:paraId="691DE0C4" w14:textId="77777777" w:rsidR="009B2363" w:rsidRPr="00B9183D" w:rsidRDefault="009B2363" w:rsidP="009B2363">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Description</w:t>
            </w:r>
          </w:p>
        </w:tc>
        <w:tc>
          <w:tcPr>
            <w:tcW w:w="1170" w:type="dxa"/>
            <w:shd w:val="clear" w:color="auto" w:fill="2F5496"/>
          </w:tcPr>
          <w:p w14:paraId="3A44BF2E" w14:textId="77777777" w:rsidR="009B2363" w:rsidRPr="00B9183D" w:rsidRDefault="009B2363" w:rsidP="009B2363">
            <w:pP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Is Required</w:t>
            </w:r>
          </w:p>
        </w:tc>
        <w:tc>
          <w:tcPr>
            <w:tcW w:w="1440" w:type="dxa"/>
            <w:shd w:val="clear" w:color="auto" w:fill="2F5496"/>
          </w:tcPr>
          <w:p w14:paraId="7A672AD6" w14:textId="77777777" w:rsidR="009B2363" w:rsidRDefault="009B2363" w:rsidP="009B2363">
            <w:pPr>
              <w:jc w:val="left"/>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Format</w:t>
            </w:r>
          </w:p>
          <w:p w14:paraId="62E35FDB" w14:textId="77777777" w:rsidR="009B2363" w:rsidRDefault="009B2363" w:rsidP="009B2363">
            <w:pPr>
              <w:jc w:val="left"/>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A- Character</w:t>
            </w:r>
          </w:p>
          <w:p w14:paraId="47E1482C" w14:textId="77777777" w:rsidR="009B2363" w:rsidRPr="00B9183D" w:rsidRDefault="009B2363" w:rsidP="009B2363">
            <w:pP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N-Numeric</w:t>
            </w:r>
          </w:p>
        </w:tc>
        <w:tc>
          <w:tcPr>
            <w:tcW w:w="2587" w:type="dxa"/>
            <w:shd w:val="clear" w:color="auto" w:fill="2F5496"/>
          </w:tcPr>
          <w:p w14:paraId="289AA43D" w14:textId="77777777" w:rsidR="009B2363" w:rsidRPr="00B9183D" w:rsidRDefault="009B2363" w:rsidP="009B2363">
            <w:pP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Remarks</w:t>
            </w:r>
          </w:p>
        </w:tc>
        <w:tc>
          <w:tcPr>
            <w:tcW w:w="2993" w:type="dxa"/>
            <w:shd w:val="clear" w:color="auto" w:fill="2F5496"/>
          </w:tcPr>
          <w:p w14:paraId="4F9B9359" w14:textId="77777777" w:rsidR="009B2363" w:rsidRPr="00B9183D" w:rsidRDefault="009B2363" w:rsidP="009B2363">
            <w:pPr>
              <w:rPr>
                <w:rFonts w:ascii="Palatino Linotype" w:eastAsia="Times New Roman" w:hAnsi="Palatino Linotype"/>
                <w:b/>
                <w:bCs/>
                <w:color w:val="FFFFFF"/>
                <w:sz w:val="22"/>
              </w:rPr>
            </w:pPr>
            <w:r w:rsidRPr="00B9183D">
              <w:rPr>
                <w:rFonts w:ascii="Palatino Linotype" w:eastAsia="Times New Roman" w:hAnsi="Palatino Linotype"/>
                <w:b/>
                <w:bCs/>
                <w:color w:val="FFFFFF"/>
                <w:sz w:val="22"/>
              </w:rPr>
              <w:t>Example</w:t>
            </w:r>
          </w:p>
        </w:tc>
        <w:tc>
          <w:tcPr>
            <w:tcW w:w="2773" w:type="dxa"/>
            <w:shd w:val="clear" w:color="auto" w:fill="2F5496"/>
          </w:tcPr>
          <w:p w14:paraId="1E709959" w14:textId="77777777" w:rsidR="009B2363" w:rsidRPr="00B9183D" w:rsidRDefault="009B2363" w:rsidP="009B2363">
            <w:pPr>
              <w:rPr>
                <w:rFonts w:ascii="Palatino Linotype" w:hAnsi="Palatino Linotype"/>
                <w:b/>
                <w:bCs/>
                <w:color w:val="FFFFFF"/>
                <w:sz w:val="22"/>
              </w:rPr>
            </w:pPr>
            <w:r w:rsidRPr="00B9183D">
              <w:rPr>
                <w:rFonts w:ascii="Palatino Linotype" w:hAnsi="Palatino Linotype"/>
                <w:b/>
                <w:bCs/>
                <w:color w:val="FFFFFF"/>
                <w:sz w:val="22"/>
              </w:rPr>
              <w:t>Json Example</w:t>
            </w:r>
          </w:p>
        </w:tc>
      </w:tr>
      <w:tr w:rsidR="009B2363" w:rsidRPr="00B9183D" w14:paraId="1277ABE0" w14:textId="77777777" w:rsidTr="006D667A">
        <w:trPr>
          <w:trHeight w:val="300"/>
        </w:trPr>
        <w:tc>
          <w:tcPr>
            <w:tcW w:w="607" w:type="dxa"/>
          </w:tcPr>
          <w:p w14:paraId="7FA4B93F" w14:textId="77777777" w:rsidR="009B2363" w:rsidRPr="00B9183D" w:rsidRDefault="009B2363" w:rsidP="009B2363">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1</w:t>
            </w:r>
          </w:p>
        </w:tc>
        <w:tc>
          <w:tcPr>
            <w:tcW w:w="1277" w:type="dxa"/>
          </w:tcPr>
          <w:p w14:paraId="6D63A556" w14:textId="77777777" w:rsidR="009B2363" w:rsidRPr="00B9183D" w:rsidRDefault="009B2363" w:rsidP="009B2363">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R</w:t>
            </w:r>
            <w:r w:rsidRPr="00B9183D">
              <w:rPr>
                <w:rFonts w:ascii="Palatino Linotype" w:eastAsia="Times New Roman" w:hAnsi="Palatino Linotype"/>
                <w:color w:val="000000"/>
                <w:sz w:val="20"/>
                <w:szCs w:val="20"/>
              </w:rPr>
              <w:t>equestor</w:t>
            </w:r>
          </w:p>
        </w:tc>
        <w:tc>
          <w:tcPr>
            <w:tcW w:w="1890" w:type="dxa"/>
          </w:tcPr>
          <w:p w14:paraId="22CAD366" w14:textId="77777777" w:rsidR="009B2363" w:rsidRPr="00B9183D" w:rsidRDefault="009B2363" w:rsidP="009B2363">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Fixed value</w:t>
            </w:r>
          </w:p>
        </w:tc>
        <w:tc>
          <w:tcPr>
            <w:tcW w:w="1170" w:type="dxa"/>
          </w:tcPr>
          <w:p w14:paraId="5A1CACF8" w14:textId="77777777" w:rsidR="009B2363" w:rsidRPr="00B9183D" w:rsidRDefault="009B2363" w:rsidP="009B2363">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440" w:type="dxa"/>
          </w:tcPr>
          <w:p w14:paraId="192499C9" w14:textId="77777777" w:rsidR="009B2363" w:rsidRPr="005A5716" w:rsidRDefault="009B2363" w:rsidP="009B2363">
            <w:pPr>
              <w:rPr>
                <w:rFonts w:ascii="Palatino Linotype" w:eastAsiaTheme="minorEastAsia" w:hAnsi="Palatino Linotype"/>
                <w:color w:val="000000"/>
                <w:sz w:val="20"/>
                <w:szCs w:val="20"/>
              </w:rPr>
            </w:pPr>
            <w:r>
              <w:rPr>
                <w:rFonts w:ascii="Palatino Linotype" w:eastAsia="Times New Roman" w:hAnsi="Palatino Linotype"/>
                <w:color w:val="000000"/>
                <w:sz w:val="20"/>
                <w:szCs w:val="20"/>
              </w:rPr>
              <w:t>A</w:t>
            </w:r>
          </w:p>
        </w:tc>
        <w:tc>
          <w:tcPr>
            <w:tcW w:w="2587" w:type="dxa"/>
          </w:tcPr>
          <w:p w14:paraId="2C2C78E1" w14:textId="77777777" w:rsidR="009B2363" w:rsidRDefault="009B2363" w:rsidP="009B2363">
            <w:pPr>
              <w:rPr>
                <w:rFonts w:ascii="Palatino Linotype" w:eastAsia="Times New Roman" w:hAnsi="Palatino Linotype"/>
                <w:color w:val="FF0000"/>
                <w:sz w:val="20"/>
                <w:szCs w:val="20"/>
              </w:rPr>
            </w:pPr>
            <w:r>
              <w:rPr>
                <w:rFonts w:ascii="Palatino Linotype" w:eastAsia="Times New Roman" w:hAnsi="Palatino Linotype"/>
                <w:color w:val="FF0000"/>
                <w:sz w:val="20"/>
                <w:szCs w:val="20"/>
              </w:rPr>
              <w:t>Alias name which represents the request system.</w:t>
            </w:r>
          </w:p>
          <w:p w14:paraId="412626CE" w14:textId="77777777" w:rsidR="009B2363" w:rsidRPr="00B9183D" w:rsidRDefault="009B2363" w:rsidP="009B2363">
            <w:pPr>
              <w:rPr>
                <w:rFonts w:ascii="Palatino Linotype" w:eastAsia="Times New Roman" w:hAnsi="Palatino Linotype"/>
                <w:color w:val="FF0000"/>
                <w:sz w:val="20"/>
                <w:szCs w:val="20"/>
              </w:rPr>
            </w:pPr>
            <w:r>
              <w:rPr>
                <w:rFonts w:ascii="Palatino Linotype" w:eastAsia="Times New Roman" w:hAnsi="Palatino Linotype"/>
                <w:color w:val="FF0000"/>
                <w:sz w:val="20"/>
                <w:szCs w:val="20"/>
              </w:rPr>
              <w:t>For reference only.</w:t>
            </w:r>
          </w:p>
        </w:tc>
        <w:tc>
          <w:tcPr>
            <w:tcW w:w="2993" w:type="dxa"/>
          </w:tcPr>
          <w:p w14:paraId="6FAB8938" w14:textId="77777777" w:rsidR="009B2363" w:rsidRPr="00B9183D" w:rsidRDefault="009B2363" w:rsidP="009B2363">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&lt;requestor&gt;SCRUM</w:t>
            </w:r>
          </w:p>
          <w:p w14:paraId="22BC2820" w14:textId="77777777" w:rsidR="009B2363" w:rsidRPr="00B9183D" w:rsidRDefault="009B2363" w:rsidP="009B2363">
            <w:pPr>
              <w:rPr>
                <w:rFonts w:ascii="Palatino Linotype" w:eastAsia="Times New Roman" w:hAnsi="Palatino Linotype"/>
                <w:sz w:val="20"/>
                <w:szCs w:val="20"/>
              </w:rPr>
            </w:pPr>
            <w:r w:rsidRPr="00B9183D">
              <w:rPr>
                <w:rFonts w:ascii="Palatino Linotype" w:eastAsia="Times New Roman" w:hAnsi="Palatino Linotype"/>
                <w:color w:val="000000"/>
                <w:sz w:val="20"/>
                <w:szCs w:val="20"/>
              </w:rPr>
              <w:t>&lt;/requestor&gt;</w:t>
            </w:r>
          </w:p>
        </w:tc>
        <w:tc>
          <w:tcPr>
            <w:tcW w:w="2773" w:type="dxa"/>
          </w:tcPr>
          <w:p w14:paraId="275C13FE" w14:textId="77777777" w:rsidR="009B2363" w:rsidRPr="00B9183D" w:rsidRDefault="009B2363" w:rsidP="009B2363">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requestor</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SCRU</w:t>
            </w:r>
            <w:r>
              <w:rPr>
                <w:rFonts w:ascii="Palatino Linotype" w:hAnsi="Palatino Linotype"/>
                <w:color w:val="000000"/>
                <w:sz w:val="20"/>
                <w:szCs w:val="20"/>
              </w:rPr>
              <w:t>M”</w:t>
            </w:r>
            <w:r w:rsidRPr="00B9183D">
              <w:rPr>
                <w:rFonts w:ascii="Palatino Linotype" w:hAnsi="Palatino Linotype"/>
                <w:color w:val="000000"/>
                <w:sz w:val="20"/>
                <w:szCs w:val="20"/>
              </w:rPr>
              <w:t>}</w:t>
            </w:r>
          </w:p>
        </w:tc>
      </w:tr>
      <w:tr w:rsidR="00156849" w:rsidRPr="00B9183D" w14:paraId="123A0306" w14:textId="77777777" w:rsidTr="006D667A">
        <w:trPr>
          <w:trHeight w:val="300"/>
        </w:trPr>
        <w:tc>
          <w:tcPr>
            <w:tcW w:w="607" w:type="dxa"/>
          </w:tcPr>
          <w:p w14:paraId="1409777C"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2</w:t>
            </w:r>
          </w:p>
        </w:tc>
        <w:tc>
          <w:tcPr>
            <w:tcW w:w="1277" w:type="dxa"/>
          </w:tcPr>
          <w:p w14:paraId="4A3991FC" w14:textId="77777777" w:rsidR="00156849" w:rsidRPr="00B9183D" w:rsidRDefault="008C3AC6" w:rsidP="00156849">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R</w:t>
            </w:r>
            <w:r w:rsidR="00156849" w:rsidRPr="00B9183D">
              <w:rPr>
                <w:rFonts w:ascii="Palatino Linotype" w:eastAsia="Times New Roman" w:hAnsi="Palatino Linotype"/>
                <w:color w:val="000000"/>
                <w:sz w:val="20"/>
                <w:szCs w:val="20"/>
              </w:rPr>
              <w:t>equest</w:t>
            </w:r>
            <w:r>
              <w:rPr>
                <w:rFonts w:ascii="Palatino Linotype" w:eastAsia="Times New Roman" w:hAnsi="Palatino Linotype"/>
                <w:color w:val="000000"/>
                <w:sz w:val="20"/>
                <w:szCs w:val="20"/>
              </w:rPr>
              <w:t xml:space="preserve"> ID</w:t>
            </w:r>
          </w:p>
        </w:tc>
        <w:tc>
          <w:tcPr>
            <w:tcW w:w="1890" w:type="dxa"/>
          </w:tcPr>
          <w:p w14:paraId="1DA24465"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An unique uuid generated for the requestor</w:t>
            </w:r>
          </w:p>
        </w:tc>
        <w:tc>
          <w:tcPr>
            <w:tcW w:w="1170" w:type="dxa"/>
          </w:tcPr>
          <w:p w14:paraId="752693FB"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440" w:type="dxa"/>
          </w:tcPr>
          <w:p w14:paraId="6407F459" w14:textId="77777777" w:rsidR="00156849" w:rsidRPr="00B9183D" w:rsidRDefault="005A5716" w:rsidP="00156849">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A (24)</w:t>
            </w:r>
          </w:p>
        </w:tc>
        <w:tc>
          <w:tcPr>
            <w:tcW w:w="2587" w:type="dxa"/>
          </w:tcPr>
          <w:p w14:paraId="2035F764" w14:textId="77777777" w:rsidR="00156849" w:rsidRPr="00B9183D" w:rsidRDefault="00156849" w:rsidP="00156849">
            <w:pPr>
              <w:rPr>
                <w:rFonts w:ascii="Palatino Linotype" w:eastAsia="Times New Roman" w:hAnsi="Palatino Linotype"/>
                <w:sz w:val="20"/>
                <w:szCs w:val="20"/>
              </w:rPr>
            </w:pPr>
            <w:r w:rsidRPr="00B9183D">
              <w:rPr>
                <w:rFonts w:ascii="Palatino Linotype" w:eastAsia="Times New Roman" w:hAnsi="Palatino Linotype"/>
                <w:sz w:val="20"/>
                <w:szCs w:val="20"/>
              </w:rPr>
              <w:t>REQ+ yyyymmddhh24miss+</w:t>
            </w:r>
          </w:p>
          <w:p w14:paraId="516070DF" w14:textId="77777777" w:rsidR="00156849" w:rsidRPr="00B9183D" w:rsidRDefault="00156849" w:rsidP="00156849">
            <w:pPr>
              <w:rPr>
                <w:rFonts w:ascii="Palatino Linotype" w:eastAsia="Times New Roman" w:hAnsi="Palatino Linotype"/>
                <w:sz w:val="20"/>
                <w:szCs w:val="20"/>
              </w:rPr>
            </w:pPr>
            <w:r w:rsidRPr="00B9183D">
              <w:rPr>
                <w:rFonts w:ascii="Palatino Linotype" w:eastAsia="Times New Roman" w:hAnsi="Palatino Linotype"/>
                <w:sz w:val="20"/>
                <w:szCs w:val="20"/>
              </w:rPr>
              <w:t>Millisecond+</w:t>
            </w:r>
          </w:p>
          <w:p w14:paraId="7BD70807" w14:textId="77777777" w:rsidR="00156849" w:rsidRPr="00B9183D" w:rsidRDefault="00156849" w:rsidP="00156849">
            <w:pPr>
              <w:rPr>
                <w:rFonts w:ascii="Palatino Linotype" w:eastAsia="Times New Roman" w:hAnsi="Palatino Linotype"/>
                <w:sz w:val="20"/>
                <w:szCs w:val="20"/>
              </w:rPr>
            </w:pPr>
            <w:r w:rsidRPr="00B9183D">
              <w:rPr>
                <w:rFonts w:ascii="Palatino Linotype" w:eastAsia="Times New Roman" w:hAnsi="Palatino Linotype"/>
                <w:sz w:val="20"/>
                <w:szCs w:val="20"/>
              </w:rPr>
              <w:t>4 digits uuid</w:t>
            </w:r>
          </w:p>
        </w:tc>
        <w:tc>
          <w:tcPr>
            <w:tcW w:w="2993" w:type="dxa"/>
          </w:tcPr>
          <w:p w14:paraId="035BFFC4"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&lt;requestId&gt;</w:t>
            </w:r>
          </w:p>
          <w:p w14:paraId="7B6FA232"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REQ</w:t>
            </w:r>
            <w:r w:rsidRPr="00B9183D">
              <w:rPr>
                <w:rFonts w:ascii="Palatino Linotype" w:eastAsia="Times New Roman" w:hAnsi="Palatino Linotype"/>
                <w:sz w:val="20"/>
                <w:szCs w:val="20"/>
              </w:rPr>
              <w:t>201602260943185704e57</w:t>
            </w:r>
          </w:p>
          <w:p w14:paraId="04AE4783" w14:textId="77777777" w:rsidR="00156849" w:rsidRPr="00B9183D" w:rsidRDefault="00156849" w:rsidP="00156849">
            <w:pPr>
              <w:rPr>
                <w:rFonts w:ascii="Palatino Linotype" w:eastAsia="Times New Roman" w:hAnsi="Palatino Linotype"/>
                <w:sz w:val="20"/>
                <w:szCs w:val="20"/>
              </w:rPr>
            </w:pPr>
            <w:r w:rsidRPr="00B9183D">
              <w:rPr>
                <w:rFonts w:ascii="Palatino Linotype" w:eastAsia="Times New Roman" w:hAnsi="Palatino Linotype"/>
                <w:color w:val="000000"/>
                <w:sz w:val="20"/>
                <w:szCs w:val="20"/>
              </w:rPr>
              <w:t>&lt;/requestId&gt;</w:t>
            </w:r>
          </w:p>
        </w:tc>
        <w:tc>
          <w:tcPr>
            <w:tcW w:w="2773" w:type="dxa"/>
          </w:tcPr>
          <w:p w14:paraId="2CFA1D12"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requestId</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REQ</w:t>
            </w:r>
            <w:r w:rsidRPr="00B9183D">
              <w:rPr>
                <w:rFonts w:ascii="Palatino Linotype" w:eastAsia="Times New Roman" w:hAnsi="Palatino Linotype"/>
                <w:sz w:val="20"/>
                <w:szCs w:val="20"/>
              </w:rPr>
              <w:t>201602260943185704e57</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156849" w:rsidRPr="00B9183D" w14:paraId="03D5CB7D" w14:textId="77777777" w:rsidTr="006D667A">
        <w:trPr>
          <w:trHeight w:val="300"/>
        </w:trPr>
        <w:tc>
          <w:tcPr>
            <w:tcW w:w="607" w:type="dxa"/>
          </w:tcPr>
          <w:p w14:paraId="5692BB98"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3</w:t>
            </w:r>
          </w:p>
        </w:tc>
        <w:tc>
          <w:tcPr>
            <w:tcW w:w="1277" w:type="dxa"/>
          </w:tcPr>
          <w:p w14:paraId="56339BD2" w14:textId="77777777" w:rsidR="00156849" w:rsidRPr="00B9183D" w:rsidRDefault="008C3AC6" w:rsidP="00156849">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R</w:t>
            </w:r>
            <w:r w:rsidRPr="00B9183D">
              <w:rPr>
                <w:rFonts w:ascii="Palatino Linotype" w:eastAsia="Times New Roman" w:hAnsi="Palatino Linotype"/>
                <w:color w:val="000000"/>
                <w:sz w:val="20"/>
                <w:szCs w:val="20"/>
              </w:rPr>
              <w:t>equest Source</w:t>
            </w:r>
          </w:p>
        </w:tc>
        <w:tc>
          <w:tcPr>
            <w:tcW w:w="1890" w:type="dxa"/>
          </w:tcPr>
          <w:p w14:paraId="14EDACD2"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The source the request from</w:t>
            </w:r>
          </w:p>
        </w:tc>
        <w:tc>
          <w:tcPr>
            <w:tcW w:w="1170" w:type="dxa"/>
          </w:tcPr>
          <w:p w14:paraId="7D0BAC7B"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440" w:type="dxa"/>
          </w:tcPr>
          <w:p w14:paraId="43E4F3BA" w14:textId="77777777" w:rsidR="00156849" w:rsidRPr="00B9183D" w:rsidRDefault="005A5716" w:rsidP="005A5716">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A</w:t>
            </w:r>
          </w:p>
        </w:tc>
        <w:tc>
          <w:tcPr>
            <w:tcW w:w="2587" w:type="dxa"/>
          </w:tcPr>
          <w:p w14:paraId="416708F4"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I – iPro</w:t>
            </w:r>
          </w:p>
          <w:p w14:paraId="28CF3F13"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 xml:space="preserve">S </w:t>
            </w:r>
            <w:r w:rsidR="0055709D">
              <w:rPr>
                <w:rFonts w:ascii="Palatino Linotype" w:eastAsia="Times New Roman" w:hAnsi="Palatino Linotype"/>
                <w:color w:val="000000"/>
                <w:sz w:val="20"/>
                <w:szCs w:val="20"/>
              </w:rPr>
              <w:t>–</w:t>
            </w:r>
            <w:r w:rsidRPr="00B9183D">
              <w:rPr>
                <w:rFonts w:ascii="Palatino Linotype" w:eastAsia="Times New Roman" w:hAnsi="Palatino Linotype"/>
                <w:color w:val="000000"/>
                <w:sz w:val="20"/>
                <w:szCs w:val="20"/>
              </w:rPr>
              <w:t xml:space="preserve"> SCRUM</w:t>
            </w:r>
          </w:p>
        </w:tc>
        <w:tc>
          <w:tcPr>
            <w:tcW w:w="2993" w:type="dxa"/>
          </w:tcPr>
          <w:p w14:paraId="31B38BDA"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&lt;requestSource&gt;I&lt;/requestSource&gt;</w:t>
            </w:r>
          </w:p>
        </w:tc>
        <w:tc>
          <w:tcPr>
            <w:tcW w:w="2773" w:type="dxa"/>
          </w:tcPr>
          <w:p w14:paraId="5008FCC4"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eastAsia="Times New Roman" w:hAnsi="Palatino Linotype"/>
                <w:color w:val="000000"/>
                <w:sz w:val="20"/>
                <w:szCs w:val="20"/>
              </w:rPr>
              <w:t>requestSource</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Pr="00B9183D">
              <w:rPr>
                <w:rFonts w:ascii="Palatino Linotype" w:hAnsi="Palatino Linotype"/>
                <w:color w:val="000000"/>
                <w:sz w:val="20"/>
                <w:szCs w:val="20"/>
              </w:rPr>
              <w:t>I</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156849" w:rsidRPr="00B9183D" w14:paraId="433A08F7" w14:textId="77777777" w:rsidTr="006D667A">
        <w:trPr>
          <w:trHeight w:val="300"/>
        </w:trPr>
        <w:tc>
          <w:tcPr>
            <w:tcW w:w="607" w:type="dxa"/>
          </w:tcPr>
          <w:p w14:paraId="3BEC3D8C"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4</w:t>
            </w:r>
          </w:p>
        </w:tc>
        <w:tc>
          <w:tcPr>
            <w:tcW w:w="1277" w:type="dxa"/>
          </w:tcPr>
          <w:p w14:paraId="7101F41B" w14:textId="77777777" w:rsidR="00156849" w:rsidRPr="00B9183D" w:rsidRDefault="008C3AC6" w:rsidP="00156849">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Notification Header</w:t>
            </w:r>
          </w:p>
        </w:tc>
        <w:tc>
          <w:tcPr>
            <w:tcW w:w="1890" w:type="dxa"/>
          </w:tcPr>
          <w:p w14:paraId="72FE9E40" w14:textId="77777777" w:rsidR="00156849" w:rsidRPr="00B9183D" w:rsidRDefault="006F458F" w:rsidP="00156849">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Notification Header</w:t>
            </w:r>
            <w:r w:rsidR="00C84F6F">
              <w:rPr>
                <w:rFonts w:ascii="Palatino Linotype" w:eastAsia="Times New Roman" w:hAnsi="Palatino Linotype"/>
                <w:color w:val="000000"/>
                <w:sz w:val="20"/>
                <w:szCs w:val="20"/>
              </w:rPr>
              <w:t xml:space="preserve"> wrapper</w:t>
            </w:r>
          </w:p>
        </w:tc>
        <w:tc>
          <w:tcPr>
            <w:tcW w:w="1170" w:type="dxa"/>
          </w:tcPr>
          <w:p w14:paraId="2D09F390"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Y</w:t>
            </w:r>
          </w:p>
        </w:tc>
        <w:tc>
          <w:tcPr>
            <w:tcW w:w="1440" w:type="dxa"/>
          </w:tcPr>
          <w:p w14:paraId="71D1ADF5" w14:textId="77777777" w:rsidR="00156849" w:rsidRPr="00B9183D" w:rsidRDefault="005A5716" w:rsidP="00156849">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A</w:t>
            </w:r>
          </w:p>
        </w:tc>
        <w:tc>
          <w:tcPr>
            <w:tcW w:w="2587" w:type="dxa"/>
          </w:tcPr>
          <w:p w14:paraId="140B7742" w14:textId="77777777" w:rsidR="00156849" w:rsidRPr="00B9183D" w:rsidRDefault="00156849" w:rsidP="00156849">
            <w:pPr>
              <w:rPr>
                <w:rFonts w:ascii="Palatino Linotype" w:eastAsia="Times New Roman" w:hAnsi="Palatino Linotype"/>
                <w:sz w:val="20"/>
                <w:szCs w:val="20"/>
              </w:rPr>
            </w:pPr>
          </w:p>
        </w:tc>
        <w:tc>
          <w:tcPr>
            <w:tcW w:w="2993" w:type="dxa"/>
          </w:tcPr>
          <w:p w14:paraId="16EADE25" w14:textId="77777777" w:rsidR="00156849" w:rsidRPr="00B9183D" w:rsidRDefault="00156849" w:rsidP="00156849">
            <w:pPr>
              <w:rPr>
                <w:rFonts w:ascii="Palatino Linotype" w:eastAsia="Times New Roman" w:hAnsi="Palatino Linotype"/>
                <w:sz w:val="20"/>
                <w:szCs w:val="20"/>
              </w:rPr>
            </w:pPr>
            <w:r w:rsidRPr="00B9183D">
              <w:rPr>
                <w:rFonts w:ascii="Palatino Linotype" w:eastAsia="Times New Roman" w:hAnsi="Palatino Linotype"/>
                <w:sz w:val="20"/>
                <w:szCs w:val="20"/>
              </w:rPr>
              <w:t>&lt;</w:t>
            </w:r>
            <w:r w:rsidR="006F458F">
              <w:rPr>
                <w:rFonts w:ascii="Palatino Linotype" w:eastAsia="Times New Roman" w:hAnsi="Palatino Linotype"/>
                <w:color w:val="000000"/>
                <w:sz w:val="20"/>
                <w:szCs w:val="20"/>
              </w:rPr>
              <w:t xml:space="preserve"> notificationHeader</w:t>
            </w:r>
            <w:r w:rsidR="006F458F" w:rsidRPr="00B9183D">
              <w:rPr>
                <w:rFonts w:ascii="Palatino Linotype" w:eastAsia="Times New Roman" w:hAnsi="Palatino Linotype"/>
                <w:sz w:val="20"/>
                <w:szCs w:val="20"/>
              </w:rPr>
              <w:t xml:space="preserve"> </w:t>
            </w:r>
            <w:r w:rsidRPr="00B9183D">
              <w:rPr>
                <w:rFonts w:ascii="Palatino Linotype" w:eastAsia="Times New Roman" w:hAnsi="Palatino Linotype"/>
                <w:sz w:val="20"/>
                <w:szCs w:val="20"/>
              </w:rPr>
              <w:t>&gt;</w:t>
            </w:r>
          </w:p>
          <w:p w14:paraId="4B58E9A3" w14:textId="77777777" w:rsidR="00156849" w:rsidRPr="00B9183D" w:rsidRDefault="009267BD" w:rsidP="00156849">
            <w:pPr>
              <w:rPr>
                <w:rFonts w:ascii="Palatino Linotype" w:eastAsia="Times New Roman" w:hAnsi="Palatino Linotype"/>
                <w:sz w:val="20"/>
                <w:szCs w:val="20"/>
              </w:rPr>
            </w:pPr>
            <w:r>
              <w:rPr>
                <w:rFonts w:ascii="Palatino Linotype" w:eastAsia="Times New Roman" w:hAnsi="Palatino Linotype"/>
                <w:sz w:val="20"/>
                <w:szCs w:val="20"/>
              </w:rPr>
              <w:t>Sub-element 5-10</w:t>
            </w:r>
          </w:p>
          <w:p w14:paraId="2D07F4E6" w14:textId="77777777" w:rsidR="00156849" w:rsidRPr="00B9183D" w:rsidRDefault="00156849" w:rsidP="00156849">
            <w:pPr>
              <w:rPr>
                <w:rFonts w:ascii="Palatino Linotype" w:eastAsia="Times New Roman" w:hAnsi="Palatino Linotype"/>
                <w:sz w:val="20"/>
                <w:szCs w:val="20"/>
              </w:rPr>
            </w:pPr>
            <w:r w:rsidRPr="00B9183D">
              <w:rPr>
                <w:rFonts w:ascii="Palatino Linotype" w:eastAsia="Times New Roman" w:hAnsi="Palatino Linotype"/>
                <w:sz w:val="20"/>
                <w:szCs w:val="20"/>
              </w:rPr>
              <w:t>&lt;/</w:t>
            </w:r>
            <w:r w:rsidR="006F458F">
              <w:rPr>
                <w:rFonts w:ascii="Palatino Linotype" w:eastAsia="Times New Roman" w:hAnsi="Palatino Linotype"/>
                <w:color w:val="000000"/>
                <w:sz w:val="20"/>
                <w:szCs w:val="20"/>
              </w:rPr>
              <w:t xml:space="preserve"> notificationHeader</w:t>
            </w:r>
            <w:r w:rsidR="006F458F" w:rsidRPr="00B9183D">
              <w:rPr>
                <w:rFonts w:ascii="Palatino Linotype" w:eastAsia="Times New Roman" w:hAnsi="Palatino Linotype"/>
                <w:sz w:val="20"/>
                <w:szCs w:val="20"/>
              </w:rPr>
              <w:t xml:space="preserve"> </w:t>
            </w:r>
            <w:r w:rsidRPr="00B9183D">
              <w:rPr>
                <w:rFonts w:ascii="Palatino Linotype" w:eastAsia="Times New Roman" w:hAnsi="Palatino Linotype"/>
                <w:sz w:val="20"/>
                <w:szCs w:val="20"/>
              </w:rPr>
              <w:t>&gt;</w:t>
            </w:r>
          </w:p>
        </w:tc>
        <w:tc>
          <w:tcPr>
            <w:tcW w:w="2773" w:type="dxa"/>
          </w:tcPr>
          <w:p w14:paraId="254AD780" w14:textId="77777777" w:rsidR="00156849" w:rsidRPr="00B9183D" w:rsidRDefault="00156849" w:rsidP="009C2ACE">
            <w:pPr>
              <w:rPr>
                <w:rFonts w:ascii="Palatino Linotype" w:eastAsia="Times New Roman" w:hAnsi="Palatino Linotype"/>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sidR="006F458F">
              <w:rPr>
                <w:rFonts w:ascii="Palatino Linotype" w:eastAsia="Times New Roman" w:hAnsi="Palatino Linotype"/>
                <w:color w:val="000000"/>
                <w:sz w:val="20"/>
                <w:szCs w:val="20"/>
              </w:rPr>
              <w:t>notificationHeader</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Pr>
                <w:rFonts w:ascii="Palatino Linotype" w:eastAsia="Times New Roman" w:hAnsi="Palatino Linotype"/>
                <w:sz w:val="20"/>
                <w:szCs w:val="20"/>
              </w:rPr>
              <w:t>Sub-element 5-</w:t>
            </w:r>
            <w:r w:rsidR="009267BD">
              <w:rPr>
                <w:rFonts w:ascii="Palatino Linotype" w:eastAsia="Times New Roman" w:hAnsi="Palatino Linotype"/>
                <w:sz w:val="20"/>
                <w:szCs w:val="20"/>
              </w:rPr>
              <w:t>10</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156849" w:rsidRPr="00B9183D" w14:paraId="6514FC5B" w14:textId="77777777" w:rsidTr="006D667A">
        <w:trPr>
          <w:trHeight w:val="300"/>
        </w:trPr>
        <w:tc>
          <w:tcPr>
            <w:tcW w:w="607" w:type="dxa"/>
          </w:tcPr>
          <w:p w14:paraId="2476BFCD"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5</w:t>
            </w:r>
          </w:p>
        </w:tc>
        <w:tc>
          <w:tcPr>
            <w:tcW w:w="1277" w:type="dxa"/>
          </w:tcPr>
          <w:p w14:paraId="7AA8EDAA" w14:textId="77777777" w:rsidR="00156849" w:rsidRPr="00B9183D" w:rsidRDefault="00C84F6F" w:rsidP="00156849">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Notification Date</w:t>
            </w:r>
          </w:p>
        </w:tc>
        <w:tc>
          <w:tcPr>
            <w:tcW w:w="1890" w:type="dxa"/>
          </w:tcPr>
          <w:p w14:paraId="3DB29CED" w14:textId="77777777" w:rsidR="00156849" w:rsidRPr="00B9183D" w:rsidRDefault="005A5716" w:rsidP="00156849">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Notif</w:t>
            </w:r>
            <w:r w:rsidR="008C3AC6">
              <w:rPr>
                <w:rFonts w:ascii="Palatino Linotype" w:eastAsia="Times New Roman" w:hAnsi="Palatino Linotype"/>
                <w:color w:val="000000"/>
                <w:sz w:val="20"/>
                <w:szCs w:val="20"/>
              </w:rPr>
              <w:t>i</w:t>
            </w:r>
            <w:r>
              <w:rPr>
                <w:rFonts w:ascii="Palatino Linotype" w:eastAsia="Times New Roman" w:hAnsi="Palatino Linotype"/>
                <w:color w:val="000000"/>
                <w:sz w:val="20"/>
                <w:szCs w:val="20"/>
              </w:rPr>
              <w:t>cation Date</w:t>
            </w:r>
          </w:p>
        </w:tc>
        <w:tc>
          <w:tcPr>
            <w:tcW w:w="1170" w:type="dxa"/>
          </w:tcPr>
          <w:p w14:paraId="083B07D8" w14:textId="77777777" w:rsidR="00156849" w:rsidRPr="00B9183D" w:rsidRDefault="00156849" w:rsidP="00156849">
            <w:pPr>
              <w:rPr>
                <w:rFonts w:ascii="Palatino Linotype" w:eastAsia="Times New Roman" w:hAnsi="Palatino Linotype"/>
                <w:color w:val="000000"/>
                <w:sz w:val="20"/>
                <w:szCs w:val="20"/>
              </w:rPr>
            </w:pPr>
            <w:r w:rsidRPr="00B9183D">
              <w:rPr>
                <w:rFonts w:ascii="Palatino Linotype" w:eastAsia="Times New Roman" w:hAnsi="Palatino Linotype"/>
                <w:color w:val="000000"/>
                <w:sz w:val="20"/>
                <w:szCs w:val="20"/>
              </w:rPr>
              <w:t>N</w:t>
            </w:r>
          </w:p>
        </w:tc>
        <w:tc>
          <w:tcPr>
            <w:tcW w:w="1440" w:type="dxa"/>
          </w:tcPr>
          <w:p w14:paraId="5BA8917B" w14:textId="77777777" w:rsidR="00156849" w:rsidRPr="003A47DF" w:rsidRDefault="005A5716" w:rsidP="00156849">
            <w:pPr>
              <w:rPr>
                <w:rFonts w:ascii="Palatino Linotype" w:eastAsia="Times New Roman" w:hAnsi="Palatino Linotype"/>
                <w:sz w:val="20"/>
                <w:szCs w:val="20"/>
              </w:rPr>
            </w:pPr>
            <w:r>
              <w:rPr>
                <w:rFonts w:ascii="Palatino Linotype" w:eastAsia="Times New Roman" w:hAnsi="Palatino Linotype"/>
                <w:sz w:val="20"/>
                <w:szCs w:val="20"/>
              </w:rPr>
              <w:t>A (8)</w:t>
            </w:r>
          </w:p>
        </w:tc>
        <w:tc>
          <w:tcPr>
            <w:tcW w:w="2587" w:type="dxa"/>
          </w:tcPr>
          <w:p w14:paraId="6CE1F55F" w14:textId="77777777" w:rsidR="00156849" w:rsidRDefault="005A5716" w:rsidP="003A47DF">
            <w:pPr>
              <w:rPr>
                <w:rFonts w:ascii="Palatino Linotype" w:eastAsia="Times New Roman" w:hAnsi="Palatino Linotype"/>
                <w:sz w:val="20"/>
                <w:szCs w:val="20"/>
                <w:lang w:val="en-GB"/>
              </w:rPr>
            </w:pPr>
            <w:r>
              <w:rPr>
                <w:rFonts w:ascii="Palatino Linotype" w:eastAsia="Times New Roman" w:hAnsi="Palatino Linotype"/>
                <w:sz w:val="20"/>
                <w:szCs w:val="20"/>
              </w:rPr>
              <w:t>YYYY</w:t>
            </w:r>
            <w:r>
              <w:rPr>
                <w:rFonts w:ascii="Palatino Linotype" w:eastAsia="Times New Roman" w:hAnsi="Palatino Linotype"/>
                <w:sz w:val="20"/>
                <w:szCs w:val="20"/>
                <w:lang w:val="en-GB"/>
              </w:rPr>
              <w:t>MMDD</w:t>
            </w:r>
          </w:p>
          <w:p w14:paraId="338F279C" w14:textId="77777777" w:rsidR="009267BD" w:rsidRPr="005A5716" w:rsidRDefault="009267BD" w:rsidP="003A47DF">
            <w:pPr>
              <w:rPr>
                <w:rFonts w:ascii="Palatino Linotype" w:eastAsia="Times New Roman" w:hAnsi="Palatino Linotype"/>
                <w:sz w:val="20"/>
                <w:szCs w:val="20"/>
                <w:lang w:val="en-GB"/>
              </w:rPr>
            </w:pPr>
            <w:r>
              <w:rPr>
                <w:rFonts w:ascii="Palatino Linotype" w:eastAsia="Times New Roman" w:hAnsi="Palatino Linotype"/>
                <w:sz w:val="20"/>
                <w:szCs w:val="20"/>
                <w:lang w:val="en-GB"/>
              </w:rPr>
              <w:t>If it is left blank or the request does not contain this element, the system will assign current date to this value.</w:t>
            </w:r>
          </w:p>
        </w:tc>
        <w:tc>
          <w:tcPr>
            <w:tcW w:w="2993" w:type="dxa"/>
          </w:tcPr>
          <w:p w14:paraId="15EF6D4E" w14:textId="77777777" w:rsidR="00156849" w:rsidRPr="00D76CE4" w:rsidRDefault="00156849" w:rsidP="00D76CE4">
            <w:pPr>
              <w:rPr>
                <w:rFonts w:ascii="Palatino Linotype" w:eastAsia="Times New Roman" w:hAnsi="Palatino Linotype"/>
                <w:sz w:val="22"/>
              </w:rPr>
            </w:pPr>
            <w:r w:rsidRPr="00B9183D">
              <w:rPr>
                <w:rFonts w:ascii="Palatino Linotype" w:eastAsia="Times New Roman" w:hAnsi="Palatino Linotype"/>
                <w:sz w:val="22"/>
              </w:rPr>
              <w:t>&lt;</w:t>
            </w:r>
            <w:r w:rsidR="00C84F6F">
              <w:rPr>
                <w:rFonts w:ascii="Palatino Linotype" w:eastAsia="Times New Roman" w:hAnsi="Palatino Linotype"/>
                <w:sz w:val="22"/>
              </w:rPr>
              <w:t>notificationDate</w:t>
            </w:r>
            <w:r w:rsidRPr="00B9183D">
              <w:rPr>
                <w:rFonts w:ascii="Palatino Linotype" w:eastAsia="Times New Roman" w:hAnsi="Palatino Linotype"/>
                <w:sz w:val="22"/>
              </w:rPr>
              <w:t>&gt;</w:t>
            </w:r>
            <w:r w:rsidR="00D76CE4">
              <w:rPr>
                <w:rFonts w:ascii="Palatino Linotype" w:eastAsia="Times New Roman" w:hAnsi="Palatino Linotype"/>
                <w:sz w:val="22"/>
              </w:rPr>
              <w:t>20161101</w:t>
            </w:r>
            <w:r w:rsidRPr="00B9183D">
              <w:rPr>
                <w:rFonts w:ascii="Palatino Linotype" w:eastAsia="Times New Roman" w:hAnsi="Palatino Linotype"/>
                <w:sz w:val="22"/>
              </w:rPr>
              <w:t>&lt;/</w:t>
            </w:r>
            <w:r w:rsidR="00C84F6F">
              <w:rPr>
                <w:rFonts w:ascii="Palatino Linotype" w:eastAsia="Times New Roman" w:hAnsi="Palatino Linotype"/>
                <w:sz w:val="22"/>
              </w:rPr>
              <w:t xml:space="preserve"> notificationDate</w:t>
            </w:r>
            <w:r w:rsidR="00C84F6F" w:rsidRPr="00B9183D">
              <w:rPr>
                <w:rFonts w:ascii="Palatino Linotype" w:eastAsia="Times New Roman" w:hAnsi="Palatino Linotype"/>
                <w:sz w:val="22"/>
              </w:rPr>
              <w:t xml:space="preserve"> </w:t>
            </w:r>
            <w:r w:rsidRPr="00B9183D">
              <w:rPr>
                <w:rFonts w:ascii="Palatino Linotype" w:eastAsia="Times New Roman" w:hAnsi="Palatino Linotype"/>
                <w:sz w:val="22"/>
              </w:rPr>
              <w:t>&gt;</w:t>
            </w:r>
          </w:p>
        </w:tc>
        <w:tc>
          <w:tcPr>
            <w:tcW w:w="2773" w:type="dxa"/>
          </w:tcPr>
          <w:p w14:paraId="1D4116D0" w14:textId="77777777" w:rsidR="00156849" w:rsidRPr="00B9183D" w:rsidRDefault="00156849" w:rsidP="00D76CE4">
            <w:pPr>
              <w:rPr>
                <w:rFonts w:ascii="Palatino Linotype" w:eastAsia="Times New Roman" w:hAnsi="Palatino Linotype"/>
                <w:sz w:val="22"/>
              </w:rPr>
            </w:pPr>
            <w:r w:rsidRPr="00B9183D">
              <w:rPr>
                <w:rFonts w:ascii="Palatino Linotype" w:hAnsi="Palatino Linotype"/>
                <w:color w:val="000000"/>
                <w:sz w:val="20"/>
                <w:szCs w:val="20"/>
              </w:rPr>
              <w:t>{</w:t>
            </w:r>
            <w:r>
              <w:rPr>
                <w:rFonts w:ascii="Palatino Linotype" w:hAnsi="Palatino Linotype"/>
                <w:color w:val="000000"/>
                <w:sz w:val="20"/>
                <w:szCs w:val="20"/>
              </w:rPr>
              <w:t>“</w:t>
            </w:r>
            <w:r w:rsidR="00C84F6F">
              <w:rPr>
                <w:rFonts w:ascii="Palatino Linotype" w:eastAsia="Times New Roman" w:hAnsi="Palatino Linotype"/>
                <w:sz w:val="22"/>
              </w:rPr>
              <w:t>notificationDate</w:t>
            </w:r>
            <w:r>
              <w:rPr>
                <w:rFonts w:ascii="Palatino Linotype" w:hAnsi="Palatino Linotype"/>
                <w:color w:val="000000"/>
                <w:sz w:val="20"/>
                <w:szCs w:val="20"/>
              </w:rPr>
              <w:t>”</w:t>
            </w:r>
            <w:r w:rsidRPr="00B9183D">
              <w:rPr>
                <w:rFonts w:ascii="Palatino Linotype" w:hAnsi="Palatino Linotype"/>
                <w:color w:val="000000"/>
                <w:sz w:val="20"/>
                <w:szCs w:val="20"/>
              </w:rPr>
              <w:t>:</w:t>
            </w:r>
            <w:r>
              <w:rPr>
                <w:rFonts w:ascii="Palatino Linotype" w:hAnsi="Palatino Linotype"/>
                <w:color w:val="000000"/>
                <w:sz w:val="20"/>
                <w:szCs w:val="20"/>
              </w:rPr>
              <w:t>”</w:t>
            </w:r>
            <w:r w:rsidR="00D76CE4">
              <w:rPr>
                <w:rFonts w:ascii="Palatino Linotype" w:hAnsi="Palatino Linotype"/>
                <w:color w:val="000000"/>
                <w:sz w:val="20"/>
                <w:szCs w:val="20"/>
              </w:rPr>
              <w:t>20161101</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156849" w:rsidRPr="00B9183D" w14:paraId="577A4ACC" w14:textId="77777777" w:rsidTr="006D667A">
        <w:trPr>
          <w:trHeight w:val="300"/>
        </w:trPr>
        <w:tc>
          <w:tcPr>
            <w:tcW w:w="607" w:type="dxa"/>
          </w:tcPr>
          <w:p w14:paraId="7122243E" w14:textId="77777777" w:rsidR="00156849" w:rsidRPr="00366E10" w:rsidRDefault="00156849" w:rsidP="00156849">
            <w:pPr>
              <w:rPr>
                <w:rFonts w:ascii="Palatino Linotype" w:hAnsi="Palatino Linotype"/>
                <w:color w:val="000000"/>
                <w:sz w:val="20"/>
                <w:szCs w:val="20"/>
              </w:rPr>
            </w:pPr>
            <w:r>
              <w:rPr>
                <w:rFonts w:ascii="Palatino Linotype" w:hAnsi="Palatino Linotype" w:hint="eastAsia"/>
                <w:color w:val="000000"/>
                <w:sz w:val="20"/>
                <w:szCs w:val="20"/>
              </w:rPr>
              <w:t>6</w:t>
            </w:r>
          </w:p>
        </w:tc>
        <w:tc>
          <w:tcPr>
            <w:tcW w:w="1277" w:type="dxa"/>
          </w:tcPr>
          <w:p w14:paraId="45D56206" w14:textId="77777777" w:rsidR="00156849" w:rsidRPr="006E6789" w:rsidRDefault="00C84F6F" w:rsidP="00156849">
            <w:pPr>
              <w:rPr>
                <w:rFonts w:ascii="Palatino Linotype" w:hAnsi="Palatino Linotype"/>
                <w:color w:val="000000"/>
                <w:sz w:val="20"/>
                <w:szCs w:val="20"/>
              </w:rPr>
            </w:pPr>
            <w:r>
              <w:rPr>
                <w:rFonts w:ascii="Palatino Linotype" w:hAnsi="Palatino Linotype"/>
                <w:color w:val="000000"/>
                <w:sz w:val="20"/>
                <w:szCs w:val="20"/>
              </w:rPr>
              <w:t>Application ID</w:t>
            </w:r>
          </w:p>
        </w:tc>
        <w:tc>
          <w:tcPr>
            <w:tcW w:w="1890" w:type="dxa"/>
          </w:tcPr>
          <w:p w14:paraId="261E51A1" w14:textId="31AB1BB9" w:rsidR="00156849" w:rsidRPr="006E6789" w:rsidRDefault="00C84F6F" w:rsidP="00C84F6F">
            <w:pPr>
              <w:jc w:val="left"/>
              <w:rPr>
                <w:rFonts w:ascii="Palatino Linotype" w:hAnsi="Palatino Linotype"/>
                <w:color w:val="000000"/>
                <w:sz w:val="20"/>
                <w:szCs w:val="20"/>
              </w:rPr>
            </w:pPr>
            <w:del w:id="748" w:author="Steven Chen" w:date="2016-12-21T11:31:00Z">
              <w:r w:rsidDel="008263FB">
                <w:rPr>
                  <w:rFonts w:ascii="Palatino Linotype" w:hAnsi="Palatino Linotype"/>
                  <w:color w:val="000000"/>
                  <w:sz w:val="20"/>
                  <w:szCs w:val="20"/>
                </w:rPr>
                <w:delText xml:space="preserve">Where </w:delText>
              </w:r>
            </w:del>
            <w:ins w:id="749" w:author="Steven Chen" w:date="2016-12-21T11:31:00Z">
              <w:r w:rsidR="008263FB">
                <w:rPr>
                  <w:rFonts w:ascii="Palatino Linotype" w:hAnsi="Palatino Linotype"/>
                  <w:color w:val="000000"/>
                  <w:sz w:val="20"/>
                  <w:szCs w:val="20"/>
                </w:rPr>
                <w:t xml:space="preserve">Which System </w:t>
              </w:r>
            </w:ins>
            <w:r>
              <w:rPr>
                <w:rFonts w:ascii="Palatino Linotype" w:hAnsi="Palatino Linotype"/>
                <w:color w:val="000000"/>
                <w:sz w:val="20"/>
                <w:szCs w:val="20"/>
              </w:rPr>
              <w:t>the notification sending is requested from</w:t>
            </w:r>
          </w:p>
        </w:tc>
        <w:tc>
          <w:tcPr>
            <w:tcW w:w="1170" w:type="dxa"/>
          </w:tcPr>
          <w:p w14:paraId="742E51F8" w14:textId="77777777" w:rsidR="00156849" w:rsidRPr="009377C1" w:rsidRDefault="009377C1" w:rsidP="00156849">
            <w:pPr>
              <w:rPr>
                <w:rFonts w:ascii="Palatino Linotype" w:hAnsi="Palatino Linotype"/>
                <w:color w:val="000000"/>
                <w:sz w:val="20"/>
                <w:szCs w:val="20"/>
                <w:lang w:val="en-GB"/>
              </w:rPr>
            </w:pPr>
            <w:r>
              <w:rPr>
                <w:rFonts w:ascii="Palatino Linotype" w:hAnsi="Palatino Linotype"/>
                <w:color w:val="000000"/>
                <w:sz w:val="20"/>
                <w:szCs w:val="20"/>
              </w:rPr>
              <w:t>Y</w:t>
            </w:r>
          </w:p>
        </w:tc>
        <w:tc>
          <w:tcPr>
            <w:tcW w:w="1440" w:type="dxa"/>
          </w:tcPr>
          <w:p w14:paraId="300B980C" w14:textId="77777777" w:rsidR="00156849" w:rsidRPr="005A5716" w:rsidRDefault="005A5716" w:rsidP="000139AE">
            <w:pPr>
              <w:rPr>
                <w:rFonts w:ascii="Palatino Linotype" w:hAnsi="Palatino Linotype"/>
                <w:sz w:val="20"/>
                <w:szCs w:val="20"/>
                <w:lang w:val="en-GB"/>
              </w:rPr>
            </w:pPr>
            <w:r>
              <w:rPr>
                <w:rFonts w:ascii="Palatino Linotype" w:hAnsi="Palatino Linotype" w:hint="eastAsia"/>
                <w:sz w:val="20"/>
                <w:szCs w:val="20"/>
              </w:rPr>
              <w:t>A</w:t>
            </w:r>
            <w:r w:rsidR="00513896">
              <w:rPr>
                <w:rFonts w:ascii="Palatino Linotype" w:hAnsi="Palatino Linotype"/>
                <w:sz w:val="20"/>
                <w:szCs w:val="20"/>
              </w:rPr>
              <w:t xml:space="preserve"> (</w:t>
            </w:r>
            <w:r w:rsidR="000139AE">
              <w:rPr>
                <w:rFonts w:ascii="Palatino Linotype" w:hAnsi="Palatino Linotype"/>
                <w:sz w:val="20"/>
                <w:szCs w:val="20"/>
              </w:rPr>
              <w:t>2</w:t>
            </w:r>
            <w:r w:rsidR="00513896">
              <w:rPr>
                <w:rFonts w:ascii="Palatino Linotype" w:hAnsi="Palatino Linotype"/>
                <w:sz w:val="20"/>
                <w:szCs w:val="20"/>
              </w:rPr>
              <w:t>0)</w:t>
            </w:r>
          </w:p>
        </w:tc>
        <w:tc>
          <w:tcPr>
            <w:tcW w:w="2587" w:type="dxa"/>
          </w:tcPr>
          <w:p w14:paraId="47D4CF10" w14:textId="77777777" w:rsidR="00156849" w:rsidRPr="003A47DF" w:rsidRDefault="00C84F6F" w:rsidP="00C84F6F">
            <w:pPr>
              <w:rPr>
                <w:rFonts w:ascii="Palatino Linotype" w:eastAsia="Times New Roman" w:hAnsi="Palatino Linotype"/>
                <w:sz w:val="20"/>
                <w:szCs w:val="20"/>
              </w:rPr>
            </w:pPr>
            <w:r w:rsidRPr="003A47DF">
              <w:rPr>
                <w:rFonts w:ascii="Palatino Linotype" w:eastAsia="Times New Roman" w:hAnsi="Palatino Linotype"/>
                <w:sz w:val="20"/>
                <w:szCs w:val="20"/>
              </w:rPr>
              <w:t>IPRO – iPro</w:t>
            </w:r>
          </w:p>
          <w:p w14:paraId="4A187653" w14:textId="77777777" w:rsidR="00C84F6F" w:rsidRPr="003A47DF" w:rsidRDefault="00C84F6F" w:rsidP="00C84F6F">
            <w:pPr>
              <w:rPr>
                <w:rFonts w:ascii="Palatino Linotype" w:eastAsia="Times New Roman" w:hAnsi="Palatino Linotype"/>
                <w:sz w:val="20"/>
                <w:szCs w:val="20"/>
              </w:rPr>
            </w:pPr>
            <w:r w:rsidRPr="003A47DF">
              <w:rPr>
                <w:rFonts w:ascii="Palatino Linotype" w:eastAsia="Times New Roman" w:hAnsi="Palatino Linotype"/>
                <w:sz w:val="20"/>
                <w:szCs w:val="20"/>
              </w:rPr>
              <w:t>SCRUM - SCRUM</w:t>
            </w:r>
          </w:p>
        </w:tc>
        <w:tc>
          <w:tcPr>
            <w:tcW w:w="2993" w:type="dxa"/>
          </w:tcPr>
          <w:p w14:paraId="27801C01" w14:textId="77777777" w:rsidR="00156849" w:rsidRPr="006E6789" w:rsidRDefault="00156849" w:rsidP="00156849">
            <w:pPr>
              <w:rPr>
                <w:rFonts w:ascii="Palatino Linotype" w:hAnsi="Palatino Linotype"/>
                <w:sz w:val="22"/>
              </w:rPr>
            </w:pPr>
            <w:r>
              <w:rPr>
                <w:rFonts w:ascii="Palatino Linotype" w:hAnsi="Palatino Linotype" w:hint="eastAsia"/>
                <w:sz w:val="22"/>
              </w:rPr>
              <w:t>&lt;</w:t>
            </w:r>
            <w:r w:rsidR="00C84F6F">
              <w:rPr>
                <w:rFonts w:ascii="Palatino Linotype" w:hAnsi="Palatino Linotype"/>
                <w:color w:val="000000"/>
                <w:sz w:val="20"/>
                <w:szCs w:val="20"/>
              </w:rPr>
              <w:t xml:space="preserve"> appId</w:t>
            </w:r>
            <w:r w:rsidR="00C84F6F">
              <w:rPr>
                <w:rFonts w:ascii="Palatino Linotype" w:hAnsi="Palatino Linotype" w:hint="eastAsia"/>
                <w:sz w:val="22"/>
              </w:rPr>
              <w:t xml:space="preserve"> </w:t>
            </w:r>
            <w:r>
              <w:rPr>
                <w:rFonts w:ascii="Palatino Linotype" w:hAnsi="Palatino Linotype" w:hint="eastAsia"/>
                <w:sz w:val="22"/>
              </w:rPr>
              <w:t>&gt;</w:t>
            </w:r>
            <w:r w:rsidR="00C84F6F">
              <w:rPr>
                <w:rFonts w:ascii="Palatino Linotype" w:hAnsi="Palatino Linotype"/>
                <w:sz w:val="22"/>
              </w:rPr>
              <w:t>IPRO</w:t>
            </w:r>
            <w:r>
              <w:rPr>
                <w:rFonts w:ascii="Palatino Linotype" w:hAnsi="Palatino Linotype" w:hint="eastAsia"/>
                <w:sz w:val="22"/>
              </w:rPr>
              <w:t>&lt;/</w:t>
            </w:r>
            <w:r w:rsidR="00C84F6F">
              <w:rPr>
                <w:rFonts w:ascii="Palatino Linotype" w:hAnsi="Palatino Linotype"/>
                <w:color w:val="000000"/>
                <w:sz w:val="20"/>
                <w:szCs w:val="20"/>
              </w:rPr>
              <w:t xml:space="preserve"> appId</w:t>
            </w:r>
            <w:r>
              <w:rPr>
                <w:rFonts w:ascii="Palatino Linotype" w:hAnsi="Palatino Linotype" w:hint="eastAsia"/>
                <w:sz w:val="22"/>
              </w:rPr>
              <w:t>&gt;</w:t>
            </w:r>
          </w:p>
        </w:tc>
        <w:tc>
          <w:tcPr>
            <w:tcW w:w="2773" w:type="dxa"/>
          </w:tcPr>
          <w:p w14:paraId="78BF21A2" w14:textId="77777777" w:rsidR="00156849" w:rsidRPr="00B9183D" w:rsidRDefault="00156849" w:rsidP="00C84F6F">
            <w:pPr>
              <w:rPr>
                <w:rFonts w:ascii="Palatino Linotype" w:hAnsi="Palatino Linotype"/>
                <w:color w:val="000000"/>
                <w:sz w:val="20"/>
                <w:szCs w:val="20"/>
              </w:rPr>
            </w:pPr>
            <w:r>
              <w:rPr>
                <w:rFonts w:ascii="Palatino Linotype" w:hAnsi="Palatino Linotype" w:hint="eastAsia"/>
                <w:color w:val="000000"/>
                <w:sz w:val="20"/>
                <w:szCs w:val="20"/>
              </w:rPr>
              <w:t>{</w:t>
            </w:r>
            <w:r>
              <w:rPr>
                <w:rFonts w:ascii="Palatino Linotype" w:hAnsi="Palatino Linotype"/>
                <w:color w:val="000000"/>
                <w:sz w:val="20"/>
                <w:szCs w:val="20"/>
              </w:rPr>
              <w:t>“</w:t>
            </w:r>
            <w:r w:rsidR="00C84F6F">
              <w:rPr>
                <w:rFonts w:ascii="Palatino Linotype" w:hAnsi="Palatino Linotype"/>
                <w:color w:val="000000"/>
                <w:sz w:val="20"/>
                <w:szCs w:val="20"/>
              </w:rPr>
              <w:t>appId</w:t>
            </w:r>
            <w:r>
              <w:rPr>
                <w:rFonts w:ascii="Palatino Linotype" w:hAnsi="Palatino Linotype"/>
                <w:color w:val="000000"/>
                <w:sz w:val="20"/>
                <w:szCs w:val="20"/>
              </w:rPr>
              <w:t>”:”</w:t>
            </w:r>
            <w:r w:rsidR="00C84F6F">
              <w:rPr>
                <w:rFonts w:ascii="Palatino Linotype" w:hAnsi="Palatino Linotype"/>
                <w:color w:val="000000"/>
                <w:sz w:val="20"/>
                <w:szCs w:val="20"/>
              </w:rPr>
              <w:t>IPRO</w:t>
            </w:r>
            <w:r>
              <w:rPr>
                <w:rFonts w:ascii="Palatino Linotype" w:hAnsi="Palatino Linotype"/>
                <w:color w:val="000000"/>
                <w:sz w:val="20"/>
                <w:szCs w:val="20"/>
              </w:rPr>
              <w:t>”</w:t>
            </w:r>
            <w:r>
              <w:rPr>
                <w:rFonts w:ascii="Palatino Linotype" w:hAnsi="Palatino Linotype" w:hint="eastAsia"/>
                <w:color w:val="000000"/>
                <w:sz w:val="20"/>
                <w:szCs w:val="20"/>
              </w:rPr>
              <w:t>}</w:t>
            </w:r>
          </w:p>
        </w:tc>
      </w:tr>
      <w:tr w:rsidR="009377C1" w:rsidRPr="00B9183D" w14:paraId="2C88BD2E" w14:textId="77777777" w:rsidTr="006D667A">
        <w:trPr>
          <w:trHeight w:val="300"/>
        </w:trPr>
        <w:tc>
          <w:tcPr>
            <w:tcW w:w="607" w:type="dxa"/>
          </w:tcPr>
          <w:p w14:paraId="09945332" w14:textId="77777777" w:rsidR="009377C1" w:rsidRPr="00366E10" w:rsidRDefault="009377C1" w:rsidP="009377C1">
            <w:pPr>
              <w:rPr>
                <w:rFonts w:ascii="Palatino Linotype" w:hAnsi="Palatino Linotype"/>
                <w:color w:val="000000"/>
                <w:sz w:val="20"/>
                <w:szCs w:val="20"/>
              </w:rPr>
            </w:pPr>
            <w:r>
              <w:rPr>
                <w:rFonts w:ascii="Palatino Linotype" w:hAnsi="Palatino Linotype" w:hint="eastAsia"/>
                <w:color w:val="000000"/>
                <w:sz w:val="20"/>
                <w:szCs w:val="20"/>
              </w:rPr>
              <w:t>7</w:t>
            </w:r>
          </w:p>
        </w:tc>
        <w:tc>
          <w:tcPr>
            <w:tcW w:w="1277" w:type="dxa"/>
          </w:tcPr>
          <w:p w14:paraId="1A486BE6" w14:textId="77777777" w:rsidR="009377C1" w:rsidRDefault="009377C1" w:rsidP="009377C1">
            <w:pPr>
              <w:rPr>
                <w:rFonts w:ascii="Palatino Linotype" w:hAnsi="Palatino Linotype"/>
                <w:color w:val="000000"/>
                <w:sz w:val="20"/>
                <w:szCs w:val="20"/>
              </w:rPr>
            </w:pPr>
            <w:r>
              <w:rPr>
                <w:rFonts w:ascii="Palatino Linotype" w:hAnsi="Palatino Linotype"/>
                <w:color w:val="000000"/>
                <w:sz w:val="20"/>
                <w:szCs w:val="20"/>
              </w:rPr>
              <w:t xml:space="preserve">Business </w:t>
            </w:r>
            <w:r>
              <w:rPr>
                <w:rFonts w:ascii="Palatino Linotype" w:hAnsi="Palatino Linotype"/>
                <w:color w:val="000000"/>
                <w:sz w:val="20"/>
                <w:szCs w:val="20"/>
              </w:rPr>
              <w:lastRenderedPageBreak/>
              <w:t>Line</w:t>
            </w:r>
          </w:p>
        </w:tc>
        <w:tc>
          <w:tcPr>
            <w:tcW w:w="1890" w:type="dxa"/>
          </w:tcPr>
          <w:p w14:paraId="67601C03" w14:textId="77777777" w:rsidR="009377C1" w:rsidRDefault="009377C1" w:rsidP="009377C1">
            <w:pPr>
              <w:jc w:val="left"/>
              <w:rPr>
                <w:rFonts w:ascii="Palatino Linotype" w:hAnsi="Palatino Linotype"/>
                <w:color w:val="000000"/>
                <w:sz w:val="20"/>
                <w:szCs w:val="20"/>
              </w:rPr>
            </w:pPr>
            <w:r>
              <w:rPr>
                <w:rFonts w:ascii="Palatino Linotype" w:hAnsi="Palatino Linotype"/>
                <w:color w:val="000000"/>
                <w:sz w:val="20"/>
                <w:szCs w:val="20"/>
              </w:rPr>
              <w:lastRenderedPageBreak/>
              <w:t xml:space="preserve">Business Line </w:t>
            </w:r>
            <w:r>
              <w:rPr>
                <w:rFonts w:ascii="Palatino Linotype" w:hAnsi="Palatino Linotype"/>
                <w:color w:val="000000"/>
                <w:sz w:val="20"/>
                <w:szCs w:val="20"/>
              </w:rPr>
              <w:lastRenderedPageBreak/>
              <w:t>Code</w:t>
            </w:r>
            <w:r w:rsidR="005A5716">
              <w:rPr>
                <w:rFonts w:ascii="Palatino Linotype" w:hAnsi="Palatino Linotype"/>
                <w:color w:val="000000"/>
                <w:sz w:val="20"/>
                <w:szCs w:val="20"/>
              </w:rPr>
              <w:t xml:space="preserve"> (Abbreviation)</w:t>
            </w:r>
          </w:p>
        </w:tc>
        <w:tc>
          <w:tcPr>
            <w:tcW w:w="1170" w:type="dxa"/>
          </w:tcPr>
          <w:p w14:paraId="6D1F878A" w14:textId="77777777" w:rsidR="009377C1" w:rsidRDefault="009377C1" w:rsidP="009377C1">
            <w:pPr>
              <w:rPr>
                <w:rFonts w:ascii="Palatino Linotype" w:hAnsi="Palatino Linotype"/>
                <w:color w:val="000000"/>
                <w:sz w:val="20"/>
                <w:szCs w:val="20"/>
              </w:rPr>
            </w:pPr>
            <w:r>
              <w:rPr>
                <w:rFonts w:ascii="Palatino Linotype" w:hAnsi="Palatino Linotype"/>
                <w:color w:val="000000"/>
                <w:sz w:val="20"/>
                <w:szCs w:val="20"/>
              </w:rPr>
              <w:lastRenderedPageBreak/>
              <w:t>Y</w:t>
            </w:r>
          </w:p>
        </w:tc>
        <w:tc>
          <w:tcPr>
            <w:tcW w:w="1440" w:type="dxa"/>
          </w:tcPr>
          <w:p w14:paraId="6D9F9AE9" w14:textId="77777777" w:rsidR="009377C1" w:rsidRPr="005A5716" w:rsidRDefault="005A5716" w:rsidP="009377C1">
            <w:pPr>
              <w:rPr>
                <w:rFonts w:ascii="Palatino Linotype" w:hAnsi="Palatino Linotype"/>
                <w:sz w:val="20"/>
                <w:szCs w:val="20"/>
                <w:lang w:val="en-GB"/>
              </w:rPr>
            </w:pPr>
            <w:r>
              <w:rPr>
                <w:rFonts w:ascii="Palatino Linotype" w:hAnsi="Palatino Linotype"/>
                <w:sz w:val="20"/>
                <w:szCs w:val="20"/>
              </w:rPr>
              <w:t>A (10)</w:t>
            </w:r>
          </w:p>
        </w:tc>
        <w:tc>
          <w:tcPr>
            <w:tcW w:w="2587" w:type="dxa"/>
          </w:tcPr>
          <w:p w14:paraId="1F06DE7F" w14:textId="77777777" w:rsidR="009377C1" w:rsidRPr="003A47DF" w:rsidRDefault="009377C1" w:rsidP="009377C1">
            <w:pPr>
              <w:rPr>
                <w:rFonts w:ascii="Palatino Linotype" w:eastAsia="Times New Roman" w:hAnsi="Palatino Linotype"/>
                <w:sz w:val="20"/>
                <w:szCs w:val="20"/>
              </w:rPr>
            </w:pPr>
            <w:r>
              <w:rPr>
                <w:rFonts w:ascii="Palatino Linotype" w:eastAsia="Times New Roman" w:hAnsi="Palatino Linotype"/>
                <w:sz w:val="20"/>
                <w:szCs w:val="20"/>
              </w:rPr>
              <w:t xml:space="preserve">Value are defined in the </w:t>
            </w:r>
            <w:r>
              <w:rPr>
                <w:rFonts w:ascii="Palatino Linotype" w:eastAsia="Times New Roman" w:hAnsi="Palatino Linotype"/>
                <w:sz w:val="20"/>
                <w:szCs w:val="20"/>
              </w:rPr>
              <w:lastRenderedPageBreak/>
              <w:t>system. View Business Line maintenance page</w:t>
            </w:r>
          </w:p>
        </w:tc>
        <w:tc>
          <w:tcPr>
            <w:tcW w:w="2993" w:type="dxa"/>
          </w:tcPr>
          <w:p w14:paraId="65927FBB" w14:textId="77777777" w:rsidR="009377C1" w:rsidRDefault="009377C1" w:rsidP="009377C1">
            <w:pPr>
              <w:rPr>
                <w:rFonts w:ascii="Palatino Linotype" w:hAnsi="Palatino Linotype"/>
                <w:sz w:val="22"/>
              </w:rPr>
            </w:pPr>
            <w:r>
              <w:rPr>
                <w:rFonts w:ascii="Palatino Linotype" w:hAnsi="Palatino Linotype"/>
                <w:sz w:val="22"/>
              </w:rPr>
              <w:lastRenderedPageBreak/>
              <w:t>&lt;businessLine&gt;IL</w:t>
            </w:r>
          </w:p>
          <w:p w14:paraId="403B21B8" w14:textId="77777777" w:rsidR="009377C1" w:rsidRDefault="009377C1" w:rsidP="009377C1">
            <w:pPr>
              <w:rPr>
                <w:rFonts w:ascii="Palatino Linotype" w:hAnsi="Palatino Linotype"/>
                <w:sz w:val="22"/>
              </w:rPr>
            </w:pPr>
            <w:r>
              <w:rPr>
                <w:rFonts w:ascii="Palatino Linotype" w:hAnsi="Palatino Linotype"/>
                <w:sz w:val="22"/>
              </w:rPr>
              <w:lastRenderedPageBreak/>
              <w:t>&lt;/businessLine&gt;</w:t>
            </w:r>
          </w:p>
        </w:tc>
        <w:tc>
          <w:tcPr>
            <w:tcW w:w="2773" w:type="dxa"/>
          </w:tcPr>
          <w:p w14:paraId="37896231" w14:textId="77777777" w:rsidR="009377C1" w:rsidRPr="009377C1" w:rsidRDefault="009377C1" w:rsidP="009377C1">
            <w:pPr>
              <w:rPr>
                <w:rFonts w:ascii="Palatino Linotype" w:hAnsi="Palatino Linotype"/>
                <w:color w:val="000000"/>
                <w:sz w:val="20"/>
                <w:szCs w:val="20"/>
                <w:lang w:val="en-GB"/>
              </w:rPr>
            </w:pPr>
            <w:r>
              <w:rPr>
                <w:rFonts w:ascii="Palatino Linotype" w:hAnsi="Palatino Linotype"/>
                <w:color w:val="000000"/>
                <w:sz w:val="20"/>
                <w:szCs w:val="20"/>
              </w:rPr>
              <w:lastRenderedPageBreak/>
              <w:t>{</w:t>
            </w:r>
            <w:r>
              <w:rPr>
                <w:rFonts w:ascii="Palatino Linotype" w:hAnsi="Palatino Linotype"/>
                <w:color w:val="000000"/>
                <w:sz w:val="20"/>
                <w:szCs w:val="20"/>
                <w:lang w:val="en-GB"/>
              </w:rPr>
              <w:t>“businessLine”:”IL}</w:t>
            </w:r>
          </w:p>
        </w:tc>
      </w:tr>
      <w:tr w:rsidR="009377C1" w:rsidRPr="00B9183D" w14:paraId="1C29FC01" w14:textId="77777777" w:rsidTr="006D667A">
        <w:trPr>
          <w:trHeight w:val="300"/>
        </w:trPr>
        <w:tc>
          <w:tcPr>
            <w:tcW w:w="607" w:type="dxa"/>
          </w:tcPr>
          <w:p w14:paraId="14CE5D36" w14:textId="77777777" w:rsidR="009377C1" w:rsidRPr="00366E10" w:rsidRDefault="009377C1" w:rsidP="009377C1">
            <w:pPr>
              <w:rPr>
                <w:rFonts w:ascii="Palatino Linotype" w:hAnsi="Palatino Linotype"/>
                <w:color w:val="000000"/>
                <w:sz w:val="20"/>
                <w:szCs w:val="20"/>
              </w:rPr>
            </w:pPr>
            <w:r>
              <w:rPr>
                <w:rFonts w:ascii="Palatino Linotype" w:hAnsi="Palatino Linotype" w:hint="eastAsia"/>
                <w:color w:val="000000"/>
                <w:sz w:val="20"/>
                <w:szCs w:val="20"/>
              </w:rPr>
              <w:lastRenderedPageBreak/>
              <w:t>8</w:t>
            </w:r>
          </w:p>
        </w:tc>
        <w:tc>
          <w:tcPr>
            <w:tcW w:w="1277" w:type="dxa"/>
          </w:tcPr>
          <w:p w14:paraId="4BDAAFBE" w14:textId="77777777" w:rsidR="009377C1" w:rsidRPr="008263FB" w:rsidRDefault="009377C1" w:rsidP="009377C1">
            <w:pPr>
              <w:rPr>
                <w:rFonts w:ascii="Palatino Linotype" w:hAnsi="Palatino Linotype"/>
                <w:color w:val="000000"/>
                <w:sz w:val="20"/>
                <w:szCs w:val="20"/>
                <w:lang w:val="en-GB"/>
                <w:rPrChange w:id="750" w:author="Steven Chen" w:date="2016-12-21T11:35:00Z">
                  <w:rPr>
                    <w:rFonts w:ascii="Palatino Linotype" w:hAnsi="Palatino Linotype"/>
                    <w:color w:val="000000"/>
                    <w:sz w:val="20"/>
                    <w:szCs w:val="20"/>
                  </w:rPr>
                </w:rPrChange>
              </w:rPr>
            </w:pPr>
            <w:r>
              <w:rPr>
                <w:rFonts w:ascii="Palatino Linotype" w:hAnsi="Palatino Linotype"/>
                <w:color w:val="000000"/>
                <w:sz w:val="20"/>
                <w:szCs w:val="20"/>
              </w:rPr>
              <w:t>Message Type ID</w:t>
            </w:r>
          </w:p>
        </w:tc>
        <w:tc>
          <w:tcPr>
            <w:tcW w:w="1890" w:type="dxa"/>
          </w:tcPr>
          <w:p w14:paraId="1F94DEAC" w14:textId="77777777" w:rsidR="009377C1" w:rsidRPr="006E6789" w:rsidRDefault="009377C1" w:rsidP="009377C1">
            <w:pPr>
              <w:rPr>
                <w:rFonts w:ascii="Palatino Linotype" w:hAnsi="Palatino Linotype"/>
                <w:color w:val="000000"/>
                <w:sz w:val="20"/>
                <w:szCs w:val="20"/>
              </w:rPr>
            </w:pPr>
            <w:r>
              <w:rPr>
                <w:rFonts w:ascii="Palatino Linotype" w:hAnsi="Palatino Linotype"/>
                <w:color w:val="000000"/>
                <w:sz w:val="20"/>
                <w:szCs w:val="20"/>
              </w:rPr>
              <w:t>A Touchpoint Type</w:t>
            </w:r>
          </w:p>
        </w:tc>
        <w:tc>
          <w:tcPr>
            <w:tcW w:w="1170" w:type="dxa"/>
          </w:tcPr>
          <w:p w14:paraId="2D2F2D60" w14:textId="77777777" w:rsidR="009377C1" w:rsidRPr="006E6789" w:rsidRDefault="008E4377" w:rsidP="009377C1">
            <w:pPr>
              <w:rPr>
                <w:rFonts w:ascii="Palatino Linotype" w:hAnsi="Palatino Linotype"/>
                <w:color w:val="000000"/>
                <w:sz w:val="20"/>
                <w:szCs w:val="20"/>
              </w:rPr>
            </w:pPr>
            <w:r>
              <w:rPr>
                <w:rFonts w:ascii="Palatino Linotype" w:hAnsi="Palatino Linotype"/>
                <w:color w:val="000000"/>
                <w:sz w:val="20"/>
                <w:szCs w:val="20"/>
              </w:rPr>
              <w:t>Y</w:t>
            </w:r>
          </w:p>
        </w:tc>
        <w:tc>
          <w:tcPr>
            <w:tcW w:w="1440" w:type="dxa"/>
          </w:tcPr>
          <w:p w14:paraId="05EC7AE5" w14:textId="77777777" w:rsidR="009377C1" w:rsidRPr="006E6789" w:rsidRDefault="005A5716" w:rsidP="009377C1">
            <w:pPr>
              <w:rPr>
                <w:rFonts w:ascii="Palatino Linotype" w:hAnsi="Palatino Linotype"/>
                <w:color w:val="000000"/>
                <w:sz w:val="20"/>
                <w:szCs w:val="20"/>
              </w:rPr>
            </w:pPr>
            <w:r>
              <w:rPr>
                <w:rFonts w:ascii="Palatino Linotype" w:hAnsi="Palatino Linotype"/>
                <w:color w:val="000000"/>
                <w:sz w:val="20"/>
                <w:szCs w:val="20"/>
              </w:rPr>
              <w:t>A (50)</w:t>
            </w:r>
          </w:p>
        </w:tc>
        <w:tc>
          <w:tcPr>
            <w:tcW w:w="2587" w:type="dxa"/>
          </w:tcPr>
          <w:p w14:paraId="5C334D73" w14:textId="77777777" w:rsidR="009377C1" w:rsidRPr="00B9183D" w:rsidRDefault="009377C1" w:rsidP="009377C1">
            <w:pPr>
              <w:rPr>
                <w:rFonts w:ascii="Palatino Linotype" w:eastAsia="Times New Roman" w:hAnsi="Palatino Linotype"/>
                <w:color w:val="FF0000"/>
                <w:sz w:val="20"/>
                <w:szCs w:val="20"/>
              </w:rPr>
            </w:pPr>
          </w:p>
        </w:tc>
        <w:tc>
          <w:tcPr>
            <w:tcW w:w="2993" w:type="dxa"/>
          </w:tcPr>
          <w:p w14:paraId="372F1FB3" w14:textId="77777777" w:rsidR="009377C1" w:rsidRPr="006E6789" w:rsidRDefault="009377C1" w:rsidP="009377C1">
            <w:pPr>
              <w:rPr>
                <w:rFonts w:ascii="Palatino Linotype" w:hAnsi="Palatino Linotype"/>
                <w:sz w:val="20"/>
                <w:szCs w:val="20"/>
              </w:rPr>
            </w:pPr>
            <w:r>
              <w:rPr>
                <w:rFonts w:ascii="Palatino Linotype" w:hAnsi="Palatino Linotype" w:hint="eastAsia"/>
                <w:sz w:val="20"/>
                <w:szCs w:val="20"/>
              </w:rPr>
              <w:t>&lt;</w:t>
            </w:r>
            <w:r>
              <w:rPr>
                <w:rFonts w:ascii="Palatino Linotype" w:hAnsi="Palatino Linotype"/>
                <w:sz w:val="20"/>
                <w:szCs w:val="20"/>
              </w:rPr>
              <w:t>msgTypeId</w:t>
            </w:r>
            <w:r>
              <w:rPr>
                <w:rFonts w:ascii="Palatino Linotype" w:hAnsi="Palatino Linotype" w:hint="eastAsia"/>
                <w:sz w:val="20"/>
                <w:szCs w:val="20"/>
              </w:rPr>
              <w:t>&gt;</w:t>
            </w:r>
            <w:r w:rsidRPr="00C84F6F">
              <w:rPr>
                <w:rFonts w:ascii="Palatino Linotype" w:hAnsi="Palatino Linotype"/>
                <w:sz w:val="20"/>
                <w:szCs w:val="20"/>
              </w:rPr>
              <w:t>PNC0005</w:t>
            </w:r>
            <w:r>
              <w:rPr>
                <w:rFonts w:ascii="Palatino Linotype" w:hAnsi="Palatino Linotype" w:hint="eastAsia"/>
                <w:sz w:val="20"/>
                <w:szCs w:val="20"/>
              </w:rPr>
              <w:t>&lt;/</w:t>
            </w:r>
            <w:r>
              <w:rPr>
                <w:rFonts w:ascii="Palatino Linotype" w:hAnsi="Palatino Linotype"/>
                <w:sz w:val="20"/>
                <w:szCs w:val="20"/>
              </w:rPr>
              <w:t xml:space="preserve"> msgTypeId</w:t>
            </w:r>
            <w:r>
              <w:rPr>
                <w:rFonts w:ascii="Palatino Linotype" w:hAnsi="Palatino Linotype" w:hint="eastAsia"/>
                <w:sz w:val="20"/>
                <w:szCs w:val="20"/>
              </w:rPr>
              <w:t xml:space="preserve"> &gt;</w:t>
            </w:r>
          </w:p>
        </w:tc>
        <w:tc>
          <w:tcPr>
            <w:tcW w:w="2773" w:type="dxa"/>
          </w:tcPr>
          <w:p w14:paraId="25DFF796" w14:textId="77777777" w:rsidR="009377C1" w:rsidRPr="00B9183D" w:rsidRDefault="009377C1" w:rsidP="009377C1">
            <w:pPr>
              <w:rPr>
                <w:rFonts w:ascii="Palatino Linotype" w:hAnsi="Palatino Linotype"/>
                <w:color w:val="000000"/>
                <w:sz w:val="20"/>
                <w:szCs w:val="20"/>
              </w:rPr>
            </w:pPr>
            <w:r>
              <w:rPr>
                <w:rFonts w:ascii="Palatino Linotype" w:hAnsi="Palatino Linotype" w:hint="eastAsia"/>
                <w:color w:val="000000"/>
                <w:sz w:val="20"/>
                <w:szCs w:val="20"/>
              </w:rPr>
              <w:t>{</w:t>
            </w:r>
            <w:r>
              <w:rPr>
                <w:rFonts w:ascii="Palatino Linotype" w:hAnsi="Palatino Linotype"/>
                <w:color w:val="000000"/>
                <w:sz w:val="20"/>
                <w:szCs w:val="20"/>
              </w:rPr>
              <w:t>“</w:t>
            </w:r>
            <w:r>
              <w:rPr>
                <w:rFonts w:ascii="Palatino Linotype" w:hAnsi="Palatino Linotype"/>
                <w:sz w:val="20"/>
                <w:szCs w:val="20"/>
              </w:rPr>
              <w:t>msgTypeId</w:t>
            </w:r>
            <w:r>
              <w:rPr>
                <w:rFonts w:ascii="Palatino Linotype" w:hAnsi="Palatino Linotype"/>
                <w:color w:val="000000"/>
                <w:sz w:val="20"/>
                <w:szCs w:val="20"/>
              </w:rPr>
              <w:t>”:”</w:t>
            </w:r>
            <w:r w:rsidRPr="00C84F6F">
              <w:rPr>
                <w:rFonts w:ascii="Palatino Linotype" w:hAnsi="Palatino Linotype"/>
                <w:color w:val="000000"/>
                <w:sz w:val="20"/>
                <w:szCs w:val="20"/>
              </w:rPr>
              <w:t>PNC0005</w:t>
            </w:r>
            <w:r>
              <w:rPr>
                <w:rFonts w:ascii="Palatino Linotype" w:hAnsi="Palatino Linotype"/>
                <w:color w:val="000000"/>
                <w:sz w:val="20"/>
                <w:szCs w:val="20"/>
              </w:rPr>
              <w:t>”</w:t>
            </w:r>
            <w:r>
              <w:rPr>
                <w:rFonts w:ascii="Palatino Linotype" w:hAnsi="Palatino Linotype" w:hint="eastAsia"/>
                <w:color w:val="000000"/>
                <w:sz w:val="20"/>
                <w:szCs w:val="20"/>
              </w:rPr>
              <w:t>}</w:t>
            </w:r>
          </w:p>
        </w:tc>
      </w:tr>
      <w:tr w:rsidR="009267BD" w:rsidRPr="00B9183D" w14:paraId="15A9EFA1" w14:textId="77777777" w:rsidTr="006D667A">
        <w:trPr>
          <w:trHeight w:val="300"/>
        </w:trPr>
        <w:tc>
          <w:tcPr>
            <w:tcW w:w="607" w:type="dxa"/>
          </w:tcPr>
          <w:p w14:paraId="11B562EC" w14:textId="77777777" w:rsidR="009267BD" w:rsidRPr="008E4377" w:rsidRDefault="009267BD" w:rsidP="009267BD">
            <w:pPr>
              <w:rPr>
                <w:rFonts w:ascii="Palatino Linotype" w:eastAsia="Times New Roman" w:hAnsi="Palatino Linotype"/>
                <w:color w:val="FF0000"/>
                <w:sz w:val="20"/>
                <w:szCs w:val="20"/>
              </w:rPr>
            </w:pPr>
            <w:r w:rsidRPr="008E4377">
              <w:rPr>
                <w:rFonts w:ascii="Palatino Linotype" w:eastAsia="Times New Roman" w:hAnsi="Palatino Linotype"/>
                <w:color w:val="FF0000"/>
                <w:sz w:val="20"/>
                <w:szCs w:val="20"/>
              </w:rPr>
              <w:t>9</w:t>
            </w:r>
          </w:p>
        </w:tc>
        <w:tc>
          <w:tcPr>
            <w:tcW w:w="1277" w:type="dxa"/>
          </w:tcPr>
          <w:p w14:paraId="76A09FD1" w14:textId="77777777" w:rsidR="009267BD" w:rsidRPr="008E4377" w:rsidRDefault="009267BD" w:rsidP="009267BD">
            <w:pPr>
              <w:rPr>
                <w:rFonts w:ascii="Palatino Linotype" w:hAnsi="Palatino Linotype"/>
                <w:color w:val="FF0000"/>
                <w:sz w:val="20"/>
                <w:szCs w:val="20"/>
              </w:rPr>
            </w:pPr>
            <w:r w:rsidRPr="008E4377">
              <w:rPr>
                <w:rFonts w:ascii="Palatino Linotype" w:hAnsi="Palatino Linotype"/>
                <w:color w:val="FF0000"/>
                <w:sz w:val="20"/>
                <w:szCs w:val="20"/>
              </w:rPr>
              <w:t>Immediate Send Indicator</w:t>
            </w:r>
          </w:p>
        </w:tc>
        <w:tc>
          <w:tcPr>
            <w:tcW w:w="1890" w:type="dxa"/>
          </w:tcPr>
          <w:p w14:paraId="0B201BF3" w14:textId="77777777" w:rsidR="009267BD" w:rsidRPr="008E4377" w:rsidRDefault="009267BD" w:rsidP="009267BD">
            <w:pPr>
              <w:rPr>
                <w:rFonts w:ascii="Palatino Linotype" w:hAnsi="Palatino Linotype"/>
                <w:color w:val="FF0000"/>
                <w:sz w:val="20"/>
                <w:szCs w:val="20"/>
              </w:rPr>
            </w:pPr>
            <w:r w:rsidRPr="008E4377">
              <w:rPr>
                <w:rFonts w:ascii="Palatino Linotype" w:hAnsi="Palatino Linotype"/>
                <w:color w:val="FF0000"/>
                <w:sz w:val="20"/>
                <w:szCs w:val="20"/>
              </w:rPr>
              <w:t xml:space="preserve">A indicator defining the system’s operation after the notification source being processed </w:t>
            </w:r>
          </w:p>
        </w:tc>
        <w:tc>
          <w:tcPr>
            <w:tcW w:w="1170" w:type="dxa"/>
          </w:tcPr>
          <w:p w14:paraId="69DCF90A" w14:textId="77777777" w:rsidR="009267BD" w:rsidRPr="008E4377" w:rsidRDefault="009267BD" w:rsidP="009267BD">
            <w:pPr>
              <w:rPr>
                <w:rFonts w:ascii="Palatino Linotype" w:hAnsi="Palatino Linotype"/>
                <w:color w:val="FF0000"/>
                <w:sz w:val="20"/>
                <w:szCs w:val="20"/>
              </w:rPr>
            </w:pPr>
            <w:r w:rsidRPr="008E4377">
              <w:rPr>
                <w:rFonts w:ascii="Palatino Linotype" w:hAnsi="Palatino Linotype"/>
                <w:color w:val="FF0000"/>
                <w:sz w:val="20"/>
                <w:szCs w:val="20"/>
              </w:rPr>
              <w:t>N</w:t>
            </w:r>
          </w:p>
        </w:tc>
        <w:tc>
          <w:tcPr>
            <w:tcW w:w="1440" w:type="dxa"/>
          </w:tcPr>
          <w:p w14:paraId="5D4AE493" w14:textId="77777777" w:rsidR="009267BD" w:rsidRPr="008E4377" w:rsidRDefault="009267BD" w:rsidP="009267BD">
            <w:pPr>
              <w:rPr>
                <w:rFonts w:ascii="Palatino Linotype" w:hAnsi="Palatino Linotype"/>
                <w:color w:val="FF0000"/>
                <w:sz w:val="20"/>
                <w:szCs w:val="20"/>
              </w:rPr>
            </w:pPr>
            <w:r w:rsidRPr="008E4377">
              <w:rPr>
                <w:rFonts w:ascii="Palatino Linotype" w:hAnsi="Palatino Linotype"/>
                <w:color w:val="FF0000"/>
                <w:sz w:val="20"/>
                <w:szCs w:val="20"/>
              </w:rPr>
              <w:t>A (1)</w:t>
            </w:r>
          </w:p>
        </w:tc>
        <w:tc>
          <w:tcPr>
            <w:tcW w:w="2587" w:type="dxa"/>
          </w:tcPr>
          <w:p w14:paraId="1D2FC37B" w14:textId="77777777" w:rsidR="009267BD" w:rsidRPr="008E4377" w:rsidRDefault="009267BD" w:rsidP="009267BD">
            <w:pPr>
              <w:rPr>
                <w:rFonts w:ascii="Palatino Linotype" w:eastAsia="Times New Roman" w:hAnsi="Palatino Linotype"/>
                <w:color w:val="FF0000"/>
                <w:sz w:val="20"/>
                <w:szCs w:val="20"/>
              </w:rPr>
            </w:pPr>
            <w:r w:rsidRPr="008E4377">
              <w:rPr>
                <w:rFonts w:ascii="Palatino Linotype" w:eastAsia="Times New Roman" w:hAnsi="Palatino Linotype"/>
                <w:color w:val="FF0000"/>
                <w:sz w:val="20"/>
                <w:szCs w:val="20"/>
              </w:rPr>
              <w:t>Y – The notifications will be sent upon its reception</w:t>
            </w:r>
          </w:p>
          <w:p w14:paraId="4C6B049F" w14:textId="77777777" w:rsidR="009267BD" w:rsidRPr="008E4377" w:rsidRDefault="009267BD" w:rsidP="009267BD">
            <w:pPr>
              <w:rPr>
                <w:rFonts w:ascii="Palatino Linotype" w:eastAsia="Times New Roman" w:hAnsi="Palatino Linotype"/>
                <w:color w:val="FF0000"/>
                <w:sz w:val="20"/>
                <w:szCs w:val="20"/>
              </w:rPr>
            </w:pPr>
            <w:r w:rsidRPr="008E4377">
              <w:rPr>
                <w:rFonts w:ascii="Palatino Linotype" w:eastAsia="Times New Roman" w:hAnsi="Palatino Linotype"/>
                <w:color w:val="FF0000"/>
                <w:sz w:val="20"/>
                <w:szCs w:val="20"/>
              </w:rPr>
              <w:t>N – The notifications will be received but being sent when the Touchpoint event picks them up</w:t>
            </w:r>
          </w:p>
          <w:p w14:paraId="409D37C8" w14:textId="77777777" w:rsidR="009267BD" w:rsidRPr="008E4377" w:rsidRDefault="009267BD" w:rsidP="009267BD">
            <w:pPr>
              <w:rPr>
                <w:rFonts w:ascii="Palatino Linotype" w:eastAsia="Times New Roman" w:hAnsi="Palatino Linotype"/>
                <w:color w:val="FF0000"/>
                <w:sz w:val="20"/>
                <w:szCs w:val="20"/>
              </w:rPr>
            </w:pPr>
            <w:r w:rsidRPr="008E4377">
              <w:rPr>
                <w:rFonts w:ascii="Palatino Linotype" w:eastAsia="Times New Roman" w:hAnsi="Palatino Linotype"/>
                <w:color w:val="FF0000"/>
                <w:sz w:val="20"/>
                <w:szCs w:val="20"/>
              </w:rPr>
              <w:t>If leaving it blank or the element not included, the default value will be ‘N’</w:t>
            </w:r>
          </w:p>
        </w:tc>
        <w:tc>
          <w:tcPr>
            <w:tcW w:w="2993" w:type="dxa"/>
          </w:tcPr>
          <w:p w14:paraId="6A71BC56" w14:textId="77777777" w:rsidR="009267BD" w:rsidRPr="00D76CE4" w:rsidRDefault="00D76CE4" w:rsidP="009267BD">
            <w:pPr>
              <w:rPr>
                <w:rFonts w:ascii="Palatino Linotype" w:hAnsi="Palatino Linotype"/>
                <w:color w:val="FF0000"/>
                <w:sz w:val="20"/>
                <w:szCs w:val="20"/>
                <w:lang w:val="en-GB"/>
              </w:rPr>
            </w:pPr>
            <w:r>
              <w:rPr>
                <w:rFonts w:ascii="Palatino Linotype" w:hAnsi="Palatino Linotype"/>
                <w:color w:val="FF0000"/>
                <w:sz w:val="20"/>
                <w:szCs w:val="20"/>
                <w:lang w:val="en-GB"/>
              </w:rPr>
              <w:t>&lt;immediateSend&gt;Y&lt;/immediateSend&gt;</w:t>
            </w:r>
          </w:p>
        </w:tc>
        <w:tc>
          <w:tcPr>
            <w:tcW w:w="2773" w:type="dxa"/>
          </w:tcPr>
          <w:p w14:paraId="2853106D" w14:textId="77777777" w:rsidR="009267BD" w:rsidRPr="005A6C03" w:rsidRDefault="00D76CE4" w:rsidP="009267BD">
            <w:pPr>
              <w:rPr>
                <w:rFonts w:ascii="Palatino Linotype" w:hAnsi="Palatino Linotype"/>
                <w:color w:val="FF0000"/>
                <w:sz w:val="20"/>
                <w:szCs w:val="20"/>
              </w:rPr>
            </w:pPr>
            <w:r>
              <w:rPr>
                <w:rFonts w:ascii="Palatino Linotype" w:hAnsi="Palatino Linotype"/>
                <w:color w:val="FF0000"/>
                <w:sz w:val="20"/>
                <w:szCs w:val="20"/>
              </w:rPr>
              <w:t>{</w:t>
            </w:r>
            <w:r>
              <w:rPr>
                <w:rFonts w:ascii="Palatino Linotype" w:hAnsi="Palatino Linotype"/>
                <w:color w:val="FF0000"/>
                <w:sz w:val="20"/>
                <w:szCs w:val="20"/>
                <w:lang w:val="en-GB"/>
              </w:rPr>
              <w:t>“immediateSend”:”Y”}</w:t>
            </w:r>
          </w:p>
        </w:tc>
      </w:tr>
      <w:tr w:rsidR="009267BD" w:rsidRPr="00B9183D" w14:paraId="76486D5E" w14:textId="77777777" w:rsidTr="006D667A">
        <w:trPr>
          <w:trHeight w:val="300"/>
        </w:trPr>
        <w:tc>
          <w:tcPr>
            <w:tcW w:w="607" w:type="dxa"/>
          </w:tcPr>
          <w:p w14:paraId="335AB8A6" w14:textId="77777777" w:rsidR="009267BD" w:rsidRPr="00B9183D" w:rsidRDefault="009267BD" w:rsidP="009267BD">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10</w:t>
            </w:r>
          </w:p>
        </w:tc>
        <w:tc>
          <w:tcPr>
            <w:tcW w:w="1277" w:type="dxa"/>
          </w:tcPr>
          <w:p w14:paraId="3A6A84E2" w14:textId="27EC1462" w:rsidR="009267BD" w:rsidRPr="006E6789" w:rsidRDefault="009267BD" w:rsidP="006D667A">
            <w:pPr>
              <w:rPr>
                <w:rFonts w:ascii="Palatino Linotype" w:hAnsi="Palatino Linotype"/>
                <w:color w:val="000000"/>
                <w:sz w:val="20"/>
                <w:szCs w:val="20"/>
              </w:rPr>
            </w:pPr>
            <w:r>
              <w:rPr>
                <w:rFonts w:ascii="Palatino Linotype" w:hAnsi="Palatino Linotype"/>
                <w:color w:val="000000"/>
                <w:sz w:val="20"/>
                <w:szCs w:val="20"/>
              </w:rPr>
              <w:t xml:space="preserve">Field </w:t>
            </w:r>
            <w:r w:rsidR="006D667A">
              <w:rPr>
                <w:rFonts w:ascii="Palatino Linotype" w:hAnsi="Palatino Linotype"/>
                <w:color w:val="000000"/>
                <w:sz w:val="20"/>
                <w:szCs w:val="20"/>
              </w:rPr>
              <w:t>Mappings</w:t>
            </w:r>
          </w:p>
        </w:tc>
        <w:tc>
          <w:tcPr>
            <w:tcW w:w="1890" w:type="dxa"/>
          </w:tcPr>
          <w:p w14:paraId="23789E02" w14:textId="77777777" w:rsidR="009267BD" w:rsidRPr="006E6789" w:rsidRDefault="009267BD" w:rsidP="009267BD">
            <w:pPr>
              <w:rPr>
                <w:rFonts w:ascii="Palatino Linotype" w:hAnsi="Palatino Linotype"/>
                <w:color w:val="000000"/>
                <w:sz w:val="20"/>
                <w:szCs w:val="20"/>
              </w:rPr>
            </w:pPr>
            <w:r>
              <w:rPr>
                <w:rFonts w:ascii="Palatino Linotype" w:hAnsi="Palatino Linotype"/>
                <w:color w:val="000000"/>
                <w:sz w:val="20"/>
                <w:szCs w:val="20"/>
              </w:rPr>
              <w:t>Fields those contained in the notification body</w:t>
            </w:r>
          </w:p>
        </w:tc>
        <w:tc>
          <w:tcPr>
            <w:tcW w:w="1170" w:type="dxa"/>
          </w:tcPr>
          <w:p w14:paraId="65526646" w14:textId="77777777" w:rsidR="009267BD" w:rsidRPr="006E6789" w:rsidRDefault="009267BD" w:rsidP="009267BD">
            <w:pPr>
              <w:rPr>
                <w:rFonts w:ascii="Palatino Linotype" w:hAnsi="Palatino Linotype"/>
                <w:color w:val="000000"/>
                <w:sz w:val="20"/>
                <w:szCs w:val="20"/>
              </w:rPr>
            </w:pPr>
            <w:r>
              <w:rPr>
                <w:rFonts w:ascii="Palatino Linotype" w:hAnsi="Palatino Linotype" w:hint="eastAsia"/>
                <w:color w:val="000000"/>
                <w:sz w:val="20"/>
                <w:szCs w:val="20"/>
              </w:rPr>
              <w:t>N</w:t>
            </w:r>
          </w:p>
        </w:tc>
        <w:tc>
          <w:tcPr>
            <w:tcW w:w="1440" w:type="dxa"/>
          </w:tcPr>
          <w:p w14:paraId="252A8A6F" w14:textId="77777777" w:rsidR="009267BD" w:rsidRPr="006E6789" w:rsidRDefault="009267BD" w:rsidP="009267BD">
            <w:pPr>
              <w:rPr>
                <w:rFonts w:ascii="Palatino Linotype" w:hAnsi="Palatino Linotype"/>
                <w:color w:val="000000"/>
                <w:sz w:val="20"/>
                <w:szCs w:val="20"/>
              </w:rPr>
            </w:pPr>
            <w:r>
              <w:rPr>
                <w:rFonts w:ascii="Palatino Linotype" w:hAnsi="Palatino Linotype"/>
                <w:color w:val="000000"/>
                <w:sz w:val="20"/>
                <w:szCs w:val="20"/>
              </w:rPr>
              <w:t>A (*)</w:t>
            </w:r>
          </w:p>
        </w:tc>
        <w:tc>
          <w:tcPr>
            <w:tcW w:w="2587" w:type="dxa"/>
          </w:tcPr>
          <w:p w14:paraId="6C0D9997" w14:textId="5BA436C6" w:rsidR="009267BD" w:rsidRPr="00B9183D" w:rsidRDefault="006D667A" w:rsidP="009267BD">
            <w:pPr>
              <w:rPr>
                <w:rFonts w:ascii="Palatino Linotype" w:eastAsia="Times New Roman" w:hAnsi="Palatino Linotype"/>
                <w:color w:val="FF0000"/>
                <w:sz w:val="20"/>
                <w:szCs w:val="20"/>
              </w:rPr>
            </w:pPr>
            <w:r>
              <w:rPr>
                <w:rFonts w:ascii="Palatino Linotype" w:eastAsia="Times New Roman" w:hAnsi="Palatino Linotype"/>
                <w:color w:val="FF0000"/>
                <w:sz w:val="20"/>
                <w:szCs w:val="20"/>
              </w:rPr>
              <w:t>-</w:t>
            </w:r>
          </w:p>
        </w:tc>
        <w:tc>
          <w:tcPr>
            <w:tcW w:w="2993" w:type="dxa"/>
          </w:tcPr>
          <w:p w14:paraId="5269BD4B" w14:textId="77E9E09F" w:rsidR="006D667A" w:rsidRPr="00B9183D" w:rsidRDefault="006D667A" w:rsidP="006D667A">
            <w:pPr>
              <w:rPr>
                <w:rFonts w:ascii="Palatino Linotype" w:eastAsia="Times New Roman" w:hAnsi="Palatino Linotype"/>
                <w:sz w:val="20"/>
                <w:szCs w:val="20"/>
              </w:rPr>
            </w:pPr>
            <w:r w:rsidRPr="00B9183D">
              <w:rPr>
                <w:rFonts w:ascii="Palatino Linotype" w:eastAsia="Times New Roman" w:hAnsi="Palatino Linotype"/>
                <w:sz w:val="20"/>
                <w:szCs w:val="20"/>
              </w:rPr>
              <w:t>&lt;</w:t>
            </w:r>
            <w:r>
              <w:rPr>
                <w:rFonts w:ascii="Palatino Linotype" w:eastAsia="Times New Roman" w:hAnsi="Palatino Linotype"/>
                <w:sz w:val="20"/>
                <w:szCs w:val="20"/>
              </w:rPr>
              <w:t xml:space="preserve"> fieldMappings</w:t>
            </w:r>
            <w:r w:rsidRPr="00B9183D">
              <w:rPr>
                <w:rFonts w:ascii="Palatino Linotype" w:eastAsia="Times New Roman" w:hAnsi="Palatino Linotype"/>
                <w:sz w:val="20"/>
                <w:szCs w:val="20"/>
              </w:rPr>
              <w:t xml:space="preserve"> &gt;</w:t>
            </w:r>
          </w:p>
          <w:p w14:paraId="3D8FCB2D" w14:textId="2EBA61B8" w:rsidR="006D667A" w:rsidRPr="00B9183D" w:rsidRDefault="006D667A" w:rsidP="006D667A">
            <w:pPr>
              <w:rPr>
                <w:rFonts w:ascii="Palatino Linotype" w:eastAsia="Times New Roman" w:hAnsi="Palatino Linotype"/>
                <w:sz w:val="20"/>
                <w:szCs w:val="20"/>
              </w:rPr>
            </w:pPr>
            <w:r>
              <w:rPr>
                <w:rFonts w:ascii="Palatino Linotype" w:eastAsia="Times New Roman" w:hAnsi="Palatino Linotype"/>
                <w:sz w:val="20"/>
                <w:szCs w:val="20"/>
              </w:rPr>
              <w:t>Multiple Sub-element 11</w:t>
            </w:r>
          </w:p>
          <w:p w14:paraId="60CA2AD1" w14:textId="0A7F7210" w:rsidR="009267BD" w:rsidRPr="006E6789" w:rsidRDefault="006D667A" w:rsidP="006D667A">
            <w:pPr>
              <w:rPr>
                <w:rFonts w:ascii="Palatino Linotype" w:hAnsi="Palatino Linotype"/>
                <w:sz w:val="20"/>
                <w:szCs w:val="20"/>
              </w:rPr>
            </w:pPr>
            <w:r w:rsidRPr="00B9183D">
              <w:rPr>
                <w:rFonts w:ascii="Palatino Linotype" w:eastAsia="Times New Roman" w:hAnsi="Palatino Linotype"/>
                <w:sz w:val="20"/>
                <w:szCs w:val="20"/>
              </w:rPr>
              <w:t>&lt;/</w:t>
            </w:r>
            <w:r>
              <w:rPr>
                <w:rFonts w:ascii="Palatino Linotype" w:eastAsia="Times New Roman" w:hAnsi="Palatino Linotype"/>
                <w:sz w:val="20"/>
                <w:szCs w:val="20"/>
              </w:rPr>
              <w:t>fieldMappings</w:t>
            </w:r>
            <w:r w:rsidRPr="00B9183D">
              <w:rPr>
                <w:rFonts w:ascii="Palatino Linotype" w:eastAsia="Times New Roman" w:hAnsi="Palatino Linotype"/>
                <w:sz w:val="20"/>
                <w:szCs w:val="20"/>
              </w:rPr>
              <w:t xml:space="preserve"> &gt;</w:t>
            </w:r>
          </w:p>
        </w:tc>
        <w:tc>
          <w:tcPr>
            <w:tcW w:w="2773" w:type="dxa"/>
          </w:tcPr>
          <w:p w14:paraId="2173E5ED" w14:textId="2BF78039" w:rsidR="009267BD" w:rsidRPr="00B9183D" w:rsidRDefault="006D667A" w:rsidP="009267BD">
            <w:pPr>
              <w:rPr>
                <w:rFonts w:ascii="Palatino Linotype"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Pr>
                <w:rFonts w:ascii="Palatino Linotype" w:eastAsia="Times New Roman" w:hAnsi="Palatino Linotype"/>
                <w:sz w:val="20"/>
                <w:szCs w:val="20"/>
              </w:rPr>
              <w:t>fieldMappings</w:t>
            </w:r>
            <w:r>
              <w:rPr>
                <w:rFonts w:ascii="Palatino Linotype" w:hAnsi="Palatino Linotype"/>
                <w:color w:val="000000"/>
                <w:sz w:val="20"/>
                <w:szCs w:val="20"/>
              </w:rPr>
              <w:t>”:“[</w:t>
            </w:r>
            <w:r>
              <w:rPr>
                <w:rFonts w:ascii="Palatino Linotype" w:eastAsia="Times New Roman" w:hAnsi="Palatino Linotype"/>
                <w:sz w:val="20"/>
                <w:szCs w:val="20"/>
              </w:rPr>
              <w:t>Multiple Sub-element 11]</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6D667A" w:rsidRPr="00B9183D" w14:paraId="00327684" w14:textId="77777777" w:rsidTr="006D667A">
        <w:trPr>
          <w:trHeight w:val="300"/>
        </w:trPr>
        <w:tc>
          <w:tcPr>
            <w:tcW w:w="607" w:type="dxa"/>
          </w:tcPr>
          <w:p w14:paraId="72B9488E" w14:textId="3A4A89BF" w:rsidR="006D667A" w:rsidRDefault="006D667A" w:rsidP="006D667A">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11</w:t>
            </w:r>
          </w:p>
        </w:tc>
        <w:tc>
          <w:tcPr>
            <w:tcW w:w="1277" w:type="dxa"/>
          </w:tcPr>
          <w:p w14:paraId="492164B3" w14:textId="4211475A" w:rsidR="006D667A" w:rsidRDefault="006D667A" w:rsidP="006D667A">
            <w:pPr>
              <w:rPr>
                <w:rFonts w:ascii="Palatino Linotype" w:hAnsi="Palatino Linotype"/>
                <w:color w:val="000000"/>
                <w:sz w:val="20"/>
                <w:szCs w:val="20"/>
              </w:rPr>
            </w:pPr>
            <w:r>
              <w:rPr>
                <w:rFonts w:ascii="Palatino Linotype" w:hAnsi="Palatino Linotype"/>
                <w:color w:val="000000"/>
                <w:sz w:val="20"/>
                <w:szCs w:val="20"/>
              </w:rPr>
              <w:t>Field Mapping Detail</w:t>
            </w:r>
          </w:p>
        </w:tc>
        <w:tc>
          <w:tcPr>
            <w:tcW w:w="1890" w:type="dxa"/>
          </w:tcPr>
          <w:p w14:paraId="2120FD46" w14:textId="77777777" w:rsidR="006D667A" w:rsidRDefault="006D667A" w:rsidP="006D667A">
            <w:pPr>
              <w:rPr>
                <w:rFonts w:ascii="Palatino Linotype" w:hAnsi="Palatino Linotype"/>
                <w:color w:val="000000"/>
                <w:sz w:val="20"/>
                <w:szCs w:val="20"/>
              </w:rPr>
            </w:pPr>
          </w:p>
        </w:tc>
        <w:tc>
          <w:tcPr>
            <w:tcW w:w="1170" w:type="dxa"/>
          </w:tcPr>
          <w:p w14:paraId="09A11C88" w14:textId="7E787AF4" w:rsidR="006D667A" w:rsidRDefault="006D667A" w:rsidP="006D667A">
            <w:pPr>
              <w:rPr>
                <w:rFonts w:ascii="Palatino Linotype" w:hAnsi="Palatino Linotype"/>
                <w:color w:val="000000"/>
                <w:sz w:val="20"/>
                <w:szCs w:val="20"/>
              </w:rPr>
            </w:pPr>
            <w:r>
              <w:rPr>
                <w:rFonts w:ascii="Palatino Linotype" w:hAnsi="Palatino Linotype"/>
                <w:color w:val="000000"/>
                <w:sz w:val="20"/>
                <w:szCs w:val="20"/>
              </w:rPr>
              <w:t>N</w:t>
            </w:r>
          </w:p>
        </w:tc>
        <w:tc>
          <w:tcPr>
            <w:tcW w:w="1440" w:type="dxa"/>
          </w:tcPr>
          <w:p w14:paraId="04D0466E" w14:textId="78C2FF25" w:rsidR="006D667A" w:rsidRDefault="006D667A" w:rsidP="006D667A">
            <w:pPr>
              <w:rPr>
                <w:rFonts w:ascii="Palatino Linotype" w:hAnsi="Palatino Linotype"/>
                <w:color w:val="000000"/>
                <w:sz w:val="20"/>
                <w:szCs w:val="20"/>
              </w:rPr>
            </w:pPr>
            <w:r>
              <w:rPr>
                <w:rFonts w:ascii="Palatino Linotype" w:hAnsi="Palatino Linotype"/>
                <w:color w:val="000000"/>
                <w:sz w:val="20"/>
                <w:szCs w:val="20"/>
              </w:rPr>
              <w:t>A (*)</w:t>
            </w:r>
          </w:p>
        </w:tc>
        <w:tc>
          <w:tcPr>
            <w:tcW w:w="2587" w:type="dxa"/>
          </w:tcPr>
          <w:p w14:paraId="06502DC2" w14:textId="5294A415" w:rsidR="006D667A" w:rsidRDefault="006D667A" w:rsidP="006D667A">
            <w:pPr>
              <w:rPr>
                <w:rFonts w:ascii="Palatino Linotype" w:hAnsi="Palatino Linotype"/>
                <w:color w:val="000000"/>
                <w:sz w:val="20"/>
                <w:szCs w:val="20"/>
              </w:rPr>
            </w:pPr>
            <w:r>
              <w:rPr>
                <w:rFonts w:ascii="Palatino Linotype" w:hAnsi="Palatino Linotype"/>
                <w:color w:val="000000"/>
                <w:sz w:val="20"/>
                <w:szCs w:val="20"/>
              </w:rPr>
              <w:t>3 Attributes</w:t>
            </w:r>
          </w:p>
          <w:p w14:paraId="1D8133A8" w14:textId="77777777" w:rsidR="006D667A" w:rsidRDefault="006D667A" w:rsidP="006D667A">
            <w:pPr>
              <w:rPr>
                <w:rFonts w:ascii="Palatino Linotype" w:hAnsi="Palatino Linotype"/>
                <w:color w:val="000000"/>
                <w:sz w:val="20"/>
                <w:szCs w:val="20"/>
              </w:rPr>
            </w:pPr>
            <w:r>
              <w:rPr>
                <w:rFonts w:ascii="Palatino Linotype" w:hAnsi="Palatino Linotype"/>
                <w:color w:val="000000"/>
                <w:sz w:val="20"/>
                <w:szCs w:val="20"/>
              </w:rPr>
              <w:t xml:space="preserve">Name </w:t>
            </w:r>
          </w:p>
          <w:p w14:paraId="39FBA401" w14:textId="77777777" w:rsidR="006D667A" w:rsidRDefault="006D667A" w:rsidP="006D667A">
            <w:pPr>
              <w:rPr>
                <w:rFonts w:ascii="Palatino Linotype" w:hAnsi="Palatino Linotype"/>
                <w:color w:val="000000"/>
                <w:sz w:val="20"/>
                <w:szCs w:val="20"/>
              </w:rPr>
            </w:pPr>
            <w:r>
              <w:rPr>
                <w:rFonts w:ascii="Palatino Linotype" w:hAnsi="Palatino Linotype"/>
                <w:color w:val="000000"/>
                <w:sz w:val="20"/>
                <w:szCs w:val="20"/>
              </w:rPr>
              <w:t>Sequence</w:t>
            </w:r>
          </w:p>
          <w:p w14:paraId="452AA634" w14:textId="05CF8C90" w:rsidR="006D667A" w:rsidRDefault="006D667A" w:rsidP="006D667A">
            <w:pPr>
              <w:rPr>
                <w:rFonts w:ascii="Palatino Linotype" w:eastAsia="Times New Roman" w:hAnsi="Palatino Linotype"/>
                <w:color w:val="FF0000"/>
                <w:sz w:val="20"/>
                <w:szCs w:val="20"/>
              </w:rPr>
            </w:pPr>
            <w:r>
              <w:rPr>
                <w:rFonts w:ascii="Palatino Linotype" w:hAnsi="Palatino Linotype"/>
                <w:color w:val="000000"/>
                <w:sz w:val="20"/>
                <w:szCs w:val="20"/>
              </w:rPr>
              <w:t>Length</w:t>
            </w:r>
          </w:p>
        </w:tc>
        <w:tc>
          <w:tcPr>
            <w:tcW w:w="2993" w:type="dxa"/>
          </w:tcPr>
          <w:p w14:paraId="1036F43B" w14:textId="2B0B214A" w:rsidR="006D667A" w:rsidRDefault="006D667A" w:rsidP="006D667A">
            <w:pPr>
              <w:rPr>
                <w:rFonts w:ascii="Palatino Linotype" w:hAnsi="Palatino Linotype"/>
                <w:sz w:val="20"/>
                <w:szCs w:val="20"/>
              </w:rPr>
            </w:pPr>
            <w:r w:rsidRPr="006D667A">
              <w:rPr>
                <w:rFonts w:ascii="Palatino Linotype" w:hAnsi="Palatino Linotype"/>
                <w:sz w:val="20"/>
                <w:szCs w:val="20"/>
              </w:rPr>
              <w:t>&lt;fieldMappingDetail name="PRODUCT_CODE" sequence="1" length="10" /&gt;</w:t>
            </w:r>
          </w:p>
        </w:tc>
        <w:tc>
          <w:tcPr>
            <w:tcW w:w="2773" w:type="dxa"/>
          </w:tcPr>
          <w:p w14:paraId="27443F05" w14:textId="6508EB66" w:rsidR="006D667A" w:rsidRDefault="006D667A" w:rsidP="006D667A">
            <w:pPr>
              <w:rPr>
                <w:rFonts w:ascii="Palatino Linotype" w:hAnsi="Palatino Linotype"/>
                <w:color w:val="000000"/>
                <w:sz w:val="20"/>
                <w:szCs w:val="20"/>
              </w:rPr>
            </w:pPr>
            <w:r w:rsidRPr="006D667A">
              <w:rPr>
                <w:rFonts w:ascii="Palatino Linotype" w:hAnsi="Palatino Linotype"/>
                <w:color w:val="000000"/>
                <w:sz w:val="20"/>
                <w:szCs w:val="20"/>
              </w:rPr>
              <w:t>{"@name": "PRODUCT_CODE","@sequence": "1","@length": "10"}</w:t>
            </w:r>
          </w:p>
        </w:tc>
      </w:tr>
      <w:tr w:rsidR="005D4BCD" w:rsidRPr="00B9183D" w14:paraId="387D96DB" w14:textId="77777777" w:rsidTr="006D667A">
        <w:trPr>
          <w:trHeight w:val="327"/>
        </w:trPr>
        <w:tc>
          <w:tcPr>
            <w:tcW w:w="607" w:type="dxa"/>
          </w:tcPr>
          <w:p w14:paraId="539898CC" w14:textId="697AB6B5" w:rsidR="005D4BCD" w:rsidRPr="00B9183D" w:rsidRDefault="005D4BCD" w:rsidP="005D4BCD">
            <w:pPr>
              <w:rPr>
                <w:rFonts w:ascii="Palatino Linotype" w:eastAsia="Times New Roman" w:hAnsi="Palatino Linotype"/>
                <w:color w:val="000000"/>
                <w:sz w:val="20"/>
                <w:szCs w:val="20"/>
              </w:rPr>
            </w:pPr>
            <w:r w:rsidRPr="003A03B8">
              <w:rPr>
                <w:rFonts w:ascii="Palatino Linotype" w:eastAsia="Times New Roman" w:hAnsi="Palatino Linotype"/>
                <w:sz w:val="20"/>
                <w:szCs w:val="20"/>
              </w:rPr>
              <w:t>12</w:t>
            </w:r>
          </w:p>
        </w:tc>
        <w:tc>
          <w:tcPr>
            <w:tcW w:w="1277" w:type="dxa"/>
          </w:tcPr>
          <w:p w14:paraId="202AA872" w14:textId="77777777" w:rsidR="005D4BCD" w:rsidRPr="00B9183D" w:rsidRDefault="005D4BCD" w:rsidP="005D4BCD">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Notifications</w:t>
            </w:r>
          </w:p>
        </w:tc>
        <w:tc>
          <w:tcPr>
            <w:tcW w:w="1890" w:type="dxa"/>
          </w:tcPr>
          <w:p w14:paraId="1F8CEB31" w14:textId="77777777" w:rsidR="005D4BCD" w:rsidRPr="00B9183D" w:rsidRDefault="005D4BCD" w:rsidP="005D4BCD">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Notification Collection Wrapper</w:t>
            </w:r>
          </w:p>
        </w:tc>
        <w:tc>
          <w:tcPr>
            <w:tcW w:w="1170" w:type="dxa"/>
          </w:tcPr>
          <w:p w14:paraId="7C277F1A" w14:textId="77777777" w:rsidR="005D4BCD" w:rsidRPr="00B9183D" w:rsidRDefault="005D4BCD" w:rsidP="005D4BCD">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Y</w:t>
            </w:r>
          </w:p>
        </w:tc>
        <w:tc>
          <w:tcPr>
            <w:tcW w:w="1440" w:type="dxa"/>
          </w:tcPr>
          <w:p w14:paraId="12441384" w14:textId="77777777" w:rsidR="005D4BCD" w:rsidRPr="00B9183D" w:rsidRDefault="005D4BCD" w:rsidP="005D4BCD">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A</w:t>
            </w:r>
          </w:p>
        </w:tc>
        <w:tc>
          <w:tcPr>
            <w:tcW w:w="2587" w:type="dxa"/>
          </w:tcPr>
          <w:p w14:paraId="58AD6739" w14:textId="77777777" w:rsidR="005D4BCD" w:rsidRPr="00B9183D" w:rsidRDefault="005D4BCD" w:rsidP="005D4BCD">
            <w:pPr>
              <w:rPr>
                <w:rFonts w:ascii="Palatino Linotype" w:eastAsia="Times New Roman" w:hAnsi="Palatino Linotype"/>
                <w:color w:val="FF0000"/>
                <w:sz w:val="20"/>
                <w:szCs w:val="20"/>
                <w:lang w:val="en-GB"/>
              </w:rPr>
            </w:pPr>
            <w:r>
              <w:rPr>
                <w:rFonts w:ascii="Palatino Linotype" w:eastAsia="Times New Roman" w:hAnsi="Palatino Linotype"/>
                <w:color w:val="FF0000"/>
                <w:sz w:val="20"/>
                <w:szCs w:val="20"/>
              </w:rPr>
              <w:t>-</w:t>
            </w:r>
          </w:p>
        </w:tc>
        <w:tc>
          <w:tcPr>
            <w:tcW w:w="2993" w:type="dxa"/>
          </w:tcPr>
          <w:p w14:paraId="0F5DDF5C" w14:textId="77777777" w:rsidR="005D4BCD" w:rsidRPr="00B9183D" w:rsidRDefault="005D4BCD" w:rsidP="005D4BCD">
            <w:pPr>
              <w:rPr>
                <w:rFonts w:ascii="Palatino Linotype" w:eastAsia="Times New Roman" w:hAnsi="Palatino Linotype"/>
                <w:sz w:val="20"/>
                <w:szCs w:val="20"/>
              </w:rPr>
            </w:pPr>
            <w:r w:rsidRPr="00B9183D">
              <w:rPr>
                <w:rFonts w:ascii="Palatino Linotype" w:eastAsia="Times New Roman" w:hAnsi="Palatino Linotype"/>
                <w:sz w:val="20"/>
                <w:szCs w:val="20"/>
              </w:rPr>
              <w:t>&lt;</w:t>
            </w:r>
            <w:r>
              <w:rPr>
                <w:rFonts w:ascii="Palatino Linotype" w:eastAsia="Times New Roman" w:hAnsi="Palatino Linotype"/>
                <w:sz w:val="20"/>
                <w:szCs w:val="20"/>
              </w:rPr>
              <w:t xml:space="preserve"> notifications</w:t>
            </w:r>
            <w:r w:rsidRPr="00B9183D">
              <w:rPr>
                <w:rFonts w:ascii="Palatino Linotype" w:eastAsia="Times New Roman" w:hAnsi="Palatino Linotype"/>
                <w:sz w:val="20"/>
                <w:szCs w:val="20"/>
              </w:rPr>
              <w:t xml:space="preserve"> &gt;</w:t>
            </w:r>
          </w:p>
          <w:p w14:paraId="1F4E843F" w14:textId="77777777" w:rsidR="005D4BCD" w:rsidRPr="00B9183D" w:rsidRDefault="005D4BCD" w:rsidP="005D4BCD">
            <w:pPr>
              <w:rPr>
                <w:rFonts w:ascii="Palatino Linotype" w:eastAsia="Times New Roman" w:hAnsi="Palatino Linotype"/>
                <w:sz w:val="20"/>
                <w:szCs w:val="20"/>
              </w:rPr>
            </w:pPr>
            <w:r>
              <w:rPr>
                <w:rFonts w:ascii="Palatino Linotype" w:eastAsia="Times New Roman" w:hAnsi="Palatino Linotype"/>
                <w:sz w:val="20"/>
                <w:szCs w:val="20"/>
              </w:rPr>
              <w:t>Sub-element 12-14</w:t>
            </w:r>
          </w:p>
          <w:p w14:paraId="223424BA" w14:textId="77777777" w:rsidR="005D4BCD" w:rsidRPr="00B9183D" w:rsidRDefault="005D4BCD" w:rsidP="005D4BCD">
            <w:pPr>
              <w:rPr>
                <w:rFonts w:ascii="Palatino Linotype" w:eastAsia="Times New Roman" w:hAnsi="Palatino Linotype"/>
                <w:sz w:val="20"/>
                <w:szCs w:val="20"/>
              </w:rPr>
            </w:pPr>
            <w:r w:rsidRPr="00B9183D">
              <w:rPr>
                <w:rFonts w:ascii="Palatino Linotype" w:eastAsia="Times New Roman" w:hAnsi="Palatino Linotype"/>
                <w:sz w:val="20"/>
                <w:szCs w:val="20"/>
              </w:rPr>
              <w:t>&lt;/policyNos&gt;</w:t>
            </w:r>
          </w:p>
        </w:tc>
        <w:tc>
          <w:tcPr>
            <w:tcW w:w="2773" w:type="dxa"/>
          </w:tcPr>
          <w:p w14:paraId="4571C41E" w14:textId="77777777" w:rsidR="005D4BCD" w:rsidRPr="00B9183D" w:rsidRDefault="005D4BCD" w:rsidP="005D4BCD">
            <w:pPr>
              <w:rPr>
                <w:rFonts w:ascii="Palatino Linotype" w:eastAsia="Times New Roman" w:hAnsi="Palatino Linotype"/>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Pr>
                <w:rFonts w:ascii="Palatino Linotype" w:eastAsia="Times New Roman" w:hAnsi="Palatino Linotype"/>
                <w:sz w:val="20"/>
                <w:szCs w:val="20"/>
              </w:rPr>
              <w:t>notifications</w:t>
            </w:r>
            <w:r>
              <w:rPr>
                <w:rFonts w:ascii="Palatino Linotype" w:hAnsi="Palatino Linotype"/>
                <w:color w:val="000000"/>
                <w:sz w:val="20"/>
                <w:szCs w:val="20"/>
              </w:rPr>
              <w:t>”:“[</w:t>
            </w:r>
            <w:r>
              <w:rPr>
                <w:rFonts w:ascii="Palatino Linotype" w:eastAsia="Times New Roman" w:hAnsi="Palatino Linotype"/>
                <w:sz w:val="20"/>
                <w:szCs w:val="20"/>
              </w:rPr>
              <w:t>Sub-element 12-14]</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5D4BCD" w:rsidRPr="00B9183D" w14:paraId="6A10696B" w14:textId="77777777" w:rsidTr="006D667A">
        <w:trPr>
          <w:trHeight w:val="327"/>
        </w:trPr>
        <w:tc>
          <w:tcPr>
            <w:tcW w:w="607" w:type="dxa"/>
          </w:tcPr>
          <w:p w14:paraId="45110EDF" w14:textId="23C03C03" w:rsidR="005D4BCD" w:rsidRPr="003A03B8" w:rsidRDefault="005D4BCD" w:rsidP="005D4BCD">
            <w:pPr>
              <w:rPr>
                <w:rFonts w:ascii="Palatino Linotype" w:eastAsia="Times New Roman" w:hAnsi="Palatino Linotype"/>
                <w:sz w:val="20"/>
                <w:szCs w:val="20"/>
              </w:rPr>
            </w:pPr>
            <w:r w:rsidRPr="003A03B8">
              <w:rPr>
                <w:rFonts w:ascii="Palatino Linotype" w:eastAsia="Times New Roman" w:hAnsi="Palatino Linotype"/>
                <w:sz w:val="20"/>
                <w:szCs w:val="20"/>
              </w:rPr>
              <w:t>13</w:t>
            </w:r>
          </w:p>
        </w:tc>
        <w:tc>
          <w:tcPr>
            <w:tcW w:w="1277" w:type="dxa"/>
          </w:tcPr>
          <w:p w14:paraId="3A746D82" w14:textId="77777777" w:rsidR="005D4BCD" w:rsidRDefault="005D4BCD" w:rsidP="005D4BCD">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Notification</w:t>
            </w:r>
          </w:p>
        </w:tc>
        <w:tc>
          <w:tcPr>
            <w:tcW w:w="1890" w:type="dxa"/>
          </w:tcPr>
          <w:p w14:paraId="1F99EEAB" w14:textId="77777777" w:rsidR="005D4BCD" w:rsidRDefault="005D4BCD" w:rsidP="005D4BCD">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Notification Wrapper</w:t>
            </w:r>
          </w:p>
        </w:tc>
        <w:tc>
          <w:tcPr>
            <w:tcW w:w="1170" w:type="dxa"/>
          </w:tcPr>
          <w:p w14:paraId="6F65D2CF" w14:textId="77777777" w:rsidR="005D4BCD" w:rsidRDefault="005D4BCD" w:rsidP="005D4BCD">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Y</w:t>
            </w:r>
          </w:p>
        </w:tc>
        <w:tc>
          <w:tcPr>
            <w:tcW w:w="1440" w:type="dxa"/>
          </w:tcPr>
          <w:p w14:paraId="30555459" w14:textId="77777777" w:rsidR="005D4BCD" w:rsidRPr="00B9183D" w:rsidRDefault="005D4BCD" w:rsidP="005D4BCD">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A</w:t>
            </w:r>
          </w:p>
        </w:tc>
        <w:tc>
          <w:tcPr>
            <w:tcW w:w="2587" w:type="dxa"/>
          </w:tcPr>
          <w:p w14:paraId="5491ABA1" w14:textId="77777777" w:rsidR="005D4BCD" w:rsidRPr="00B9183D" w:rsidRDefault="005D4BCD" w:rsidP="005D4BCD">
            <w:pPr>
              <w:rPr>
                <w:rFonts w:ascii="Palatino Linotype" w:eastAsia="Times New Roman" w:hAnsi="Palatino Linotype"/>
                <w:color w:val="FF0000"/>
                <w:sz w:val="20"/>
                <w:szCs w:val="20"/>
              </w:rPr>
            </w:pPr>
            <w:r>
              <w:rPr>
                <w:rFonts w:ascii="Palatino Linotype" w:eastAsia="Times New Roman" w:hAnsi="Palatino Linotype"/>
                <w:color w:val="FF0000"/>
                <w:sz w:val="20"/>
                <w:szCs w:val="20"/>
              </w:rPr>
              <w:t>-</w:t>
            </w:r>
          </w:p>
        </w:tc>
        <w:tc>
          <w:tcPr>
            <w:tcW w:w="2993" w:type="dxa"/>
          </w:tcPr>
          <w:p w14:paraId="73721C66" w14:textId="77777777" w:rsidR="005D4BCD" w:rsidRPr="00B9183D" w:rsidRDefault="005D4BCD" w:rsidP="005D4BCD">
            <w:pPr>
              <w:rPr>
                <w:rFonts w:ascii="Palatino Linotype" w:eastAsia="Times New Roman" w:hAnsi="Palatino Linotype"/>
                <w:sz w:val="20"/>
                <w:szCs w:val="20"/>
              </w:rPr>
            </w:pPr>
            <w:r>
              <w:rPr>
                <w:rFonts w:ascii="Palatino Linotype" w:eastAsia="Times New Roman" w:hAnsi="Palatino Linotype"/>
                <w:sz w:val="20"/>
                <w:szCs w:val="20"/>
              </w:rPr>
              <w:t>&lt;notification&gt; Sub-element 13-20&lt;/notification&gt;</w:t>
            </w:r>
          </w:p>
        </w:tc>
        <w:tc>
          <w:tcPr>
            <w:tcW w:w="2773" w:type="dxa"/>
          </w:tcPr>
          <w:p w14:paraId="7BB857E2" w14:textId="77777777" w:rsidR="005D4BCD" w:rsidRPr="00B9183D" w:rsidRDefault="005D4BCD" w:rsidP="005D4BCD">
            <w:pPr>
              <w:rPr>
                <w:rFonts w:ascii="Palatino Linotype" w:hAnsi="Palatino Linotype"/>
                <w:color w:val="000000"/>
                <w:sz w:val="20"/>
                <w:szCs w:val="20"/>
              </w:rPr>
            </w:pPr>
            <w:r w:rsidRPr="00B9183D">
              <w:rPr>
                <w:rFonts w:ascii="Palatino Linotype" w:hAnsi="Palatino Linotype"/>
                <w:color w:val="000000"/>
                <w:sz w:val="20"/>
                <w:szCs w:val="20"/>
              </w:rPr>
              <w:t>{</w:t>
            </w:r>
            <w:r>
              <w:rPr>
                <w:rFonts w:ascii="Palatino Linotype" w:hAnsi="Palatino Linotype"/>
                <w:color w:val="000000"/>
                <w:sz w:val="20"/>
                <w:szCs w:val="20"/>
              </w:rPr>
              <w:t>“</w:t>
            </w:r>
            <w:r>
              <w:rPr>
                <w:rFonts w:ascii="Palatino Linotype" w:eastAsia="Times New Roman" w:hAnsi="Palatino Linotype"/>
                <w:sz w:val="20"/>
                <w:szCs w:val="20"/>
              </w:rPr>
              <w:t>notification</w:t>
            </w:r>
            <w:r>
              <w:rPr>
                <w:rFonts w:ascii="Palatino Linotype" w:hAnsi="Palatino Linotype"/>
                <w:color w:val="000000"/>
                <w:sz w:val="20"/>
                <w:szCs w:val="20"/>
              </w:rPr>
              <w:t>”:“[</w:t>
            </w:r>
            <w:r>
              <w:rPr>
                <w:rFonts w:ascii="Palatino Linotype" w:eastAsia="Times New Roman" w:hAnsi="Palatino Linotype"/>
                <w:sz w:val="20"/>
                <w:szCs w:val="20"/>
              </w:rPr>
              <w:t>Sub-element 13-20]</w:t>
            </w:r>
            <w:r>
              <w:rPr>
                <w:rFonts w:ascii="Palatino Linotype" w:hAnsi="Palatino Linotype"/>
                <w:color w:val="000000"/>
                <w:sz w:val="20"/>
                <w:szCs w:val="20"/>
              </w:rPr>
              <w:t>”</w:t>
            </w:r>
            <w:r w:rsidRPr="00B9183D">
              <w:rPr>
                <w:rFonts w:ascii="Palatino Linotype" w:hAnsi="Palatino Linotype"/>
                <w:color w:val="000000"/>
                <w:sz w:val="20"/>
                <w:szCs w:val="20"/>
              </w:rPr>
              <w:t>}</w:t>
            </w:r>
          </w:p>
        </w:tc>
      </w:tr>
      <w:tr w:rsidR="005D4BCD" w:rsidRPr="00B9183D" w14:paraId="02EBCBAA" w14:textId="77777777" w:rsidTr="006D667A">
        <w:trPr>
          <w:trHeight w:val="327"/>
        </w:trPr>
        <w:tc>
          <w:tcPr>
            <w:tcW w:w="607" w:type="dxa"/>
          </w:tcPr>
          <w:p w14:paraId="12A91281" w14:textId="25275215" w:rsidR="005D4BCD" w:rsidRPr="003A03B8" w:rsidRDefault="005D4BCD" w:rsidP="005D4BCD">
            <w:pPr>
              <w:rPr>
                <w:rFonts w:ascii="Palatino Linotype" w:eastAsia="Times New Roman" w:hAnsi="Palatino Linotype"/>
                <w:sz w:val="20"/>
                <w:szCs w:val="20"/>
              </w:rPr>
            </w:pPr>
            <w:r>
              <w:rPr>
                <w:rFonts w:ascii="Palatino Linotype" w:eastAsia="Times New Roman" w:hAnsi="Palatino Linotype"/>
                <w:sz w:val="20"/>
                <w:szCs w:val="20"/>
              </w:rPr>
              <w:t>14</w:t>
            </w:r>
          </w:p>
        </w:tc>
        <w:tc>
          <w:tcPr>
            <w:tcW w:w="1277" w:type="dxa"/>
          </w:tcPr>
          <w:p w14:paraId="7B37902A" w14:textId="77777777" w:rsidR="005D4BCD" w:rsidRPr="003A03B8" w:rsidRDefault="005D4BCD" w:rsidP="005D4BCD">
            <w:pPr>
              <w:rPr>
                <w:rFonts w:ascii="Palatino Linotype" w:eastAsiaTheme="minorEastAsia" w:hAnsi="Palatino Linotype"/>
                <w:sz w:val="20"/>
                <w:szCs w:val="20"/>
              </w:rPr>
            </w:pPr>
            <w:r w:rsidRPr="003A03B8">
              <w:rPr>
                <w:rFonts w:ascii="Palatino Linotype" w:eastAsia="Times New Roman" w:hAnsi="Palatino Linotype"/>
                <w:sz w:val="20"/>
                <w:szCs w:val="20"/>
              </w:rPr>
              <w:t>Approval Required Indicator</w:t>
            </w:r>
          </w:p>
        </w:tc>
        <w:tc>
          <w:tcPr>
            <w:tcW w:w="1890" w:type="dxa"/>
          </w:tcPr>
          <w:p w14:paraId="1DA28908" w14:textId="77777777" w:rsidR="005D4BCD" w:rsidRPr="003A03B8" w:rsidRDefault="005D4BCD" w:rsidP="005D4BCD">
            <w:pPr>
              <w:rPr>
                <w:rFonts w:ascii="Palatino Linotype" w:eastAsiaTheme="minorEastAsia" w:hAnsi="Palatino Linotype"/>
                <w:sz w:val="20"/>
                <w:szCs w:val="20"/>
              </w:rPr>
            </w:pPr>
            <w:r w:rsidRPr="003A03B8">
              <w:rPr>
                <w:rFonts w:ascii="Palatino Linotype" w:eastAsia="Times New Roman" w:hAnsi="Palatino Linotype"/>
                <w:sz w:val="20"/>
                <w:szCs w:val="20"/>
              </w:rPr>
              <w:t>Approval Required Indicator</w:t>
            </w:r>
          </w:p>
        </w:tc>
        <w:tc>
          <w:tcPr>
            <w:tcW w:w="1170" w:type="dxa"/>
          </w:tcPr>
          <w:p w14:paraId="7F6FAF6D" w14:textId="77777777" w:rsidR="005D4BCD" w:rsidRPr="003A03B8" w:rsidRDefault="005D4BCD" w:rsidP="005D4BCD">
            <w:pPr>
              <w:rPr>
                <w:rFonts w:ascii="Palatino Linotype" w:hAnsi="Palatino Linotype"/>
                <w:sz w:val="20"/>
                <w:szCs w:val="20"/>
              </w:rPr>
            </w:pPr>
            <w:r w:rsidRPr="003A03B8">
              <w:rPr>
                <w:rFonts w:ascii="Palatino Linotype" w:hAnsi="Palatino Linotype"/>
                <w:sz w:val="20"/>
                <w:szCs w:val="20"/>
              </w:rPr>
              <w:t>Y</w:t>
            </w:r>
          </w:p>
        </w:tc>
        <w:tc>
          <w:tcPr>
            <w:tcW w:w="1440" w:type="dxa"/>
          </w:tcPr>
          <w:p w14:paraId="7AA9D949" w14:textId="77777777" w:rsidR="005D4BCD" w:rsidRPr="003A03B8" w:rsidRDefault="005D4BCD" w:rsidP="005D4BCD">
            <w:r w:rsidRPr="003A03B8">
              <w:rPr>
                <w:rFonts w:ascii="Palatino Linotype" w:hAnsi="Palatino Linotype"/>
                <w:sz w:val="20"/>
                <w:szCs w:val="20"/>
              </w:rPr>
              <w:t>A</w:t>
            </w:r>
            <w:r>
              <w:rPr>
                <w:rFonts w:ascii="Palatino Linotype" w:hAnsi="Palatino Linotype"/>
                <w:sz w:val="20"/>
                <w:szCs w:val="20"/>
              </w:rPr>
              <w:t xml:space="preserve"> (1)</w:t>
            </w:r>
          </w:p>
        </w:tc>
        <w:tc>
          <w:tcPr>
            <w:tcW w:w="2587" w:type="dxa"/>
          </w:tcPr>
          <w:p w14:paraId="6101CCEA" w14:textId="77777777" w:rsidR="005D4BCD" w:rsidRPr="003A03B8" w:rsidRDefault="005D4BCD" w:rsidP="005D4BCD">
            <w:pPr>
              <w:rPr>
                <w:rFonts w:ascii="Palatino Linotype" w:eastAsia="Times New Roman" w:hAnsi="Palatino Linotype"/>
                <w:sz w:val="20"/>
                <w:szCs w:val="20"/>
              </w:rPr>
            </w:pPr>
            <w:r w:rsidRPr="003A03B8">
              <w:rPr>
                <w:rFonts w:ascii="Palatino Linotype" w:eastAsia="Times New Roman" w:hAnsi="Palatino Linotype"/>
                <w:sz w:val="20"/>
                <w:szCs w:val="20"/>
              </w:rPr>
              <w:t>Y – approval required</w:t>
            </w:r>
          </w:p>
          <w:p w14:paraId="1D1F0F8A" w14:textId="77777777" w:rsidR="005D4BCD" w:rsidRPr="003A03B8" w:rsidRDefault="005D4BCD" w:rsidP="005D4BCD">
            <w:pPr>
              <w:rPr>
                <w:rFonts w:ascii="Palatino Linotype" w:eastAsia="Times New Roman" w:hAnsi="Palatino Linotype"/>
                <w:sz w:val="20"/>
                <w:szCs w:val="20"/>
              </w:rPr>
            </w:pPr>
            <w:r w:rsidRPr="003A03B8">
              <w:rPr>
                <w:rFonts w:ascii="Palatino Linotype" w:eastAsia="Times New Roman" w:hAnsi="Palatino Linotype"/>
                <w:sz w:val="20"/>
                <w:szCs w:val="20"/>
              </w:rPr>
              <w:t>N – approval not required</w:t>
            </w:r>
          </w:p>
        </w:tc>
        <w:tc>
          <w:tcPr>
            <w:tcW w:w="2993" w:type="dxa"/>
          </w:tcPr>
          <w:p w14:paraId="4BA3F580" w14:textId="77777777" w:rsidR="005D4BCD" w:rsidRPr="003A03B8" w:rsidRDefault="005D4BCD" w:rsidP="005D4BCD">
            <w:pPr>
              <w:rPr>
                <w:rFonts w:ascii="Palatino Linotype" w:eastAsia="Times New Roman" w:hAnsi="Palatino Linotype"/>
                <w:sz w:val="20"/>
                <w:szCs w:val="20"/>
              </w:rPr>
            </w:pPr>
            <w:r w:rsidRPr="003A03B8">
              <w:rPr>
                <w:rFonts w:ascii="Palatino Linotype" w:eastAsia="Times New Roman" w:hAnsi="Palatino Linotype"/>
                <w:sz w:val="20"/>
                <w:szCs w:val="20"/>
              </w:rPr>
              <w:t>&lt;approvalReq&gt;Y</w:t>
            </w:r>
          </w:p>
          <w:p w14:paraId="6C0E1D91" w14:textId="77777777" w:rsidR="005D4BCD" w:rsidRPr="003A03B8" w:rsidRDefault="005D4BCD" w:rsidP="005D4BCD">
            <w:pPr>
              <w:rPr>
                <w:rFonts w:ascii="Palatino Linotype" w:eastAsia="Times New Roman" w:hAnsi="Palatino Linotype"/>
                <w:sz w:val="20"/>
                <w:szCs w:val="20"/>
              </w:rPr>
            </w:pPr>
            <w:r w:rsidRPr="003A03B8">
              <w:rPr>
                <w:rFonts w:ascii="Palatino Linotype" w:eastAsia="Times New Roman" w:hAnsi="Palatino Linotype"/>
                <w:sz w:val="20"/>
                <w:szCs w:val="20"/>
              </w:rPr>
              <w:t>&lt;/approvalReq &gt;</w:t>
            </w:r>
          </w:p>
        </w:tc>
        <w:tc>
          <w:tcPr>
            <w:tcW w:w="2773" w:type="dxa"/>
          </w:tcPr>
          <w:p w14:paraId="74913D5B" w14:textId="77777777" w:rsidR="005D4BCD" w:rsidRPr="003A03B8" w:rsidRDefault="005D4BCD" w:rsidP="005D4BCD">
            <w:pPr>
              <w:rPr>
                <w:rFonts w:ascii="Palatino Linotype" w:eastAsia="Times New Roman" w:hAnsi="Palatino Linotype"/>
                <w:sz w:val="20"/>
                <w:szCs w:val="20"/>
              </w:rPr>
            </w:pPr>
            <w:r w:rsidRPr="003A03B8">
              <w:rPr>
                <w:rFonts w:ascii="Palatino Linotype" w:eastAsia="Times New Roman" w:hAnsi="Palatino Linotype"/>
                <w:sz w:val="20"/>
                <w:szCs w:val="20"/>
              </w:rPr>
              <w:t>{“ approvalReq”:”Y”}</w:t>
            </w:r>
          </w:p>
        </w:tc>
      </w:tr>
      <w:tr w:rsidR="005D4BCD" w:rsidRPr="00B9183D" w14:paraId="33BFBBEF" w14:textId="77777777" w:rsidTr="006D667A">
        <w:trPr>
          <w:trHeight w:val="327"/>
        </w:trPr>
        <w:tc>
          <w:tcPr>
            <w:tcW w:w="607" w:type="dxa"/>
          </w:tcPr>
          <w:p w14:paraId="2AF0F91F" w14:textId="47C7E521" w:rsidR="005D4BCD" w:rsidRPr="003A03B8" w:rsidRDefault="005D4BCD" w:rsidP="005D4BCD">
            <w:pPr>
              <w:rPr>
                <w:rFonts w:ascii="Palatino Linotype" w:eastAsia="Times New Roman" w:hAnsi="Palatino Linotype"/>
                <w:sz w:val="20"/>
                <w:szCs w:val="20"/>
              </w:rPr>
            </w:pPr>
            <w:r>
              <w:rPr>
                <w:rFonts w:ascii="Palatino Linotype" w:eastAsia="Times New Roman" w:hAnsi="Palatino Linotype"/>
                <w:sz w:val="20"/>
                <w:szCs w:val="20"/>
              </w:rPr>
              <w:t>15</w:t>
            </w:r>
          </w:p>
        </w:tc>
        <w:tc>
          <w:tcPr>
            <w:tcW w:w="1277" w:type="dxa"/>
          </w:tcPr>
          <w:p w14:paraId="7991F539" w14:textId="3539596C" w:rsidR="005D4BCD" w:rsidRPr="003A03B8" w:rsidRDefault="005D4BCD" w:rsidP="005D4BCD">
            <w:pPr>
              <w:rPr>
                <w:rFonts w:ascii="Palatino Linotype" w:hAnsi="Palatino Linotype"/>
                <w:sz w:val="20"/>
                <w:szCs w:val="20"/>
              </w:rPr>
            </w:pPr>
            <w:r>
              <w:rPr>
                <w:rFonts w:ascii="Palatino Linotype" w:hAnsi="Palatino Linotype"/>
                <w:sz w:val="20"/>
                <w:szCs w:val="20"/>
              </w:rPr>
              <w:t>Field mapping values</w:t>
            </w:r>
          </w:p>
        </w:tc>
        <w:tc>
          <w:tcPr>
            <w:tcW w:w="1890" w:type="dxa"/>
          </w:tcPr>
          <w:p w14:paraId="6F79902D" w14:textId="41B52AB4" w:rsidR="005D4BCD" w:rsidRPr="003A03B8" w:rsidRDefault="005D4BCD" w:rsidP="005D4BCD">
            <w:pPr>
              <w:rPr>
                <w:rFonts w:ascii="Palatino Linotype" w:hAnsi="Palatino Linotype"/>
                <w:sz w:val="20"/>
                <w:szCs w:val="20"/>
              </w:rPr>
            </w:pPr>
            <w:r>
              <w:rPr>
                <w:rFonts w:ascii="Palatino Linotype" w:hAnsi="Palatino Linotype"/>
                <w:sz w:val="20"/>
                <w:szCs w:val="20"/>
              </w:rPr>
              <w:t xml:space="preserve">The wrapper for notification content which is </w:t>
            </w:r>
            <w:r>
              <w:rPr>
                <w:rFonts w:ascii="Palatino Linotype" w:hAnsi="Palatino Linotype"/>
                <w:sz w:val="20"/>
                <w:szCs w:val="20"/>
              </w:rPr>
              <w:lastRenderedPageBreak/>
              <w:t>presented as multiple field mapping details</w:t>
            </w:r>
          </w:p>
        </w:tc>
        <w:tc>
          <w:tcPr>
            <w:tcW w:w="1170" w:type="dxa"/>
          </w:tcPr>
          <w:p w14:paraId="259D13F2" w14:textId="2DFE9720" w:rsidR="005D4BCD" w:rsidRPr="003A03B8" w:rsidRDefault="005D4BCD" w:rsidP="005D4BCD">
            <w:pPr>
              <w:rPr>
                <w:rFonts w:ascii="Palatino Linotype" w:hAnsi="Palatino Linotype"/>
                <w:sz w:val="20"/>
                <w:szCs w:val="20"/>
              </w:rPr>
            </w:pPr>
            <w:r>
              <w:rPr>
                <w:rFonts w:ascii="Palatino Linotype" w:hAnsi="Palatino Linotype"/>
                <w:sz w:val="20"/>
                <w:szCs w:val="20"/>
              </w:rPr>
              <w:lastRenderedPageBreak/>
              <w:t>Y</w:t>
            </w:r>
          </w:p>
        </w:tc>
        <w:tc>
          <w:tcPr>
            <w:tcW w:w="1440" w:type="dxa"/>
          </w:tcPr>
          <w:p w14:paraId="1612FFA9" w14:textId="77777777" w:rsidR="005D4BCD" w:rsidRPr="003A03B8" w:rsidRDefault="005D4BCD" w:rsidP="005D4BCD">
            <w:r w:rsidRPr="003A03B8">
              <w:rPr>
                <w:rFonts w:ascii="Palatino Linotype" w:hAnsi="Palatino Linotype"/>
                <w:sz w:val="20"/>
                <w:szCs w:val="20"/>
              </w:rPr>
              <w:t>A</w:t>
            </w:r>
            <w:r>
              <w:rPr>
                <w:rFonts w:ascii="Palatino Linotype" w:hAnsi="Palatino Linotype"/>
                <w:sz w:val="20"/>
                <w:szCs w:val="20"/>
              </w:rPr>
              <w:t xml:space="preserve"> (*)</w:t>
            </w:r>
          </w:p>
        </w:tc>
        <w:tc>
          <w:tcPr>
            <w:tcW w:w="2587" w:type="dxa"/>
          </w:tcPr>
          <w:p w14:paraId="71E6BA94" w14:textId="48208107" w:rsidR="005D4BCD" w:rsidRPr="003A03B8" w:rsidRDefault="005D4BCD" w:rsidP="005D4BCD">
            <w:pPr>
              <w:rPr>
                <w:rFonts w:ascii="Palatino Linotype" w:hAnsi="Palatino Linotype"/>
                <w:sz w:val="20"/>
                <w:szCs w:val="20"/>
              </w:rPr>
            </w:pPr>
            <w:r>
              <w:rPr>
                <w:rFonts w:ascii="Palatino Linotype" w:hAnsi="Palatino Linotype"/>
                <w:sz w:val="20"/>
                <w:szCs w:val="20"/>
              </w:rPr>
              <w:t>-</w:t>
            </w:r>
          </w:p>
        </w:tc>
        <w:tc>
          <w:tcPr>
            <w:tcW w:w="2993" w:type="dxa"/>
          </w:tcPr>
          <w:p w14:paraId="3B90A4D8" w14:textId="7D877C14" w:rsidR="005D4BCD" w:rsidRPr="0007465A" w:rsidRDefault="005D4BCD" w:rsidP="005D4BCD">
            <w:pPr>
              <w:rPr>
                <w:rFonts w:ascii="Palatino Linotype" w:eastAsiaTheme="minorEastAsia" w:hAnsi="Palatino Linotype"/>
                <w:sz w:val="20"/>
                <w:szCs w:val="20"/>
                <w:lang w:val="en-GB"/>
              </w:rPr>
            </w:pPr>
            <w:r w:rsidRPr="003A03B8">
              <w:rPr>
                <w:rFonts w:ascii="Palatino Linotype" w:eastAsia="Times New Roman" w:hAnsi="Palatino Linotype"/>
                <w:sz w:val="20"/>
                <w:szCs w:val="20"/>
              </w:rPr>
              <w:t>&lt;</w:t>
            </w:r>
            <w:r>
              <w:rPr>
                <w:rFonts w:ascii="Palatino Linotype" w:eastAsia="Times New Roman" w:hAnsi="Palatino Linotype"/>
                <w:sz w:val="20"/>
                <w:szCs w:val="20"/>
              </w:rPr>
              <w:t>fieldMappingValues</w:t>
            </w:r>
            <w:r w:rsidRPr="003A03B8">
              <w:rPr>
                <w:rFonts w:ascii="Palatino Linotype" w:eastAsia="Times New Roman" w:hAnsi="Palatino Linotype"/>
                <w:sz w:val="20"/>
                <w:szCs w:val="20"/>
              </w:rPr>
              <w:t>&gt;[</w:t>
            </w:r>
            <w:r>
              <w:rPr>
                <w:rFonts w:ascii="Palatino Linotype" w:eastAsia="Times New Roman" w:hAnsi="Palatino Linotype"/>
                <w:sz w:val="20"/>
                <w:szCs w:val="20"/>
              </w:rPr>
              <w:t>multiple sub element 16</w:t>
            </w:r>
            <w:r w:rsidRPr="003A03B8">
              <w:rPr>
                <w:rFonts w:ascii="Palatino Linotype" w:eastAsia="Times New Roman" w:hAnsi="Palatino Linotype"/>
                <w:sz w:val="20"/>
                <w:szCs w:val="20"/>
              </w:rPr>
              <w:t>]</w:t>
            </w:r>
          </w:p>
          <w:p w14:paraId="3710CDA8" w14:textId="069E88C2" w:rsidR="005D4BCD" w:rsidRPr="003A03B8" w:rsidRDefault="005D4BCD" w:rsidP="005D4BCD">
            <w:pPr>
              <w:rPr>
                <w:rFonts w:ascii="Palatino Linotype" w:eastAsia="Times New Roman" w:hAnsi="Palatino Linotype"/>
                <w:sz w:val="20"/>
                <w:szCs w:val="20"/>
              </w:rPr>
            </w:pPr>
            <w:r>
              <w:rPr>
                <w:rFonts w:ascii="Palatino Linotype" w:eastAsia="Times New Roman" w:hAnsi="Palatino Linotype"/>
                <w:sz w:val="20"/>
                <w:szCs w:val="20"/>
              </w:rPr>
              <w:t>&lt;/fieldMappingValues</w:t>
            </w:r>
            <w:r w:rsidRPr="003A03B8">
              <w:rPr>
                <w:rFonts w:ascii="Palatino Linotype" w:eastAsia="Times New Roman" w:hAnsi="Palatino Linotype"/>
                <w:sz w:val="20"/>
                <w:szCs w:val="20"/>
              </w:rPr>
              <w:t xml:space="preserve"> &gt;</w:t>
            </w:r>
          </w:p>
        </w:tc>
        <w:tc>
          <w:tcPr>
            <w:tcW w:w="2773" w:type="dxa"/>
          </w:tcPr>
          <w:p w14:paraId="1AAE820C" w14:textId="07FBB429" w:rsidR="005D4BCD" w:rsidRPr="003A03B8" w:rsidRDefault="005D4BCD" w:rsidP="005D4BCD">
            <w:pPr>
              <w:rPr>
                <w:rFonts w:ascii="Palatino Linotype" w:eastAsia="Times New Roman" w:hAnsi="Palatino Linotype"/>
                <w:sz w:val="20"/>
                <w:szCs w:val="20"/>
              </w:rPr>
            </w:pPr>
            <w:r>
              <w:rPr>
                <w:rFonts w:ascii="Palatino Linotype" w:eastAsia="Times New Roman" w:hAnsi="Palatino Linotype"/>
                <w:sz w:val="20"/>
                <w:szCs w:val="20"/>
              </w:rPr>
              <w:t>{“fieldMappingValues”:”</w:t>
            </w:r>
            <w:r w:rsidRPr="003A03B8">
              <w:rPr>
                <w:rFonts w:ascii="Palatino Linotype" w:eastAsia="Times New Roman" w:hAnsi="Palatino Linotype"/>
                <w:sz w:val="20"/>
                <w:szCs w:val="20"/>
              </w:rPr>
              <w:t>[</w:t>
            </w:r>
            <w:r>
              <w:rPr>
                <w:rFonts w:ascii="Palatino Linotype" w:eastAsia="Times New Roman" w:hAnsi="Palatino Linotype"/>
                <w:sz w:val="20"/>
                <w:szCs w:val="20"/>
              </w:rPr>
              <w:t>multiple sub element 16</w:t>
            </w:r>
            <w:r w:rsidRPr="003A03B8">
              <w:rPr>
                <w:rFonts w:ascii="Palatino Linotype" w:eastAsia="Times New Roman" w:hAnsi="Palatino Linotype"/>
                <w:sz w:val="20"/>
                <w:szCs w:val="20"/>
              </w:rPr>
              <w:t>]”}</w:t>
            </w:r>
          </w:p>
        </w:tc>
      </w:tr>
      <w:tr w:rsidR="005D4BCD" w:rsidRPr="00B9183D" w14:paraId="2C581A05" w14:textId="77777777" w:rsidTr="006D667A">
        <w:trPr>
          <w:trHeight w:val="327"/>
        </w:trPr>
        <w:tc>
          <w:tcPr>
            <w:tcW w:w="607" w:type="dxa"/>
          </w:tcPr>
          <w:p w14:paraId="43F50C15" w14:textId="2AC10BB9" w:rsidR="005D4BCD" w:rsidRDefault="005D4BCD" w:rsidP="005D4BCD">
            <w:pPr>
              <w:rPr>
                <w:rFonts w:ascii="Palatino Linotype" w:eastAsia="Times New Roman" w:hAnsi="Palatino Linotype"/>
                <w:sz w:val="20"/>
                <w:szCs w:val="20"/>
              </w:rPr>
            </w:pPr>
            <w:r>
              <w:rPr>
                <w:rFonts w:ascii="Palatino Linotype" w:eastAsia="Times New Roman" w:hAnsi="Palatino Linotype"/>
                <w:sz w:val="20"/>
                <w:szCs w:val="20"/>
              </w:rPr>
              <w:lastRenderedPageBreak/>
              <w:t>16</w:t>
            </w:r>
          </w:p>
        </w:tc>
        <w:tc>
          <w:tcPr>
            <w:tcW w:w="1277" w:type="dxa"/>
          </w:tcPr>
          <w:p w14:paraId="2ADD619D" w14:textId="3C46F7FC" w:rsidR="005D4BCD" w:rsidRDefault="005D4BCD" w:rsidP="005D4BCD">
            <w:pPr>
              <w:rPr>
                <w:rFonts w:ascii="Palatino Linotype" w:hAnsi="Palatino Linotype"/>
                <w:sz w:val="20"/>
                <w:szCs w:val="20"/>
              </w:rPr>
            </w:pPr>
            <w:r>
              <w:rPr>
                <w:rFonts w:ascii="Palatino Linotype" w:hAnsi="Palatino Linotype"/>
                <w:sz w:val="20"/>
                <w:szCs w:val="20"/>
              </w:rPr>
              <w:t>Field Mapping Value</w:t>
            </w:r>
          </w:p>
        </w:tc>
        <w:tc>
          <w:tcPr>
            <w:tcW w:w="1890" w:type="dxa"/>
          </w:tcPr>
          <w:p w14:paraId="09F691AA" w14:textId="0E89523D" w:rsidR="005D4BCD" w:rsidRPr="003A03B8" w:rsidRDefault="005D4BCD" w:rsidP="005D4BCD">
            <w:pPr>
              <w:rPr>
                <w:rFonts w:ascii="Palatino Linotype" w:hAnsi="Palatino Linotype"/>
                <w:sz w:val="20"/>
                <w:szCs w:val="20"/>
              </w:rPr>
            </w:pPr>
            <w:r>
              <w:rPr>
                <w:rFonts w:ascii="Palatino Linotype" w:hAnsi="Palatino Linotype"/>
                <w:sz w:val="20"/>
                <w:szCs w:val="20"/>
              </w:rPr>
              <w:t>The detail value of each field</w:t>
            </w:r>
          </w:p>
        </w:tc>
        <w:tc>
          <w:tcPr>
            <w:tcW w:w="1170" w:type="dxa"/>
          </w:tcPr>
          <w:p w14:paraId="533EE120" w14:textId="7084B41C" w:rsidR="005D4BCD" w:rsidRPr="003A03B8" w:rsidRDefault="005D4BCD" w:rsidP="005D4BCD">
            <w:pPr>
              <w:rPr>
                <w:rFonts w:ascii="Palatino Linotype" w:hAnsi="Palatino Linotype"/>
                <w:sz w:val="20"/>
                <w:szCs w:val="20"/>
              </w:rPr>
            </w:pPr>
            <w:r>
              <w:rPr>
                <w:rFonts w:ascii="Palatino Linotype" w:hAnsi="Palatino Linotype"/>
                <w:sz w:val="20"/>
                <w:szCs w:val="20"/>
              </w:rPr>
              <w:t>Y</w:t>
            </w:r>
          </w:p>
        </w:tc>
        <w:tc>
          <w:tcPr>
            <w:tcW w:w="1440" w:type="dxa"/>
          </w:tcPr>
          <w:p w14:paraId="2E4F7592" w14:textId="40F90E61" w:rsidR="005D4BCD" w:rsidRPr="003A03B8" w:rsidRDefault="005D4BCD" w:rsidP="005D4BCD">
            <w:pPr>
              <w:rPr>
                <w:rFonts w:ascii="Palatino Linotype" w:hAnsi="Palatino Linotype"/>
                <w:sz w:val="20"/>
                <w:szCs w:val="20"/>
              </w:rPr>
            </w:pPr>
            <w:r w:rsidRPr="003A03B8">
              <w:rPr>
                <w:rFonts w:ascii="Palatino Linotype" w:hAnsi="Palatino Linotype"/>
                <w:sz w:val="20"/>
                <w:szCs w:val="20"/>
              </w:rPr>
              <w:t>A</w:t>
            </w:r>
            <w:r>
              <w:rPr>
                <w:rFonts w:ascii="Palatino Linotype" w:hAnsi="Palatino Linotype"/>
                <w:sz w:val="20"/>
                <w:szCs w:val="20"/>
              </w:rPr>
              <w:t xml:space="preserve"> (*)</w:t>
            </w:r>
          </w:p>
        </w:tc>
        <w:tc>
          <w:tcPr>
            <w:tcW w:w="2587" w:type="dxa"/>
          </w:tcPr>
          <w:p w14:paraId="6B4FF88C" w14:textId="77777777" w:rsidR="005D4BCD" w:rsidRDefault="005D4BCD" w:rsidP="005D4BCD">
            <w:pPr>
              <w:rPr>
                <w:rFonts w:ascii="Palatino Linotype" w:hAnsi="Palatino Linotype"/>
                <w:sz w:val="20"/>
                <w:szCs w:val="20"/>
              </w:rPr>
            </w:pPr>
            <w:r>
              <w:rPr>
                <w:rFonts w:ascii="Palatino Linotype" w:hAnsi="Palatino Linotype"/>
                <w:sz w:val="20"/>
                <w:szCs w:val="20"/>
              </w:rPr>
              <w:t>2 Attributes</w:t>
            </w:r>
          </w:p>
          <w:p w14:paraId="16DE628F" w14:textId="77777777" w:rsidR="005D4BCD" w:rsidRDefault="005D4BCD" w:rsidP="005D4BCD">
            <w:pPr>
              <w:rPr>
                <w:rFonts w:ascii="Palatino Linotype" w:hAnsi="Palatino Linotype"/>
                <w:sz w:val="20"/>
                <w:szCs w:val="20"/>
              </w:rPr>
            </w:pPr>
            <w:r>
              <w:rPr>
                <w:rFonts w:ascii="Palatino Linotype" w:hAnsi="Palatino Linotype"/>
                <w:sz w:val="20"/>
                <w:szCs w:val="20"/>
              </w:rPr>
              <w:t>Name – must be the same as the system field name in the field mapping setting</w:t>
            </w:r>
          </w:p>
          <w:p w14:paraId="395E3FED" w14:textId="4B7B1FFA" w:rsidR="005D4BCD" w:rsidRPr="003A03B8" w:rsidRDefault="005D4BCD" w:rsidP="005D4BCD">
            <w:pPr>
              <w:rPr>
                <w:rFonts w:ascii="Palatino Linotype" w:hAnsi="Palatino Linotype"/>
                <w:sz w:val="20"/>
                <w:szCs w:val="20"/>
              </w:rPr>
            </w:pPr>
            <w:r>
              <w:rPr>
                <w:rFonts w:ascii="Palatino Linotype" w:hAnsi="Palatino Linotype"/>
                <w:sz w:val="20"/>
                <w:szCs w:val="20"/>
              </w:rPr>
              <w:t>Value – must be within the length and correct format</w:t>
            </w:r>
          </w:p>
        </w:tc>
        <w:tc>
          <w:tcPr>
            <w:tcW w:w="2993" w:type="dxa"/>
          </w:tcPr>
          <w:p w14:paraId="6FC7316D" w14:textId="03E7DDA7" w:rsidR="005D4BCD" w:rsidRPr="003A03B8" w:rsidRDefault="005D4BCD" w:rsidP="005D4BCD">
            <w:pPr>
              <w:rPr>
                <w:rFonts w:ascii="Palatino Linotype" w:eastAsia="Times New Roman" w:hAnsi="Palatino Linotype"/>
                <w:sz w:val="20"/>
                <w:szCs w:val="20"/>
              </w:rPr>
            </w:pPr>
            <w:r>
              <w:rPr>
                <w:rFonts w:ascii="Palatino Linotype" w:eastAsia="Times New Roman" w:hAnsi="Palatino Linotype"/>
                <w:sz w:val="20"/>
                <w:szCs w:val="20"/>
              </w:rPr>
              <w:t xml:space="preserve">&lt;fieldMappingValue name="URL" </w:t>
            </w:r>
            <w:r w:rsidRPr="005D4BCD">
              <w:rPr>
                <w:rFonts w:ascii="Palatino Linotype" w:eastAsia="Times New Roman" w:hAnsi="Palatino Linotype"/>
                <w:sz w:val="20"/>
                <w:szCs w:val="20"/>
              </w:rPr>
              <w:t>value="http://this.is.a.sample.url.com/" /&gt;</w:t>
            </w:r>
          </w:p>
        </w:tc>
        <w:tc>
          <w:tcPr>
            <w:tcW w:w="2773" w:type="dxa"/>
          </w:tcPr>
          <w:p w14:paraId="47C003A1" w14:textId="79A4EE1C" w:rsidR="005D4BCD" w:rsidRPr="003A03B8" w:rsidRDefault="005D4BCD" w:rsidP="005D4BCD">
            <w:pPr>
              <w:rPr>
                <w:rFonts w:ascii="Palatino Linotype" w:eastAsia="Times New Roman" w:hAnsi="Palatino Linotype"/>
                <w:sz w:val="20"/>
                <w:szCs w:val="20"/>
              </w:rPr>
            </w:pPr>
            <w:r w:rsidRPr="005D4BCD">
              <w:rPr>
                <w:rFonts w:ascii="Palatino Linotype" w:eastAsia="Times New Roman" w:hAnsi="Palatino Linotype"/>
                <w:sz w:val="20"/>
                <w:szCs w:val="20"/>
              </w:rPr>
              <w:t>{"@name": "PRODUCT_CODE","@value": "EAC"}</w:t>
            </w:r>
          </w:p>
        </w:tc>
      </w:tr>
    </w:tbl>
    <w:p w14:paraId="5D9994CB" w14:textId="77777777" w:rsidR="009B2363" w:rsidRDefault="009B2363" w:rsidP="00825A2C">
      <w:pPr>
        <w:pStyle w:val="Texte1"/>
        <w:rPr>
          <w:rFonts w:ascii="Palatino Linotype" w:hAnsi="Palatino Linotype"/>
        </w:rPr>
      </w:pPr>
    </w:p>
    <w:p w14:paraId="76FE7E0D" w14:textId="77777777" w:rsidR="000E780E" w:rsidRDefault="000E780E" w:rsidP="00825A2C">
      <w:pPr>
        <w:pStyle w:val="Texte1"/>
        <w:rPr>
          <w:rFonts w:ascii="Palatino Linotype" w:hAnsi="Palatino Linotype"/>
        </w:rPr>
      </w:pPr>
    </w:p>
    <w:p w14:paraId="31D5D275" w14:textId="451FE694" w:rsidR="009B2363" w:rsidRPr="00E677CD" w:rsidRDefault="009B2363" w:rsidP="00825A2C">
      <w:pPr>
        <w:pStyle w:val="Texte1"/>
        <w:rPr>
          <w:rFonts w:ascii="Palatino Linotype" w:hAnsi="Palatino Linotype"/>
          <w:b/>
          <w:u w:val="single"/>
        </w:rPr>
      </w:pPr>
      <w:r w:rsidRPr="00E677CD">
        <w:rPr>
          <w:rFonts w:ascii="Palatino Linotype" w:hAnsi="Palatino Linotype"/>
          <w:b/>
          <w:u w:val="single"/>
        </w:rPr>
        <w:t>Proposed Content Field Mapping</w:t>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9"/>
        <w:gridCol w:w="1778"/>
        <w:gridCol w:w="960"/>
        <w:gridCol w:w="812"/>
        <w:gridCol w:w="2298"/>
        <w:gridCol w:w="1127"/>
        <w:gridCol w:w="1415"/>
        <w:gridCol w:w="3918"/>
      </w:tblGrid>
      <w:tr w:rsidR="004E5FD5" w:rsidRPr="00B9183D" w14:paraId="2AE6D8F9" w14:textId="77777777" w:rsidTr="004E5FD5">
        <w:trPr>
          <w:trHeight w:val="300"/>
        </w:trPr>
        <w:tc>
          <w:tcPr>
            <w:tcW w:w="1979" w:type="dxa"/>
            <w:shd w:val="clear" w:color="auto" w:fill="2F5496"/>
            <w:vAlign w:val="center"/>
          </w:tcPr>
          <w:p w14:paraId="72F7AEBD" w14:textId="77777777" w:rsidR="004E5FD5" w:rsidRDefault="004E5FD5" w:rsidP="003F1192">
            <w:pPr>
              <w:jc w:val="center"/>
              <w:rPr>
                <w:rFonts w:ascii="Palatino Linotype" w:eastAsia="Times New Roman" w:hAnsi="Palatino Linotype"/>
                <w:b/>
                <w:bCs/>
                <w:color w:val="FFFFFF"/>
                <w:sz w:val="20"/>
                <w:szCs w:val="20"/>
              </w:rPr>
            </w:pPr>
            <w:r w:rsidRPr="00B9183D">
              <w:rPr>
                <w:rFonts w:ascii="Palatino Linotype" w:eastAsia="Times New Roman" w:hAnsi="Palatino Linotype"/>
                <w:b/>
                <w:bCs/>
                <w:color w:val="FFFFFF"/>
                <w:sz w:val="20"/>
                <w:szCs w:val="20"/>
              </w:rPr>
              <w:t>Field Name</w:t>
            </w:r>
          </w:p>
          <w:p w14:paraId="22F77981" w14:textId="77777777" w:rsidR="004E5FD5" w:rsidRPr="00B9183D"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(System)</w:t>
            </w:r>
          </w:p>
        </w:tc>
        <w:tc>
          <w:tcPr>
            <w:tcW w:w="1778" w:type="dxa"/>
            <w:shd w:val="clear" w:color="auto" w:fill="2F5496"/>
            <w:vAlign w:val="center"/>
          </w:tcPr>
          <w:p w14:paraId="0AFD129F" w14:textId="77777777" w:rsidR="004E5FD5"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Field Name</w:t>
            </w:r>
          </w:p>
          <w:p w14:paraId="29C01F8D" w14:textId="77777777" w:rsidR="004E5FD5" w:rsidRPr="00B9183D"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(Display)</w:t>
            </w:r>
          </w:p>
        </w:tc>
        <w:tc>
          <w:tcPr>
            <w:tcW w:w="960" w:type="dxa"/>
            <w:shd w:val="clear" w:color="auto" w:fill="2F5496"/>
            <w:vAlign w:val="center"/>
          </w:tcPr>
          <w:p w14:paraId="4A872A21" w14:textId="77777777" w:rsidR="004E5FD5"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Field</w:t>
            </w:r>
          </w:p>
          <w:p w14:paraId="3E681FE3" w14:textId="77777777" w:rsidR="004E5FD5" w:rsidRPr="00B9183D"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Length</w:t>
            </w:r>
          </w:p>
        </w:tc>
        <w:tc>
          <w:tcPr>
            <w:tcW w:w="812" w:type="dxa"/>
            <w:shd w:val="clear" w:color="auto" w:fill="2F5496"/>
            <w:vAlign w:val="center"/>
          </w:tcPr>
          <w:p w14:paraId="3B9C1085" w14:textId="77777777" w:rsidR="004E5FD5"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Field</w:t>
            </w:r>
          </w:p>
          <w:p w14:paraId="6D329BF9" w14:textId="77777777" w:rsidR="004E5FD5" w:rsidRPr="00B9183D"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Seq</w:t>
            </w:r>
          </w:p>
        </w:tc>
        <w:tc>
          <w:tcPr>
            <w:tcW w:w="2298" w:type="dxa"/>
            <w:shd w:val="clear" w:color="auto" w:fill="2F5496"/>
            <w:vAlign w:val="center"/>
          </w:tcPr>
          <w:p w14:paraId="1FCBD68B" w14:textId="77777777" w:rsidR="004E5FD5" w:rsidRPr="009B2363" w:rsidRDefault="004E5FD5" w:rsidP="003F1192">
            <w:pPr>
              <w:jc w:val="center"/>
              <w:rPr>
                <w:rFonts w:ascii="Palatino Linotype" w:eastAsia="Times New Roman" w:hAnsi="Palatino Linotype"/>
                <w:b/>
                <w:bCs/>
                <w:color w:val="FFFFFF"/>
                <w:sz w:val="20"/>
                <w:szCs w:val="20"/>
              </w:rPr>
            </w:pPr>
            <w:r w:rsidRPr="009B2363">
              <w:rPr>
                <w:rFonts w:ascii="Palatino Linotype" w:eastAsia="Times New Roman" w:hAnsi="Palatino Linotype"/>
                <w:b/>
                <w:bCs/>
                <w:color w:val="FFFFFF"/>
                <w:sz w:val="20"/>
                <w:szCs w:val="20"/>
              </w:rPr>
              <w:t>Map to Standard Field</w:t>
            </w:r>
          </w:p>
        </w:tc>
        <w:tc>
          <w:tcPr>
            <w:tcW w:w="1127" w:type="dxa"/>
            <w:shd w:val="clear" w:color="auto" w:fill="2F5496"/>
            <w:vAlign w:val="center"/>
          </w:tcPr>
          <w:p w14:paraId="2C475DAC" w14:textId="49D3966F" w:rsidR="004E5FD5"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Allow</w:t>
            </w:r>
          </w:p>
          <w:p w14:paraId="69F26344" w14:textId="48E14AE7" w:rsidR="004E5FD5"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Data</w:t>
            </w:r>
          </w:p>
          <w:p w14:paraId="12D72091" w14:textId="77777777" w:rsidR="004E5FD5" w:rsidRPr="009B2363"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Masking</w:t>
            </w:r>
          </w:p>
        </w:tc>
        <w:tc>
          <w:tcPr>
            <w:tcW w:w="1415" w:type="dxa"/>
            <w:shd w:val="clear" w:color="auto" w:fill="2F5496"/>
            <w:vAlign w:val="center"/>
          </w:tcPr>
          <w:p w14:paraId="62090DA0" w14:textId="77777777" w:rsidR="004E5FD5"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Groupable</w:t>
            </w:r>
          </w:p>
          <w:p w14:paraId="105CA0C0" w14:textId="77777777" w:rsidR="004E5FD5"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(As Placeholder</w:t>
            </w:r>
          </w:p>
          <w:p w14:paraId="4C8F8F43" w14:textId="77777777" w:rsidR="004E5FD5" w:rsidRPr="009B2363"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color w:val="FFFFFF"/>
                <w:sz w:val="20"/>
                <w:szCs w:val="20"/>
              </w:rPr>
              <w:t>in Template)</w:t>
            </w:r>
          </w:p>
        </w:tc>
        <w:tc>
          <w:tcPr>
            <w:tcW w:w="3918" w:type="dxa"/>
            <w:shd w:val="clear" w:color="auto" w:fill="FFC000"/>
            <w:vAlign w:val="center"/>
          </w:tcPr>
          <w:p w14:paraId="3A77C8F1" w14:textId="77777777" w:rsidR="004E5FD5" w:rsidRDefault="004E5FD5" w:rsidP="003F1192">
            <w:pPr>
              <w:jc w:val="center"/>
              <w:rPr>
                <w:rFonts w:ascii="Palatino Linotype" w:eastAsia="Times New Roman" w:hAnsi="Palatino Linotype"/>
                <w:b/>
                <w:bCs/>
                <w:sz w:val="20"/>
                <w:szCs w:val="20"/>
              </w:rPr>
            </w:pPr>
            <w:r w:rsidRPr="003F1192">
              <w:rPr>
                <w:rFonts w:ascii="Palatino Linotype" w:eastAsia="Times New Roman" w:hAnsi="Palatino Linotype"/>
                <w:b/>
                <w:bCs/>
                <w:sz w:val="20"/>
                <w:szCs w:val="20"/>
              </w:rPr>
              <w:t>Remarks</w:t>
            </w:r>
          </w:p>
          <w:p w14:paraId="2064A9F5" w14:textId="77777777" w:rsidR="004E5FD5" w:rsidRDefault="004E5FD5" w:rsidP="003F1192">
            <w:pPr>
              <w:jc w:val="center"/>
              <w:rPr>
                <w:rFonts w:ascii="Palatino Linotype" w:eastAsia="Times New Roman" w:hAnsi="Palatino Linotype"/>
                <w:b/>
                <w:bCs/>
                <w:sz w:val="20"/>
                <w:szCs w:val="20"/>
              </w:rPr>
            </w:pPr>
            <w:r>
              <w:rPr>
                <w:rFonts w:ascii="Palatino Linotype" w:eastAsia="Times New Roman" w:hAnsi="Palatino Linotype"/>
                <w:b/>
                <w:bCs/>
                <w:sz w:val="20"/>
                <w:szCs w:val="20"/>
              </w:rPr>
              <w:t xml:space="preserve">(Not a Field </w:t>
            </w:r>
          </w:p>
          <w:p w14:paraId="50D8DEC4" w14:textId="77777777" w:rsidR="004E5FD5" w:rsidRDefault="004E5FD5" w:rsidP="003F1192">
            <w:pPr>
              <w:jc w:val="center"/>
              <w:rPr>
                <w:rFonts w:ascii="Palatino Linotype" w:eastAsia="Times New Roman" w:hAnsi="Palatino Linotype"/>
                <w:b/>
                <w:bCs/>
                <w:color w:val="FFFFFF"/>
                <w:sz w:val="20"/>
                <w:szCs w:val="20"/>
              </w:rPr>
            </w:pPr>
            <w:r>
              <w:rPr>
                <w:rFonts w:ascii="Palatino Linotype" w:eastAsia="Times New Roman" w:hAnsi="Palatino Linotype"/>
                <w:b/>
                <w:bCs/>
                <w:sz w:val="20"/>
                <w:szCs w:val="20"/>
              </w:rPr>
              <w:t>in DB)</w:t>
            </w:r>
          </w:p>
        </w:tc>
      </w:tr>
      <w:tr w:rsidR="004E5FD5" w:rsidRPr="00B9183D" w14:paraId="7D01363D" w14:textId="77777777" w:rsidTr="004E5FD5">
        <w:trPr>
          <w:trHeight w:val="300"/>
        </w:trPr>
        <w:tc>
          <w:tcPr>
            <w:tcW w:w="1979" w:type="dxa"/>
            <w:vAlign w:val="center"/>
          </w:tcPr>
          <w:p w14:paraId="751EA524" w14:textId="77777777" w:rsidR="004E5FD5" w:rsidRPr="00B9183D" w:rsidRDefault="004E5FD5" w:rsidP="004E5FD5">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PRODUCT_CODE</w:t>
            </w:r>
          </w:p>
        </w:tc>
        <w:tc>
          <w:tcPr>
            <w:tcW w:w="1778" w:type="dxa"/>
            <w:vAlign w:val="center"/>
          </w:tcPr>
          <w:p w14:paraId="33B24A5E" w14:textId="77777777" w:rsidR="004E5FD5" w:rsidRPr="00B9183D" w:rsidRDefault="004E5FD5" w:rsidP="004E5FD5">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Product Code</w:t>
            </w:r>
          </w:p>
        </w:tc>
        <w:tc>
          <w:tcPr>
            <w:tcW w:w="960" w:type="dxa"/>
            <w:vAlign w:val="center"/>
          </w:tcPr>
          <w:p w14:paraId="59DBCE64" w14:textId="77777777" w:rsidR="004E5FD5" w:rsidRPr="00B9183D" w:rsidRDefault="004E5FD5" w:rsidP="003F1192">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10</w:t>
            </w:r>
          </w:p>
        </w:tc>
        <w:tc>
          <w:tcPr>
            <w:tcW w:w="812" w:type="dxa"/>
            <w:vAlign w:val="center"/>
          </w:tcPr>
          <w:p w14:paraId="6089AECA" w14:textId="77777777" w:rsidR="004E5FD5" w:rsidRPr="005A5716" w:rsidRDefault="004E5FD5" w:rsidP="003F1192">
            <w:pPr>
              <w:jc w:val="center"/>
              <w:rPr>
                <w:rFonts w:ascii="Palatino Linotype" w:eastAsiaTheme="minorEastAsia" w:hAnsi="Palatino Linotype"/>
                <w:color w:val="000000"/>
                <w:sz w:val="20"/>
                <w:szCs w:val="20"/>
              </w:rPr>
            </w:pPr>
            <w:r>
              <w:rPr>
                <w:rFonts w:ascii="Palatino Linotype" w:eastAsiaTheme="minorEastAsia" w:hAnsi="Palatino Linotype"/>
                <w:color w:val="000000"/>
                <w:sz w:val="20"/>
                <w:szCs w:val="20"/>
              </w:rPr>
              <w:t>1</w:t>
            </w:r>
          </w:p>
        </w:tc>
        <w:tc>
          <w:tcPr>
            <w:tcW w:w="2298" w:type="dxa"/>
            <w:vAlign w:val="center"/>
          </w:tcPr>
          <w:p w14:paraId="263F278A" w14:textId="5FC57488" w:rsidR="004E5FD5" w:rsidRPr="00B9183D" w:rsidRDefault="004E5FD5" w:rsidP="004E5FD5">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Product_Code</w:t>
            </w:r>
          </w:p>
        </w:tc>
        <w:tc>
          <w:tcPr>
            <w:tcW w:w="1127" w:type="dxa"/>
            <w:vAlign w:val="center"/>
          </w:tcPr>
          <w:p w14:paraId="5FDC9CB7" w14:textId="30C39BE8" w:rsidR="004E5FD5" w:rsidRPr="00B9183D" w:rsidRDefault="004E5FD5" w:rsidP="00560EA6">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N</w:t>
            </w:r>
          </w:p>
        </w:tc>
        <w:tc>
          <w:tcPr>
            <w:tcW w:w="1415" w:type="dxa"/>
            <w:vAlign w:val="center"/>
          </w:tcPr>
          <w:p w14:paraId="2D75128A" w14:textId="5BF12552" w:rsidR="004E5FD5" w:rsidRPr="00B9183D" w:rsidRDefault="004E5FD5" w:rsidP="00560EA6">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Y</w:t>
            </w:r>
          </w:p>
        </w:tc>
        <w:tc>
          <w:tcPr>
            <w:tcW w:w="3918" w:type="dxa"/>
            <w:vAlign w:val="center"/>
          </w:tcPr>
          <w:p w14:paraId="7F550DD9" w14:textId="1ECA534A" w:rsidR="004E5FD5" w:rsidRPr="00B9183D" w:rsidRDefault="004E5FD5" w:rsidP="004E5FD5">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A factor to determine the notification Touchpoint &amp; usually leave blank if apply to all.</w:t>
            </w:r>
          </w:p>
        </w:tc>
      </w:tr>
      <w:tr w:rsidR="004E5FD5" w:rsidRPr="00B9183D" w14:paraId="5DB10236" w14:textId="77777777" w:rsidTr="004E5FD5">
        <w:trPr>
          <w:trHeight w:val="300"/>
        </w:trPr>
        <w:tc>
          <w:tcPr>
            <w:tcW w:w="1979" w:type="dxa"/>
            <w:vAlign w:val="center"/>
          </w:tcPr>
          <w:p w14:paraId="328ABE78" w14:textId="77777777" w:rsidR="004E5FD5"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CHANNEL_TYPE</w:t>
            </w:r>
          </w:p>
        </w:tc>
        <w:tc>
          <w:tcPr>
            <w:tcW w:w="1778" w:type="dxa"/>
            <w:vAlign w:val="center"/>
          </w:tcPr>
          <w:p w14:paraId="0FB9C243" w14:textId="77777777" w:rsidR="004E5FD5" w:rsidRPr="00B9183D"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Channel Type</w:t>
            </w:r>
          </w:p>
        </w:tc>
        <w:tc>
          <w:tcPr>
            <w:tcW w:w="960" w:type="dxa"/>
            <w:vAlign w:val="center"/>
          </w:tcPr>
          <w:p w14:paraId="645E2E73" w14:textId="77777777" w:rsidR="004E5FD5" w:rsidRPr="00B9183D"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4</w:t>
            </w:r>
          </w:p>
        </w:tc>
        <w:tc>
          <w:tcPr>
            <w:tcW w:w="812" w:type="dxa"/>
            <w:vAlign w:val="center"/>
          </w:tcPr>
          <w:p w14:paraId="0C28CEC4" w14:textId="77777777" w:rsidR="004E5FD5" w:rsidRPr="009C0BE6" w:rsidRDefault="004E5FD5" w:rsidP="007373F8">
            <w:pPr>
              <w:jc w:val="center"/>
              <w:rPr>
                <w:rFonts w:ascii="Palatino Linotype" w:eastAsiaTheme="minorEastAsia" w:hAnsi="Palatino Linotype"/>
                <w:color w:val="000000"/>
                <w:sz w:val="20"/>
                <w:szCs w:val="20"/>
                <w:lang w:val="en-GB"/>
              </w:rPr>
            </w:pPr>
            <w:r>
              <w:rPr>
                <w:rFonts w:ascii="Palatino Linotype" w:eastAsia="Times New Roman" w:hAnsi="Palatino Linotype"/>
                <w:color w:val="000000"/>
                <w:sz w:val="20"/>
                <w:szCs w:val="20"/>
              </w:rPr>
              <w:t>2</w:t>
            </w:r>
          </w:p>
        </w:tc>
        <w:tc>
          <w:tcPr>
            <w:tcW w:w="2298" w:type="dxa"/>
            <w:vAlign w:val="center"/>
          </w:tcPr>
          <w:p w14:paraId="37CBCE34" w14:textId="35146D08" w:rsidR="004E5FD5" w:rsidRPr="00B9183D" w:rsidRDefault="004E5FD5" w:rsidP="007373F8">
            <w:pPr>
              <w:rPr>
                <w:rFonts w:ascii="Palatino Linotype" w:hAnsi="Palatino Linotype"/>
                <w:color w:val="000000"/>
                <w:sz w:val="20"/>
                <w:szCs w:val="20"/>
              </w:rPr>
            </w:pPr>
            <w:r>
              <w:rPr>
                <w:rFonts w:ascii="Palatino Linotype" w:hAnsi="Palatino Linotype"/>
                <w:color w:val="000000"/>
                <w:sz w:val="20"/>
                <w:szCs w:val="20"/>
              </w:rPr>
              <w:t>Channel_Type</w:t>
            </w:r>
          </w:p>
        </w:tc>
        <w:tc>
          <w:tcPr>
            <w:tcW w:w="1127" w:type="dxa"/>
            <w:vAlign w:val="center"/>
          </w:tcPr>
          <w:p w14:paraId="20B27231" w14:textId="04AEDB73" w:rsidR="004E5FD5" w:rsidRPr="00B9183D" w:rsidRDefault="004E5FD5" w:rsidP="00560EA6">
            <w:pPr>
              <w:jc w:val="center"/>
              <w:rPr>
                <w:rFonts w:ascii="Palatino Linotype" w:hAnsi="Palatino Linotype"/>
                <w:color w:val="000000"/>
                <w:sz w:val="20"/>
                <w:szCs w:val="20"/>
              </w:rPr>
            </w:pPr>
            <w:r w:rsidRPr="00716276">
              <w:rPr>
                <w:rFonts w:ascii="Palatino Linotype" w:eastAsia="Times New Roman" w:hAnsi="Palatino Linotype"/>
                <w:color w:val="000000"/>
                <w:sz w:val="20"/>
                <w:szCs w:val="20"/>
              </w:rPr>
              <w:t>N</w:t>
            </w:r>
          </w:p>
        </w:tc>
        <w:tc>
          <w:tcPr>
            <w:tcW w:w="1415" w:type="dxa"/>
            <w:vAlign w:val="center"/>
          </w:tcPr>
          <w:p w14:paraId="78D37858" w14:textId="0F9194A9" w:rsidR="004E5FD5" w:rsidRPr="00B9183D" w:rsidRDefault="004E5FD5" w:rsidP="00560EA6">
            <w:pPr>
              <w:jc w:val="center"/>
              <w:rPr>
                <w:rFonts w:ascii="Palatino Linotype" w:hAnsi="Palatino Linotype"/>
                <w:color w:val="000000"/>
                <w:sz w:val="20"/>
                <w:szCs w:val="20"/>
              </w:rPr>
            </w:pPr>
            <w:r>
              <w:rPr>
                <w:rFonts w:ascii="Palatino Linotype" w:eastAsia="Times New Roman" w:hAnsi="Palatino Linotype"/>
                <w:color w:val="000000"/>
                <w:sz w:val="20"/>
                <w:szCs w:val="20"/>
              </w:rPr>
              <w:t>Y</w:t>
            </w:r>
          </w:p>
        </w:tc>
        <w:tc>
          <w:tcPr>
            <w:tcW w:w="3918" w:type="dxa"/>
            <w:vAlign w:val="center"/>
          </w:tcPr>
          <w:p w14:paraId="63BCD129" w14:textId="76838992" w:rsidR="004E5FD5" w:rsidRPr="00B9183D" w:rsidRDefault="004E5FD5" w:rsidP="007373F8">
            <w:pPr>
              <w:rPr>
                <w:rFonts w:ascii="Palatino Linotype" w:hAnsi="Palatino Linotype"/>
                <w:color w:val="000000"/>
                <w:sz w:val="20"/>
                <w:szCs w:val="20"/>
              </w:rPr>
            </w:pPr>
            <w:r>
              <w:rPr>
                <w:rFonts w:ascii="Palatino Linotype" w:eastAsia="Times New Roman" w:hAnsi="Palatino Linotype"/>
                <w:color w:val="000000"/>
                <w:sz w:val="20"/>
                <w:szCs w:val="20"/>
              </w:rPr>
              <w:t>A factor to determine the notification Touchpoint &amp; usually leave blank if apply to all.</w:t>
            </w:r>
          </w:p>
        </w:tc>
      </w:tr>
      <w:tr w:rsidR="004E5FD5" w:rsidRPr="00B9183D" w14:paraId="412E64B4" w14:textId="77777777" w:rsidTr="004E5FD5">
        <w:trPr>
          <w:trHeight w:val="300"/>
        </w:trPr>
        <w:tc>
          <w:tcPr>
            <w:tcW w:w="1979" w:type="dxa"/>
            <w:vAlign w:val="center"/>
          </w:tcPr>
          <w:p w14:paraId="6AAEB62B" w14:textId="77777777" w:rsidR="004E5FD5"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SUB_TYPE</w:t>
            </w:r>
          </w:p>
        </w:tc>
        <w:tc>
          <w:tcPr>
            <w:tcW w:w="1778" w:type="dxa"/>
            <w:vAlign w:val="center"/>
          </w:tcPr>
          <w:p w14:paraId="4B8F86AF" w14:textId="77777777" w:rsidR="004E5FD5" w:rsidRPr="00B9183D"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Sub Type</w:t>
            </w:r>
          </w:p>
        </w:tc>
        <w:tc>
          <w:tcPr>
            <w:tcW w:w="960" w:type="dxa"/>
            <w:vAlign w:val="center"/>
          </w:tcPr>
          <w:p w14:paraId="5C2EB31A" w14:textId="77777777" w:rsidR="004E5FD5" w:rsidRPr="00B9183D"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30</w:t>
            </w:r>
          </w:p>
        </w:tc>
        <w:tc>
          <w:tcPr>
            <w:tcW w:w="812" w:type="dxa"/>
            <w:vAlign w:val="center"/>
          </w:tcPr>
          <w:p w14:paraId="0699C9E2" w14:textId="77777777" w:rsidR="004E5FD5"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3</w:t>
            </w:r>
          </w:p>
        </w:tc>
        <w:tc>
          <w:tcPr>
            <w:tcW w:w="2298" w:type="dxa"/>
            <w:vAlign w:val="center"/>
          </w:tcPr>
          <w:p w14:paraId="12912CC3" w14:textId="6BA7ADC3" w:rsidR="004E5FD5" w:rsidRPr="00B9183D" w:rsidRDefault="004E5FD5" w:rsidP="007373F8">
            <w:pPr>
              <w:rPr>
                <w:rFonts w:ascii="Palatino Linotype" w:hAnsi="Palatino Linotype"/>
                <w:color w:val="000000"/>
                <w:sz w:val="20"/>
                <w:szCs w:val="20"/>
              </w:rPr>
            </w:pPr>
            <w:r>
              <w:rPr>
                <w:rFonts w:ascii="Palatino Linotype" w:hAnsi="Palatino Linotype"/>
                <w:color w:val="000000"/>
                <w:sz w:val="20"/>
                <w:szCs w:val="20"/>
              </w:rPr>
              <w:t>Sub_Type</w:t>
            </w:r>
          </w:p>
        </w:tc>
        <w:tc>
          <w:tcPr>
            <w:tcW w:w="1127" w:type="dxa"/>
            <w:vAlign w:val="center"/>
          </w:tcPr>
          <w:p w14:paraId="666EF101" w14:textId="43257AA8" w:rsidR="004E5FD5" w:rsidRPr="00B9183D" w:rsidRDefault="004E5FD5" w:rsidP="00560EA6">
            <w:pPr>
              <w:jc w:val="center"/>
              <w:rPr>
                <w:rFonts w:ascii="Palatino Linotype" w:hAnsi="Palatino Linotype"/>
                <w:color w:val="000000"/>
                <w:sz w:val="20"/>
                <w:szCs w:val="20"/>
              </w:rPr>
            </w:pPr>
            <w:r w:rsidRPr="00716276">
              <w:rPr>
                <w:rFonts w:ascii="Palatino Linotype" w:eastAsia="Times New Roman" w:hAnsi="Palatino Linotype"/>
                <w:color w:val="000000"/>
                <w:sz w:val="20"/>
                <w:szCs w:val="20"/>
              </w:rPr>
              <w:t>N</w:t>
            </w:r>
          </w:p>
        </w:tc>
        <w:tc>
          <w:tcPr>
            <w:tcW w:w="1415" w:type="dxa"/>
            <w:vAlign w:val="center"/>
          </w:tcPr>
          <w:p w14:paraId="4920AE18" w14:textId="5F00C327" w:rsidR="004E5FD5" w:rsidRPr="00B9183D" w:rsidRDefault="004E5FD5" w:rsidP="00560EA6">
            <w:pPr>
              <w:jc w:val="center"/>
              <w:rPr>
                <w:rFonts w:ascii="Palatino Linotype" w:hAnsi="Palatino Linotype"/>
                <w:color w:val="000000"/>
                <w:sz w:val="20"/>
                <w:szCs w:val="20"/>
              </w:rPr>
            </w:pPr>
            <w:r>
              <w:rPr>
                <w:rFonts w:ascii="Palatino Linotype" w:eastAsia="Times New Roman" w:hAnsi="Palatino Linotype"/>
                <w:color w:val="000000"/>
                <w:sz w:val="20"/>
                <w:szCs w:val="20"/>
              </w:rPr>
              <w:t>Y</w:t>
            </w:r>
          </w:p>
        </w:tc>
        <w:tc>
          <w:tcPr>
            <w:tcW w:w="3918" w:type="dxa"/>
            <w:vAlign w:val="center"/>
          </w:tcPr>
          <w:p w14:paraId="05C3BCCB" w14:textId="2F41984E" w:rsidR="004E5FD5" w:rsidRPr="00B9183D" w:rsidRDefault="004E5FD5" w:rsidP="007373F8">
            <w:pPr>
              <w:rPr>
                <w:rFonts w:ascii="Palatino Linotype" w:hAnsi="Palatino Linotype"/>
                <w:color w:val="000000"/>
                <w:sz w:val="20"/>
                <w:szCs w:val="20"/>
              </w:rPr>
            </w:pPr>
            <w:r>
              <w:rPr>
                <w:rFonts w:ascii="Palatino Linotype" w:eastAsia="Times New Roman" w:hAnsi="Palatino Linotype"/>
                <w:color w:val="000000"/>
                <w:sz w:val="20"/>
                <w:szCs w:val="20"/>
              </w:rPr>
              <w:t>A factor to determine the notification Touchpoint &amp; usually leave blank if apply to all.</w:t>
            </w:r>
          </w:p>
        </w:tc>
      </w:tr>
      <w:tr w:rsidR="004E5FD5" w:rsidRPr="00B9183D" w14:paraId="7C6FE850" w14:textId="77777777" w:rsidTr="004E5FD5">
        <w:trPr>
          <w:trHeight w:val="300"/>
        </w:trPr>
        <w:tc>
          <w:tcPr>
            <w:tcW w:w="1979" w:type="dxa"/>
            <w:vAlign w:val="center"/>
          </w:tcPr>
          <w:p w14:paraId="2BDA26A2" w14:textId="77777777" w:rsidR="004E5FD5"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POLICY_NO</w:t>
            </w:r>
          </w:p>
        </w:tc>
        <w:tc>
          <w:tcPr>
            <w:tcW w:w="1778" w:type="dxa"/>
            <w:vAlign w:val="center"/>
          </w:tcPr>
          <w:p w14:paraId="6B08D523" w14:textId="77777777" w:rsidR="004E5FD5" w:rsidRPr="00B9183D"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Policy No</w:t>
            </w:r>
          </w:p>
        </w:tc>
        <w:tc>
          <w:tcPr>
            <w:tcW w:w="960" w:type="dxa"/>
            <w:vAlign w:val="center"/>
          </w:tcPr>
          <w:p w14:paraId="4CE59A13" w14:textId="77777777" w:rsidR="004E5FD5" w:rsidRPr="00B9183D"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30</w:t>
            </w:r>
          </w:p>
        </w:tc>
        <w:tc>
          <w:tcPr>
            <w:tcW w:w="812" w:type="dxa"/>
            <w:vAlign w:val="center"/>
          </w:tcPr>
          <w:p w14:paraId="1F549635" w14:textId="77777777" w:rsidR="004E5FD5"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4</w:t>
            </w:r>
          </w:p>
        </w:tc>
        <w:tc>
          <w:tcPr>
            <w:tcW w:w="2298" w:type="dxa"/>
            <w:vAlign w:val="center"/>
          </w:tcPr>
          <w:p w14:paraId="444E1BF9" w14:textId="1AC1F439" w:rsidR="004E5FD5" w:rsidRPr="00B9183D" w:rsidRDefault="004E5FD5" w:rsidP="007373F8">
            <w:pPr>
              <w:rPr>
                <w:rFonts w:ascii="Palatino Linotype" w:hAnsi="Palatino Linotype"/>
                <w:color w:val="000000"/>
                <w:sz w:val="20"/>
                <w:szCs w:val="20"/>
              </w:rPr>
            </w:pPr>
            <w:r>
              <w:rPr>
                <w:rFonts w:ascii="Palatino Linotype" w:hAnsi="Palatino Linotype"/>
                <w:color w:val="000000"/>
                <w:sz w:val="20"/>
                <w:szCs w:val="20"/>
              </w:rPr>
              <w:t>Policy_No</w:t>
            </w:r>
          </w:p>
        </w:tc>
        <w:tc>
          <w:tcPr>
            <w:tcW w:w="1127" w:type="dxa"/>
            <w:vAlign w:val="center"/>
          </w:tcPr>
          <w:p w14:paraId="03940A62" w14:textId="0FDF5B7F" w:rsidR="004E5FD5" w:rsidRPr="00B9183D" w:rsidRDefault="004E5FD5" w:rsidP="00560EA6">
            <w:pPr>
              <w:jc w:val="center"/>
              <w:rPr>
                <w:rFonts w:ascii="Palatino Linotype" w:hAnsi="Palatino Linotype"/>
                <w:color w:val="000000"/>
                <w:sz w:val="20"/>
                <w:szCs w:val="20"/>
              </w:rPr>
            </w:pPr>
            <w:r w:rsidRPr="00716276">
              <w:rPr>
                <w:rFonts w:ascii="Palatino Linotype" w:eastAsia="Times New Roman" w:hAnsi="Palatino Linotype"/>
                <w:color w:val="000000"/>
                <w:sz w:val="20"/>
                <w:szCs w:val="20"/>
              </w:rPr>
              <w:t>N</w:t>
            </w:r>
          </w:p>
        </w:tc>
        <w:tc>
          <w:tcPr>
            <w:tcW w:w="1415" w:type="dxa"/>
            <w:vAlign w:val="center"/>
          </w:tcPr>
          <w:p w14:paraId="615F0CCB" w14:textId="3B4B8C01" w:rsidR="004E5FD5" w:rsidRPr="00B9183D" w:rsidRDefault="004E5FD5" w:rsidP="00560EA6">
            <w:pPr>
              <w:jc w:val="center"/>
              <w:rPr>
                <w:rFonts w:ascii="Palatino Linotype" w:hAnsi="Palatino Linotype"/>
                <w:color w:val="000000"/>
                <w:sz w:val="20"/>
                <w:szCs w:val="20"/>
              </w:rPr>
            </w:pPr>
            <w:r>
              <w:rPr>
                <w:rFonts w:ascii="Palatino Linotype" w:eastAsia="Times New Roman" w:hAnsi="Palatino Linotype"/>
                <w:color w:val="000000"/>
                <w:sz w:val="20"/>
                <w:szCs w:val="20"/>
              </w:rPr>
              <w:t>Y</w:t>
            </w:r>
          </w:p>
        </w:tc>
        <w:tc>
          <w:tcPr>
            <w:tcW w:w="3918" w:type="dxa"/>
            <w:vAlign w:val="center"/>
          </w:tcPr>
          <w:p w14:paraId="167AB49F" w14:textId="77777777" w:rsidR="004E5FD5" w:rsidRPr="00B9183D" w:rsidRDefault="004E5FD5" w:rsidP="007373F8">
            <w:pPr>
              <w:rPr>
                <w:rFonts w:ascii="Palatino Linotype" w:hAnsi="Palatino Linotype"/>
                <w:color w:val="000000"/>
                <w:sz w:val="20"/>
                <w:szCs w:val="20"/>
              </w:rPr>
            </w:pPr>
          </w:p>
        </w:tc>
      </w:tr>
      <w:tr w:rsidR="004E5FD5" w:rsidRPr="00B9183D" w14:paraId="36749960" w14:textId="77777777" w:rsidTr="004E5FD5">
        <w:trPr>
          <w:trHeight w:val="300"/>
        </w:trPr>
        <w:tc>
          <w:tcPr>
            <w:tcW w:w="1979" w:type="dxa"/>
            <w:vAlign w:val="center"/>
          </w:tcPr>
          <w:p w14:paraId="6C3039E0" w14:textId="77777777" w:rsidR="004E5FD5"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CSC</w:t>
            </w:r>
          </w:p>
        </w:tc>
        <w:tc>
          <w:tcPr>
            <w:tcW w:w="1778" w:type="dxa"/>
            <w:vAlign w:val="center"/>
          </w:tcPr>
          <w:p w14:paraId="1129271C" w14:textId="77777777" w:rsidR="004E5FD5" w:rsidRPr="00B9183D"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CSC</w:t>
            </w:r>
          </w:p>
        </w:tc>
        <w:tc>
          <w:tcPr>
            <w:tcW w:w="960" w:type="dxa"/>
            <w:vAlign w:val="center"/>
          </w:tcPr>
          <w:p w14:paraId="72CE23D4" w14:textId="77777777" w:rsidR="004E5FD5" w:rsidRPr="00B9183D"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30</w:t>
            </w:r>
          </w:p>
        </w:tc>
        <w:tc>
          <w:tcPr>
            <w:tcW w:w="812" w:type="dxa"/>
            <w:vAlign w:val="center"/>
          </w:tcPr>
          <w:p w14:paraId="694160DE" w14:textId="77777777" w:rsidR="004E5FD5"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5</w:t>
            </w:r>
          </w:p>
        </w:tc>
        <w:tc>
          <w:tcPr>
            <w:tcW w:w="2298" w:type="dxa"/>
            <w:vAlign w:val="center"/>
          </w:tcPr>
          <w:p w14:paraId="3866E277" w14:textId="77777777" w:rsidR="004E5FD5" w:rsidRPr="00B9183D" w:rsidRDefault="004E5FD5" w:rsidP="007373F8">
            <w:pPr>
              <w:rPr>
                <w:rFonts w:ascii="Palatino Linotype" w:hAnsi="Palatino Linotype"/>
                <w:color w:val="000000"/>
                <w:sz w:val="20"/>
                <w:szCs w:val="20"/>
              </w:rPr>
            </w:pPr>
          </w:p>
        </w:tc>
        <w:tc>
          <w:tcPr>
            <w:tcW w:w="1127" w:type="dxa"/>
            <w:vAlign w:val="center"/>
          </w:tcPr>
          <w:p w14:paraId="5E0ACF23" w14:textId="06C5D029" w:rsidR="004E5FD5" w:rsidRPr="00B9183D" w:rsidRDefault="004E5FD5" w:rsidP="00560EA6">
            <w:pPr>
              <w:jc w:val="center"/>
              <w:rPr>
                <w:rFonts w:ascii="Palatino Linotype" w:hAnsi="Palatino Linotype"/>
                <w:color w:val="000000"/>
                <w:sz w:val="20"/>
                <w:szCs w:val="20"/>
              </w:rPr>
            </w:pPr>
            <w:r w:rsidRPr="00716276">
              <w:rPr>
                <w:rFonts w:ascii="Palatino Linotype" w:eastAsia="Times New Roman" w:hAnsi="Palatino Linotype"/>
                <w:color w:val="000000"/>
                <w:sz w:val="20"/>
                <w:szCs w:val="20"/>
              </w:rPr>
              <w:t>N</w:t>
            </w:r>
          </w:p>
        </w:tc>
        <w:tc>
          <w:tcPr>
            <w:tcW w:w="1415" w:type="dxa"/>
            <w:vAlign w:val="center"/>
          </w:tcPr>
          <w:p w14:paraId="5FB95EBC" w14:textId="5C46DE39" w:rsidR="004E5FD5" w:rsidRPr="00B9183D" w:rsidRDefault="004E5FD5" w:rsidP="00560EA6">
            <w:pPr>
              <w:jc w:val="center"/>
              <w:rPr>
                <w:rFonts w:ascii="Palatino Linotype" w:hAnsi="Palatino Linotype"/>
                <w:color w:val="000000"/>
                <w:sz w:val="20"/>
                <w:szCs w:val="20"/>
              </w:rPr>
            </w:pPr>
            <w:r>
              <w:rPr>
                <w:rFonts w:ascii="Palatino Linotype" w:eastAsia="Times New Roman" w:hAnsi="Palatino Linotype"/>
                <w:color w:val="000000"/>
                <w:sz w:val="20"/>
                <w:szCs w:val="20"/>
              </w:rPr>
              <w:t>Y</w:t>
            </w:r>
          </w:p>
        </w:tc>
        <w:tc>
          <w:tcPr>
            <w:tcW w:w="3918" w:type="dxa"/>
            <w:vMerge w:val="restart"/>
            <w:vAlign w:val="center"/>
          </w:tcPr>
          <w:p w14:paraId="22DDCF82" w14:textId="77777777" w:rsidR="004E5FD5" w:rsidRDefault="004E5FD5" w:rsidP="007373F8">
            <w:pPr>
              <w:rPr>
                <w:rFonts w:ascii="Palatino Linotype" w:hAnsi="Palatino Linotype"/>
                <w:color w:val="000000"/>
                <w:sz w:val="20"/>
                <w:szCs w:val="20"/>
              </w:rPr>
            </w:pPr>
            <w:r>
              <w:rPr>
                <w:rFonts w:ascii="Palatino Linotype" w:hAnsi="Palatino Linotype"/>
                <w:color w:val="000000"/>
                <w:sz w:val="20"/>
                <w:szCs w:val="20"/>
              </w:rPr>
              <w:t>The CSC &amp; Combination will define the notification language.</w:t>
            </w:r>
          </w:p>
          <w:p w14:paraId="2D47B16C" w14:textId="77777777" w:rsidR="004E5FD5" w:rsidRDefault="004E5FD5" w:rsidP="007373F8">
            <w:pPr>
              <w:rPr>
                <w:rFonts w:ascii="Palatino Linotype" w:hAnsi="Palatino Linotype"/>
                <w:color w:val="000000"/>
                <w:sz w:val="20"/>
                <w:szCs w:val="20"/>
              </w:rPr>
            </w:pPr>
          </w:p>
          <w:p w14:paraId="65743726" w14:textId="77777777" w:rsidR="004E5FD5" w:rsidRPr="00B9183D" w:rsidRDefault="004E5FD5" w:rsidP="007373F8">
            <w:pPr>
              <w:rPr>
                <w:rFonts w:ascii="Palatino Linotype" w:hAnsi="Palatino Linotype"/>
                <w:color w:val="000000"/>
                <w:sz w:val="20"/>
                <w:szCs w:val="20"/>
              </w:rPr>
            </w:pPr>
          </w:p>
        </w:tc>
      </w:tr>
      <w:tr w:rsidR="004E5FD5" w:rsidRPr="00B9183D" w14:paraId="65C052E1" w14:textId="77777777" w:rsidTr="004E5FD5">
        <w:trPr>
          <w:trHeight w:val="300"/>
        </w:trPr>
        <w:tc>
          <w:tcPr>
            <w:tcW w:w="1979" w:type="dxa"/>
            <w:vAlign w:val="center"/>
          </w:tcPr>
          <w:p w14:paraId="322CD948" w14:textId="326E6A8C" w:rsidR="004E5FD5"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PRE_LANG</w:t>
            </w:r>
          </w:p>
        </w:tc>
        <w:tc>
          <w:tcPr>
            <w:tcW w:w="1778" w:type="dxa"/>
            <w:vAlign w:val="center"/>
          </w:tcPr>
          <w:p w14:paraId="7D987E16" w14:textId="77777777" w:rsidR="004E5FD5" w:rsidRPr="00B9183D"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Prefer Language</w:t>
            </w:r>
          </w:p>
        </w:tc>
        <w:tc>
          <w:tcPr>
            <w:tcW w:w="960" w:type="dxa"/>
            <w:vAlign w:val="center"/>
          </w:tcPr>
          <w:p w14:paraId="5E2A1783" w14:textId="77777777" w:rsidR="004E5FD5" w:rsidRPr="00B9183D"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30</w:t>
            </w:r>
          </w:p>
        </w:tc>
        <w:tc>
          <w:tcPr>
            <w:tcW w:w="812" w:type="dxa"/>
            <w:vAlign w:val="center"/>
          </w:tcPr>
          <w:p w14:paraId="0FD4F0CF" w14:textId="77777777" w:rsidR="004E5FD5"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6</w:t>
            </w:r>
          </w:p>
        </w:tc>
        <w:tc>
          <w:tcPr>
            <w:tcW w:w="2298" w:type="dxa"/>
            <w:vAlign w:val="center"/>
          </w:tcPr>
          <w:p w14:paraId="5A73A332" w14:textId="4D865E79" w:rsidR="004E5FD5" w:rsidRPr="00B9183D" w:rsidRDefault="004E5FD5" w:rsidP="007373F8">
            <w:pPr>
              <w:rPr>
                <w:rFonts w:ascii="Palatino Linotype" w:hAnsi="Palatino Linotype"/>
                <w:color w:val="000000"/>
                <w:sz w:val="20"/>
                <w:szCs w:val="20"/>
              </w:rPr>
            </w:pPr>
            <w:r>
              <w:rPr>
                <w:rFonts w:ascii="Palatino Linotype" w:hAnsi="Palatino Linotype"/>
                <w:color w:val="000000"/>
                <w:sz w:val="20"/>
                <w:szCs w:val="20"/>
              </w:rPr>
              <w:t>Preferred_Language</w:t>
            </w:r>
          </w:p>
        </w:tc>
        <w:tc>
          <w:tcPr>
            <w:tcW w:w="1127" w:type="dxa"/>
            <w:vAlign w:val="center"/>
          </w:tcPr>
          <w:p w14:paraId="2148A243" w14:textId="6DCF7122" w:rsidR="004E5FD5" w:rsidRPr="00B9183D" w:rsidRDefault="004E5FD5" w:rsidP="00560EA6">
            <w:pPr>
              <w:jc w:val="center"/>
              <w:rPr>
                <w:rFonts w:ascii="Palatino Linotype" w:hAnsi="Palatino Linotype"/>
                <w:color w:val="000000"/>
                <w:sz w:val="20"/>
                <w:szCs w:val="20"/>
              </w:rPr>
            </w:pPr>
            <w:r w:rsidRPr="00716276">
              <w:rPr>
                <w:rFonts w:ascii="Palatino Linotype" w:eastAsia="Times New Roman" w:hAnsi="Palatino Linotype"/>
                <w:color w:val="000000"/>
                <w:sz w:val="20"/>
                <w:szCs w:val="20"/>
              </w:rPr>
              <w:t>N</w:t>
            </w:r>
          </w:p>
        </w:tc>
        <w:tc>
          <w:tcPr>
            <w:tcW w:w="1415" w:type="dxa"/>
            <w:vAlign w:val="center"/>
          </w:tcPr>
          <w:p w14:paraId="7A85A9CC" w14:textId="25C82513" w:rsidR="004E5FD5" w:rsidRPr="00B9183D" w:rsidRDefault="004E5FD5" w:rsidP="00560EA6">
            <w:pPr>
              <w:jc w:val="center"/>
              <w:rPr>
                <w:rFonts w:ascii="Palatino Linotype" w:hAnsi="Palatino Linotype"/>
                <w:color w:val="000000"/>
                <w:sz w:val="20"/>
                <w:szCs w:val="20"/>
              </w:rPr>
            </w:pPr>
            <w:r>
              <w:rPr>
                <w:rFonts w:ascii="Palatino Linotype" w:eastAsia="Times New Roman" w:hAnsi="Palatino Linotype"/>
                <w:color w:val="000000"/>
                <w:sz w:val="20"/>
                <w:szCs w:val="20"/>
              </w:rPr>
              <w:t>Y</w:t>
            </w:r>
          </w:p>
        </w:tc>
        <w:tc>
          <w:tcPr>
            <w:tcW w:w="3918" w:type="dxa"/>
            <w:vMerge/>
            <w:vAlign w:val="center"/>
          </w:tcPr>
          <w:p w14:paraId="74CFDF8E" w14:textId="77777777" w:rsidR="004E5FD5" w:rsidRPr="00B9183D" w:rsidRDefault="004E5FD5" w:rsidP="007373F8">
            <w:pPr>
              <w:rPr>
                <w:rFonts w:ascii="Palatino Linotype" w:hAnsi="Palatino Linotype"/>
                <w:color w:val="000000"/>
                <w:sz w:val="20"/>
                <w:szCs w:val="20"/>
              </w:rPr>
            </w:pPr>
          </w:p>
        </w:tc>
      </w:tr>
      <w:tr w:rsidR="004E5FD5" w:rsidRPr="00B9183D" w14:paraId="0C6B14E6" w14:textId="77777777" w:rsidTr="004E5FD5">
        <w:trPr>
          <w:trHeight w:val="300"/>
        </w:trPr>
        <w:tc>
          <w:tcPr>
            <w:tcW w:w="1979" w:type="dxa"/>
            <w:vAlign w:val="center"/>
          </w:tcPr>
          <w:p w14:paraId="1E386B2A" w14:textId="77777777" w:rsidR="004E5FD5"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lastRenderedPageBreak/>
              <w:t>CUST_MOBILE</w:t>
            </w:r>
          </w:p>
        </w:tc>
        <w:tc>
          <w:tcPr>
            <w:tcW w:w="1778" w:type="dxa"/>
            <w:vAlign w:val="center"/>
          </w:tcPr>
          <w:p w14:paraId="7573F389" w14:textId="77777777" w:rsidR="004E5FD5" w:rsidRPr="00B9183D"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Customer Mobile</w:t>
            </w:r>
          </w:p>
        </w:tc>
        <w:tc>
          <w:tcPr>
            <w:tcW w:w="960" w:type="dxa"/>
            <w:vAlign w:val="center"/>
          </w:tcPr>
          <w:p w14:paraId="7C52C155" w14:textId="77777777" w:rsidR="004E5FD5" w:rsidRPr="00B9183D"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30</w:t>
            </w:r>
          </w:p>
        </w:tc>
        <w:tc>
          <w:tcPr>
            <w:tcW w:w="812" w:type="dxa"/>
            <w:vAlign w:val="center"/>
          </w:tcPr>
          <w:p w14:paraId="0DCFCFBF" w14:textId="77777777" w:rsidR="004E5FD5"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7</w:t>
            </w:r>
          </w:p>
        </w:tc>
        <w:tc>
          <w:tcPr>
            <w:tcW w:w="2298" w:type="dxa"/>
            <w:vAlign w:val="center"/>
          </w:tcPr>
          <w:p w14:paraId="600F13EB" w14:textId="7E0E5F5D" w:rsidR="004E5FD5" w:rsidRPr="00B9183D" w:rsidRDefault="004E5FD5" w:rsidP="007373F8">
            <w:pPr>
              <w:rPr>
                <w:rFonts w:ascii="Palatino Linotype" w:hAnsi="Palatino Linotype"/>
                <w:color w:val="000000"/>
                <w:sz w:val="20"/>
                <w:szCs w:val="20"/>
              </w:rPr>
            </w:pPr>
            <w:r>
              <w:rPr>
                <w:rFonts w:ascii="Palatino Linotype" w:hAnsi="Palatino Linotype"/>
                <w:color w:val="000000"/>
                <w:sz w:val="20"/>
                <w:szCs w:val="20"/>
              </w:rPr>
              <w:t>Customer_Mobile</w:t>
            </w:r>
          </w:p>
        </w:tc>
        <w:tc>
          <w:tcPr>
            <w:tcW w:w="1127" w:type="dxa"/>
            <w:vAlign w:val="center"/>
          </w:tcPr>
          <w:p w14:paraId="3D7C0420" w14:textId="4A34270D" w:rsidR="004E5FD5" w:rsidRPr="00B9183D" w:rsidRDefault="004E5FD5" w:rsidP="00560EA6">
            <w:pPr>
              <w:jc w:val="center"/>
              <w:rPr>
                <w:rFonts w:ascii="Palatino Linotype" w:hAnsi="Palatino Linotype"/>
                <w:color w:val="000000"/>
                <w:sz w:val="20"/>
                <w:szCs w:val="20"/>
              </w:rPr>
            </w:pPr>
            <w:r w:rsidRPr="00716276">
              <w:rPr>
                <w:rFonts w:ascii="Palatino Linotype" w:eastAsia="Times New Roman" w:hAnsi="Palatino Linotype"/>
                <w:color w:val="000000"/>
                <w:sz w:val="20"/>
                <w:szCs w:val="20"/>
              </w:rPr>
              <w:t>N</w:t>
            </w:r>
          </w:p>
        </w:tc>
        <w:tc>
          <w:tcPr>
            <w:tcW w:w="1415" w:type="dxa"/>
            <w:vAlign w:val="center"/>
          </w:tcPr>
          <w:p w14:paraId="59B70CBA" w14:textId="0A4300C1" w:rsidR="004E5FD5" w:rsidRPr="00B9183D" w:rsidRDefault="004E5FD5" w:rsidP="00560EA6">
            <w:pPr>
              <w:jc w:val="center"/>
              <w:rPr>
                <w:rFonts w:ascii="Palatino Linotype" w:hAnsi="Palatino Linotype"/>
                <w:color w:val="000000"/>
                <w:sz w:val="20"/>
                <w:szCs w:val="20"/>
              </w:rPr>
            </w:pPr>
            <w:r>
              <w:rPr>
                <w:rFonts w:ascii="Palatino Linotype" w:eastAsia="Times New Roman" w:hAnsi="Palatino Linotype"/>
                <w:color w:val="000000"/>
                <w:sz w:val="20"/>
                <w:szCs w:val="20"/>
              </w:rPr>
              <w:t>Y</w:t>
            </w:r>
          </w:p>
        </w:tc>
        <w:tc>
          <w:tcPr>
            <w:tcW w:w="3918" w:type="dxa"/>
            <w:vMerge w:val="restart"/>
            <w:vAlign w:val="center"/>
          </w:tcPr>
          <w:p w14:paraId="5E7011E3" w14:textId="2F4B65B3" w:rsidR="004E5FD5" w:rsidRPr="00B9183D" w:rsidRDefault="004E5FD5" w:rsidP="007373F8">
            <w:pPr>
              <w:rPr>
                <w:rFonts w:ascii="Palatino Linotype" w:hAnsi="Palatino Linotype"/>
                <w:color w:val="000000"/>
                <w:sz w:val="20"/>
                <w:szCs w:val="20"/>
              </w:rPr>
            </w:pPr>
            <w:r>
              <w:rPr>
                <w:rFonts w:ascii="Palatino Linotype" w:hAnsi="Palatino Linotype"/>
                <w:color w:val="000000"/>
                <w:sz w:val="20"/>
                <w:szCs w:val="20"/>
              </w:rPr>
              <w:t xml:space="preserve">Customer or Agent’s contact points. These field can be input blank but no system action will be performed if the notification has neither customer contacts nor agent contacts. </w:t>
            </w:r>
          </w:p>
        </w:tc>
      </w:tr>
      <w:tr w:rsidR="004E5FD5" w:rsidRPr="00B9183D" w14:paraId="6EE667A0" w14:textId="77777777" w:rsidTr="004E5FD5">
        <w:trPr>
          <w:trHeight w:val="300"/>
        </w:trPr>
        <w:tc>
          <w:tcPr>
            <w:tcW w:w="1979" w:type="dxa"/>
            <w:vAlign w:val="center"/>
          </w:tcPr>
          <w:p w14:paraId="030D7075" w14:textId="77777777" w:rsidR="004E5FD5"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CUST_EMAIL</w:t>
            </w:r>
          </w:p>
        </w:tc>
        <w:tc>
          <w:tcPr>
            <w:tcW w:w="1778" w:type="dxa"/>
            <w:vAlign w:val="center"/>
          </w:tcPr>
          <w:p w14:paraId="359FF51F" w14:textId="77777777" w:rsidR="004E5FD5" w:rsidRPr="00B9183D"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Customer Email</w:t>
            </w:r>
          </w:p>
        </w:tc>
        <w:tc>
          <w:tcPr>
            <w:tcW w:w="960" w:type="dxa"/>
            <w:vAlign w:val="center"/>
          </w:tcPr>
          <w:p w14:paraId="548B7E14" w14:textId="77777777" w:rsidR="004E5FD5" w:rsidRPr="00B9183D"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100</w:t>
            </w:r>
          </w:p>
        </w:tc>
        <w:tc>
          <w:tcPr>
            <w:tcW w:w="812" w:type="dxa"/>
            <w:vAlign w:val="center"/>
          </w:tcPr>
          <w:p w14:paraId="0670B19E" w14:textId="77777777" w:rsidR="004E5FD5"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8</w:t>
            </w:r>
          </w:p>
        </w:tc>
        <w:tc>
          <w:tcPr>
            <w:tcW w:w="2298" w:type="dxa"/>
            <w:vAlign w:val="center"/>
          </w:tcPr>
          <w:p w14:paraId="088FD137" w14:textId="086D7D1B" w:rsidR="004E5FD5" w:rsidRPr="00B9183D" w:rsidRDefault="004E5FD5" w:rsidP="007373F8">
            <w:pPr>
              <w:rPr>
                <w:rFonts w:ascii="Palatino Linotype" w:hAnsi="Palatino Linotype"/>
                <w:color w:val="000000"/>
                <w:sz w:val="20"/>
                <w:szCs w:val="20"/>
              </w:rPr>
            </w:pPr>
            <w:r>
              <w:rPr>
                <w:rFonts w:ascii="Palatino Linotype" w:hAnsi="Palatino Linotype"/>
                <w:color w:val="000000"/>
                <w:sz w:val="20"/>
                <w:szCs w:val="20"/>
              </w:rPr>
              <w:t>Customer_Email</w:t>
            </w:r>
          </w:p>
        </w:tc>
        <w:tc>
          <w:tcPr>
            <w:tcW w:w="1127" w:type="dxa"/>
            <w:vAlign w:val="center"/>
          </w:tcPr>
          <w:p w14:paraId="1059DCE3" w14:textId="4DCB07BF" w:rsidR="004E5FD5" w:rsidRPr="00B9183D" w:rsidRDefault="004E5FD5" w:rsidP="00560EA6">
            <w:pPr>
              <w:jc w:val="center"/>
              <w:rPr>
                <w:rFonts w:ascii="Palatino Linotype" w:hAnsi="Palatino Linotype"/>
                <w:color w:val="000000"/>
                <w:sz w:val="20"/>
                <w:szCs w:val="20"/>
              </w:rPr>
            </w:pPr>
            <w:r w:rsidRPr="00716276">
              <w:rPr>
                <w:rFonts w:ascii="Palatino Linotype" w:eastAsia="Times New Roman" w:hAnsi="Palatino Linotype"/>
                <w:color w:val="000000"/>
                <w:sz w:val="20"/>
                <w:szCs w:val="20"/>
              </w:rPr>
              <w:t>N</w:t>
            </w:r>
          </w:p>
        </w:tc>
        <w:tc>
          <w:tcPr>
            <w:tcW w:w="1415" w:type="dxa"/>
            <w:vAlign w:val="center"/>
          </w:tcPr>
          <w:p w14:paraId="627BA2E4" w14:textId="47809E17" w:rsidR="004E5FD5" w:rsidRPr="00B9183D" w:rsidRDefault="004E5FD5" w:rsidP="00560EA6">
            <w:pPr>
              <w:jc w:val="center"/>
              <w:rPr>
                <w:rFonts w:ascii="Palatino Linotype" w:hAnsi="Palatino Linotype"/>
                <w:color w:val="000000"/>
                <w:sz w:val="20"/>
                <w:szCs w:val="20"/>
              </w:rPr>
            </w:pPr>
            <w:r>
              <w:rPr>
                <w:rFonts w:ascii="Palatino Linotype" w:eastAsia="Times New Roman" w:hAnsi="Palatino Linotype"/>
                <w:color w:val="000000"/>
                <w:sz w:val="20"/>
                <w:szCs w:val="20"/>
              </w:rPr>
              <w:t>Y</w:t>
            </w:r>
          </w:p>
        </w:tc>
        <w:tc>
          <w:tcPr>
            <w:tcW w:w="3918" w:type="dxa"/>
            <w:vMerge/>
            <w:vAlign w:val="center"/>
          </w:tcPr>
          <w:p w14:paraId="3C24E809" w14:textId="77777777" w:rsidR="004E5FD5" w:rsidRPr="00B9183D" w:rsidRDefault="004E5FD5" w:rsidP="007373F8">
            <w:pPr>
              <w:rPr>
                <w:rFonts w:ascii="Palatino Linotype" w:hAnsi="Palatino Linotype"/>
                <w:color w:val="000000"/>
                <w:sz w:val="20"/>
                <w:szCs w:val="20"/>
              </w:rPr>
            </w:pPr>
          </w:p>
        </w:tc>
      </w:tr>
      <w:tr w:rsidR="004E5FD5" w:rsidRPr="00B9183D" w14:paraId="06E45F11" w14:textId="77777777" w:rsidTr="004E5FD5">
        <w:trPr>
          <w:trHeight w:val="300"/>
        </w:trPr>
        <w:tc>
          <w:tcPr>
            <w:tcW w:w="1979" w:type="dxa"/>
            <w:vAlign w:val="center"/>
          </w:tcPr>
          <w:p w14:paraId="18225479" w14:textId="77777777" w:rsidR="004E5FD5"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ID</w:t>
            </w:r>
          </w:p>
        </w:tc>
        <w:tc>
          <w:tcPr>
            <w:tcW w:w="1778" w:type="dxa"/>
            <w:vAlign w:val="center"/>
          </w:tcPr>
          <w:p w14:paraId="780F566F" w14:textId="77777777" w:rsidR="004E5FD5" w:rsidRPr="00B9183D"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Agent ID</w:t>
            </w:r>
          </w:p>
        </w:tc>
        <w:tc>
          <w:tcPr>
            <w:tcW w:w="960" w:type="dxa"/>
            <w:vAlign w:val="center"/>
          </w:tcPr>
          <w:p w14:paraId="7F73CE2A" w14:textId="77777777" w:rsidR="004E5FD5" w:rsidRPr="00B9183D"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30</w:t>
            </w:r>
          </w:p>
        </w:tc>
        <w:tc>
          <w:tcPr>
            <w:tcW w:w="812" w:type="dxa"/>
            <w:vAlign w:val="center"/>
          </w:tcPr>
          <w:p w14:paraId="18B92C8D" w14:textId="77777777" w:rsidR="004E5FD5"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9</w:t>
            </w:r>
          </w:p>
        </w:tc>
        <w:tc>
          <w:tcPr>
            <w:tcW w:w="2298" w:type="dxa"/>
            <w:vAlign w:val="center"/>
          </w:tcPr>
          <w:p w14:paraId="6695DACE" w14:textId="6B653445" w:rsidR="004E5FD5" w:rsidRPr="00B9183D" w:rsidRDefault="004E5FD5" w:rsidP="007373F8">
            <w:pPr>
              <w:rPr>
                <w:rFonts w:ascii="Palatino Linotype" w:hAnsi="Palatino Linotype"/>
                <w:color w:val="000000"/>
                <w:sz w:val="20"/>
                <w:szCs w:val="20"/>
              </w:rPr>
            </w:pPr>
            <w:r>
              <w:rPr>
                <w:rFonts w:ascii="Palatino Linotype" w:hAnsi="Palatino Linotype"/>
                <w:color w:val="000000"/>
                <w:sz w:val="20"/>
                <w:szCs w:val="20"/>
              </w:rPr>
              <w:t>Channel_Contact_Id</w:t>
            </w:r>
          </w:p>
        </w:tc>
        <w:tc>
          <w:tcPr>
            <w:tcW w:w="1127" w:type="dxa"/>
            <w:vAlign w:val="center"/>
          </w:tcPr>
          <w:p w14:paraId="1DF7ECED" w14:textId="00F5050E" w:rsidR="004E5FD5" w:rsidRPr="00B9183D" w:rsidRDefault="004E5FD5" w:rsidP="00560EA6">
            <w:pPr>
              <w:jc w:val="center"/>
              <w:rPr>
                <w:rFonts w:ascii="Palatino Linotype" w:hAnsi="Palatino Linotype"/>
                <w:color w:val="000000"/>
                <w:sz w:val="20"/>
                <w:szCs w:val="20"/>
              </w:rPr>
            </w:pPr>
            <w:r w:rsidRPr="00716276">
              <w:rPr>
                <w:rFonts w:ascii="Palatino Linotype" w:eastAsia="Times New Roman" w:hAnsi="Palatino Linotype"/>
                <w:color w:val="000000"/>
                <w:sz w:val="20"/>
                <w:szCs w:val="20"/>
              </w:rPr>
              <w:t>N</w:t>
            </w:r>
          </w:p>
        </w:tc>
        <w:tc>
          <w:tcPr>
            <w:tcW w:w="1415" w:type="dxa"/>
            <w:vAlign w:val="center"/>
          </w:tcPr>
          <w:p w14:paraId="4B48FCA4" w14:textId="2C3DB81E" w:rsidR="004E5FD5" w:rsidRPr="00B9183D" w:rsidRDefault="004E5FD5" w:rsidP="00560EA6">
            <w:pPr>
              <w:jc w:val="center"/>
              <w:rPr>
                <w:rFonts w:ascii="Palatino Linotype" w:hAnsi="Palatino Linotype"/>
                <w:color w:val="000000"/>
                <w:sz w:val="20"/>
                <w:szCs w:val="20"/>
              </w:rPr>
            </w:pPr>
            <w:r>
              <w:rPr>
                <w:rFonts w:ascii="Palatino Linotype" w:eastAsia="Times New Roman" w:hAnsi="Palatino Linotype"/>
                <w:color w:val="000000"/>
                <w:sz w:val="20"/>
                <w:szCs w:val="20"/>
              </w:rPr>
              <w:t>Y</w:t>
            </w:r>
          </w:p>
        </w:tc>
        <w:tc>
          <w:tcPr>
            <w:tcW w:w="3918" w:type="dxa"/>
            <w:vMerge/>
            <w:vAlign w:val="center"/>
          </w:tcPr>
          <w:p w14:paraId="4A10F06D" w14:textId="77777777" w:rsidR="004E5FD5" w:rsidRPr="00B9183D" w:rsidRDefault="004E5FD5" w:rsidP="007373F8">
            <w:pPr>
              <w:rPr>
                <w:rFonts w:ascii="Palatino Linotype" w:hAnsi="Palatino Linotype"/>
                <w:color w:val="000000"/>
                <w:sz w:val="20"/>
                <w:szCs w:val="20"/>
              </w:rPr>
            </w:pPr>
          </w:p>
        </w:tc>
      </w:tr>
      <w:tr w:rsidR="004E5FD5" w:rsidRPr="00B9183D" w14:paraId="5AF37758" w14:textId="77777777" w:rsidTr="004E5FD5">
        <w:trPr>
          <w:trHeight w:val="300"/>
        </w:trPr>
        <w:tc>
          <w:tcPr>
            <w:tcW w:w="1979" w:type="dxa"/>
            <w:vAlign w:val="center"/>
          </w:tcPr>
          <w:p w14:paraId="021FBE03" w14:textId="77777777" w:rsidR="004E5FD5"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MOBILE</w:t>
            </w:r>
          </w:p>
        </w:tc>
        <w:tc>
          <w:tcPr>
            <w:tcW w:w="1778" w:type="dxa"/>
            <w:vAlign w:val="center"/>
          </w:tcPr>
          <w:p w14:paraId="16C91A5C" w14:textId="77777777" w:rsidR="004E5FD5" w:rsidRPr="00B9183D"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Agent Mobile</w:t>
            </w:r>
          </w:p>
        </w:tc>
        <w:tc>
          <w:tcPr>
            <w:tcW w:w="960" w:type="dxa"/>
            <w:vAlign w:val="center"/>
          </w:tcPr>
          <w:p w14:paraId="3C0507C7" w14:textId="77777777" w:rsidR="004E5FD5" w:rsidRPr="00B9183D"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30</w:t>
            </w:r>
          </w:p>
        </w:tc>
        <w:tc>
          <w:tcPr>
            <w:tcW w:w="812" w:type="dxa"/>
            <w:vAlign w:val="center"/>
          </w:tcPr>
          <w:p w14:paraId="28082B4C" w14:textId="77777777" w:rsidR="004E5FD5"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10</w:t>
            </w:r>
          </w:p>
        </w:tc>
        <w:tc>
          <w:tcPr>
            <w:tcW w:w="2298" w:type="dxa"/>
            <w:vAlign w:val="center"/>
          </w:tcPr>
          <w:p w14:paraId="09555F3B" w14:textId="3E7841D9" w:rsidR="004E5FD5" w:rsidRPr="00B9183D" w:rsidRDefault="004E5FD5" w:rsidP="007373F8">
            <w:pPr>
              <w:rPr>
                <w:rFonts w:ascii="Palatino Linotype" w:hAnsi="Palatino Linotype"/>
                <w:color w:val="000000"/>
                <w:sz w:val="20"/>
                <w:szCs w:val="20"/>
              </w:rPr>
            </w:pPr>
            <w:r>
              <w:rPr>
                <w:rFonts w:ascii="Palatino Linotype" w:hAnsi="Palatino Linotype"/>
                <w:color w:val="000000"/>
                <w:sz w:val="20"/>
                <w:szCs w:val="20"/>
              </w:rPr>
              <w:t>Channel_Contact_Mobile</w:t>
            </w:r>
          </w:p>
        </w:tc>
        <w:tc>
          <w:tcPr>
            <w:tcW w:w="1127" w:type="dxa"/>
            <w:vAlign w:val="center"/>
          </w:tcPr>
          <w:p w14:paraId="2B331328" w14:textId="52CF9552" w:rsidR="004E5FD5" w:rsidRPr="00B9183D" w:rsidRDefault="004E5FD5" w:rsidP="00560EA6">
            <w:pPr>
              <w:jc w:val="center"/>
              <w:rPr>
                <w:rFonts w:ascii="Palatino Linotype" w:hAnsi="Palatino Linotype"/>
                <w:color w:val="000000"/>
                <w:sz w:val="20"/>
                <w:szCs w:val="20"/>
              </w:rPr>
            </w:pPr>
            <w:r w:rsidRPr="00716276">
              <w:rPr>
                <w:rFonts w:ascii="Palatino Linotype" w:eastAsia="Times New Roman" w:hAnsi="Palatino Linotype"/>
                <w:color w:val="000000"/>
                <w:sz w:val="20"/>
                <w:szCs w:val="20"/>
              </w:rPr>
              <w:t>N</w:t>
            </w:r>
          </w:p>
        </w:tc>
        <w:tc>
          <w:tcPr>
            <w:tcW w:w="1415" w:type="dxa"/>
            <w:vAlign w:val="center"/>
          </w:tcPr>
          <w:p w14:paraId="6172AC43" w14:textId="56CD0F9E" w:rsidR="004E5FD5" w:rsidRPr="00B9183D" w:rsidRDefault="004E5FD5" w:rsidP="00560EA6">
            <w:pPr>
              <w:jc w:val="center"/>
              <w:rPr>
                <w:rFonts w:ascii="Palatino Linotype" w:hAnsi="Palatino Linotype"/>
                <w:color w:val="000000"/>
                <w:sz w:val="20"/>
                <w:szCs w:val="20"/>
              </w:rPr>
            </w:pPr>
            <w:r>
              <w:rPr>
                <w:rFonts w:ascii="Palatino Linotype" w:eastAsia="Times New Roman" w:hAnsi="Palatino Linotype"/>
                <w:color w:val="000000"/>
                <w:sz w:val="20"/>
                <w:szCs w:val="20"/>
              </w:rPr>
              <w:t>Y</w:t>
            </w:r>
          </w:p>
        </w:tc>
        <w:tc>
          <w:tcPr>
            <w:tcW w:w="3918" w:type="dxa"/>
            <w:vMerge/>
            <w:vAlign w:val="center"/>
          </w:tcPr>
          <w:p w14:paraId="0747722A" w14:textId="77777777" w:rsidR="004E5FD5" w:rsidRPr="00B9183D" w:rsidRDefault="004E5FD5" w:rsidP="007373F8">
            <w:pPr>
              <w:rPr>
                <w:rFonts w:ascii="Palatino Linotype" w:hAnsi="Palatino Linotype"/>
                <w:color w:val="000000"/>
                <w:sz w:val="20"/>
                <w:szCs w:val="20"/>
              </w:rPr>
            </w:pPr>
          </w:p>
        </w:tc>
      </w:tr>
      <w:tr w:rsidR="004E5FD5" w:rsidRPr="00B9183D" w14:paraId="2337087F" w14:textId="77777777" w:rsidTr="004E5FD5">
        <w:trPr>
          <w:trHeight w:val="300"/>
        </w:trPr>
        <w:tc>
          <w:tcPr>
            <w:tcW w:w="1979" w:type="dxa"/>
            <w:vAlign w:val="center"/>
          </w:tcPr>
          <w:p w14:paraId="49364CC0" w14:textId="77777777" w:rsidR="004E5FD5"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EMAIL</w:t>
            </w:r>
          </w:p>
        </w:tc>
        <w:tc>
          <w:tcPr>
            <w:tcW w:w="1778" w:type="dxa"/>
            <w:vAlign w:val="center"/>
          </w:tcPr>
          <w:p w14:paraId="432B3D2A" w14:textId="77777777" w:rsidR="004E5FD5" w:rsidRPr="00B9183D"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Agent Email</w:t>
            </w:r>
          </w:p>
        </w:tc>
        <w:tc>
          <w:tcPr>
            <w:tcW w:w="960" w:type="dxa"/>
            <w:vAlign w:val="center"/>
          </w:tcPr>
          <w:p w14:paraId="6CD63ECF" w14:textId="77777777" w:rsidR="004E5FD5" w:rsidRPr="00B9183D"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100</w:t>
            </w:r>
          </w:p>
        </w:tc>
        <w:tc>
          <w:tcPr>
            <w:tcW w:w="812" w:type="dxa"/>
            <w:vAlign w:val="center"/>
          </w:tcPr>
          <w:p w14:paraId="72348122" w14:textId="77777777" w:rsidR="004E5FD5"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11</w:t>
            </w:r>
          </w:p>
        </w:tc>
        <w:tc>
          <w:tcPr>
            <w:tcW w:w="2298" w:type="dxa"/>
            <w:vAlign w:val="center"/>
          </w:tcPr>
          <w:p w14:paraId="70BA347B" w14:textId="2682ED36" w:rsidR="004E5FD5" w:rsidRPr="00B9183D" w:rsidRDefault="004E5FD5" w:rsidP="007373F8">
            <w:pPr>
              <w:rPr>
                <w:rFonts w:ascii="Palatino Linotype" w:hAnsi="Palatino Linotype"/>
                <w:color w:val="000000"/>
                <w:sz w:val="20"/>
                <w:szCs w:val="20"/>
              </w:rPr>
            </w:pPr>
            <w:r>
              <w:rPr>
                <w:rFonts w:ascii="Palatino Linotype" w:hAnsi="Palatino Linotype"/>
                <w:color w:val="000000"/>
                <w:sz w:val="20"/>
                <w:szCs w:val="20"/>
              </w:rPr>
              <w:t>Channel_Contact_Emamil</w:t>
            </w:r>
          </w:p>
        </w:tc>
        <w:tc>
          <w:tcPr>
            <w:tcW w:w="1127" w:type="dxa"/>
            <w:vAlign w:val="center"/>
          </w:tcPr>
          <w:p w14:paraId="327C5788" w14:textId="00A03D37" w:rsidR="004E5FD5" w:rsidRPr="00B9183D" w:rsidRDefault="004E5FD5" w:rsidP="00560EA6">
            <w:pPr>
              <w:jc w:val="center"/>
              <w:rPr>
                <w:rFonts w:ascii="Palatino Linotype" w:hAnsi="Palatino Linotype"/>
                <w:color w:val="000000"/>
                <w:sz w:val="20"/>
                <w:szCs w:val="20"/>
              </w:rPr>
            </w:pPr>
            <w:r w:rsidRPr="00716276">
              <w:rPr>
                <w:rFonts w:ascii="Palatino Linotype" w:eastAsia="Times New Roman" w:hAnsi="Palatino Linotype"/>
                <w:color w:val="000000"/>
                <w:sz w:val="20"/>
                <w:szCs w:val="20"/>
              </w:rPr>
              <w:t>N</w:t>
            </w:r>
          </w:p>
        </w:tc>
        <w:tc>
          <w:tcPr>
            <w:tcW w:w="1415" w:type="dxa"/>
            <w:vAlign w:val="center"/>
          </w:tcPr>
          <w:p w14:paraId="6736D831" w14:textId="13DD0D7F" w:rsidR="004E5FD5" w:rsidRPr="00B9183D" w:rsidRDefault="004E5FD5" w:rsidP="00560EA6">
            <w:pPr>
              <w:jc w:val="center"/>
              <w:rPr>
                <w:rFonts w:ascii="Palatino Linotype" w:hAnsi="Palatino Linotype"/>
                <w:color w:val="000000"/>
                <w:sz w:val="20"/>
                <w:szCs w:val="20"/>
              </w:rPr>
            </w:pPr>
            <w:r>
              <w:rPr>
                <w:rFonts w:ascii="Palatino Linotype" w:eastAsia="Times New Roman" w:hAnsi="Palatino Linotype"/>
                <w:color w:val="000000"/>
                <w:sz w:val="20"/>
                <w:szCs w:val="20"/>
              </w:rPr>
              <w:t>Y</w:t>
            </w:r>
          </w:p>
        </w:tc>
        <w:tc>
          <w:tcPr>
            <w:tcW w:w="3918" w:type="dxa"/>
            <w:vMerge/>
            <w:vAlign w:val="center"/>
          </w:tcPr>
          <w:p w14:paraId="3E10BD32" w14:textId="77777777" w:rsidR="004E5FD5" w:rsidRPr="00B9183D" w:rsidRDefault="004E5FD5" w:rsidP="007373F8">
            <w:pPr>
              <w:rPr>
                <w:rFonts w:ascii="Palatino Linotype" w:hAnsi="Palatino Linotype"/>
                <w:color w:val="000000"/>
                <w:sz w:val="20"/>
                <w:szCs w:val="20"/>
              </w:rPr>
            </w:pPr>
          </w:p>
        </w:tc>
      </w:tr>
      <w:tr w:rsidR="004E5FD5" w:rsidRPr="00B9183D" w14:paraId="1AB57EF7" w14:textId="77777777" w:rsidTr="004E5FD5">
        <w:trPr>
          <w:trHeight w:val="300"/>
        </w:trPr>
        <w:tc>
          <w:tcPr>
            <w:tcW w:w="1979" w:type="dxa"/>
            <w:vAlign w:val="center"/>
          </w:tcPr>
          <w:p w14:paraId="114DC81B" w14:textId="77777777" w:rsidR="004E5FD5"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URL</w:t>
            </w:r>
          </w:p>
        </w:tc>
        <w:tc>
          <w:tcPr>
            <w:tcW w:w="1778" w:type="dxa"/>
            <w:vAlign w:val="center"/>
          </w:tcPr>
          <w:p w14:paraId="700270B9" w14:textId="77777777" w:rsidR="004E5FD5" w:rsidRPr="00B9183D" w:rsidRDefault="004E5FD5" w:rsidP="007373F8">
            <w:pPr>
              <w:rPr>
                <w:rFonts w:ascii="Palatino Linotype" w:eastAsia="Times New Roman" w:hAnsi="Palatino Linotype"/>
                <w:color w:val="000000"/>
                <w:sz w:val="20"/>
                <w:szCs w:val="20"/>
              </w:rPr>
            </w:pPr>
            <w:r>
              <w:rPr>
                <w:rFonts w:ascii="Palatino Linotype" w:eastAsia="Times New Roman" w:hAnsi="Palatino Linotype"/>
                <w:color w:val="000000"/>
                <w:sz w:val="20"/>
                <w:szCs w:val="20"/>
              </w:rPr>
              <w:t>url</w:t>
            </w:r>
          </w:p>
        </w:tc>
        <w:tc>
          <w:tcPr>
            <w:tcW w:w="960" w:type="dxa"/>
            <w:vAlign w:val="center"/>
          </w:tcPr>
          <w:p w14:paraId="28AB5CE6" w14:textId="77777777" w:rsidR="004E5FD5" w:rsidRPr="00B9183D"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200</w:t>
            </w:r>
          </w:p>
        </w:tc>
        <w:tc>
          <w:tcPr>
            <w:tcW w:w="812" w:type="dxa"/>
            <w:vAlign w:val="center"/>
          </w:tcPr>
          <w:p w14:paraId="5117A86A" w14:textId="77777777" w:rsidR="004E5FD5" w:rsidRDefault="004E5FD5" w:rsidP="007373F8">
            <w:pPr>
              <w:jc w:val="center"/>
              <w:rPr>
                <w:rFonts w:ascii="Palatino Linotype" w:eastAsia="Times New Roman" w:hAnsi="Palatino Linotype"/>
                <w:color w:val="000000"/>
                <w:sz w:val="20"/>
                <w:szCs w:val="20"/>
              </w:rPr>
            </w:pPr>
            <w:r>
              <w:rPr>
                <w:rFonts w:ascii="Palatino Linotype" w:eastAsia="Times New Roman" w:hAnsi="Palatino Linotype"/>
                <w:color w:val="000000"/>
                <w:sz w:val="20"/>
                <w:szCs w:val="20"/>
              </w:rPr>
              <w:t>12</w:t>
            </w:r>
          </w:p>
        </w:tc>
        <w:tc>
          <w:tcPr>
            <w:tcW w:w="2298" w:type="dxa"/>
            <w:vAlign w:val="center"/>
          </w:tcPr>
          <w:p w14:paraId="32621DCD" w14:textId="6D960ED3" w:rsidR="004E5FD5" w:rsidRPr="00E677CD" w:rsidRDefault="004E5FD5" w:rsidP="007373F8">
            <w:pPr>
              <w:rPr>
                <w:rFonts w:ascii="Palatino Linotype" w:hAnsi="Palatino Linotype"/>
                <w:color w:val="000000"/>
                <w:sz w:val="20"/>
                <w:szCs w:val="20"/>
                <w:lang w:val="en-GB"/>
              </w:rPr>
            </w:pPr>
          </w:p>
        </w:tc>
        <w:tc>
          <w:tcPr>
            <w:tcW w:w="1127" w:type="dxa"/>
            <w:vAlign w:val="center"/>
          </w:tcPr>
          <w:p w14:paraId="791E01D5" w14:textId="1E591E6E" w:rsidR="004E5FD5" w:rsidRPr="00B9183D" w:rsidRDefault="004E5FD5" w:rsidP="00560EA6">
            <w:pPr>
              <w:jc w:val="center"/>
              <w:rPr>
                <w:rFonts w:ascii="Palatino Linotype" w:hAnsi="Palatino Linotype"/>
                <w:color w:val="000000"/>
                <w:sz w:val="20"/>
                <w:szCs w:val="20"/>
              </w:rPr>
            </w:pPr>
            <w:r w:rsidRPr="00716276">
              <w:rPr>
                <w:rFonts w:ascii="Palatino Linotype" w:eastAsia="Times New Roman" w:hAnsi="Palatino Linotype"/>
                <w:color w:val="000000"/>
                <w:sz w:val="20"/>
                <w:szCs w:val="20"/>
              </w:rPr>
              <w:t>N</w:t>
            </w:r>
          </w:p>
        </w:tc>
        <w:tc>
          <w:tcPr>
            <w:tcW w:w="1415" w:type="dxa"/>
            <w:vAlign w:val="center"/>
          </w:tcPr>
          <w:p w14:paraId="0F3949B5" w14:textId="225B8699" w:rsidR="004E5FD5" w:rsidRPr="00B9183D" w:rsidRDefault="004E5FD5" w:rsidP="00560EA6">
            <w:pPr>
              <w:jc w:val="center"/>
              <w:rPr>
                <w:rFonts w:ascii="Palatino Linotype" w:hAnsi="Palatino Linotype"/>
                <w:color w:val="000000"/>
                <w:sz w:val="20"/>
                <w:szCs w:val="20"/>
              </w:rPr>
            </w:pPr>
            <w:r>
              <w:rPr>
                <w:rFonts w:ascii="Palatino Linotype" w:eastAsia="Times New Roman" w:hAnsi="Palatino Linotype"/>
                <w:color w:val="000000"/>
                <w:sz w:val="20"/>
                <w:szCs w:val="20"/>
              </w:rPr>
              <w:t>Y</w:t>
            </w:r>
          </w:p>
        </w:tc>
        <w:tc>
          <w:tcPr>
            <w:tcW w:w="3918" w:type="dxa"/>
            <w:vAlign w:val="center"/>
          </w:tcPr>
          <w:p w14:paraId="23CD6C03" w14:textId="77777777" w:rsidR="004E5FD5" w:rsidRPr="00B9183D" w:rsidRDefault="004E5FD5" w:rsidP="007373F8">
            <w:pPr>
              <w:rPr>
                <w:rFonts w:ascii="Palatino Linotype" w:hAnsi="Palatino Linotype"/>
                <w:color w:val="000000"/>
                <w:sz w:val="20"/>
                <w:szCs w:val="20"/>
              </w:rPr>
            </w:pPr>
          </w:p>
        </w:tc>
      </w:tr>
    </w:tbl>
    <w:p w14:paraId="3FD49555" w14:textId="77777777" w:rsidR="00825A2C" w:rsidRPr="00B9183D" w:rsidRDefault="00825A2C" w:rsidP="00825A2C">
      <w:pPr>
        <w:pStyle w:val="Texte1"/>
        <w:rPr>
          <w:rFonts w:ascii="Palatino Linotype" w:hAnsi="Palatino Linotype"/>
        </w:rPr>
      </w:pPr>
    </w:p>
    <w:p w14:paraId="5971C248" w14:textId="77777777" w:rsidR="00331E11" w:rsidRDefault="00331E11">
      <w:pPr>
        <w:widowControl/>
        <w:jc w:val="left"/>
        <w:rPr>
          <w:rFonts w:ascii="Palatino Linotype" w:eastAsia="PMingLiU" w:hAnsi="Palatino Linotype"/>
          <w:kern w:val="0"/>
          <w:sz w:val="24"/>
          <w:szCs w:val="20"/>
          <w:u w:val="single"/>
          <w:lang w:eastAsia="en-US"/>
        </w:rPr>
      </w:pPr>
      <w:r>
        <w:rPr>
          <w:rFonts w:ascii="Palatino Linotype" w:hAnsi="Palatino Linotype"/>
          <w:u w:val="single"/>
        </w:rPr>
        <w:br w:type="page"/>
      </w:r>
    </w:p>
    <w:p w14:paraId="7C372D47" w14:textId="77777777" w:rsidR="00A25C43" w:rsidRPr="00B9183D" w:rsidRDefault="00A25C43" w:rsidP="00825A2C">
      <w:pPr>
        <w:pStyle w:val="Texte1"/>
        <w:rPr>
          <w:rFonts w:ascii="Palatino Linotype" w:hAnsi="Palatino Linotype"/>
          <w:u w:val="single"/>
        </w:rPr>
      </w:pPr>
      <w:r>
        <w:rPr>
          <w:rFonts w:ascii="Palatino Linotype" w:hAnsi="Palatino Linotype"/>
          <w:u w:val="single"/>
        </w:rPr>
        <w:lastRenderedPageBreak/>
        <w:t xml:space="preserve">Touchpoint-based </w:t>
      </w:r>
      <w:r w:rsidRPr="00B9183D">
        <w:rPr>
          <w:rFonts w:ascii="Palatino Linotype" w:hAnsi="Palatino Linotype"/>
          <w:u w:val="single"/>
        </w:rPr>
        <w:t xml:space="preserve">Notification </w:t>
      </w:r>
      <w:r>
        <w:rPr>
          <w:rFonts w:ascii="Palatino Linotype" w:hAnsi="Palatino Linotype"/>
          <w:u w:val="single"/>
        </w:rPr>
        <w:t>Sending Response Table</w:t>
      </w:r>
    </w:p>
    <w:tbl>
      <w:tblPr>
        <w:tblW w:w="152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6"/>
        <w:gridCol w:w="1553"/>
        <w:gridCol w:w="1851"/>
        <w:gridCol w:w="1170"/>
        <w:gridCol w:w="1530"/>
        <w:gridCol w:w="3510"/>
        <w:gridCol w:w="2186"/>
        <w:gridCol w:w="2893"/>
      </w:tblGrid>
      <w:tr w:rsidR="00825A2C" w:rsidRPr="00F05FDE" w14:paraId="61A0B7F6" w14:textId="77777777" w:rsidTr="00E470F9">
        <w:trPr>
          <w:trHeight w:val="300"/>
        </w:trPr>
        <w:tc>
          <w:tcPr>
            <w:tcW w:w="516" w:type="dxa"/>
            <w:shd w:val="clear" w:color="auto" w:fill="2F5496"/>
            <w:vAlign w:val="center"/>
          </w:tcPr>
          <w:p w14:paraId="6BD0F6EC" w14:textId="77777777" w:rsidR="00825A2C" w:rsidRPr="00F05FDE" w:rsidRDefault="00825A2C" w:rsidP="00F4374F">
            <w:pPr>
              <w:jc w:val="left"/>
              <w:rPr>
                <w:rFonts w:ascii="Palatino Linotype" w:eastAsia="Times New Roman" w:hAnsi="Palatino Linotype"/>
                <w:b/>
                <w:bCs/>
                <w:color w:val="FFFFFF"/>
                <w:sz w:val="20"/>
                <w:szCs w:val="20"/>
              </w:rPr>
            </w:pPr>
            <w:r w:rsidRPr="00F05FDE">
              <w:rPr>
                <w:rFonts w:ascii="Palatino Linotype" w:eastAsia="Times New Roman" w:hAnsi="Palatino Linotype"/>
                <w:b/>
                <w:bCs/>
                <w:color w:val="FFFFFF"/>
                <w:sz w:val="20"/>
                <w:szCs w:val="20"/>
              </w:rPr>
              <w:t>#</w:t>
            </w:r>
          </w:p>
        </w:tc>
        <w:tc>
          <w:tcPr>
            <w:tcW w:w="1553" w:type="dxa"/>
            <w:shd w:val="clear" w:color="auto" w:fill="2F5496"/>
            <w:vAlign w:val="center"/>
          </w:tcPr>
          <w:p w14:paraId="4A9DBEEF" w14:textId="77777777" w:rsidR="00825A2C" w:rsidRPr="00F05FDE" w:rsidRDefault="00825A2C" w:rsidP="00F4374F">
            <w:pPr>
              <w:jc w:val="left"/>
              <w:rPr>
                <w:rFonts w:ascii="Palatino Linotype" w:eastAsia="Times New Roman" w:hAnsi="Palatino Linotype"/>
                <w:b/>
                <w:bCs/>
                <w:color w:val="FFFFFF"/>
                <w:sz w:val="20"/>
                <w:szCs w:val="20"/>
              </w:rPr>
            </w:pPr>
            <w:r w:rsidRPr="00F05FDE">
              <w:rPr>
                <w:rFonts w:ascii="Palatino Linotype" w:eastAsia="Times New Roman" w:hAnsi="Palatino Linotype"/>
                <w:b/>
                <w:bCs/>
                <w:color w:val="FFFFFF"/>
                <w:sz w:val="20"/>
                <w:szCs w:val="20"/>
              </w:rPr>
              <w:t>Field Name</w:t>
            </w:r>
          </w:p>
        </w:tc>
        <w:tc>
          <w:tcPr>
            <w:tcW w:w="1851" w:type="dxa"/>
            <w:shd w:val="clear" w:color="auto" w:fill="2F5496"/>
            <w:vAlign w:val="center"/>
          </w:tcPr>
          <w:p w14:paraId="20B2B2C3" w14:textId="77777777" w:rsidR="00825A2C" w:rsidRPr="00F05FDE" w:rsidRDefault="00825A2C" w:rsidP="00F4374F">
            <w:pPr>
              <w:jc w:val="left"/>
              <w:rPr>
                <w:rFonts w:ascii="Palatino Linotype" w:eastAsia="Times New Roman" w:hAnsi="Palatino Linotype"/>
                <w:b/>
                <w:bCs/>
                <w:color w:val="FFFFFF"/>
                <w:sz w:val="20"/>
                <w:szCs w:val="20"/>
              </w:rPr>
            </w:pPr>
            <w:r w:rsidRPr="00F05FDE">
              <w:rPr>
                <w:rFonts w:ascii="Palatino Linotype" w:eastAsia="Times New Roman" w:hAnsi="Palatino Linotype"/>
                <w:b/>
                <w:bCs/>
                <w:color w:val="FFFFFF"/>
                <w:sz w:val="20"/>
                <w:szCs w:val="20"/>
              </w:rPr>
              <w:t>Description</w:t>
            </w:r>
          </w:p>
        </w:tc>
        <w:tc>
          <w:tcPr>
            <w:tcW w:w="1170" w:type="dxa"/>
            <w:shd w:val="clear" w:color="auto" w:fill="2F5496"/>
            <w:vAlign w:val="center"/>
          </w:tcPr>
          <w:p w14:paraId="0280B7D0" w14:textId="77777777" w:rsidR="00825A2C" w:rsidRPr="00F05FDE" w:rsidRDefault="00825A2C" w:rsidP="00F4374F">
            <w:pPr>
              <w:jc w:val="left"/>
              <w:rPr>
                <w:rFonts w:ascii="Palatino Linotype" w:eastAsia="Times New Roman" w:hAnsi="Palatino Linotype"/>
                <w:b/>
                <w:bCs/>
                <w:color w:val="FFFFFF"/>
                <w:sz w:val="20"/>
                <w:szCs w:val="20"/>
              </w:rPr>
            </w:pPr>
            <w:r w:rsidRPr="00F05FDE">
              <w:rPr>
                <w:rFonts w:ascii="Palatino Linotype" w:eastAsia="Times New Roman" w:hAnsi="Palatino Linotype"/>
                <w:b/>
                <w:bCs/>
                <w:color w:val="FFFFFF"/>
                <w:sz w:val="20"/>
                <w:szCs w:val="20"/>
              </w:rPr>
              <w:t>Is Required</w:t>
            </w:r>
          </w:p>
        </w:tc>
        <w:tc>
          <w:tcPr>
            <w:tcW w:w="1530" w:type="dxa"/>
            <w:shd w:val="clear" w:color="auto" w:fill="2F5496"/>
            <w:vAlign w:val="center"/>
          </w:tcPr>
          <w:p w14:paraId="1F18594B" w14:textId="77777777" w:rsidR="00825A2C" w:rsidRPr="00F05FDE" w:rsidRDefault="00825A2C" w:rsidP="00F4374F">
            <w:pPr>
              <w:jc w:val="left"/>
              <w:rPr>
                <w:rFonts w:ascii="Palatino Linotype" w:eastAsia="Times New Roman" w:hAnsi="Palatino Linotype"/>
                <w:b/>
                <w:bCs/>
                <w:color w:val="FFFFFF"/>
                <w:sz w:val="20"/>
                <w:szCs w:val="20"/>
              </w:rPr>
            </w:pPr>
            <w:r w:rsidRPr="00F05FDE">
              <w:rPr>
                <w:rFonts w:ascii="Palatino Linotype" w:eastAsia="Times New Roman" w:hAnsi="Palatino Linotype"/>
                <w:b/>
                <w:bCs/>
                <w:color w:val="FFFFFF"/>
                <w:sz w:val="20"/>
                <w:szCs w:val="20"/>
              </w:rPr>
              <w:t>Format</w:t>
            </w:r>
          </w:p>
          <w:p w14:paraId="0426449B" w14:textId="77777777" w:rsidR="00E470F9" w:rsidRPr="00F05FDE" w:rsidRDefault="00803B55" w:rsidP="00F4374F">
            <w:pPr>
              <w:jc w:val="left"/>
              <w:rPr>
                <w:rFonts w:ascii="Palatino Linotype" w:eastAsia="Times New Roman" w:hAnsi="Palatino Linotype"/>
                <w:b/>
                <w:bCs/>
                <w:color w:val="FFFFFF"/>
                <w:sz w:val="20"/>
                <w:szCs w:val="20"/>
              </w:rPr>
            </w:pPr>
            <w:r w:rsidRPr="00F05FDE">
              <w:rPr>
                <w:rFonts w:ascii="Palatino Linotype" w:eastAsia="Times New Roman" w:hAnsi="Palatino Linotype"/>
                <w:b/>
                <w:bCs/>
                <w:color w:val="FFFFFF"/>
                <w:sz w:val="20"/>
                <w:szCs w:val="20"/>
              </w:rPr>
              <w:t>A</w:t>
            </w:r>
            <w:r w:rsidR="00E470F9" w:rsidRPr="00F05FDE">
              <w:rPr>
                <w:rFonts w:ascii="Palatino Linotype" w:eastAsia="Times New Roman" w:hAnsi="Palatino Linotype"/>
                <w:b/>
                <w:bCs/>
                <w:color w:val="FFFFFF"/>
                <w:sz w:val="20"/>
                <w:szCs w:val="20"/>
              </w:rPr>
              <w:t>- Character</w:t>
            </w:r>
          </w:p>
          <w:p w14:paraId="4B2294D2" w14:textId="77777777" w:rsidR="00E470F9" w:rsidRPr="00F05FDE" w:rsidRDefault="00E470F9" w:rsidP="00F4374F">
            <w:pPr>
              <w:jc w:val="left"/>
              <w:rPr>
                <w:rFonts w:ascii="Palatino Linotype" w:eastAsia="Times New Roman" w:hAnsi="Palatino Linotype"/>
                <w:b/>
                <w:bCs/>
                <w:color w:val="FFFFFF"/>
                <w:sz w:val="20"/>
                <w:szCs w:val="20"/>
              </w:rPr>
            </w:pPr>
            <w:r w:rsidRPr="00F05FDE">
              <w:rPr>
                <w:rFonts w:ascii="Palatino Linotype" w:eastAsia="Times New Roman" w:hAnsi="Palatino Linotype"/>
                <w:b/>
                <w:bCs/>
                <w:color w:val="FFFFFF"/>
                <w:sz w:val="20"/>
                <w:szCs w:val="20"/>
              </w:rPr>
              <w:t>N-Numeric</w:t>
            </w:r>
          </w:p>
        </w:tc>
        <w:tc>
          <w:tcPr>
            <w:tcW w:w="3510" w:type="dxa"/>
            <w:shd w:val="clear" w:color="auto" w:fill="2F5496"/>
            <w:vAlign w:val="center"/>
          </w:tcPr>
          <w:p w14:paraId="08B42412" w14:textId="77777777" w:rsidR="00825A2C" w:rsidRPr="00F05FDE" w:rsidRDefault="002C3D69" w:rsidP="00F4374F">
            <w:pPr>
              <w:jc w:val="left"/>
              <w:rPr>
                <w:rFonts w:ascii="Palatino Linotype" w:eastAsia="Times New Roman" w:hAnsi="Palatino Linotype"/>
                <w:b/>
                <w:bCs/>
                <w:color w:val="FFFFFF"/>
                <w:sz w:val="20"/>
                <w:szCs w:val="20"/>
              </w:rPr>
            </w:pPr>
            <w:r w:rsidRPr="00F05FDE">
              <w:rPr>
                <w:rFonts w:ascii="Palatino Linotype" w:eastAsia="Times New Roman" w:hAnsi="Palatino Linotype"/>
                <w:b/>
                <w:bCs/>
                <w:color w:val="FFFFFF"/>
                <w:sz w:val="20"/>
                <w:szCs w:val="20"/>
              </w:rPr>
              <w:t>Remarks</w:t>
            </w:r>
          </w:p>
        </w:tc>
        <w:tc>
          <w:tcPr>
            <w:tcW w:w="2186" w:type="dxa"/>
            <w:shd w:val="clear" w:color="auto" w:fill="2F5496"/>
          </w:tcPr>
          <w:p w14:paraId="01D8699C" w14:textId="77777777" w:rsidR="00825A2C" w:rsidRPr="00F05FDE" w:rsidRDefault="00825A2C" w:rsidP="00F4374F">
            <w:pPr>
              <w:rPr>
                <w:rFonts w:ascii="Palatino Linotype" w:eastAsia="Times New Roman" w:hAnsi="Palatino Linotype"/>
                <w:b/>
                <w:bCs/>
                <w:color w:val="FFFFFF"/>
                <w:sz w:val="20"/>
                <w:szCs w:val="20"/>
              </w:rPr>
            </w:pPr>
            <w:r w:rsidRPr="00F05FDE">
              <w:rPr>
                <w:rFonts w:ascii="Palatino Linotype" w:eastAsia="Times New Roman" w:hAnsi="Palatino Linotype"/>
                <w:b/>
                <w:bCs/>
                <w:color w:val="FFFFFF"/>
                <w:sz w:val="20"/>
                <w:szCs w:val="20"/>
              </w:rPr>
              <w:t>Example</w:t>
            </w:r>
          </w:p>
        </w:tc>
        <w:tc>
          <w:tcPr>
            <w:tcW w:w="2893" w:type="dxa"/>
            <w:shd w:val="clear" w:color="auto" w:fill="2F5496"/>
          </w:tcPr>
          <w:p w14:paraId="66583972" w14:textId="77777777" w:rsidR="00825A2C" w:rsidRPr="00F05FDE" w:rsidRDefault="00825A2C" w:rsidP="00F4374F">
            <w:pPr>
              <w:rPr>
                <w:rFonts w:ascii="Palatino Linotype" w:hAnsi="Palatino Linotype"/>
                <w:b/>
                <w:bCs/>
                <w:color w:val="FFFFFF"/>
                <w:sz w:val="20"/>
                <w:szCs w:val="20"/>
              </w:rPr>
            </w:pPr>
            <w:r w:rsidRPr="00F05FDE">
              <w:rPr>
                <w:rFonts w:ascii="Palatino Linotype" w:hAnsi="Palatino Linotype"/>
                <w:b/>
                <w:bCs/>
                <w:color w:val="FFFFFF"/>
                <w:sz w:val="20"/>
                <w:szCs w:val="20"/>
              </w:rPr>
              <w:t>Json Example</w:t>
            </w:r>
          </w:p>
        </w:tc>
      </w:tr>
      <w:tr w:rsidR="00825A2C" w:rsidRPr="00F05FDE" w14:paraId="0037D5BE" w14:textId="77777777" w:rsidTr="00E470F9">
        <w:trPr>
          <w:trHeight w:val="300"/>
        </w:trPr>
        <w:tc>
          <w:tcPr>
            <w:tcW w:w="516" w:type="dxa"/>
            <w:vAlign w:val="center"/>
          </w:tcPr>
          <w:p w14:paraId="6DBE3846" w14:textId="77777777" w:rsidR="00825A2C" w:rsidRPr="00F05FDE" w:rsidRDefault="00825A2C" w:rsidP="00F4374F">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1</w:t>
            </w:r>
          </w:p>
        </w:tc>
        <w:tc>
          <w:tcPr>
            <w:tcW w:w="1553" w:type="dxa"/>
            <w:vAlign w:val="center"/>
          </w:tcPr>
          <w:p w14:paraId="3581C274" w14:textId="7CF80003" w:rsidR="00825A2C" w:rsidRPr="00F05FDE" w:rsidRDefault="009350E2">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 xml:space="preserve">CG </w:t>
            </w:r>
            <w:del w:id="751" w:author="Steven Chen" w:date="2016-12-19T15:46:00Z">
              <w:r w:rsidR="00825A2C" w:rsidRPr="00F05FDE" w:rsidDel="00514C4A">
                <w:rPr>
                  <w:rFonts w:ascii="Palatino Linotype" w:eastAsia="Times New Roman" w:hAnsi="Palatino Linotype"/>
                  <w:color w:val="000000"/>
                  <w:sz w:val="20"/>
                  <w:szCs w:val="20"/>
                </w:rPr>
                <w:delText xml:space="preserve">Data </w:delText>
              </w:r>
            </w:del>
            <w:ins w:id="752" w:author="Steven Chen" w:date="2016-12-19T15:46:00Z">
              <w:r w:rsidR="00514C4A">
                <w:rPr>
                  <w:rFonts w:ascii="Palatino Linotype" w:eastAsia="Times New Roman" w:hAnsi="Palatino Linotype"/>
                  <w:color w:val="000000"/>
                  <w:sz w:val="20"/>
                  <w:szCs w:val="20"/>
                </w:rPr>
                <w:t>Source</w:t>
              </w:r>
              <w:r w:rsidR="00514C4A" w:rsidRPr="00F05FDE">
                <w:rPr>
                  <w:rFonts w:ascii="Palatino Linotype" w:eastAsia="Times New Roman" w:hAnsi="Palatino Linotype"/>
                  <w:color w:val="000000"/>
                  <w:sz w:val="20"/>
                  <w:szCs w:val="20"/>
                </w:rPr>
                <w:t xml:space="preserve"> </w:t>
              </w:r>
            </w:ins>
            <w:del w:id="753" w:author="Steven Chen" w:date="2016-12-19T15:46:00Z">
              <w:r w:rsidR="00825A2C" w:rsidRPr="00F05FDE" w:rsidDel="00514C4A">
                <w:rPr>
                  <w:rFonts w:ascii="Palatino Linotype" w:eastAsia="Times New Roman" w:hAnsi="Palatino Linotype"/>
                  <w:color w:val="000000"/>
                  <w:sz w:val="20"/>
                  <w:szCs w:val="20"/>
                </w:rPr>
                <w:delText>Header</w:delText>
              </w:r>
            </w:del>
            <w:ins w:id="754" w:author="Steven Chen" w:date="2016-12-19T15:46:00Z">
              <w:r w:rsidR="00514C4A">
                <w:rPr>
                  <w:rFonts w:ascii="Palatino Linotype" w:eastAsia="Times New Roman" w:hAnsi="Palatino Linotype"/>
                  <w:color w:val="000000"/>
                  <w:sz w:val="20"/>
                  <w:szCs w:val="20"/>
                </w:rPr>
                <w:t>ID</w:t>
              </w:r>
            </w:ins>
          </w:p>
        </w:tc>
        <w:tc>
          <w:tcPr>
            <w:tcW w:w="1851" w:type="dxa"/>
            <w:vAlign w:val="center"/>
          </w:tcPr>
          <w:p w14:paraId="4E0D9AB5" w14:textId="77777777" w:rsidR="00825A2C" w:rsidRPr="00F05FDE" w:rsidRDefault="00825A2C" w:rsidP="00F4374F">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Fixed value</w:t>
            </w:r>
          </w:p>
        </w:tc>
        <w:tc>
          <w:tcPr>
            <w:tcW w:w="1170" w:type="dxa"/>
            <w:vAlign w:val="center"/>
          </w:tcPr>
          <w:p w14:paraId="7AF4DEED" w14:textId="77777777" w:rsidR="00825A2C" w:rsidRPr="00F05FDE" w:rsidRDefault="00825A2C" w:rsidP="00F4374F">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1F192DC0" w14:textId="77777777" w:rsidR="00825A2C" w:rsidRPr="00F05FDE" w:rsidRDefault="005A5716" w:rsidP="00F4374F">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w:t>
            </w:r>
          </w:p>
        </w:tc>
        <w:tc>
          <w:tcPr>
            <w:tcW w:w="3510" w:type="dxa"/>
            <w:vAlign w:val="center"/>
          </w:tcPr>
          <w:p w14:paraId="23FCD7C6" w14:textId="77777777" w:rsidR="00825A2C" w:rsidRPr="00F05FDE" w:rsidRDefault="00825A2C" w:rsidP="00F4374F">
            <w:pPr>
              <w:jc w:val="left"/>
              <w:rPr>
                <w:rFonts w:ascii="Palatino Linotype" w:eastAsia="Times New Roman" w:hAnsi="Palatino Linotype"/>
                <w:color w:val="000000"/>
                <w:sz w:val="20"/>
                <w:szCs w:val="20"/>
              </w:rPr>
            </w:pPr>
          </w:p>
        </w:tc>
        <w:tc>
          <w:tcPr>
            <w:tcW w:w="2186" w:type="dxa"/>
          </w:tcPr>
          <w:p w14:paraId="0F2ED58D" w14:textId="77777777" w:rsidR="00514C4A" w:rsidRDefault="00A25C43">
            <w:pPr>
              <w:rPr>
                <w:ins w:id="755" w:author="Steven Chen" w:date="2016-12-19T15:47:00Z"/>
                <w:rFonts w:ascii="Palatino Linotype" w:eastAsia="Times New Roman" w:hAnsi="Palatino Linotype"/>
                <w:sz w:val="20"/>
                <w:szCs w:val="20"/>
              </w:rPr>
            </w:pPr>
            <w:r w:rsidRPr="00F05FDE">
              <w:rPr>
                <w:rFonts w:ascii="Palatino Linotype" w:eastAsia="Times New Roman" w:hAnsi="Palatino Linotype"/>
                <w:sz w:val="20"/>
                <w:szCs w:val="20"/>
              </w:rPr>
              <w:t>&lt;</w:t>
            </w:r>
            <w:del w:id="756" w:author="Steven Chen" w:date="2016-12-19T15:46:00Z">
              <w:r w:rsidR="009350E2" w:rsidRPr="00F05FDE" w:rsidDel="00514C4A">
                <w:rPr>
                  <w:rFonts w:ascii="Palatino Linotype" w:eastAsia="Times New Roman" w:hAnsi="Palatino Linotype"/>
                  <w:sz w:val="20"/>
                  <w:szCs w:val="20"/>
                </w:rPr>
                <w:delText>cgNotification</w:delText>
              </w:r>
              <w:r w:rsidR="00825A2C" w:rsidRPr="00F05FDE" w:rsidDel="00514C4A">
                <w:rPr>
                  <w:rFonts w:ascii="Palatino Linotype" w:eastAsia="Times New Roman" w:hAnsi="Palatino Linotype"/>
                  <w:sz w:val="20"/>
                  <w:szCs w:val="20"/>
                </w:rPr>
                <w:delText xml:space="preserve"> sourceId=</w:delText>
              </w:r>
              <w:r w:rsidR="00825A2C" w:rsidRPr="00F05FDE" w:rsidDel="00514C4A">
                <w:rPr>
                  <w:rFonts w:ascii="Palatino Linotype" w:hAnsi="Palatino Linotype"/>
                  <w:sz w:val="20"/>
                  <w:szCs w:val="20"/>
                  <w:lang w:val="en-GB"/>
                </w:rPr>
                <w:delText>“</w:delText>
              </w:r>
              <w:r w:rsidR="009350E2" w:rsidRPr="00F05FDE" w:rsidDel="00514C4A">
                <w:rPr>
                  <w:rFonts w:ascii="Palatino Linotype" w:hAnsi="Palatino Linotype"/>
                  <w:sz w:val="20"/>
                  <w:szCs w:val="20"/>
                  <w:lang w:val="en-GB"/>
                </w:rPr>
                <w:delText>CG</w:delText>
              </w:r>
              <w:r w:rsidR="00825A2C" w:rsidRPr="00F05FDE" w:rsidDel="00514C4A">
                <w:rPr>
                  <w:rFonts w:ascii="Palatino Linotype" w:hAnsi="Palatino Linotype"/>
                  <w:sz w:val="20"/>
                  <w:szCs w:val="20"/>
                  <w:lang w:val="en-GB"/>
                </w:rPr>
                <w:delText>”&gt;</w:delText>
              </w:r>
            </w:del>
            <w:ins w:id="757" w:author="Steven Chen" w:date="2016-12-19T15:46:00Z">
              <w:r w:rsidR="00514C4A">
                <w:rPr>
                  <w:rFonts w:ascii="Palatino Linotype" w:eastAsia="Times New Roman" w:hAnsi="Palatino Linotype"/>
                  <w:sz w:val="20"/>
                  <w:szCs w:val="20"/>
                </w:rPr>
                <w:t>sourceId&gt;CG</w:t>
              </w:r>
            </w:ins>
          </w:p>
          <w:p w14:paraId="35EE832C" w14:textId="12C33B9F" w:rsidR="00825A2C" w:rsidRPr="00F05FDE" w:rsidRDefault="00514C4A">
            <w:pPr>
              <w:rPr>
                <w:rFonts w:ascii="Palatino Linotype" w:hAnsi="Palatino Linotype"/>
                <w:sz w:val="20"/>
                <w:szCs w:val="20"/>
                <w:lang w:val="en-GB"/>
              </w:rPr>
            </w:pPr>
            <w:ins w:id="758" w:author="Steven Chen" w:date="2016-12-19T15:46:00Z">
              <w:r>
                <w:rPr>
                  <w:rFonts w:ascii="Palatino Linotype" w:eastAsia="Times New Roman" w:hAnsi="Palatino Linotype"/>
                  <w:sz w:val="20"/>
                  <w:szCs w:val="20"/>
                </w:rPr>
                <w:t>&lt;</w:t>
              </w:r>
            </w:ins>
            <w:ins w:id="759" w:author="Steven Chen" w:date="2016-12-19T15:47:00Z">
              <w:r>
                <w:rPr>
                  <w:rFonts w:ascii="Palatino Linotype" w:eastAsia="Times New Roman" w:hAnsi="Palatino Linotype"/>
                  <w:sz w:val="20"/>
                  <w:szCs w:val="20"/>
                </w:rPr>
                <w:t>/sourceId&gt;</w:t>
              </w:r>
            </w:ins>
          </w:p>
        </w:tc>
        <w:tc>
          <w:tcPr>
            <w:tcW w:w="2893" w:type="dxa"/>
          </w:tcPr>
          <w:p w14:paraId="1A2B0A53" w14:textId="77777777" w:rsidR="00825A2C" w:rsidRPr="00F05FDE" w:rsidRDefault="00825A2C" w:rsidP="009350E2">
            <w:pPr>
              <w:rPr>
                <w:rFonts w:ascii="Palatino Linotype" w:eastAsia="Times New Roman" w:hAnsi="Palatino Linotype"/>
                <w:sz w:val="20"/>
                <w:szCs w:val="20"/>
              </w:rPr>
            </w:pPr>
            <w:r w:rsidRPr="00F05FDE">
              <w:rPr>
                <w:rFonts w:ascii="Palatino Linotype" w:hAnsi="Palatino Linotype"/>
                <w:color w:val="000000"/>
                <w:sz w:val="20"/>
                <w:szCs w:val="20"/>
              </w:rPr>
              <w:t>{“</w:t>
            </w:r>
            <w:r w:rsidR="009350E2" w:rsidRPr="00F05FDE">
              <w:rPr>
                <w:rFonts w:ascii="Palatino Linotype" w:eastAsia="Times New Roman" w:hAnsi="Palatino Linotype"/>
                <w:sz w:val="20"/>
                <w:szCs w:val="20"/>
              </w:rPr>
              <w:t>cgNotification</w:t>
            </w:r>
            <w:r w:rsidRPr="00F05FDE">
              <w:rPr>
                <w:rFonts w:ascii="Palatino Linotype" w:hAnsi="Palatino Linotype"/>
                <w:sz w:val="20"/>
                <w:szCs w:val="20"/>
              </w:rPr>
              <w:t>”:{“</w:t>
            </w:r>
            <w:r w:rsidRPr="00F05FDE">
              <w:rPr>
                <w:rFonts w:ascii="Palatino Linotype" w:eastAsia="Times New Roman" w:hAnsi="Palatino Linotype"/>
                <w:sz w:val="20"/>
                <w:szCs w:val="20"/>
              </w:rPr>
              <w:t>sourceId</w:t>
            </w:r>
            <w:r w:rsidRPr="00F05FDE">
              <w:rPr>
                <w:rFonts w:ascii="Palatino Linotype" w:hAnsi="Palatino Linotype"/>
                <w:color w:val="000000"/>
                <w:sz w:val="20"/>
                <w:szCs w:val="20"/>
              </w:rPr>
              <w:t>”:”</w:t>
            </w:r>
            <w:r w:rsidR="009350E2" w:rsidRPr="00F05FDE">
              <w:rPr>
                <w:rFonts w:ascii="Palatino Linotype" w:eastAsia="Times New Roman" w:hAnsi="Palatino Linotype"/>
                <w:sz w:val="20"/>
                <w:szCs w:val="20"/>
              </w:rPr>
              <w:t>CG</w:t>
            </w:r>
            <w:r w:rsidRPr="00F05FDE">
              <w:rPr>
                <w:rFonts w:ascii="Palatino Linotype" w:hAnsi="Palatino Linotype"/>
                <w:color w:val="000000"/>
                <w:sz w:val="20"/>
                <w:szCs w:val="20"/>
              </w:rPr>
              <w:t>”}}</w:t>
            </w:r>
          </w:p>
        </w:tc>
      </w:tr>
      <w:tr w:rsidR="00825A2C" w:rsidRPr="00F05FDE" w14:paraId="31585645" w14:textId="77777777" w:rsidTr="00E470F9">
        <w:trPr>
          <w:trHeight w:val="300"/>
        </w:trPr>
        <w:tc>
          <w:tcPr>
            <w:tcW w:w="516" w:type="dxa"/>
            <w:vAlign w:val="center"/>
          </w:tcPr>
          <w:p w14:paraId="790F875A" w14:textId="77777777" w:rsidR="00825A2C" w:rsidRPr="00F05FDE" w:rsidRDefault="00825A2C" w:rsidP="00F4374F">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2</w:t>
            </w:r>
          </w:p>
        </w:tc>
        <w:tc>
          <w:tcPr>
            <w:tcW w:w="1553" w:type="dxa"/>
            <w:vAlign w:val="center"/>
          </w:tcPr>
          <w:p w14:paraId="63C883C7" w14:textId="77777777" w:rsidR="00825A2C" w:rsidRPr="00F05FDE" w:rsidRDefault="00F509FE" w:rsidP="007913EB">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Response</w:t>
            </w:r>
            <w:r w:rsidR="007913EB" w:rsidRPr="00F05FDE">
              <w:rPr>
                <w:rFonts w:ascii="Palatino Linotype" w:eastAsia="Times New Roman" w:hAnsi="Palatino Linotype"/>
                <w:color w:val="000000"/>
                <w:sz w:val="20"/>
                <w:szCs w:val="20"/>
              </w:rPr>
              <w:t xml:space="preserve"> </w:t>
            </w:r>
            <w:r w:rsidR="00825A2C" w:rsidRPr="00F05FDE">
              <w:rPr>
                <w:rFonts w:ascii="Palatino Linotype" w:eastAsia="Times New Roman" w:hAnsi="Palatino Linotype"/>
                <w:color w:val="000000"/>
                <w:sz w:val="20"/>
                <w:szCs w:val="20"/>
              </w:rPr>
              <w:t>Info</w:t>
            </w:r>
          </w:p>
        </w:tc>
        <w:tc>
          <w:tcPr>
            <w:tcW w:w="1851" w:type="dxa"/>
            <w:vAlign w:val="center"/>
          </w:tcPr>
          <w:p w14:paraId="1E7449BA" w14:textId="77777777" w:rsidR="00825A2C" w:rsidRPr="00F05FDE" w:rsidRDefault="00825A2C" w:rsidP="00F4374F">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Information to match the request</w:t>
            </w:r>
          </w:p>
        </w:tc>
        <w:tc>
          <w:tcPr>
            <w:tcW w:w="1170" w:type="dxa"/>
            <w:vAlign w:val="center"/>
          </w:tcPr>
          <w:p w14:paraId="6E3D35A4" w14:textId="77777777" w:rsidR="00825A2C" w:rsidRPr="00F05FDE" w:rsidRDefault="00825A2C" w:rsidP="00F4374F">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3D3FC2F3" w14:textId="77777777" w:rsidR="00825A2C" w:rsidRPr="00F05FDE" w:rsidRDefault="00803B55" w:rsidP="00F4374F">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w:t>
            </w:r>
          </w:p>
        </w:tc>
        <w:tc>
          <w:tcPr>
            <w:tcW w:w="3510" w:type="dxa"/>
            <w:vAlign w:val="center"/>
          </w:tcPr>
          <w:p w14:paraId="5226AD2F" w14:textId="77777777" w:rsidR="00825A2C" w:rsidRPr="00F05FDE" w:rsidRDefault="00825A2C" w:rsidP="00F4374F">
            <w:pPr>
              <w:jc w:val="left"/>
              <w:rPr>
                <w:rFonts w:ascii="Palatino Linotype" w:eastAsia="Times New Roman" w:hAnsi="Palatino Linotype"/>
                <w:color w:val="000000"/>
                <w:sz w:val="20"/>
                <w:szCs w:val="20"/>
              </w:rPr>
            </w:pPr>
          </w:p>
        </w:tc>
        <w:tc>
          <w:tcPr>
            <w:tcW w:w="2186" w:type="dxa"/>
          </w:tcPr>
          <w:p w14:paraId="30CEB3CD" w14:textId="77777777" w:rsidR="00825A2C" w:rsidRPr="00F05FDE" w:rsidRDefault="00825A2C" w:rsidP="00F4374F">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&lt;</w:t>
            </w:r>
            <w:r w:rsidR="00F509FE" w:rsidRPr="00F05FDE">
              <w:rPr>
                <w:rFonts w:ascii="Palatino Linotype" w:eastAsia="Times New Roman" w:hAnsi="Palatino Linotype"/>
                <w:color w:val="000000"/>
                <w:sz w:val="20"/>
                <w:szCs w:val="20"/>
              </w:rPr>
              <w:t>r</w:t>
            </w:r>
            <w:r w:rsidR="007913EB" w:rsidRPr="00F05FDE">
              <w:rPr>
                <w:rFonts w:ascii="Palatino Linotype" w:eastAsia="Times New Roman" w:hAnsi="Palatino Linotype"/>
                <w:color w:val="000000"/>
                <w:sz w:val="20"/>
                <w:szCs w:val="20"/>
              </w:rPr>
              <w:t>e</w:t>
            </w:r>
            <w:r w:rsidR="00F509FE" w:rsidRPr="00F05FDE">
              <w:rPr>
                <w:rFonts w:ascii="Palatino Linotype" w:eastAsia="Times New Roman" w:hAnsi="Palatino Linotype"/>
                <w:color w:val="000000"/>
                <w:sz w:val="20"/>
                <w:szCs w:val="20"/>
              </w:rPr>
              <w:t>sponse</w:t>
            </w:r>
            <w:r w:rsidR="007913EB" w:rsidRPr="00F05FDE">
              <w:rPr>
                <w:rFonts w:ascii="Palatino Linotype" w:eastAsia="Times New Roman" w:hAnsi="Palatino Linotype"/>
                <w:color w:val="000000"/>
                <w:sz w:val="20"/>
                <w:szCs w:val="20"/>
              </w:rPr>
              <w:t>Info</w:t>
            </w:r>
            <w:r w:rsidRPr="00F05FDE">
              <w:rPr>
                <w:rFonts w:ascii="Palatino Linotype" w:eastAsia="Times New Roman" w:hAnsi="Palatino Linotype"/>
                <w:color w:val="000000"/>
                <w:sz w:val="20"/>
                <w:szCs w:val="20"/>
              </w:rPr>
              <w:t>&gt;</w:t>
            </w:r>
          </w:p>
          <w:p w14:paraId="04D47D25" w14:textId="77777777" w:rsidR="00825A2C" w:rsidRPr="00F05FDE" w:rsidRDefault="00825A2C" w:rsidP="00F4374F">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Sub-elements 3-8 here</w:t>
            </w:r>
          </w:p>
          <w:p w14:paraId="66D1945C" w14:textId="77777777" w:rsidR="00825A2C" w:rsidRPr="00F05FDE" w:rsidRDefault="00825A2C" w:rsidP="00F4374F">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&lt;/</w:t>
            </w:r>
            <w:r w:rsidR="00F509FE" w:rsidRPr="00F05FDE">
              <w:rPr>
                <w:rFonts w:ascii="Palatino Linotype" w:eastAsia="Times New Roman" w:hAnsi="Palatino Linotype"/>
                <w:color w:val="000000"/>
                <w:sz w:val="20"/>
                <w:szCs w:val="20"/>
              </w:rPr>
              <w:t xml:space="preserve"> responseInfo </w:t>
            </w:r>
            <w:r w:rsidRPr="00F05FDE">
              <w:rPr>
                <w:rFonts w:ascii="Palatino Linotype" w:eastAsia="Times New Roman" w:hAnsi="Palatino Linotype"/>
                <w:color w:val="000000"/>
                <w:sz w:val="20"/>
                <w:szCs w:val="20"/>
              </w:rPr>
              <w:t>&gt;</w:t>
            </w:r>
          </w:p>
        </w:tc>
        <w:tc>
          <w:tcPr>
            <w:tcW w:w="2893" w:type="dxa"/>
          </w:tcPr>
          <w:p w14:paraId="113575CD" w14:textId="77777777" w:rsidR="00825A2C" w:rsidRPr="00F05FDE" w:rsidRDefault="00825A2C" w:rsidP="00F4374F">
            <w:pPr>
              <w:rPr>
                <w:rFonts w:ascii="Palatino Linotype" w:eastAsia="Times New Roman" w:hAnsi="Palatino Linotype"/>
                <w:color w:val="000000"/>
                <w:sz w:val="20"/>
                <w:szCs w:val="20"/>
              </w:rPr>
            </w:pPr>
            <w:r w:rsidRPr="00F05FDE">
              <w:rPr>
                <w:rFonts w:ascii="Palatino Linotype" w:hAnsi="Palatino Linotype"/>
                <w:color w:val="000000"/>
                <w:sz w:val="20"/>
                <w:szCs w:val="20"/>
              </w:rPr>
              <w:t>{“</w:t>
            </w:r>
            <w:r w:rsidR="00F509FE" w:rsidRPr="00F05FDE">
              <w:rPr>
                <w:rFonts w:ascii="Palatino Linotype" w:eastAsia="Times New Roman" w:hAnsi="Palatino Linotype"/>
                <w:color w:val="000000"/>
                <w:sz w:val="20"/>
                <w:szCs w:val="20"/>
              </w:rPr>
              <w:t>responseInfo</w:t>
            </w:r>
            <w:r w:rsidRPr="00F05FDE">
              <w:rPr>
                <w:rFonts w:ascii="Palatino Linotype" w:hAnsi="Palatino Linotype"/>
                <w:color w:val="000000"/>
                <w:sz w:val="20"/>
                <w:szCs w:val="20"/>
              </w:rPr>
              <w:t>”:”</w:t>
            </w:r>
            <w:r w:rsidRPr="00F05FDE">
              <w:rPr>
                <w:rFonts w:ascii="Palatino Linotype" w:eastAsia="Times New Roman" w:hAnsi="Palatino Linotype"/>
                <w:color w:val="000000"/>
                <w:sz w:val="20"/>
                <w:szCs w:val="20"/>
              </w:rPr>
              <w:t>Sub-elements 3-8 here</w:t>
            </w:r>
          </w:p>
          <w:p w14:paraId="4AF4EDEC" w14:textId="77777777" w:rsidR="00825A2C" w:rsidRPr="00F05FDE" w:rsidRDefault="00825A2C" w:rsidP="00F4374F">
            <w:pPr>
              <w:rPr>
                <w:rFonts w:ascii="Palatino Linotype" w:eastAsia="Times New Roman" w:hAnsi="Palatino Linotype"/>
                <w:color w:val="000000"/>
                <w:sz w:val="20"/>
                <w:szCs w:val="20"/>
              </w:rPr>
            </w:pPr>
            <w:r w:rsidRPr="00F05FDE">
              <w:rPr>
                <w:rFonts w:ascii="Palatino Linotype" w:hAnsi="Palatino Linotype"/>
                <w:color w:val="000000"/>
                <w:sz w:val="20"/>
                <w:szCs w:val="20"/>
              </w:rPr>
              <w:t>“}</w:t>
            </w:r>
          </w:p>
        </w:tc>
      </w:tr>
      <w:tr w:rsidR="00803B55" w:rsidRPr="00F05FDE" w14:paraId="2C21E30A" w14:textId="77777777" w:rsidTr="00E470F9">
        <w:trPr>
          <w:trHeight w:val="300"/>
        </w:trPr>
        <w:tc>
          <w:tcPr>
            <w:tcW w:w="516" w:type="dxa"/>
            <w:vAlign w:val="center"/>
          </w:tcPr>
          <w:p w14:paraId="24F25F3F"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3</w:t>
            </w:r>
          </w:p>
        </w:tc>
        <w:tc>
          <w:tcPr>
            <w:tcW w:w="1553" w:type="dxa"/>
            <w:vAlign w:val="center"/>
          </w:tcPr>
          <w:p w14:paraId="013CC6FD"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Requestor</w:t>
            </w:r>
          </w:p>
        </w:tc>
        <w:tc>
          <w:tcPr>
            <w:tcW w:w="1851" w:type="dxa"/>
            <w:vAlign w:val="center"/>
          </w:tcPr>
          <w:p w14:paraId="13AA75E2"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Fixed value</w:t>
            </w:r>
          </w:p>
        </w:tc>
        <w:tc>
          <w:tcPr>
            <w:tcW w:w="1170" w:type="dxa"/>
            <w:vAlign w:val="center"/>
          </w:tcPr>
          <w:p w14:paraId="0D792BC2"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7C90697B" w14:textId="77777777" w:rsidR="00803B55" w:rsidRPr="00F05FDE" w:rsidRDefault="00803B55" w:rsidP="00803B5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w:t>
            </w:r>
          </w:p>
        </w:tc>
        <w:tc>
          <w:tcPr>
            <w:tcW w:w="3510" w:type="dxa"/>
            <w:vAlign w:val="center"/>
          </w:tcPr>
          <w:p w14:paraId="4B2B9E7D" w14:textId="77777777" w:rsidR="00803B55" w:rsidRPr="00F05FDE" w:rsidRDefault="00803B55" w:rsidP="00803B55">
            <w:pPr>
              <w:jc w:val="left"/>
              <w:rPr>
                <w:rFonts w:ascii="Palatino Linotype" w:eastAsia="Times New Roman" w:hAnsi="Palatino Linotype"/>
                <w:color w:val="000000"/>
                <w:sz w:val="20"/>
                <w:szCs w:val="20"/>
              </w:rPr>
            </w:pPr>
          </w:p>
        </w:tc>
        <w:tc>
          <w:tcPr>
            <w:tcW w:w="2186" w:type="dxa"/>
          </w:tcPr>
          <w:p w14:paraId="636BFAF3" w14:textId="77777777" w:rsidR="00803B55" w:rsidRPr="00F05FDE" w:rsidRDefault="00803B55" w:rsidP="00803B5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&lt;requestor&gt;SCRUM</w:t>
            </w:r>
          </w:p>
          <w:p w14:paraId="40871870" w14:textId="77777777" w:rsidR="00803B55" w:rsidRPr="00F05FDE" w:rsidRDefault="00803B55" w:rsidP="00803B5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&lt;/requestor&gt;</w:t>
            </w:r>
          </w:p>
        </w:tc>
        <w:tc>
          <w:tcPr>
            <w:tcW w:w="2893" w:type="dxa"/>
          </w:tcPr>
          <w:p w14:paraId="19C16A90" w14:textId="77777777" w:rsidR="00803B55" w:rsidRPr="00F05FDE" w:rsidRDefault="00803B55" w:rsidP="00803B55">
            <w:pPr>
              <w:rPr>
                <w:rFonts w:ascii="Palatino Linotype" w:eastAsia="Times New Roman" w:hAnsi="Palatino Linotype"/>
                <w:color w:val="000000"/>
                <w:sz w:val="20"/>
                <w:szCs w:val="20"/>
              </w:rPr>
            </w:pPr>
            <w:r w:rsidRPr="00F05FDE">
              <w:rPr>
                <w:rFonts w:ascii="Palatino Linotype" w:hAnsi="Palatino Linotype"/>
                <w:color w:val="000000"/>
                <w:sz w:val="20"/>
                <w:szCs w:val="20"/>
              </w:rPr>
              <w:t>{“</w:t>
            </w:r>
            <w:r w:rsidRPr="00F05FDE">
              <w:rPr>
                <w:rFonts w:ascii="Palatino Linotype" w:eastAsia="Times New Roman" w:hAnsi="Palatino Linotype"/>
                <w:color w:val="000000"/>
                <w:sz w:val="20"/>
                <w:szCs w:val="20"/>
              </w:rPr>
              <w:t>requestor</w:t>
            </w:r>
            <w:r w:rsidRPr="00F05FDE">
              <w:rPr>
                <w:rFonts w:ascii="Palatino Linotype" w:hAnsi="Palatino Linotype"/>
                <w:color w:val="000000"/>
                <w:sz w:val="20"/>
                <w:szCs w:val="20"/>
              </w:rPr>
              <w:t>”:”</w:t>
            </w:r>
            <w:r w:rsidRPr="00F05FDE">
              <w:rPr>
                <w:rFonts w:ascii="Palatino Linotype" w:eastAsia="Times New Roman" w:hAnsi="Palatino Linotype"/>
                <w:color w:val="000000"/>
                <w:sz w:val="20"/>
                <w:szCs w:val="20"/>
              </w:rPr>
              <w:t>SCRUM</w:t>
            </w:r>
            <w:r w:rsidRPr="00F05FDE">
              <w:rPr>
                <w:rFonts w:ascii="Palatino Linotype" w:hAnsi="Palatino Linotype"/>
                <w:color w:val="000000"/>
                <w:sz w:val="20"/>
                <w:szCs w:val="20"/>
              </w:rPr>
              <w:t>”}</w:t>
            </w:r>
          </w:p>
        </w:tc>
      </w:tr>
      <w:tr w:rsidR="00803B55" w:rsidRPr="00F05FDE" w14:paraId="19916009" w14:textId="77777777" w:rsidTr="00E470F9">
        <w:trPr>
          <w:trHeight w:val="300"/>
        </w:trPr>
        <w:tc>
          <w:tcPr>
            <w:tcW w:w="516" w:type="dxa"/>
            <w:vAlign w:val="center"/>
          </w:tcPr>
          <w:p w14:paraId="2B0FD079"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4</w:t>
            </w:r>
          </w:p>
        </w:tc>
        <w:tc>
          <w:tcPr>
            <w:tcW w:w="1553" w:type="dxa"/>
            <w:vAlign w:val="center"/>
          </w:tcPr>
          <w:p w14:paraId="18BD83A2"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Request ID</w:t>
            </w:r>
          </w:p>
        </w:tc>
        <w:tc>
          <w:tcPr>
            <w:tcW w:w="1851" w:type="dxa"/>
            <w:vAlign w:val="center"/>
          </w:tcPr>
          <w:p w14:paraId="396F90E1"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Unique identification for request</w:t>
            </w:r>
          </w:p>
        </w:tc>
        <w:tc>
          <w:tcPr>
            <w:tcW w:w="1170" w:type="dxa"/>
            <w:vAlign w:val="center"/>
          </w:tcPr>
          <w:p w14:paraId="0815D5F8"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48BE307C" w14:textId="77777777" w:rsidR="00803B55" w:rsidRPr="00F05FDE" w:rsidRDefault="00803B55" w:rsidP="00803B5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w:t>
            </w:r>
            <w:r w:rsidR="00331E11" w:rsidRPr="00F05FDE">
              <w:rPr>
                <w:rFonts w:ascii="Palatino Linotype" w:eastAsia="Times New Roman" w:hAnsi="Palatino Linotype"/>
                <w:color w:val="000000"/>
                <w:sz w:val="20"/>
                <w:szCs w:val="20"/>
              </w:rPr>
              <w:t xml:space="preserve"> (24)</w:t>
            </w:r>
          </w:p>
        </w:tc>
        <w:tc>
          <w:tcPr>
            <w:tcW w:w="3510" w:type="dxa"/>
            <w:vAlign w:val="center"/>
          </w:tcPr>
          <w:p w14:paraId="4356D106" w14:textId="77777777" w:rsidR="00803B55" w:rsidRPr="00F05FDE" w:rsidRDefault="00803B55" w:rsidP="00803B55">
            <w:pPr>
              <w:jc w:val="left"/>
              <w:rPr>
                <w:rFonts w:ascii="Palatino Linotype" w:eastAsia="Times New Roman" w:hAnsi="Palatino Linotype"/>
                <w:sz w:val="20"/>
                <w:szCs w:val="20"/>
              </w:rPr>
            </w:pPr>
            <w:r w:rsidRPr="00F05FDE">
              <w:rPr>
                <w:rFonts w:ascii="Palatino Linotype" w:eastAsia="Times New Roman" w:hAnsi="Palatino Linotype"/>
                <w:sz w:val="20"/>
                <w:szCs w:val="20"/>
              </w:rPr>
              <w:t>REQ+ yyyymmddhh24miss+</w:t>
            </w:r>
          </w:p>
          <w:p w14:paraId="749DB40F" w14:textId="77777777" w:rsidR="00803B55" w:rsidRPr="00F05FDE" w:rsidRDefault="00803B55" w:rsidP="00803B55">
            <w:pPr>
              <w:jc w:val="left"/>
              <w:rPr>
                <w:rFonts w:ascii="Palatino Linotype" w:eastAsia="Times New Roman" w:hAnsi="Palatino Linotype"/>
                <w:sz w:val="20"/>
                <w:szCs w:val="20"/>
              </w:rPr>
            </w:pPr>
            <w:r w:rsidRPr="00F05FDE">
              <w:rPr>
                <w:rFonts w:ascii="Palatino Linotype" w:eastAsia="Times New Roman" w:hAnsi="Palatino Linotype"/>
                <w:sz w:val="20"/>
                <w:szCs w:val="20"/>
              </w:rPr>
              <w:t>Millisecond+</w:t>
            </w:r>
          </w:p>
          <w:p w14:paraId="61119E54"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sz w:val="20"/>
                <w:szCs w:val="20"/>
              </w:rPr>
              <w:t>4 digits uuid</w:t>
            </w:r>
          </w:p>
        </w:tc>
        <w:tc>
          <w:tcPr>
            <w:tcW w:w="2186" w:type="dxa"/>
          </w:tcPr>
          <w:p w14:paraId="7BF3F885" w14:textId="77777777" w:rsidR="00803B55" w:rsidRPr="00F05FDE" w:rsidRDefault="00803B55" w:rsidP="00803B5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&lt;requestId&gt;</w:t>
            </w:r>
          </w:p>
          <w:p w14:paraId="5991F7C2" w14:textId="77777777" w:rsidR="00803B55" w:rsidRPr="00F05FDE" w:rsidRDefault="00803B55" w:rsidP="00803B5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REQ</w:t>
            </w:r>
            <w:r w:rsidRPr="00F05FDE">
              <w:rPr>
                <w:rFonts w:ascii="Palatino Linotype" w:eastAsia="Times New Roman" w:hAnsi="Palatino Linotype"/>
                <w:sz w:val="20"/>
                <w:szCs w:val="20"/>
              </w:rPr>
              <w:t>201602260943185704e57</w:t>
            </w:r>
          </w:p>
          <w:p w14:paraId="4FDAA79D" w14:textId="77777777" w:rsidR="00803B55" w:rsidRPr="00F05FDE" w:rsidRDefault="00803B55" w:rsidP="00803B5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&lt;/requestId&gt;</w:t>
            </w:r>
          </w:p>
        </w:tc>
        <w:tc>
          <w:tcPr>
            <w:tcW w:w="2893" w:type="dxa"/>
          </w:tcPr>
          <w:p w14:paraId="125D1F95" w14:textId="77777777" w:rsidR="00803B55" w:rsidRPr="00F05FDE" w:rsidRDefault="00803B55" w:rsidP="00803B55">
            <w:pPr>
              <w:rPr>
                <w:rFonts w:ascii="Palatino Linotype" w:eastAsia="Times New Roman" w:hAnsi="Palatino Linotype"/>
                <w:color w:val="000000"/>
                <w:sz w:val="20"/>
                <w:szCs w:val="20"/>
              </w:rPr>
            </w:pPr>
            <w:r w:rsidRPr="00F05FDE">
              <w:rPr>
                <w:rFonts w:ascii="Palatino Linotype" w:hAnsi="Palatino Linotype"/>
                <w:color w:val="000000"/>
                <w:sz w:val="20"/>
                <w:szCs w:val="20"/>
              </w:rPr>
              <w:t>{“</w:t>
            </w:r>
            <w:r w:rsidRPr="00F05FDE">
              <w:rPr>
                <w:rFonts w:ascii="Palatino Linotype" w:eastAsia="Times New Roman" w:hAnsi="Palatino Linotype"/>
                <w:color w:val="000000"/>
                <w:sz w:val="20"/>
                <w:szCs w:val="20"/>
              </w:rPr>
              <w:t>requestId</w:t>
            </w:r>
            <w:r w:rsidRPr="00F05FDE">
              <w:rPr>
                <w:rFonts w:ascii="Palatino Linotype" w:hAnsi="Palatino Linotype"/>
                <w:color w:val="000000"/>
                <w:sz w:val="20"/>
                <w:szCs w:val="20"/>
              </w:rPr>
              <w:t>”:”</w:t>
            </w:r>
            <w:r w:rsidRPr="00F05FDE">
              <w:rPr>
                <w:rFonts w:ascii="Palatino Linotype" w:eastAsia="Times New Roman" w:hAnsi="Palatino Linotype"/>
                <w:color w:val="000000"/>
                <w:sz w:val="20"/>
                <w:szCs w:val="20"/>
              </w:rPr>
              <w:t>REQ</w:t>
            </w:r>
            <w:r w:rsidRPr="00F05FDE">
              <w:rPr>
                <w:rFonts w:ascii="Palatino Linotype" w:eastAsia="Times New Roman" w:hAnsi="Palatino Linotype"/>
                <w:sz w:val="20"/>
                <w:szCs w:val="20"/>
              </w:rPr>
              <w:t>201602260943185704e57</w:t>
            </w:r>
            <w:r w:rsidRPr="00F05FDE">
              <w:rPr>
                <w:rFonts w:ascii="Palatino Linotype" w:hAnsi="Palatino Linotype"/>
                <w:color w:val="000000"/>
                <w:sz w:val="20"/>
                <w:szCs w:val="20"/>
              </w:rPr>
              <w:t>”}</w:t>
            </w:r>
          </w:p>
        </w:tc>
      </w:tr>
      <w:tr w:rsidR="00803B55" w:rsidRPr="00F05FDE" w14:paraId="6C0D4370" w14:textId="77777777" w:rsidTr="00E470F9">
        <w:trPr>
          <w:trHeight w:val="300"/>
        </w:trPr>
        <w:tc>
          <w:tcPr>
            <w:tcW w:w="516" w:type="dxa"/>
            <w:vAlign w:val="center"/>
          </w:tcPr>
          <w:p w14:paraId="791E08FD"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5</w:t>
            </w:r>
          </w:p>
        </w:tc>
        <w:tc>
          <w:tcPr>
            <w:tcW w:w="1553" w:type="dxa"/>
            <w:vAlign w:val="center"/>
          </w:tcPr>
          <w:p w14:paraId="104BDC4E"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Response ID</w:t>
            </w:r>
          </w:p>
        </w:tc>
        <w:tc>
          <w:tcPr>
            <w:tcW w:w="1851" w:type="dxa"/>
            <w:vAlign w:val="center"/>
          </w:tcPr>
          <w:p w14:paraId="494F62B2"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Unique identification for response</w:t>
            </w:r>
          </w:p>
        </w:tc>
        <w:tc>
          <w:tcPr>
            <w:tcW w:w="1170" w:type="dxa"/>
            <w:vAlign w:val="center"/>
          </w:tcPr>
          <w:p w14:paraId="058A0FA6"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1C8703A3" w14:textId="77777777" w:rsidR="00803B55" w:rsidRPr="00F05FDE" w:rsidRDefault="00803B55" w:rsidP="00803B5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w:t>
            </w:r>
            <w:r w:rsidR="00331E11" w:rsidRPr="00F05FDE">
              <w:rPr>
                <w:rFonts w:ascii="Palatino Linotype" w:eastAsia="Times New Roman" w:hAnsi="Palatino Linotype"/>
                <w:color w:val="000000"/>
                <w:sz w:val="20"/>
                <w:szCs w:val="20"/>
              </w:rPr>
              <w:t xml:space="preserve"> (24)</w:t>
            </w:r>
          </w:p>
        </w:tc>
        <w:tc>
          <w:tcPr>
            <w:tcW w:w="3510" w:type="dxa"/>
            <w:vAlign w:val="center"/>
          </w:tcPr>
          <w:p w14:paraId="02A33DC4" w14:textId="77777777" w:rsidR="00803B55" w:rsidRPr="00F05FDE" w:rsidRDefault="00803B55" w:rsidP="00803B55">
            <w:pPr>
              <w:jc w:val="left"/>
              <w:rPr>
                <w:rFonts w:ascii="Palatino Linotype" w:eastAsia="Times New Roman" w:hAnsi="Palatino Linotype"/>
                <w:sz w:val="20"/>
                <w:szCs w:val="20"/>
              </w:rPr>
            </w:pPr>
            <w:r w:rsidRPr="00F05FDE">
              <w:rPr>
                <w:rFonts w:ascii="Palatino Linotype" w:eastAsia="Times New Roman" w:hAnsi="Palatino Linotype"/>
                <w:sz w:val="20"/>
                <w:szCs w:val="20"/>
              </w:rPr>
              <w:t>RSP+ yyyymmddhh24miss+</w:t>
            </w:r>
          </w:p>
          <w:p w14:paraId="4B85287F" w14:textId="77777777" w:rsidR="00803B55" w:rsidRPr="00F05FDE" w:rsidRDefault="00803B55" w:rsidP="00803B55">
            <w:pPr>
              <w:jc w:val="left"/>
              <w:rPr>
                <w:rFonts w:ascii="Palatino Linotype" w:eastAsia="Times New Roman" w:hAnsi="Palatino Linotype"/>
                <w:sz w:val="20"/>
                <w:szCs w:val="20"/>
              </w:rPr>
            </w:pPr>
            <w:r w:rsidRPr="00F05FDE">
              <w:rPr>
                <w:rFonts w:ascii="Palatino Linotype" w:eastAsia="Times New Roman" w:hAnsi="Palatino Linotype"/>
                <w:sz w:val="20"/>
                <w:szCs w:val="20"/>
              </w:rPr>
              <w:t>Millisecond+</w:t>
            </w:r>
          </w:p>
          <w:p w14:paraId="4E6F74FE"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sz w:val="20"/>
                <w:szCs w:val="20"/>
              </w:rPr>
              <w:t>4 digits uuid</w:t>
            </w:r>
          </w:p>
        </w:tc>
        <w:tc>
          <w:tcPr>
            <w:tcW w:w="2186" w:type="dxa"/>
          </w:tcPr>
          <w:p w14:paraId="24E8117C" w14:textId="77777777" w:rsidR="00803B55" w:rsidRPr="00F05FDE" w:rsidRDefault="00803B55" w:rsidP="00803B5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&lt;responseId&gt; RSP</w:t>
            </w:r>
            <w:r w:rsidRPr="00F05FDE">
              <w:rPr>
                <w:rFonts w:ascii="Palatino Linotype" w:eastAsia="Times New Roman" w:hAnsi="Palatino Linotype"/>
                <w:sz w:val="20"/>
                <w:szCs w:val="20"/>
              </w:rPr>
              <w:t>201602260943185196eb4</w:t>
            </w:r>
          </w:p>
          <w:p w14:paraId="75F39A62" w14:textId="77777777" w:rsidR="00803B55" w:rsidRPr="00F05FDE" w:rsidRDefault="00803B55" w:rsidP="00803B5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&lt;/responseId&gt;</w:t>
            </w:r>
          </w:p>
        </w:tc>
        <w:tc>
          <w:tcPr>
            <w:tcW w:w="2893" w:type="dxa"/>
          </w:tcPr>
          <w:p w14:paraId="1D76A7BA" w14:textId="77777777" w:rsidR="00803B55" w:rsidRPr="00F05FDE" w:rsidRDefault="00803B55" w:rsidP="00803B55">
            <w:pPr>
              <w:rPr>
                <w:rFonts w:ascii="Palatino Linotype" w:eastAsia="Times New Roman" w:hAnsi="Palatino Linotype"/>
                <w:color w:val="000000"/>
                <w:sz w:val="20"/>
                <w:szCs w:val="20"/>
              </w:rPr>
            </w:pPr>
            <w:r w:rsidRPr="00F05FDE">
              <w:rPr>
                <w:rFonts w:ascii="Palatino Linotype" w:hAnsi="Palatino Linotype"/>
                <w:color w:val="000000"/>
                <w:sz w:val="20"/>
                <w:szCs w:val="20"/>
              </w:rPr>
              <w:t>{“</w:t>
            </w:r>
            <w:r w:rsidRPr="00F05FDE">
              <w:rPr>
                <w:rFonts w:ascii="Palatino Linotype" w:eastAsia="Times New Roman" w:hAnsi="Palatino Linotype"/>
                <w:color w:val="000000"/>
                <w:sz w:val="20"/>
                <w:szCs w:val="20"/>
              </w:rPr>
              <w:t>responseId</w:t>
            </w:r>
            <w:r w:rsidRPr="00F05FDE">
              <w:rPr>
                <w:rFonts w:ascii="Palatino Linotype" w:hAnsi="Palatino Linotype"/>
                <w:color w:val="000000"/>
                <w:sz w:val="20"/>
                <w:szCs w:val="20"/>
              </w:rPr>
              <w:t>”:”</w:t>
            </w:r>
            <w:r w:rsidRPr="00F05FDE">
              <w:rPr>
                <w:rFonts w:ascii="Palatino Linotype" w:eastAsia="Times New Roman" w:hAnsi="Palatino Linotype"/>
                <w:color w:val="000000"/>
                <w:sz w:val="20"/>
                <w:szCs w:val="20"/>
              </w:rPr>
              <w:t>RSP</w:t>
            </w:r>
            <w:r w:rsidRPr="00F05FDE">
              <w:rPr>
                <w:rFonts w:ascii="Palatino Linotype" w:eastAsia="Times New Roman" w:hAnsi="Palatino Linotype"/>
                <w:sz w:val="20"/>
                <w:szCs w:val="20"/>
              </w:rPr>
              <w:t>201602260943185196eb4</w:t>
            </w:r>
            <w:r w:rsidRPr="00F05FDE">
              <w:rPr>
                <w:rFonts w:ascii="Palatino Linotype" w:hAnsi="Palatino Linotype"/>
                <w:color w:val="000000"/>
                <w:sz w:val="20"/>
                <w:szCs w:val="20"/>
              </w:rPr>
              <w:t>”}</w:t>
            </w:r>
          </w:p>
        </w:tc>
      </w:tr>
      <w:tr w:rsidR="00803B55" w:rsidRPr="00F05FDE" w14:paraId="77AD64B4" w14:textId="77777777" w:rsidTr="00E470F9">
        <w:trPr>
          <w:trHeight w:val="300"/>
        </w:trPr>
        <w:tc>
          <w:tcPr>
            <w:tcW w:w="516" w:type="dxa"/>
            <w:vAlign w:val="center"/>
          </w:tcPr>
          <w:p w14:paraId="53E11AB8"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6</w:t>
            </w:r>
          </w:p>
        </w:tc>
        <w:tc>
          <w:tcPr>
            <w:tcW w:w="1553" w:type="dxa"/>
            <w:vAlign w:val="center"/>
          </w:tcPr>
          <w:p w14:paraId="7DCAE892"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Response Date Time</w:t>
            </w:r>
          </w:p>
        </w:tc>
        <w:tc>
          <w:tcPr>
            <w:tcW w:w="1851" w:type="dxa"/>
            <w:vAlign w:val="center"/>
          </w:tcPr>
          <w:p w14:paraId="6C49202C"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The timestamp for the response</w:t>
            </w:r>
          </w:p>
        </w:tc>
        <w:tc>
          <w:tcPr>
            <w:tcW w:w="1170" w:type="dxa"/>
            <w:vAlign w:val="center"/>
          </w:tcPr>
          <w:p w14:paraId="4C6430FE"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3AB8679A" w14:textId="77777777" w:rsidR="00803B55" w:rsidRPr="00F05FDE" w:rsidRDefault="00331E11" w:rsidP="00803B5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Datetime</w:t>
            </w:r>
          </w:p>
        </w:tc>
        <w:tc>
          <w:tcPr>
            <w:tcW w:w="3510" w:type="dxa"/>
            <w:vAlign w:val="center"/>
          </w:tcPr>
          <w:p w14:paraId="4F6B44ED" w14:textId="77777777" w:rsidR="002C3D69" w:rsidRPr="00F05FDE" w:rsidRDefault="002C3D69" w:rsidP="002C3D69">
            <w:pPr>
              <w:jc w:val="left"/>
              <w:rPr>
                <w:rFonts w:ascii="Palatino Linotype" w:eastAsia="Times New Roman" w:hAnsi="Palatino Linotype"/>
                <w:sz w:val="20"/>
                <w:szCs w:val="20"/>
              </w:rPr>
            </w:pPr>
            <w:r w:rsidRPr="00F05FDE">
              <w:rPr>
                <w:rFonts w:ascii="Palatino Linotype" w:eastAsia="Times New Roman" w:hAnsi="Palatino Linotype"/>
                <w:sz w:val="20"/>
                <w:szCs w:val="20"/>
              </w:rPr>
              <w:t>yyyymmddhh24miss+</w:t>
            </w:r>
          </w:p>
          <w:p w14:paraId="61402AF6" w14:textId="77777777" w:rsidR="00803B55" w:rsidRPr="00F05FDE" w:rsidRDefault="002C3D69" w:rsidP="002C3D69">
            <w:pPr>
              <w:jc w:val="left"/>
              <w:rPr>
                <w:rFonts w:ascii="Palatino Linotype" w:eastAsia="Times New Roman" w:hAnsi="Palatino Linotype"/>
                <w:color w:val="000000"/>
                <w:sz w:val="20"/>
                <w:szCs w:val="20"/>
              </w:rPr>
            </w:pPr>
            <w:r w:rsidRPr="00F05FDE">
              <w:rPr>
                <w:rFonts w:ascii="Palatino Linotype" w:eastAsia="Times New Roman" w:hAnsi="Palatino Linotype"/>
                <w:sz w:val="20"/>
                <w:szCs w:val="20"/>
              </w:rPr>
              <w:t>Millisecond</w:t>
            </w:r>
          </w:p>
        </w:tc>
        <w:tc>
          <w:tcPr>
            <w:tcW w:w="2186" w:type="dxa"/>
          </w:tcPr>
          <w:p w14:paraId="75BD0AA9" w14:textId="77777777" w:rsidR="001B0CC6" w:rsidRPr="00F05FDE" w:rsidRDefault="00803B55" w:rsidP="00803B5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&lt;responseDatetime&gt;20160226094318570</w:t>
            </w:r>
          </w:p>
          <w:p w14:paraId="704EF9CA" w14:textId="77777777" w:rsidR="00803B55" w:rsidRPr="00F05FDE" w:rsidRDefault="00803B55" w:rsidP="00803B5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 xml:space="preserve">&lt;/responseDatetime&gt; </w:t>
            </w:r>
          </w:p>
          <w:p w14:paraId="20D1B917" w14:textId="77777777" w:rsidR="00803B55" w:rsidRPr="00F05FDE" w:rsidRDefault="00803B55" w:rsidP="00803B55">
            <w:pPr>
              <w:rPr>
                <w:rFonts w:ascii="Palatino Linotype" w:eastAsia="Times New Roman" w:hAnsi="Palatino Linotype"/>
                <w:color w:val="000000"/>
                <w:sz w:val="20"/>
                <w:szCs w:val="20"/>
              </w:rPr>
            </w:pPr>
          </w:p>
        </w:tc>
        <w:tc>
          <w:tcPr>
            <w:tcW w:w="2893" w:type="dxa"/>
          </w:tcPr>
          <w:p w14:paraId="28B660D4" w14:textId="77777777" w:rsidR="00803B55" w:rsidRPr="00F05FDE" w:rsidRDefault="00803B55" w:rsidP="00803B55">
            <w:pPr>
              <w:rPr>
                <w:rFonts w:ascii="Palatino Linotype" w:eastAsia="Times New Roman" w:hAnsi="Palatino Linotype"/>
                <w:color w:val="000000"/>
                <w:sz w:val="20"/>
                <w:szCs w:val="20"/>
              </w:rPr>
            </w:pPr>
            <w:r w:rsidRPr="00F05FDE">
              <w:rPr>
                <w:rFonts w:ascii="Palatino Linotype" w:hAnsi="Palatino Linotype"/>
                <w:color w:val="000000"/>
                <w:sz w:val="20"/>
                <w:szCs w:val="20"/>
              </w:rPr>
              <w:t>{“</w:t>
            </w:r>
            <w:r w:rsidRPr="00F05FDE">
              <w:rPr>
                <w:rFonts w:ascii="Palatino Linotype" w:eastAsia="Times New Roman" w:hAnsi="Palatino Linotype"/>
                <w:sz w:val="20"/>
                <w:szCs w:val="20"/>
              </w:rPr>
              <w:t>responseDatetime</w:t>
            </w:r>
            <w:r w:rsidRPr="00F05FDE">
              <w:rPr>
                <w:rFonts w:ascii="Palatino Linotype" w:hAnsi="Palatino Linotype"/>
                <w:color w:val="000000"/>
                <w:sz w:val="20"/>
                <w:szCs w:val="20"/>
              </w:rPr>
              <w:t>”:”</w:t>
            </w:r>
            <w:r w:rsidRPr="00F05FDE">
              <w:rPr>
                <w:rFonts w:ascii="Palatino Linotype" w:eastAsia="Times New Roman" w:hAnsi="Palatino Linotype"/>
                <w:sz w:val="20"/>
                <w:szCs w:val="20"/>
              </w:rPr>
              <w:t>20160226094318570</w:t>
            </w:r>
            <w:r w:rsidRPr="00F05FDE">
              <w:rPr>
                <w:rFonts w:ascii="Palatino Linotype" w:hAnsi="Palatino Linotype"/>
                <w:color w:val="000000"/>
                <w:sz w:val="20"/>
                <w:szCs w:val="20"/>
              </w:rPr>
              <w:t>”}</w:t>
            </w:r>
          </w:p>
        </w:tc>
      </w:tr>
      <w:tr w:rsidR="00803B55" w:rsidRPr="00F05FDE" w14:paraId="642206C0" w14:textId="77777777" w:rsidTr="00E470F9">
        <w:trPr>
          <w:trHeight w:val="300"/>
        </w:trPr>
        <w:tc>
          <w:tcPr>
            <w:tcW w:w="516" w:type="dxa"/>
            <w:vAlign w:val="center"/>
          </w:tcPr>
          <w:p w14:paraId="51FD365D"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7</w:t>
            </w:r>
          </w:p>
        </w:tc>
        <w:tc>
          <w:tcPr>
            <w:tcW w:w="1553" w:type="dxa"/>
            <w:vAlign w:val="center"/>
          </w:tcPr>
          <w:p w14:paraId="7A1B7A0E"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Return Code</w:t>
            </w:r>
          </w:p>
        </w:tc>
        <w:tc>
          <w:tcPr>
            <w:tcW w:w="1851" w:type="dxa"/>
            <w:vAlign w:val="center"/>
          </w:tcPr>
          <w:p w14:paraId="0B2656FC"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Return Code</w:t>
            </w:r>
          </w:p>
        </w:tc>
        <w:tc>
          <w:tcPr>
            <w:tcW w:w="1170" w:type="dxa"/>
            <w:vAlign w:val="center"/>
          </w:tcPr>
          <w:p w14:paraId="58E3CA9A"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35E0539B" w14:textId="77777777" w:rsidR="00803B55" w:rsidRPr="00F05FDE" w:rsidRDefault="00803B55" w:rsidP="00803B5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w:t>
            </w:r>
            <w:r w:rsidR="00364183" w:rsidRPr="00F05FDE">
              <w:rPr>
                <w:rFonts w:ascii="Palatino Linotype" w:eastAsia="Times New Roman" w:hAnsi="Palatino Linotype"/>
                <w:color w:val="000000"/>
                <w:sz w:val="20"/>
                <w:szCs w:val="20"/>
              </w:rPr>
              <w:t xml:space="preserve"> (12)</w:t>
            </w:r>
          </w:p>
        </w:tc>
        <w:tc>
          <w:tcPr>
            <w:tcW w:w="3510" w:type="dxa"/>
            <w:vAlign w:val="center"/>
          </w:tcPr>
          <w:p w14:paraId="79F43D18" w14:textId="77777777" w:rsidR="00803B55" w:rsidRPr="00F05FDE" w:rsidRDefault="00093BBD" w:rsidP="00093BBD">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0 – Successful</w:t>
            </w:r>
          </w:p>
          <w:p w14:paraId="29D8AF1E" w14:textId="77777777" w:rsidR="00093BBD" w:rsidRPr="00F05FDE" w:rsidRDefault="00093BBD" w:rsidP="00093BBD">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Other –refer to error code mapping</w:t>
            </w:r>
          </w:p>
        </w:tc>
        <w:tc>
          <w:tcPr>
            <w:tcW w:w="2186" w:type="dxa"/>
          </w:tcPr>
          <w:p w14:paraId="78C2CCDD" w14:textId="77777777" w:rsidR="00803B55" w:rsidRPr="00F05FDE" w:rsidRDefault="00803B55" w:rsidP="00803B5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&lt;returnCode&gt;</w:t>
            </w:r>
          </w:p>
          <w:p w14:paraId="643A389D" w14:textId="77777777" w:rsidR="00803B55" w:rsidRPr="00F05FDE" w:rsidRDefault="00EB62D3" w:rsidP="00803B5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CG1000</w:t>
            </w:r>
          </w:p>
          <w:p w14:paraId="289AC277" w14:textId="77777777" w:rsidR="00803B55" w:rsidRPr="00F05FDE" w:rsidRDefault="00803B55" w:rsidP="00803B5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&lt;/returnCode&gt;</w:t>
            </w:r>
          </w:p>
        </w:tc>
        <w:tc>
          <w:tcPr>
            <w:tcW w:w="2893" w:type="dxa"/>
          </w:tcPr>
          <w:p w14:paraId="54232A7E" w14:textId="77777777" w:rsidR="00803B55" w:rsidRPr="00F05FDE" w:rsidRDefault="00803B55" w:rsidP="00EB62D3">
            <w:pPr>
              <w:pStyle w:val="Default"/>
              <w:jc w:val="both"/>
              <w:rPr>
                <w:rFonts w:ascii="Palatino Linotype" w:eastAsia="Times New Roman" w:hAnsi="Palatino Linotype" w:cs="Times New Roman"/>
                <w:kern w:val="2"/>
                <w:sz w:val="20"/>
                <w:szCs w:val="20"/>
                <w:lang w:val="en-US"/>
              </w:rPr>
            </w:pPr>
            <w:r w:rsidRPr="00F05FDE">
              <w:rPr>
                <w:rFonts w:ascii="Palatino Linotype" w:hAnsi="Palatino Linotype"/>
                <w:sz w:val="20"/>
                <w:szCs w:val="20"/>
                <w:lang w:val="en-US"/>
              </w:rPr>
              <w:t>{“</w:t>
            </w:r>
            <w:r w:rsidRPr="00F05FDE">
              <w:rPr>
                <w:rFonts w:ascii="Palatino Linotype" w:eastAsia="Times New Roman" w:hAnsi="Palatino Linotype" w:cs="Times New Roman"/>
                <w:kern w:val="2"/>
                <w:sz w:val="20"/>
                <w:szCs w:val="20"/>
                <w:lang w:val="en-US"/>
              </w:rPr>
              <w:t>returnCode</w:t>
            </w:r>
            <w:r w:rsidRPr="00F05FDE">
              <w:rPr>
                <w:rFonts w:ascii="Palatino Linotype" w:hAnsi="Palatino Linotype"/>
                <w:sz w:val="20"/>
                <w:szCs w:val="20"/>
                <w:lang w:val="en-US"/>
              </w:rPr>
              <w:t>”:”</w:t>
            </w:r>
            <w:r w:rsidR="00EB62D3" w:rsidRPr="00F05FDE">
              <w:rPr>
                <w:rFonts w:ascii="Palatino Linotype" w:eastAsia="Times New Roman" w:hAnsi="Palatino Linotype" w:cs="Times New Roman"/>
                <w:kern w:val="2"/>
                <w:sz w:val="20"/>
                <w:szCs w:val="20"/>
                <w:lang w:val="en-US"/>
              </w:rPr>
              <w:t>CG1000</w:t>
            </w:r>
            <w:r w:rsidRPr="00F05FDE">
              <w:rPr>
                <w:rFonts w:ascii="Palatino Linotype" w:hAnsi="Palatino Linotype"/>
                <w:sz w:val="20"/>
                <w:szCs w:val="20"/>
                <w:lang w:val="en-US"/>
              </w:rPr>
              <w:t>”}</w:t>
            </w:r>
          </w:p>
        </w:tc>
      </w:tr>
      <w:tr w:rsidR="00803B55" w:rsidRPr="00F05FDE" w14:paraId="051E92C1" w14:textId="77777777" w:rsidTr="00E470F9">
        <w:trPr>
          <w:trHeight w:val="300"/>
        </w:trPr>
        <w:tc>
          <w:tcPr>
            <w:tcW w:w="516" w:type="dxa"/>
            <w:vAlign w:val="center"/>
          </w:tcPr>
          <w:p w14:paraId="0869F1EF"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8</w:t>
            </w:r>
          </w:p>
        </w:tc>
        <w:tc>
          <w:tcPr>
            <w:tcW w:w="1553" w:type="dxa"/>
            <w:vAlign w:val="center"/>
          </w:tcPr>
          <w:p w14:paraId="63730CCD"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Error Message</w:t>
            </w:r>
          </w:p>
        </w:tc>
        <w:tc>
          <w:tcPr>
            <w:tcW w:w="1851" w:type="dxa"/>
            <w:vAlign w:val="center"/>
          </w:tcPr>
          <w:p w14:paraId="4FBF1067" w14:textId="77777777" w:rsidR="00803B55" w:rsidRPr="00F05FDE" w:rsidRDefault="00803B55" w:rsidP="00803B55">
            <w:pPr>
              <w:pStyle w:val="Default"/>
              <w:rPr>
                <w:rFonts w:ascii="Palatino Linotype" w:eastAsia="Times New Roman" w:hAnsi="Palatino Linotype"/>
                <w:sz w:val="20"/>
                <w:szCs w:val="20"/>
              </w:rPr>
            </w:pPr>
            <w:r w:rsidRPr="00F05FDE">
              <w:rPr>
                <w:rFonts w:ascii="Palatino Linotype" w:eastAsia="Times New Roman" w:hAnsi="Palatino Linotype" w:cs="Times New Roman"/>
                <w:kern w:val="2"/>
                <w:sz w:val="20"/>
                <w:szCs w:val="20"/>
                <w:lang w:val="en-US"/>
              </w:rPr>
              <w:t xml:space="preserve">The system error code received in case the error to be sent is not </w:t>
            </w:r>
            <w:r w:rsidRPr="00F05FDE">
              <w:rPr>
                <w:rFonts w:ascii="Palatino Linotype" w:eastAsia="Times New Roman" w:hAnsi="Palatino Linotype" w:cs="Times New Roman"/>
                <w:kern w:val="2"/>
                <w:sz w:val="20"/>
                <w:szCs w:val="20"/>
                <w:lang w:val="en-US"/>
              </w:rPr>
              <w:lastRenderedPageBreak/>
              <w:t>related to a particular request.</w:t>
            </w:r>
          </w:p>
        </w:tc>
        <w:tc>
          <w:tcPr>
            <w:tcW w:w="1170" w:type="dxa"/>
            <w:vAlign w:val="center"/>
          </w:tcPr>
          <w:p w14:paraId="6FE529E3" w14:textId="77777777" w:rsidR="00803B55" w:rsidRPr="00F05FDE" w:rsidRDefault="00803B55" w:rsidP="00803B5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lastRenderedPageBreak/>
              <w:t>N</w:t>
            </w:r>
          </w:p>
        </w:tc>
        <w:tc>
          <w:tcPr>
            <w:tcW w:w="1530" w:type="dxa"/>
            <w:vAlign w:val="center"/>
          </w:tcPr>
          <w:p w14:paraId="4584EDF0" w14:textId="77777777" w:rsidR="00803B55" w:rsidRPr="00F05FDE" w:rsidRDefault="00803B55" w:rsidP="00803B5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w:t>
            </w:r>
            <w:r w:rsidR="00364183" w:rsidRPr="00F05FDE">
              <w:rPr>
                <w:rFonts w:ascii="Palatino Linotype" w:eastAsia="Times New Roman" w:hAnsi="Palatino Linotype"/>
                <w:color w:val="000000"/>
                <w:sz w:val="20"/>
                <w:szCs w:val="20"/>
              </w:rPr>
              <w:t xml:space="preserve"> (200)</w:t>
            </w:r>
          </w:p>
        </w:tc>
        <w:tc>
          <w:tcPr>
            <w:tcW w:w="3510" w:type="dxa"/>
            <w:vAlign w:val="center"/>
          </w:tcPr>
          <w:p w14:paraId="17A8EF6D" w14:textId="77777777" w:rsidR="00803B55" w:rsidRPr="00F05FDE" w:rsidRDefault="00803B55" w:rsidP="00803B55">
            <w:pPr>
              <w:jc w:val="left"/>
              <w:rPr>
                <w:rFonts w:ascii="Palatino Linotype" w:eastAsia="Times New Roman" w:hAnsi="Palatino Linotype"/>
                <w:color w:val="000000"/>
                <w:sz w:val="20"/>
                <w:szCs w:val="20"/>
              </w:rPr>
            </w:pPr>
          </w:p>
        </w:tc>
        <w:tc>
          <w:tcPr>
            <w:tcW w:w="2186" w:type="dxa"/>
          </w:tcPr>
          <w:p w14:paraId="46F5D6E7" w14:textId="77777777" w:rsidR="00803B55" w:rsidRPr="00F05FDE" w:rsidRDefault="00803B55" w:rsidP="00803B5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&lt;errorMsg&gt;</w:t>
            </w:r>
          </w:p>
          <w:p w14:paraId="60423F7F" w14:textId="77777777" w:rsidR="00803B55" w:rsidRPr="00F05FDE" w:rsidRDefault="00803B55" w:rsidP="00803B5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Requestor Not Found</w:t>
            </w:r>
          </w:p>
          <w:p w14:paraId="688AD455" w14:textId="77777777" w:rsidR="00803B55" w:rsidRPr="00F05FDE" w:rsidRDefault="00803B55" w:rsidP="00803B5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&lt;/errorMsg&gt;</w:t>
            </w:r>
          </w:p>
        </w:tc>
        <w:tc>
          <w:tcPr>
            <w:tcW w:w="2893" w:type="dxa"/>
          </w:tcPr>
          <w:p w14:paraId="3100C1FB" w14:textId="77777777" w:rsidR="00803B55" w:rsidRPr="00F05FDE" w:rsidRDefault="00803B55" w:rsidP="00803B55">
            <w:pPr>
              <w:pStyle w:val="Default"/>
              <w:jc w:val="both"/>
              <w:rPr>
                <w:rFonts w:ascii="Palatino Linotype" w:eastAsia="Times New Roman" w:hAnsi="Palatino Linotype" w:cs="Times New Roman"/>
                <w:kern w:val="2"/>
                <w:sz w:val="20"/>
                <w:szCs w:val="20"/>
                <w:lang w:val="en-US"/>
              </w:rPr>
            </w:pPr>
            <w:r w:rsidRPr="00F05FDE">
              <w:rPr>
                <w:rFonts w:ascii="Palatino Linotype" w:hAnsi="Palatino Linotype"/>
                <w:sz w:val="20"/>
                <w:szCs w:val="20"/>
                <w:lang w:val="en-US"/>
              </w:rPr>
              <w:t>{“</w:t>
            </w:r>
            <w:r w:rsidRPr="00F05FDE">
              <w:rPr>
                <w:rFonts w:ascii="Palatino Linotype" w:eastAsia="Times New Roman" w:hAnsi="Palatino Linotype" w:cs="Times New Roman"/>
                <w:kern w:val="2"/>
                <w:sz w:val="20"/>
                <w:szCs w:val="20"/>
                <w:lang w:val="en-US"/>
              </w:rPr>
              <w:t>errorMsg</w:t>
            </w:r>
            <w:r w:rsidRPr="00F05FDE">
              <w:rPr>
                <w:rFonts w:ascii="Palatino Linotype" w:hAnsi="Palatino Linotype"/>
                <w:sz w:val="20"/>
                <w:szCs w:val="20"/>
                <w:lang w:val="en-US"/>
              </w:rPr>
              <w:t>”:”</w:t>
            </w:r>
            <w:r w:rsidRPr="00F05FDE">
              <w:rPr>
                <w:rFonts w:ascii="Palatino Linotype" w:eastAsia="Times New Roman" w:hAnsi="Palatino Linotype" w:cs="Times New Roman"/>
                <w:kern w:val="2"/>
                <w:sz w:val="20"/>
                <w:szCs w:val="20"/>
                <w:lang w:val="en-US"/>
              </w:rPr>
              <w:t>Requestor Not Found</w:t>
            </w:r>
            <w:r w:rsidRPr="00F05FDE">
              <w:rPr>
                <w:rFonts w:ascii="Palatino Linotype" w:hAnsi="Palatino Linotype"/>
                <w:sz w:val="20"/>
                <w:szCs w:val="20"/>
                <w:lang w:val="en-US"/>
              </w:rPr>
              <w:t>”}</w:t>
            </w:r>
          </w:p>
        </w:tc>
      </w:tr>
      <w:tr w:rsidR="00602FD5" w:rsidRPr="00F05FDE" w14:paraId="42737372" w14:textId="77777777" w:rsidTr="00FC1505">
        <w:trPr>
          <w:trHeight w:val="300"/>
        </w:trPr>
        <w:tc>
          <w:tcPr>
            <w:tcW w:w="516" w:type="dxa"/>
          </w:tcPr>
          <w:p w14:paraId="00F09E0E"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lastRenderedPageBreak/>
              <w:t>10</w:t>
            </w:r>
          </w:p>
        </w:tc>
        <w:tc>
          <w:tcPr>
            <w:tcW w:w="1553" w:type="dxa"/>
          </w:tcPr>
          <w:p w14:paraId="29EC2B72"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Notifications</w:t>
            </w:r>
          </w:p>
        </w:tc>
        <w:tc>
          <w:tcPr>
            <w:tcW w:w="1851" w:type="dxa"/>
          </w:tcPr>
          <w:p w14:paraId="644B7C45"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Notification Collection Wrapper</w:t>
            </w:r>
          </w:p>
        </w:tc>
        <w:tc>
          <w:tcPr>
            <w:tcW w:w="1170" w:type="dxa"/>
          </w:tcPr>
          <w:p w14:paraId="3EEB4FD3"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tcPr>
          <w:p w14:paraId="64623142"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w:t>
            </w:r>
          </w:p>
        </w:tc>
        <w:tc>
          <w:tcPr>
            <w:tcW w:w="3510" w:type="dxa"/>
          </w:tcPr>
          <w:p w14:paraId="2608A87D" w14:textId="77777777" w:rsidR="00602FD5" w:rsidRPr="00F05FDE" w:rsidRDefault="00602FD5" w:rsidP="00602FD5">
            <w:pPr>
              <w:rPr>
                <w:rFonts w:ascii="Palatino Linotype" w:eastAsia="Times New Roman" w:hAnsi="Palatino Linotype"/>
                <w:color w:val="FF0000"/>
                <w:sz w:val="20"/>
                <w:szCs w:val="20"/>
                <w:lang w:val="en-GB"/>
              </w:rPr>
            </w:pPr>
            <w:r w:rsidRPr="00F05FDE">
              <w:rPr>
                <w:rFonts w:ascii="Palatino Linotype" w:eastAsia="Times New Roman" w:hAnsi="Palatino Linotype"/>
                <w:color w:val="FF0000"/>
                <w:sz w:val="20"/>
                <w:szCs w:val="20"/>
              </w:rPr>
              <w:t>-</w:t>
            </w:r>
          </w:p>
        </w:tc>
        <w:tc>
          <w:tcPr>
            <w:tcW w:w="2186" w:type="dxa"/>
          </w:tcPr>
          <w:p w14:paraId="35349263"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 notifications &gt;</w:t>
            </w:r>
          </w:p>
          <w:p w14:paraId="3CE0A4AD"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Sub-element 11-29</w:t>
            </w:r>
          </w:p>
          <w:p w14:paraId="111A49FB" w14:textId="33DA7DD9"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w:t>
            </w:r>
            <w:ins w:id="760" w:author="Steven Chen" w:date="2016-12-19T10:45:00Z">
              <w:r w:rsidR="00DE721F" w:rsidRPr="00F05FDE">
                <w:rPr>
                  <w:rFonts w:ascii="Palatino Linotype" w:eastAsia="Times New Roman" w:hAnsi="Palatino Linotype"/>
                  <w:color w:val="000000"/>
                  <w:sz w:val="20"/>
                  <w:szCs w:val="20"/>
                </w:rPr>
                <w:t xml:space="preserve"> Notifications</w:t>
              </w:r>
              <w:r w:rsidR="00DE721F" w:rsidRPr="00F05FDE" w:rsidDel="00DE721F">
                <w:rPr>
                  <w:rFonts w:ascii="Palatino Linotype" w:eastAsia="Times New Roman" w:hAnsi="Palatino Linotype"/>
                  <w:sz w:val="20"/>
                  <w:szCs w:val="20"/>
                </w:rPr>
                <w:t xml:space="preserve"> </w:t>
              </w:r>
            </w:ins>
            <w:del w:id="761" w:author="Steven Chen" w:date="2016-12-19T10:45:00Z">
              <w:r w:rsidRPr="00F05FDE" w:rsidDel="00DE721F">
                <w:rPr>
                  <w:rFonts w:ascii="Palatino Linotype" w:eastAsia="Times New Roman" w:hAnsi="Palatino Linotype"/>
                  <w:sz w:val="20"/>
                  <w:szCs w:val="20"/>
                </w:rPr>
                <w:delText>policyNos</w:delText>
              </w:r>
            </w:del>
            <w:r w:rsidRPr="00F05FDE">
              <w:rPr>
                <w:rFonts w:ascii="Palatino Linotype" w:eastAsia="Times New Roman" w:hAnsi="Palatino Linotype"/>
                <w:sz w:val="20"/>
                <w:szCs w:val="20"/>
              </w:rPr>
              <w:t>&gt;</w:t>
            </w:r>
          </w:p>
        </w:tc>
        <w:tc>
          <w:tcPr>
            <w:tcW w:w="2893" w:type="dxa"/>
          </w:tcPr>
          <w:p w14:paraId="3894E073" w14:textId="77777777" w:rsidR="00602FD5" w:rsidRPr="00F05FDE" w:rsidRDefault="00602FD5" w:rsidP="00602FD5">
            <w:pPr>
              <w:rPr>
                <w:rFonts w:ascii="Palatino Linotype" w:eastAsia="Times New Roman" w:hAnsi="Palatino Linotype"/>
                <w:sz w:val="20"/>
                <w:szCs w:val="20"/>
              </w:rPr>
            </w:pPr>
            <w:r w:rsidRPr="00F05FDE">
              <w:rPr>
                <w:rFonts w:ascii="Palatino Linotype" w:hAnsi="Palatino Linotype"/>
                <w:color w:val="000000"/>
                <w:sz w:val="20"/>
                <w:szCs w:val="20"/>
              </w:rPr>
              <w:t>{“</w:t>
            </w:r>
            <w:r w:rsidRPr="00F05FDE">
              <w:rPr>
                <w:rFonts w:ascii="Palatino Linotype" w:eastAsia="Times New Roman" w:hAnsi="Palatino Linotype"/>
                <w:sz w:val="20"/>
                <w:szCs w:val="20"/>
              </w:rPr>
              <w:t>notifications</w:t>
            </w:r>
            <w:r w:rsidRPr="00F05FDE">
              <w:rPr>
                <w:rFonts w:ascii="Palatino Linotype" w:hAnsi="Palatino Linotype"/>
                <w:color w:val="000000"/>
                <w:sz w:val="20"/>
                <w:szCs w:val="20"/>
              </w:rPr>
              <w:t>”:“[</w:t>
            </w:r>
            <w:r w:rsidRPr="00F05FDE">
              <w:rPr>
                <w:rFonts w:ascii="Palatino Linotype" w:eastAsia="Times New Roman" w:hAnsi="Palatino Linotype"/>
                <w:sz w:val="20"/>
                <w:szCs w:val="20"/>
              </w:rPr>
              <w:t>Sub-element 11-29]</w:t>
            </w:r>
            <w:r w:rsidRPr="00F05FDE">
              <w:rPr>
                <w:rFonts w:ascii="Palatino Linotype" w:hAnsi="Palatino Linotype"/>
                <w:color w:val="000000"/>
                <w:sz w:val="20"/>
                <w:szCs w:val="20"/>
              </w:rPr>
              <w:t>”}</w:t>
            </w:r>
          </w:p>
        </w:tc>
      </w:tr>
      <w:tr w:rsidR="00602FD5" w:rsidRPr="00F05FDE" w14:paraId="10B8690A" w14:textId="77777777" w:rsidTr="00FC1505">
        <w:trPr>
          <w:trHeight w:val="300"/>
        </w:trPr>
        <w:tc>
          <w:tcPr>
            <w:tcW w:w="516" w:type="dxa"/>
          </w:tcPr>
          <w:p w14:paraId="6220A3D2"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11</w:t>
            </w:r>
          </w:p>
        </w:tc>
        <w:tc>
          <w:tcPr>
            <w:tcW w:w="1553" w:type="dxa"/>
          </w:tcPr>
          <w:p w14:paraId="19398D1A"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Notification</w:t>
            </w:r>
          </w:p>
        </w:tc>
        <w:tc>
          <w:tcPr>
            <w:tcW w:w="1851" w:type="dxa"/>
          </w:tcPr>
          <w:p w14:paraId="4FE6E1CE"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Notification Wrapper</w:t>
            </w:r>
          </w:p>
        </w:tc>
        <w:tc>
          <w:tcPr>
            <w:tcW w:w="1170" w:type="dxa"/>
          </w:tcPr>
          <w:p w14:paraId="677180FD"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tcPr>
          <w:p w14:paraId="086E4BFF"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w:t>
            </w:r>
          </w:p>
        </w:tc>
        <w:tc>
          <w:tcPr>
            <w:tcW w:w="3510" w:type="dxa"/>
          </w:tcPr>
          <w:p w14:paraId="0A662033" w14:textId="77777777" w:rsidR="00602FD5" w:rsidRPr="00F05FDE" w:rsidRDefault="00602FD5" w:rsidP="00602FD5">
            <w:pPr>
              <w:rPr>
                <w:rFonts w:ascii="Palatino Linotype" w:eastAsia="Times New Roman" w:hAnsi="Palatino Linotype"/>
                <w:color w:val="FF0000"/>
                <w:sz w:val="20"/>
                <w:szCs w:val="20"/>
              </w:rPr>
            </w:pPr>
            <w:r w:rsidRPr="00F05FDE">
              <w:rPr>
                <w:rFonts w:ascii="Palatino Linotype" w:eastAsia="Times New Roman" w:hAnsi="Palatino Linotype"/>
                <w:color w:val="FF0000"/>
                <w:sz w:val="20"/>
                <w:szCs w:val="20"/>
              </w:rPr>
              <w:t>-</w:t>
            </w:r>
          </w:p>
        </w:tc>
        <w:tc>
          <w:tcPr>
            <w:tcW w:w="2186" w:type="dxa"/>
          </w:tcPr>
          <w:p w14:paraId="0AEDFE9A"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&lt;notification&gt; Sub-element 12-29&lt;/notification&gt;</w:t>
            </w:r>
          </w:p>
        </w:tc>
        <w:tc>
          <w:tcPr>
            <w:tcW w:w="2893" w:type="dxa"/>
          </w:tcPr>
          <w:p w14:paraId="674D04A7" w14:textId="77777777" w:rsidR="00602FD5" w:rsidRPr="00F05FDE" w:rsidRDefault="00602FD5" w:rsidP="00602FD5">
            <w:pPr>
              <w:rPr>
                <w:rFonts w:ascii="Palatino Linotype" w:hAnsi="Palatino Linotype"/>
                <w:color w:val="000000"/>
                <w:sz w:val="20"/>
                <w:szCs w:val="20"/>
              </w:rPr>
            </w:pPr>
            <w:r w:rsidRPr="00F05FDE">
              <w:rPr>
                <w:rFonts w:ascii="Palatino Linotype" w:hAnsi="Palatino Linotype"/>
                <w:color w:val="000000"/>
                <w:sz w:val="20"/>
                <w:szCs w:val="20"/>
              </w:rPr>
              <w:t>{“</w:t>
            </w:r>
            <w:r w:rsidRPr="00F05FDE">
              <w:rPr>
                <w:rFonts w:ascii="Palatino Linotype" w:eastAsia="Times New Roman" w:hAnsi="Palatino Linotype"/>
                <w:sz w:val="20"/>
                <w:szCs w:val="20"/>
              </w:rPr>
              <w:t>notification</w:t>
            </w:r>
            <w:r w:rsidRPr="00F05FDE">
              <w:rPr>
                <w:rFonts w:ascii="Palatino Linotype" w:hAnsi="Palatino Linotype"/>
                <w:color w:val="000000"/>
                <w:sz w:val="20"/>
                <w:szCs w:val="20"/>
              </w:rPr>
              <w:t>”:“[</w:t>
            </w:r>
            <w:r w:rsidRPr="00F05FDE">
              <w:rPr>
                <w:rFonts w:ascii="Palatino Linotype" w:eastAsia="Times New Roman" w:hAnsi="Palatino Linotype"/>
                <w:sz w:val="20"/>
                <w:szCs w:val="20"/>
              </w:rPr>
              <w:t>Sub-element 12-29]</w:t>
            </w:r>
            <w:r w:rsidRPr="00F05FDE">
              <w:rPr>
                <w:rFonts w:ascii="Palatino Linotype" w:hAnsi="Palatino Linotype"/>
                <w:color w:val="000000"/>
                <w:sz w:val="20"/>
                <w:szCs w:val="20"/>
              </w:rPr>
              <w:t>”}</w:t>
            </w:r>
          </w:p>
        </w:tc>
      </w:tr>
      <w:tr w:rsidR="00602FD5" w:rsidRPr="00F05FDE" w14:paraId="5E47AD01" w14:textId="77777777" w:rsidTr="00E470F9">
        <w:trPr>
          <w:trHeight w:val="300"/>
        </w:trPr>
        <w:tc>
          <w:tcPr>
            <w:tcW w:w="516" w:type="dxa"/>
            <w:vAlign w:val="center"/>
          </w:tcPr>
          <w:p w14:paraId="0DA26D77"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12</w:t>
            </w:r>
          </w:p>
        </w:tc>
        <w:tc>
          <w:tcPr>
            <w:tcW w:w="1553" w:type="dxa"/>
            <w:vAlign w:val="center"/>
          </w:tcPr>
          <w:p w14:paraId="2B4E36FD"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Notification ID</w:t>
            </w:r>
          </w:p>
        </w:tc>
        <w:tc>
          <w:tcPr>
            <w:tcW w:w="1851" w:type="dxa"/>
            <w:vAlign w:val="center"/>
          </w:tcPr>
          <w:p w14:paraId="72A049B2" w14:textId="77777777" w:rsidR="00602FD5" w:rsidRPr="00F05FDE" w:rsidRDefault="00602FD5" w:rsidP="00602FD5">
            <w:pPr>
              <w:pStyle w:val="Default"/>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Notification ID</w:t>
            </w:r>
          </w:p>
        </w:tc>
        <w:tc>
          <w:tcPr>
            <w:tcW w:w="1170" w:type="dxa"/>
            <w:vAlign w:val="center"/>
          </w:tcPr>
          <w:p w14:paraId="0A381DF0"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25E145CC" w14:textId="77777777" w:rsidR="00602FD5" w:rsidRPr="00F05FDE" w:rsidRDefault="00602FD5" w:rsidP="00602FD5">
            <w:pPr>
              <w:jc w:val="left"/>
              <w:rPr>
                <w:rFonts w:ascii="Palatino Linotype" w:eastAsiaTheme="minorEastAsia" w:hAnsi="Palatino Linotype"/>
                <w:color w:val="000000"/>
                <w:sz w:val="20"/>
                <w:szCs w:val="20"/>
                <w:lang w:val="en-GB"/>
              </w:rPr>
            </w:pPr>
            <w:r w:rsidRPr="00F05FDE">
              <w:rPr>
                <w:rFonts w:ascii="Palatino Linotype" w:eastAsia="Times New Roman" w:hAnsi="Palatino Linotype"/>
                <w:color w:val="000000"/>
                <w:sz w:val="20"/>
                <w:szCs w:val="20"/>
              </w:rPr>
              <w:t xml:space="preserve">N </w:t>
            </w:r>
            <w:r w:rsidRPr="00F05FDE">
              <w:rPr>
                <w:rFonts w:ascii="Palatino Linotype" w:eastAsiaTheme="minorEastAsia" w:hAnsi="Palatino Linotype"/>
                <w:color w:val="000000"/>
                <w:sz w:val="20"/>
                <w:szCs w:val="20"/>
                <w:lang w:val="en-GB"/>
              </w:rPr>
              <w:t>(19,0)</w:t>
            </w:r>
          </w:p>
        </w:tc>
        <w:tc>
          <w:tcPr>
            <w:tcW w:w="3510" w:type="dxa"/>
            <w:vAlign w:val="center"/>
          </w:tcPr>
          <w:p w14:paraId="4E3F7322"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Notification Unique Key</w:t>
            </w:r>
          </w:p>
        </w:tc>
        <w:tc>
          <w:tcPr>
            <w:tcW w:w="2186" w:type="dxa"/>
          </w:tcPr>
          <w:p w14:paraId="7330B8E3"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&lt;notificationId&gt;</w:t>
            </w:r>
          </w:p>
          <w:p w14:paraId="2F31DEFE"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768</w:t>
            </w:r>
          </w:p>
          <w:p w14:paraId="274479EF"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&lt;/notificationId&gt;</w:t>
            </w:r>
          </w:p>
        </w:tc>
        <w:tc>
          <w:tcPr>
            <w:tcW w:w="2893" w:type="dxa"/>
          </w:tcPr>
          <w:p w14:paraId="0906A07E"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hAnsi="Palatino Linotype"/>
                <w:sz w:val="20"/>
                <w:szCs w:val="20"/>
                <w:lang w:val="en-US"/>
              </w:rPr>
              <w:t>{“</w:t>
            </w:r>
            <w:r w:rsidRPr="00F05FDE">
              <w:rPr>
                <w:rFonts w:ascii="Palatino Linotype" w:eastAsia="Times New Roman" w:hAnsi="Palatino Linotype" w:cs="Times New Roman"/>
                <w:kern w:val="2"/>
                <w:sz w:val="20"/>
                <w:szCs w:val="20"/>
                <w:lang w:val="en-US"/>
              </w:rPr>
              <w:t>notificationId</w:t>
            </w:r>
            <w:r w:rsidRPr="00F05FDE">
              <w:rPr>
                <w:rFonts w:ascii="Palatino Linotype" w:hAnsi="Palatino Linotype"/>
                <w:sz w:val="20"/>
                <w:szCs w:val="20"/>
                <w:lang w:val="en-US"/>
              </w:rPr>
              <w:t>”:”</w:t>
            </w:r>
            <w:r w:rsidRPr="00F05FDE">
              <w:rPr>
                <w:sz w:val="20"/>
                <w:szCs w:val="20"/>
              </w:rPr>
              <w:t xml:space="preserve"> </w:t>
            </w:r>
            <w:r w:rsidRPr="00F05FDE">
              <w:rPr>
                <w:rFonts w:ascii="Palatino Linotype" w:hAnsi="Palatino Linotype"/>
                <w:sz w:val="20"/>
                <w:szCs w:val="20"/>
                <w:lang w:val="en-US"/>
              </w:rPr>
              <w:t>768 “}</w:t>
            </w:r>
          </w:p>
        </w:tc>
      </w:tr>
      <w:tr w:rsidR="00602FD5" w:rsidRPr="00F05FDE" w14:paraId="31EC8AB4" w14:textId="77777777" w:rsidTr="00E470F9">
        <w:trPr>
          <w:trHeight w:val="300"/>
        </w:trPr>
        <w:tc>
          <w:tcPr>
            <w:tcW w:w="516" w:type="dxa"/>
            <w:vAlign w:val="center"/>
          </w:tcPr>
          <w:p w14:paraId="7EC4F825"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13</w:t>
            </w:r>
          </w:p>
        </w:tc>
        <w:tc>
          <w:tcPr>
            <w:tcW w:w="1553" w:type="dxa"/>
            <w:vAlign w:val="center"/>
          </w:tcPr>
          <w:p w14:paraId="65709C26"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Approval Required</w:t>
            </w:r>
          </w:p>
        </w:tc>
        <w:tc>
          <w:tcPr>
            <w:tcW w:w="1851" w:type="dxa"/>
            <w:vAlign w:val="center"/>
          </w:tcPr>
          <w:p w14:paraId="2C234F9F" w14:textId="77777777" w:rsidR="00602FD5" w:rsidRPr="00F05FDE" w:rsidRDefault="00602FD5" w:rsidP="00602FD5">
            <w:pPr>
              <w:pStyle w:val="Default"/>
              <w:rPr>
                <w:rFonts w:ascii="Palatino Linotype" w:eastAsia="Times New Roman" w:hAnsi="Palatino Linotype" w:cs="Times New Roman"/>
                <w:kern w:val="2"/>
                <w:sz w:val="20"/>
                <w:szCs w:val="20"/>
                <w:lang w:val="en-US"/>
              </w:rPr>
            </w:pPr>
            <w:r w:rsidRPr="00F05FDE">
              <w:rPr>
                <w:rFonts w:ascii="Palatino Linotype" w:eastAsia="Times New Roman" w:hAnsi="Palatino Linotype"/>
                <w:sz w:val="20"/>
                <w:szCs w:val="20"/>
              </w:rPr>
              <w:t>Approval Required Indicator</w:t>
            </w:r>
          </w:p>
        </w:tc>
        <w:tc>
          <w:tcPr>
            <w:tcW w:w="1170" w:type="dxa"/>
            <w:vAlign w:val="center"/>
          </w:tcPr>
          <w:p w14:paraId="61B25D3A"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12AF6B71"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 (1)</w:t>
            </w:r>
          </w:p>
        </w:tc>
        <w:tc>
          <w:tcPr>
            <w:tcW w:w="3510" w:type="dxa"/>
            <w:vAlign w:val="center"/>
          </w:tcPr>
          <w:p w14:paraId="6EB97AB5" w14:textId="1F001A90" w:rsidR="00602FD5" w:rsidRPr="00F05FDE" w:rsidRDefault="008A0509" w:rsidP="00602FD5">
            <w:pPr>
              <w:jc w:val="left"/>
              <w:rPr>
                <w:rFonts w:ascii="Palatino Linotype" w:eastAsia="Times New Roman" w:hAnsi="Palatino Linotype"/>
                <w:color w:val="000000"/>
                <w:sz w:val="20"/>
                <w:szCs w:val="20"/>
              </w:rPr>
            </w:pPr>
            <w:ins w:id="762" w:author="Steven Chen" w:date="2016-12-19T15:25:00Z">
              <w:r>
                <w:rPr>
                  <w:rFonts w:ascii="Palatino Linotype" w:eastAsia="Times New Roman" w:hAnsi="Palatino Linotype"/>
                  <w:color w:val="000000"/>
                  <w:sz w:val="20"/>
                  <w:szCs w:val="20"/>
                </w:rPr>
                <w:t>Y</w:t>
              </w:r>
            </w:ins>
            <w:del w:id="763" w:author="Steven Chen" w:date="2016-12-19T15:25:00Z">
              <w:r w:rsidR="00602FD5" w:rsidRPr="00F05FDE" w:rsidDel="008A0509">
                <w:rPr>
                  <w:rFonts w:ascii="Palatino Linotype" w:eastAsia="Times New Roman" w:hAnsi="Palatino Linotype"/>
                  <w:color w:val="000000"/>
                  <w:sz w:val="20"/>
                  <w:szCs w:val="20"/>
                </w:rPr>
                <w:delText>1</w:delText>
              </w:r>
            </w:del>
            <w:r w:rsidR="00602FD5" w:rsidRPr="00F05FDE">
              <w:rPr>
                <w:rFonts w:ascii="Palatino Linotype" w:eastAsia="Times New Roman" w:hAnsi="Palatino Linotype"/>
                <w:color w:val="000000"/>
                <w:sz w:val="20"/>
                <w:szCs w:val="20"/>
              </w:rPr>
              <w:t xml:space="preserve"> – Yes</w:t>
            </w:r>
          </w:p>
          <w:p w14:paraId="5CA5557B" w14:textId="6207C1F4" w:rsidR="00602FD5" w:rsidRPr="00F05FDE" w:rsidRDefault="008A0509" w:rsidP="00602FD5">
            <w:pPr>
              <w:jc w:val="left"/>
              <w:rPr>
                <w:rFonts w:ascii="Palatino Linotype" w:eastAsia="Times New Roman" w:hAnsi="Palatino Linotype"/>
                <w:color w:val="000000"/>
                <w:sz w:val="20"/>
                <w:szCs w:val="20"/>
              </w:rPr>
            </w:pPr>
            <w:ins w:id="764" w:author="Steven Chen" w:date="2016-12-19T15:25:00Z">
              <w:r>
                <w:rPr>
                  <w:rFonts w:ascii="Palatino Linotype" w:eastAsia="Times New Roman" w:hAnsi="Palatino Linotype"/>
                  <w:color w:val="000000"/>
                  <w:sz w:val="20"/>
                  <w:szCs w:val="20"/>
                </w:rPr>
                <w:t>N</w:t>
              </w:r>
            </w:ins>
            <w:del w:id="765" w:author="Steven Chen" w:date="2016-12-19T15:25:00Z">
              <w:r w:rsidR="00602FD5" w:rsidRPr="00F05FDE" w:rsidDel="008A0509">
                <w:rPr>
                  <w:rFonts w:ascii="Palatino Linotype" w:eastAsia="Times New Roman" w:hAnsi="Palatino Linotype"/>
                  <w:color w:val="000000"/>
                  <w:sz w:val="20"/>
                  <w:szCs w:val="20"/>
                </w:rPr>
                <w:delText>0</w:delText>
              </w:r>
            </w:del>
            <w:r w:rsidR="00602FD5" w:rsidRPr="00F05FDE">
              <w:rPr>
                <w:rFonts w:ascii="Palatino Linotype" w:eastAsia="Times New Roman" w:hAnsi="Palatino Linotype"/>
                <w:color w:val="000000"/>
                <w:sz w:val="20"/>
                <w:szCs w:val="20"/>
              </w:rPr>
              <w:t xml:space="preserve"> </w:t>
            </w:r>
            <w:r w:rsidR="008E4377" w:rsidRPr="00F05FDE">
              <w:rPr>
                <w:rFonts w:ascii="Palatino Linotype" w:eastAsia="Times New Roman" w:hAnsi="Palatino Linotype"/>
                <w:color w:val="000000"/>
                <w:sz w:val="20"/>
                <w:szCs w:val="20"/>
              </w:rPr>
              <w:t>–</w:t>
            </w:r>
            <w:r w:rsidR="00602FD5" w:rsidRPr="00F05FDE">
              <w:rPr>
                <w:rFonts w:ascii="Palatino Linotype" w:eastAsia="Times New Roman" w:hAnsi="Palatino Linotype"/>
                <w:color w:val="000000"/>
                <w:sz w:val="20"/>
                <w:szCs w:val="20"/>
              </w:rPr>
              <w:t xml:space="preserve"> No</w:t>
            </w:r>
          </w:p>
        </w:tc>
        <w:tc>
          <w:tcPr>
            <w:tcW w:w="2186" w:type="dxa"/>
          </w:tcPr>
          <w:p w14:paraId="4DCD46E5"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&lt;approvalReq&gt;</w:t>
            </w:r>
          </w:p>
          <w:p w14:paraId="572598A8"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&lt;/approvalReq&gt;</w:t>
            </w:r>
          </w:p>
        </w:tc>
        <w:tc>
          <w:tcPr>
            <w:tcW w:w="2893" w:type="dxa"/>
          </w:tcPr>
          <w:p w14:paraId="585E3A39" w14:textId="77777777" w:rsidR="00602FD5" w:rsidRPr="00F05FDE" w:rsidRDefault="00602FD5" w:rsidP="00602FD5">
            <w:pPr>
              <w:pStyle w:val="Default"/>
              <w:jc w:val="both"/>
              <w:rPr>
                <w:rFonts w:ascii="Palatino Linotype" w:hAnsi="Palatino Linotype"/>
                <w:sz w:val="20"/>
                <w:szCs w:val="20"/>
                <w:lang w:val="en-US"/>
              </w:rPr>
            </w:pPr>
            <w:r w:rsidRPr="00F05FDE">
              <w:rPr>
                <w:rFonts w:ascii="Palatino Linotype" w:hAnsi="Palatino Linotype"/>
                <w:sz w:val="20"/>
                <w:szCs w:val="20"/>
                <w:lang w:val="en-US"/>
              </w:rPr>
              <w:t>{</w:t>
            </w:r>
            <w:r w:rsidRPr="00F05FDE">
              <w:rPr>
                <w:rFonts w:ascii="Palatino Linotype" w:hAnsi="Palatino Linotype"/>
                <w:sz w:val="20"/>
                <w:szCs w:val="20"/>
              </w:rPr>
              <w:t>“</w:t>
            </w:r>
            <w:r w:rsidRPr="00F05FDE">
              <w:rPr>
                <w:rFonts w:ascii="Palatino Linotype" w:eastAsia="Times New Roman" w:hAnsi="Palatino Linotype" w:cs="Times New Roman"/>
                <w:kern w:val="2"/>
                <w:sz w:val="20"/>
                <w:szCs w:val="20"/>
                <w:lang w:val="en-US"/>
              </w:rPr>
              <w:t>approvalReq”:”1”}</w:t>
            </w:r>
          </w:p>
        </w:tc>
      </w:tr>
      <w:tr w:rsidR="00602FD5" w:rsidRPr="00F05FDE" w14:paraId="3003CE73" w14:textId="77777777" w:rsidTr="00E470F9">
        <w:trPr>
          <w:trHeight w:val="300"/>
        </w:trPr>
        <w:tc>
          <w:tcPr>
            <w:tcW w:w="516" w:type="dxa"/>
            <w:vAlign w:val="center"/>
          </w:tcPr>
          <w:p w14:paraId="5A91E7BE"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14</w:t>
            </w:r>
          </w:p>
        </w:tc>
        <w:tc>
          <w:tcPr>
            <w:tcW w:w="1553" w:type="dxa"/>
            <w:vAlign w:val="center"/>
          </w:tcPr>
          <w:p w14:paraId="2A744163"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Approval Status</w:t>
            </w:r>
          </w:p>
        </w:tc>
        <w:tc>
          <w:tcPr>
            <w:tcW w:w="1851" w:type="dxa"/>
            <w:vAlign w:val="center"/>
          </w:tcPr>
          <w:p w14:paraId="48FD32E1" w14:textId="77777777" w:rsidR="00602FD5" w:rsidRPr="00F05FDE" w:rsidRDefault="00602FD5" w:rsidP="00602FD5">
            <w:pPr>
              <w:pStyle w:val="Default"/>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Approval Status</w:t>
            </w:r>
          </w:p>
        </w:tc>
        <w:tc>
          <w:tcPr>
            <w:tcW w:w="1170" w:type="dxa"/>
            <w:vAlign w:val="center"/>
          </w:tcPr>
          <w:p w14:paraId="3495B941"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6EF0D272" w14:textId="77777777" w:rsidR="00602FD5" w:rsidRPr="00F05FDE" w:rsidRDefault="00602FD5" w:rsidP="00602FD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 (20)</w:t>
            </w:r>
          </w:p>
        </w:tc>
        <w:tc>
          <w:tcPr>
            <w:tcW w:w="3510" w:type="dxa"/>
            <w:vAlign w:val="center"/>
          </w:tcPr>
          <w:p w14:paraId="27C64578" w14:textId="77777777" w:rsidR="00602FD5" w:rsidRPr="00F05FDE" w:rsidRDefault="00602FD5" w:rsidP="00602FD5">
            <w:pPr>
              <w:jc w:val="left"/>
              <w:rPr>
                <w:rFonts w:ascii="Palatino Linotype" w:eastAsia="Times New Roman" w:hAnsi="Palatino Linotype"/>
                <w:color w:val="000000"/>
                <w:sz w:val="20"/>
                <w:szCs w:val="20"/>
              </w:rPr>
            </w:pPr>
          </w:p>
        </w:tc>
        <w:tc>
          <w:tcPr>
            <w:tcW w:w="2186" w:type="dxa"/>
          </w:tcPr>
          <w:p w14:paraId="7C63CF5A"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&lt;approvalStatus&gt;</w:t>
            </w:r>
          </w:p>
          <w:p w14:paraId="1C16A9D5"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APPROVED</w:t>
            </w:r>
          </w:p>
          <w:p w14:paraId="2C7E06DA"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&lt;/approvalStatus&gt;</w:t>
            </w:r>
          </w:p>
        </w:tc>
        <w:tc>
          <w:tcPr>
            <w:tcW w:w="2893" w:type="dxa"/>
          </w:tcPr>
          <w:p w14:paraId="79D9B50E"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hAnsi="Palatino Linotype"/>
                <w:sz w:val="20"/>
                <w:szCs w:val="20"/>
                <w:lang w:val="en-US"/>
              </w:rPr>
              <w:t>{“</w:t>
            </w:r>
            <w:r w:rsidRPr="00F05FDE">
              <w:rPr>
                <w:rFonts w:ascii="Palatino Linotype" w:eastAsia="Times New Roman" w:hAnsi="Palatino Linotype" w:cs="Times New Roman"/>
                <w:kern w:val="2"/>
                <w:sz w:val="20"/>
                <w:szCs w:val="20"/>
                <w:lang w:val="en-US"/>
              </w:rPr>
              <w:t>approvalStatus</w:t>
            </w:r>
            <w:r w:rsidRPr="00F05FDE">
              <w:rPr>
                <w:rFonts w:ascii="Palatino Linotype" w:hAnsi="Palatino Linotype"/>
                <w:sz w:val="20"/>
                <w:szCs w:val="20"/>
                <w:lang w:val="en-US"/>
              </w:rPr>
              <w:t>”:”</w:t>
            </w:r>
            <w:r w:rsidRPr="00F05FDE">
              <w:rPr>
                <w:rFonts w:ascii="Palatino Linotype" w:eastAsia="Times New Roman" w:hAnsi="Palatino Linotype" w:cs="Times New Roman"/>
                <w:kern w:val="2"/>
                <w:sz w:val="20"/>
                <w:szCs w:val="20"/>
                <w:lang w:val="en-US"/>
              </w:rPr>
              <w:t>APPROVED</w:t>
            </w:r>
            <w:r w:rsidRPr="00F05FDE">
              <w:rPr>
                <w:rFonts w:ascii="Palatino Linotype" w:hAnsi="Palatino Linotype"/>
                <w:sz w:val="20"/>
                <w:szCs w:val="20"/>
                <w:lang w:val="en-US"/>
              </w:rPr>
              <w:t>”}</w:t>
            </w:r>
          </w:p>
        </w:tc>
      </w:tr>
      <w:tr w:rsidR="00602FD5" w:rsidRPr="00F05FDE" w14:paraId="1582C6DF" w14:textId="77777777" w:rsidTr="00E470F9">
        <w:trPr>
          <w:trHeight w:val="300"/>
        </w:trPr>
        <w:tc>
          <w:tcPr>
            <w:tcW w:w="516" w:type="dxa"/>
            <w:vAlign w:val="center"/>
          </w:tcPr>
          <w:p w14:paraId="1D13EF11"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15</w:t>
            </w:r>
          </w:p>
        </w:tc>
        <w:tc>
          <w:tcPr>
            <w:tcW w:w="1553" w:type="dxa"/>
            <w:vAlign w:val="center"/>
          </w:tcPr>
          <w:p w14:paraId="20C71820"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Approval Time</w:t>
            </w:r>
          </w:p>
        </w:tc>
        <w:tc>
          <w:tcPr>
            <w:tcW w:w="1851" w:type="dxa"/>
            <w:vAlign w:val="center"/>
          </w:tcPr>
          <w:p w14:paraId="10F538E7" w14:textId="77777777" w:rsidR="00602FD5" w:rsidRPr="00F05FDE" w:rsidRDefault="00602FD5" w:rsidP="00602FD5">
            <w:pPr>
              <w:pStyle w:val="Default"/>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Approval Time</w:t>
            </w:r>
          </w:p>
        </w:tc>
        <w:tc>
          <w:tcPr>
            <w:tcW w:w="1170" w:type="dxa"/>
            <w:vAlign w:val="center"/>
          </w:tcPr>
          <w:p w14:paraId="2A94AF04"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250AEFAA"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Datetime</w:t>
            </w:r>
          </w:p>
        </w:tc>
        <w:tc>
          <w:tcPr>
            <w:tcW w:w="3510" w:type="dxa"/>
            <w:vAlign w:val="center"/>
          </w:tcPr>
          <w:p w14:paraId="2F9923FA" w14:textId="77777777" w:rsidR="00602FD5" w:rsidRPr="00F05FDE" w:rsidRDefault="00602FD5" w:rsidP="00602FD5">
            <w:pPr>
              <w:jc w:val="left"/>
              <w:rPr>
                <w:rFonts w:ascii="Palatino Linotype" w:eastAsia="Times New Roman" w:hAnsi="Palatino Linotype"/>
                <w:sz w:val="20"/>
                <w:szCs w:val="20"/>
              </w:rPr>
            </w:pPr>
            <w:r w:rsidRPr="00F05FDE">
              <w:rPr>
                <w:rFonts w:ascii="Palatino Linotype" w:eastAsia="Times New Roman" w:hAnsi="Palatino Linotype"/>
                <w:sz w:val="20"/>
                <w:szCs w:val="20"/>
              </w:rPr>
              <w:t>+ yyyymmddhh24miss+</w:t>
            </w:r>
          </w:p>
          <w:p w14:paraId="2105F1C8"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sz w:val="20"/>
                <w:szCs w:val="20"/>
              </w:rPr>
              <w:t>Millisecond</w:t>
            </w:r>
          </w:p>
        </w:tc>
        <w:tc>
          <w:tcPr>
            <w:tcW w:w="2186" w:type="dxa"/>
          </w:tcPr>
          <w:p w14:paraId="7C1955D4"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&lt;approvalTime&gt;</w:t>
            </w:r>
          </w:p>
          <w:p w14:paraId="72FE8D7D"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&lt;/approvalTime&gt;</w:t>
            </w:r>
          </w:p>
        </w:tc>
        <w:tc>
          <w:tcPr>
            <w:tcW w:w="2893" w:type="dxa"/>
          </w:tcPr>
          <w:p w14:paraId="2A86EEC5" w14:textId="77777777" w:rsidR="00602FD5" w:rsidRPr="00F05FDE" w:rsidRDefault="00602FD5" w:rsidP="00602FD5">
            <w:pPr>
              <w:pStyle w:val="Default"/>
              <w:jc w:val="both"/>
              <w:rPr>
                <w:rFonts w:ascii="Palatino Linotype" w:hAnsi="Palatino Linotype"/>
                <w:sz w:val="20"/>
                <w:szCs w:val="20"/>
              </w:rPr>
            </w:pPr>
            <w:r w:rsidRPr="00F05FDE">
              <w:rPr>
                <w:rFonts w:ascii="Palatino Linotype" w:hAnsi="Palatino Linotype"/>
                <w:sz w:val="20"/>
                <w:szCs w:val="20"/>
                <w:lang w:val="en-US"/>
              </w:rPr>
              <w:t>{</w:t>
            </w:r>
            <w:r w:rsidRPr="00F05FDE">
              <w:rPr>
                <w:rFonts w:ascii="Palatino Linotype" w:hAnsi="Palatino Linotype"/>
                <w:sz w:val="20"/>
                <w:szCs w:val="20"/>
              </w:rPr>
              <w:t>“approvalTime”:””}</w:t>
            </w:r>
          </w:p>
        </w:tc>
      </w:tr>
      <w:tr w:rsidR="00602FD5" w:rsidRPr="00F05FDE" w14:paraId="798544F6" w14:textId="77777777" w:rsidTr="00E470F9">
        <w:trPr>
          <w:trHeight w:val="300"/>
        </w:trPr>
        <w:tc>
          <w:tcPr>
            <w:tcW w:w="516" w:type="dxa"/>
            <w:vAlign w:val="center"/>
          </w:tcPr>
          <w:p w14:paraId="5514218B"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16</w:t>
            </w:r>
          </w:p>
        </w:tc>
        <w:tc>
          <w:tcPr>
            <w:tcW w:w="1553" w:type="dxa"/>
            <w:vAlign w:val="center"/>
          </w:tcPr>
          <w:p w14:paraId="0057A4BF"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Approver</w:t>
            </w:r>
          </w:p>
        </w:tc>
        <w:tc>
          <w:tcPr>
            <w:tcW w:w="1851" w:type="dxa"/>
            <w:vAlign w:val="center"/>
          </w:tcPr>
          <w:p w14:paraId="3D57DF4C" w14:textId="77777777" w:rsidR="00602FD5" w:rsidRPr="00F05FDE" w:rsidRDefault="00602FD5" w:rsidP="00602FD5">
            <w:pPr>
              <w:pStyle w:val="Default"/>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Approver</w:t>
            </w:r>
          </w:p>
        </w:tc>
        <w:tc>
          <w:tcPr>
            <w:tcW w:w="1170" w:type="dxa"/>
            <w:vAlign w:val="center"/>
          </w:tcPr>
          <w:p w14:paraId="6F1E2B05"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w:t>
            </w:r>
          </w:p>
        </w:tc>
        <w:tc>
          <w:tcPr>
            <w:tcW w:w="1530" w:type="dxa"/>
            <w:vAlign w:val="center"/>
          </w:tcPr>
          <w:p w14:paraId="736540D2"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 (32)</w:t>
            </w:r>
          </w:p>
        </w:tc>
        <w:tc>
          <w:tcPr>
            <w:tcW w:w="3510" w:type="dxa"/>
            <w:vAlign w:val="center"/>
          </w:tcPr>
          <w:p w14:paraId="0E74A89C"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Default return blank. If approval required flag is N, the value will be “SYSTEM”</w:t>
            </w:r>
          </w:p>
        </w:tc>
        <w:tc>
          <w:tcPr>
            <w:tcW w:w="2186" w:type="dxa"/>
          </w:tcPr>
          <w:p w14:paraId="2C7526F0"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&lt;approver&gt;</w:t>
            </w:r>
          </w:p>
        </w:tc>
        <w:tc>
          <w:tcPr>
            <w:tcW w:w="2893" w:type="dxa"/>
          </w:tcPr>
          <w:p w14:paraId="25639CDB" w14:textId="77777777" w:rsidR="00602FD5" w:rsidRPr="00F05FDE" w:rsidRDefault="00602FD5" w:rsidP="00602FD5">
            <w:pPr>
              <w:pStyle w:val="Default"/>
              <w:jc w:val="both"/>
              <w:rPr>
                <w:rFonts w:ascii="Palatino Linotype" w:hAnsi="Palatino Linotype"/>
                <w:sz w:val="20"/>
                <w:szCs w:val="20"/>
                <w:lang w:val="en-US"/>
              </w:rPr>
            </w:pPr>
          </w:p>
        </w:tc>
      </w:tr>
      <w:tr w:rsidR="00602FD5" w:rsidRPr="00F05FDE" w14:paraId="5FABEE78" w14:textId="77777777" w:rsidTr="00E470F9">
        <w:trPr>
          <w:trHeight w:val="300"/>
        </w:trPr>
        <w:tc>
          <w:tcPr>
            <w:tcW w:w="516" w:type="dxa"/>
            <w:vAlign w:val="center"/>
          </w:tcPr>
          <w:p w14:paraId="08B3958B"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17</w:t>
            </w:r>
          </w:p>
        </w:tc>
        <w:tc>
          <w:tcPr>
            <w:tcW w:w="1553" w:type="dxa"/>
            <w:vAlign w:val="center"/>
          </w:tcPr>
          <w:p w14:paraId="6C7CB8DB"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Branch Code</w:t>
            </w:r>
          </w:p>
        </w:tc>
        <w:tc>
          <w:tcPr>
            <w:tcW w:w="1851" w:type="dxa"/>
            <w:vAlign w:val="center"/>
          </w:tcPr>
          <w:p w14:paraId="07CC8EB7" w14:textId="77777777" w:rsidR="00602FD5" w:rsidRPr="00F05FDE" w:rsidRDefault="00602FD5" w:rsidP="00602FD5">
            <w:pPr>
              <w:pStyle w:val="Default"/>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Branch Code</w:t>
            </w:r>
          </w:p>
        </w:tc>
        <w:tc>
          <w:tcPr>
            <w:tcW w:w="1170" w:type="dxa"/>
            <w:vAlign w:val="center"/>
          </w:tcPr>
          <w:p w14:paraId="4D8BBE59"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w:t>
            </w:r>
          </w:p>
        </w:tc>
        <w:tc>
          <w:tcPr>
            <w:tcW w:w="1530" w:type="dxa"/>
            <w:vAlign w:val="center"/>
          </w:tcPr>
          <w:p w14:paraId="05123B32"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A( 32)</w:t>
            </w:r>
          </w:p>
        </w:tc>
        <w:tc>
          <w:tcPr>
            <w:tcW w:w="3510" w:type="dxa"/>
            <w:vAlign w:val="center"/>
          </w:tcPr>
          <w:p w14:paraId="27759EFE" w14:textId="77777777" w:rsidR="00602FD5" w:rsidRPr="00F05FDE" w:rsidRDefault="00602FD5" w:rsidP="00602FD5">
            <w:pPr>
              <w:jc w:val="left"/>
              <w:rPr>
                <w:rFonts w:ascii="Palatino Linotype" w:eastAsia="Times New Roman" w:hAnsi="Palatino Linotype"/>
                <w:color w:val="000000"/>
                <w:sz w:val="20"/>
                <w:szCs w:val="20"/>
              </w:rPr>
            </w:pPr>
          </w:p>
        </w:tc>
        <w:tc>
          <w:tcPr>
            <w:tcW w:w="2186" w:type="dxa"/>
          </w:tcPr>
          <w:p w14:paraId="66614818"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&lt;branchCode&gt;</w:t>
            </w:r>
          </w:p>
          <w:p w14:paraId="3D17A80C"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&lt;/branchCode&gt;</w:t>
            </w:r>
          </w:p>
        </w:tc>
        <w:tc>
          <w:tcPr>
            <w:tcW w:w="2893" w:type="dxa"/>
          </w:tcPr>
          <w:p w14:paraId="4F969A57" w14:textId="77777777" w:rsidR="00602FD5" w:rsidRPr="00F05FDE" w:rsidRDefault="00602FD5" w:rsidP="00602FD5">
            <w:pPr>
              <w:pStyle w:val="Default"/>
              <w:jc w:val="both"/>
              <w:rPr>
                <w:rFonts w:ascii="Palatino Linotype" w:hAnsi="Palatino Linotype"/>
                <w:sz w:val="20"/>
                <w:szCs w:val="20"/>
                <w:lang w:val="en-US"/>
              </w:rPr>
            </w:pPr>
            <w:r w:rsidRPr="00F05FDE">
              <w:rPr>
                <w:rFonts w:ascii="Palatino Linotype" w:hAnsi="Palatino Linotype"/>
                <w:sz w:val="20"/>
                <w:szCs w:val="20"/>
                <w:lang w:val="en-US"/>
              </w:rPr>
              <w:t>{“</w:t>
            </w:r>
            <w:r w:rsidRPr="00F05FDE">
              <w:rPr>
                <w:rFonts w:ascii="Palatino Linotype" w:eastAsia="Times New Roman" w:hAnsi="Palatino Linotype" w:cs="Times New Roman"/>
                <w:kern w:val="2"/>
                <w:sz w:val="20"/>
                <w:szCs w:val="20"/>
                <w:lang w:val="en-US"/>
              </w:rPr>
              <w:t xml:space="preserve"> branchCode</w:t>
            </w:r>
            <w:r w:rsidRPr="00F05FDE">
              <w:rPr>
                <w:rFonts w:ascii="Palatino Linotype" w:hAnsi="Palatino Linotype"/>
                <w:sz w:val="20"/>
                <w:szCs w:val="20"/>
                <w:lang w:val="en-US"/>
              </w:rPr>
              <w:t>”:””}</w:t>
            </w:r>
          </w:p>
        </w:tc>
      </w:tr>
      <w:tr w:rsidR="00602FD5" w:rsidRPr="00F05FDE" w14:paraId="70F4006D" w14:textId="77777777" w:rsidTr="00E470F9">
        <w:trPr>
          <w:trHeight w:val="300"/>
        </w:trPr>
        <w:tc>
          <w:tcPr>
            <w:tcW w:w="516" w:type="dxa"/>
            <w:vAlign w:val="center"/>
          </w:tcPr>
          <w:p w14:paraId="61E85CE4"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18</w:t>
            </w:r>
          </w:p>
        </w:tc>
        <w:tc>
          <w:tcPr>
            <w:tcW w:w="1553" w:type="dxa"/>
            <w:vAlign w:val="center"/>
          </w:tcPr>
          <w:p w14:paraId="2A4074DD"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Notification Send Type</w:t>
            </w:r>
          </w:p>
        </w:tc>
        <w:tc>
          <w:tcPr>
            <w:tcW w:w="1851" w:type="dxa"/>
            <w:vAlign w:val="center"/>
          </w:tcPr>
          <w:p w14:paraId="05D01A8E" w14:textId="77777777" w:rsidR="00602FD5" w:rsidRPr="00F05FDE" w:rsidRDefault="00602FD5" w:rsidP="00602FD5">
            <w:pPr>
              <w:pStyle w:val="Default"/>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Notification Send Type</w:t>
            </w:r>
          </w:p>
        </w:tc>
        <w:tc>
          <w:tcPr>
            <w:tcW w:w="1170" w:type="dxa"/>
            <w:vAlign w:val="center"/>
          </w:tcPr>
          <w:p w14:paraId="1B976C04"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w:t>
            </w:r>
          </w:p>
        </w:tc>
        <w:tc>
          <w:tcPr>
            <w:tcW w:w="1530" w:type="dxa"/>
            <w:vAlign w:val="center"/>
          </w:tcPr>
          <w:p w14:paraId="1B17924C" w14:textId="77777777" w:rsidR="00602FD5" w:rsidRPr="00F05FDE" w:rsidRDefault="00602FD5" w:rsidP="00602FD5">
            <w:pPr>
              <w:jc w:val="left"/>
              <w:rPr>
                <w:rFonts w:ascii="Palatino Linotype" w:eastAsiaTheme="minorEastAsia" w:hAnsi="Palatino Linotype"/>
                <w:color w:val="000000"/>
                <w:sz w:val="20"/>
                <w:szCs w:val="20"/>
              </w:rPr>
            </w:pPr>
            <w:r w:rsidRPr="00F05FDE">
              <w:rPr>
                <w:rFonts w:ascii="Palatino Linotype" w:eastAsia="Times New Roman" w:hAnsi="Palatino Linotype"/>
                <w:color w:val="000000"/>
                <w:sz w:val="20"/>
                <w:szCs w:val="20"/>
              </w:rPr>
              <w:t>A (20)</w:t>
            </w:r>
          </w:p>
        </w:tc>
        <w:tc>
          <w:tcPr>
            <w:tcW w:w="3510" w:type="dxa"/>
            <w:vAlign w:val="center"/>
          </w:tcPr>
          <w:p w14:paraId="725433F7" w14:textId="77777777" w:rsidR="00602FD5" w:rsidRPr="00F05FDE" w:rsidDel="00514C4A" w:rsidRDefault="00602FD5" w:rsidP="00602FD5">
            <w:pPr>
              <w:jc w:val="left"/>
              <w:rPr>
                <w:del w:id="766" w:author="Steven Chen" w:date="2016-12-19T15:47:00Z"/>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RECURRENT – the notification will be picked up and sent by recurrent events</w:t>
            </w:r>
          </w:p>
          <w:p w14:paraId="235A7A13" w14:textId="66D2FB7B" w:rsidR="00602FD5" w:rsidRPr="00F05FDE" w:rsidRDefault="00602FD5" w:rsidP="00602FD5">
            <w:pPr>
              <w:jc w:val="left"/>
              <w:rPr>
                <w:rFonts w:ascii="Palatino Linotype" w:eastAsia="Times New Roman" w:hAnsi="Palatino Linotype"/>
                <w:color w:val="000000"/>
                <w:sz w:val="20"/>
                <w:szCs w:val="20"/>
              </w:rPr>
            </w:pPr>
            <w:del w:id="767" w:author="Steven Chen" w:date="2016-12-19T15:47:00Z">
              <w:r w:rsidRPr="00F05FDE" w:rsidDel="00514C4A">
                <w:rPr>
                  <w:rFonts w:ascii="Palatino Linotype" w:eastAsia="Times New Roman" w:hAnsi="Palatino Linotype"/>
                  <w:color w:val="000000"/>
                  <w:sz w:val="20"/>
                  <w:szCs w:val="20"/>
                </w:rPr>
                <w:delText>ONE_TIME – the notification will be picked up and sent by one-time event</w:delText>
              </w:r>
            </w:del>
          </w:p>
        </w:tc>
        <w:tc>
          <w:tcPr>
            <w:tcW w:w="2186" w:type="dxa"/>
          </w:tcPr>
          <w:p w14:paraId="782ADB69" w14:textId="77777777" w:rsidR="00602FD5" w:rsidRDefault="00602FD5" w:rsidP="00602FD5">
            <w:pPr>
              <w:pStyle w:val="Default"/>
              <w:jc w:val="both"/>
              <w:rPr>
                <w:ins w:id="768" w:author="Steven Chen" w:date="2016-12-19T10:46:00Z"/>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&lt;sendType&gt;RECURRENT</w:t>
            </w:r>
          </w:p>
          <w:p w14:paraId="610A01BE" w14:textId="1BC45BB3" w:rsidR="005668AD" w:rsidRPr="00F05FDE" w:rsidRDefault="005668AD" w:rsidP="00602FD5">
            <w:pPr>
              <w:pStyle w:val="Default"/>
              <w:jc w:val="both"/>
              <w:rPr>
                <w:rFonts w:ascii="Palatino Linotype" w:eastAsia="Times New Roman" w:hAnsi="Palatino Linotype" w:cs="Times New Roman"/>
                <w:kern w:val="2"/>
                <w:sz w:val="20"/>
                <w:szCs w:val="20"/>
                <w:lang w:val="en-US"/>
              </w:rPr>
            </w:pPr>
            <w:ins w:id="769" w:author="Steven Chen" w:date="2016-12-19T10:46:00Z">
              <w:r w:rsidRPr="00F05FDE">
                <w:rPr>
                  <w:rFonts w:ascii="Palatino Linotype" w:eastAsia="Times New Roman" w:hAnsi="Palatino Linotype" w:cs="Times New Roman"/>
                  <w:kern w:val="2"/>
                  <w:sz w:val="20"/>
                  <w:szCs w:val="20"/>
                  <w:lang w:val="en-US"/>
                </w:rPr>
                <w:t>&lt;</w:t>
              </w:r>
              <w:r>
                <w:rPr>
                  <w:rFonts w:ascii="Palatino Linotype" w:eastAsia="Times New Roman" w:hAnsi="Palatino Linotype" w:cs="Times New Roman"/>
                  <w:kern w:val="2"/>
                  <w:sz w:val="20"/>
                  <w:szCs w:val="20"/>
                  <w:lang w:val="en-US"/>
                </w:rPr>
                <w:t>/</w:t>
              </w:r>
              <w:r w:rsidRPr="00F05FDE">
                <w:rPr>
                  <w:rFonts w:ascii="Palatino Linotype" w:eastAsia="Times New Roman" w:hAnsi="Palatino Linotype" w:cs="Times New Roman"/>
                  <w:kern w:val="2"/>
                  <w:sz w:val="20"/>
                  <w:szCs w:val="20"/>
                  <w:lang w:val="en-US"/>
                </w:rPr>
                <w:t>sendType&gt;</w:t>
              </w:r>
            </w:ins>
          </w:p>
        </w:tc>
        <w:tc>
          <w:tcPr>
            <w:tcW w:w="2893" w:type="dxa"/>
          </w:tcPr>
          <w:p w14:paraId="57F1C3DE" w14:textId="77777777" w:rsidR="00602FD5" w:rsidRPr="00F05FDE" w:rsidRDefault="00602FD5" w:rsidP="00602FD5">
            <w:pPr>
              <w:pStyle w:val="Default"/>
              <w:jc w:val="both"/>
              <w:rPr>
                <w:rFonts w:ascii="Palatino Linotype" w:hAnsi="Palatino Linotype"/>
                <w:sz w:val="20"/>
                <w:szCs w:val="20"/>
                <w:lang w:val="en-US"/>
              </w:rPr>
            </w:pPr>
            <w:r w:rsidRPr="00F05FDE">
              <w:rPr>
                <w:rFonts w:ascii="Palatino Linotype" w:hAnsi="Palatino Linotype"/>
                <w:sz w:val="20"/>
                <w:szCs w:val="20"/>
                <w:lang w:val="en-US"/>
              </w:rPr>
              <w:t>{“sendType”:”RECURRENT”}</w:t>
            </w:r>
          </w:p>
        </w:tc>
      </w:tr>
      <w:tr w:rsidR="00DC6A8D" w:rsidRPr="00F05FDE" w14:paraId="76257B53" w14:textId="77777777" w:rsidTr="00E470F9">
        <w:trPr>
          <w:trHeight w:val="300"/>
          <w:ins w:id="770" w:author="Steven Chen" w:date="2016-12-19T15:49:00Z"/>
        </w:trPr>
        <w:tc>
          <w:tcPr>
            <w:tcW w:w="516" w:type="dxa"/>
            <w:vAlign w:val="center"/>
          </w:tcPr>
          <w:p w14:paraId="72EC906F" w14:textId="77777777" w:rsidR="00DC6A8D" w:rsidRPr="00F05FDE" w:rsidRDefault="00DC6A8D" w:rsidP="00602FD5">
            <w:pPr>
              <w:jc w:val="left"/>
              <w:rPr>
                <w:ins w:id="771" w:author="Steven Chen" w:date="2016-12-19T15:49:00Z"/>
                <w:rFonts w:ascii="Palatino Linotype" w:eastAsia="Times New Roman" w:hAnsi="Palatino Linotype"/>
                <w:color w:val="000000"/>
                <w:sz w:val="20"/>
                <w:szCs w:val="20"/>
              </w:rPr>
            </w:pPr>
          </w:p>
        </w:tc>
        <w:tc>
          <w:tcPr>
            <w:tcW w:w="1553" w:type="dxa"/>
            <w:vAlign w:val="center"/>
          </w:tcPr>
          <w:p w14:paraId="786DE0EB" w14:textId="6B57B8B5" w:rsidR="00DC6A8D" w:rsidRPr="00F05FDE" w:rsidRDefault="00DC6A8D" w:rsidP="00602FD5">
            <w:pPr>
              <w:jc w:val="left"/>
              <w:rPr>
                <w:ins w:id="772" w:author="Steven Chen" w:date="2016-12-19T15:49:00Z"/>
                <w:rFonts w:ascii="Palatino Linotype" w:eastAsia="Times New Roman" w:hAnsi="Palatino Linotype"/>
                <w:color w:val="000000"/>
                <w:sz w:val="20"/>
                <w:szCs w:val="20"/>
              </w:rPr>
            </w:pPr>
            <w:ins w:id="773" w:author="Steven Chen" w:date="2016-12-19T15:49:00Z">
              <w:r>
                <w:rPr>
                  <w:rFonts w:ascii="Palatino Linotype" w:eastAsia="Times New Roman" w:hAnsi="Palatino Linotype"/>
                  <w:color w:val="000000"/>
                  <w:sz w:val="20"/>
                  <w:szCs w:val="20"/>
                </w:rPr>
                <w:t>Business Line</w:t>
              </w:r>
            </w:ins>
          </w:p>
        </w:tc>
        <w:tc>
          <w:tcPr>
            <w:tcW w:w="1851" w:type="dxa"/>
            <w:vAlign w:val="center"/>
          </w:tcPr>
          <w:p w14:paraId="2A5A8C30" w14:textId="2EC27F31" w:rsidR="00DC6A8D" w:rsidRPr="00F05FDE" w:rsidRDefault="00DC6A8D" w:rsidP="00602FD5">
            <w:pPr>
              <w:pStyle w:val="Default"/>
              <w:rPr>
                <w:ins w:id="774" w:author="Steven Chen" w:date="2016-12-19T15:49:00Z"/>
                <w:rFonts w:ascii="Palatino Linotype" w:eastAsia="Times New Roman" w:hAnsi="Palatino Linotype" w:cs="Times New Roman"/>
                <w:kern w:val="2"/>
                <w:sz w:val="20"/>
                <w:szCs w:val="20"/>
                <w:lang w:val="en-US"/>
              </w:rPr>
            </w:pPr>
            <w:ins w:id="775" w:author="Steven Chen" w:date="2016-12-19T15:50:00Z">
              <w:r>
                <w:rPr>
                  <w:rFonts w:ascii="Palatino Linotype" w:eastAsia="Times New Roman" w:hAnsi="Palatino Linotype" w:cs="Times New Roman"/>
                  <w:kern w:val="2"/>
                  <w:sz w:val="20"/>
                  <w:szCs w:val="20"/>
                  <w:lang w:val="en-US"/>
                </w:rPr>
                <w:t xml:space="preserve">Notification Business </w:t>
              </w:r>
            </w:ins>
          </w:p>
        </w:tc>
        <w:tc>
          <w:tcPr>
            <w:tcW w:w="1170" w:type="dxa"/>
            <w:vAlign w:val="center"/>
          </w:tcPr>
          <w:p w14:paraId="6EC0C7CE" w14:textId="2403BDA4" w:rsidR="00DC6A8D" w:rsidRPr="00F05FDE" w:rsidRDefault="00DC6A8D" w:rsidP="00602FD5">
            <w:pPr>
              <w:jc w:val="left"/>
              <w:rPr>
                <w:ins w:id="776" w:author="Steven Chen" w:date="2016-12-19T15:49:00Z"/>
                <w:rFonts w:ascii="Palatino Linotype" w:eastAsia="Times New Roman" w:hAnsi="Palatino Linotype"/>
                <w:color w:val="000000"/>
                <w:sz w:val="20"/>
                <w:szCs w:val="20"/>
              </w:rPr>
            </w:pPr>
            <w:ins w:id="777" w:author="Steven Chen" w:date="2016-12-19T15:50:00Z">
              <w:r>
                <w:rPr>
                  <w:rFonts w:ascii="Palatino Linotype" w:eastAsia="Times New Roman" w:hAnsi="Palatino Linotype"/>
                  <w:color w:val="000000"/>
                  <w:sz w:val="20"/>
                  <w:szCs w:val="20"/>
                </w:rPr>
                <w:t>N</w:t>
              </w:r>
            </w:ins>
          </w:p>
        </w:tc>
        <w:tc>
          <w:tcPr>
            <w:tcW w:w="1530" w:type="dxa"/>
            <w:vAlign w:val="center"/>
          </w:tcPr>
          <w:p w14:paraId="74BE16C7" w14:textId="0ED54128" w:rsidR="00DC6A8D" w:rsidRPr="00F05FDE" w:rsidRDefault="00DC6A8D" w:rsidP="00602FD5">
            <w:pPr>
              <w:jc w:val="left"/>
              <w:rPr>
                <w:ins w:id="778" w:author="Steven Chen" w:date="2016-12-19T15:49:00Z"/>
                <w:rFonts w:ascii="Palatino Linotype" w:eastAsia="Times New Roman" w:hAnsi="Palatino Linotype"/>
                <w:color w:val="000000"/>
                <w:sz w:val="20"/>
                <w:szCs w:val="20"/>
              </w:rPr>
            </w:pPr>
            <w:ins w:id="779" w:author="Steven Chen" w:date="2016-12-19T15:50:00Z">
              <w:r>
                <w:rPr>
                  <w:rFonts w:ascii="Palatino Linotype" w:eastAsia="Times New Roman" w:hAnsi="Palatino Linotype"/>
                  <w:color w:val="000000"/>
                  <w:sz w:val="20"/>
                  <w:szCs w:val="20"/>
                </w:rPr>
                <w:t>A ()</w:t>
              </w:r>
            </w:ins>
          </w:p>
        </w:tc>
        <w:tc>
          <w:tcPr>
            <w:tcW w:w="3510" w:type="dxa"/>
            <w:vAlign w:val="center"/>
          </w:tcPr>
          <w:p w14:paraId="3B7CD4B1" w14:textId="77777777" w:rsidR="00DC6A8D" w:rsidRPr="00F05FDE" w:rsidRDefault="00DC6A8D" w:rsidP="00602FD5">
            <w:pPr>
              <w:jc w:val="left"/>
              <w:rPr>
                <w:ins w:id="780" w:author="Steven Chen" w:date="2016-12-19T15:49:00Z"/>
                <w:rFonts w:ascii="Palatino Linotype" w:eastAsia="Times New Roman" w:hAnsi="Palatino Linotype"/>
                <w:color w:val="000000"/>
                <w:sz w:val="20"/>
                <w:szCs w:val="20"/>
              </w:rPr>
            </w:pPr>
          </w:p>
        </w:tc>
        <w:tc>
          <w:tcPr>
            <w:tcW w:w="2186" w:type="dxa"/>
          </w:tcPr>
          <w:p w14:paraId="76963970" w14:textId="77777777" w:rsidR="00DC6A8D" w:rsidRDefault="00DC6A8D" w:rsidP="00602FD5">
            <w:pPr>
              <w:pStyle w:val="Default"/>
              <w:jc w:val="both"/>
              <w:rPr>
                <w:ins w:id="781" w:author="Steven Chen" w:date="2016-12-19T15:51:00Z"/>
                <w:rFonts w:ascii="Palatino Linotype" w:eastAsia="Times New Roman" w:hAnsi="Palatino Linotype" w:cs="Times New Roman"/>
                <w:kern w:val="2"/>
                <w:sz w:val="20"/>
                <w:szCs w:val="20"/>
                <w:lang w:val="en-US"/>
              </w:rPr>
            </w:pPr>
            <w:ins w:id="782" w:author="Steven Chen" w:date="2016-12-19T15:50:00Z">
              <w:r>
                <w:rPr>
                  <w:rFonts w:ascii="Palatino Linotype" w:eastAsia="Times New Roman" w:hAnsi="Palatino Linotype" w:cs="Times New Roman"/>
                  <w:kern w:val="2"/>
                  <w:sz w:val="20"/>
                  <w:szCs w:val="20"/>
                  <w:lang w:val="en-US"/>
                </w:rPr>
                <w:t>&lt;businessLine&gt;GH</w:t>
              </w:r>
            </w:ins>
          </w:p>
          <w:p w14:paraId="3EF862A4" w14:textId="7C267831" w:rsidR="00DC6A8D" w:rsidRPr="00F05FDE" w:rsidRDefault="00DC6A8D" w:rsidP="00602FD5">
            <w:pPr>
              <w:pStyle w:val="Default"/>
              <w:jc w:val="both"/>
              <w:rPr>
                <w:ins w:id="783" w:author="Steven Chen" w:date="2016-12-19T15:49:00Z"/>
                <w:rFonts w:ascii="Palatino Linotype" w:eastAsia="Times New Roman" w:hAnsi="Palatino Linotype" w:cs="Times New Roman"/>
                <w:kern w:val="2"/>
                <w:sz w:val="20"/>
                <w:szCs w:val="20"/>
                <w:lang w:val="en-US"/>
              </w:rPr>
            </w:pPr>
            <w:ins w:id="784" w:author="Steven Chen" w:date="2016-12-19T15:50:00Z">
              <w:r>
                <w:rPr>
                  <w:rFonts w:ascii="Palatino Linotype" w:eastAsia="Times New Roman" w:hAnsi="Palatino Linotype" w:cs="Times New Roman"/>
                  <w:kern w:val="2"/>
                  <w:sz w:val="20"/>
                  <w:szCs w:val="20"/>
                  <w:lang w:val="en-US"/>
                </w:rPr>
                <w:t>&lt;/businessLine&gt;</w:t>
              </w:r>
            </w:ins>
          </w:p>
        </w:tc>
        <w:tc>
          <w:tcPr>
            <w:tcW w:w="2893" w:type="dxa"/>
          </w:tcPr>
          <w:p w14:paraId="59ED0D56" w14:textId="77777777" w:rsidR="00DC6A8D" w:rsidRPr="00F05FDE" w:rsidRDefault="00DC6A8D" w:rsidP="00602FD5">
            <w:pPr>
              <w:pStyle w:val="Default"/>
              <w:jc w:val="both"/>
              <w:rPr>
                <w:ins w:id="785" w:author="Steven Chen" w:date="2016-12-19T15:49:00Z"/>
                <w:rFonts w:ascii="Palatino Linotype" w:hAnsi="Palatino Linotype"/>
                <w:sz w:val="20"/>
                <w:szCs w:val="20"/>
                <w:lang w:val="en-US"/>
              </w:rPr>
            </w:pPr>
          </w:p>
        </w:tc>
      </w:tr>
      <w:tr w:rsidR="00602FD5" w:rsidRPr="00F05FDE" w14:paraId="3E8B74F3" w14:textId="77777777" w:rsidTr="00E470F9">
        <w:trPr>
          <w:trHeight w:val="300"/>
        </w:trPr>
        <w:tc>
          <w:tcPr>
            <w:tcW w:w="516" w:type="dxa"/>
            <w:vAlign w:val="center"/>
          </w:tcPr>
          <w:p w14:paraId="5BC13B33"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19</w:t>
            </w:r>
          </w:p>
        </w:tc>
        <w:tc>
          <w:tcPr>
            <w:tcW w:w="1553" w:type="dxa"/>
            <w:vAlign w:val="center"/>
          </w:tcPr>
          <w:p w14:paraId="1F08F90F" w14:textId="78E9022A"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Touchpoint Type</w:t>
            </w:r>
          </w:p>
        </w:tc>
        <w:tc>
          <w:tcPr>
            <w:tcW w:w="1851" w:type="dxa"/>
            <w:vAlign w:val="center"/>
          </w:tcPr>
          <w:p w14:paraId="36476CA5" w14:textId="77777777" w:rsidR="00602FD5" w:rsidRPr="00F05FDE" w:rsidRDefault="00602FD5" w:rsidP="00602FD5">
            <w:pPr>
              <w:pStyle w:val="Default"/>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Touchpoint Type</w:t>
            </w:r>
          </w:p>
        </w:tc>
        <w:tc>
          <w:tcPr>
            <w:tcW w:w="1170" w:type="dxa"/>
            <w:vAlign w:val="center"/>
          </w:tcPr>
          <w:p w14:paraId="6D1FD89F"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w:t>
            </w:r>
          </w:p>
        </w:tc>
        <w:tc>
          <w:tcPr>
            <w:tcW w:w="1530" w:type="dxa"/>
            <w:vAlign w:val="center"/>
          </w:tcPr>
          <w:p w14:paraId="79C62E10"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 (50)</w:t>
            </w:r>
          </w:p>
        </w:tc>
        <w:tc>
          <w:tcPr>
            <w:tcW w:w="3510" w:type="dxa"/>
            <w:vAlign w:val="center"/>
          </w:tcPr>
          <w:p w14:paraId="42E22801" w14:textId="77777777" w:rsidR="00602FD5" w:rsidRPr="00F05FDE" w:rsidRDefault="00602FD5" w:rsidP="00602FD5">
            <w:pPr>
              <w:jc w:val="left"/>
              <w:rPr>
                <w:rFonts w:ascii="Palatino Linotype" w:eastAsia="Times New Roman" w:hAnsi="Palatino Linotype"/>
                <w:color w:val="000000"/>
                <w:sz w:val="20"/>
                <w:szCs w:val="20"/>
              </w:rPr>
            </w:pPr>
          </w:p>
        </w:tc>
        <w:tc>
          <w:tcPr>
            <w:tcW w:w="2186" w:type="dxa"/>
          </w:tcPr>
          <w:p w14:paraId="79258281"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&lt;touchpointType&gt;</w:t>
            </w:r>
          </w:p>
          <w:p w14:paraId="2F0C8E65"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&lt;/touchpointType&gt;</w:t>
            </w:r>
          </w:p>
        </w:tc>
        <w:tc>
          <w:tcPr>
            <w:tcW w:w="2893" w:type="dxa"/>
          </w:tcPr>
          <w:p w14:paraId="0FBF722A" w14:textId="77777777" w:rsidR="00602FD5" w:rsidRPr="00F05FDE" w:rsidRDefault="00602FD5" w:rsidP="00602FD5">
            <w:pPr>
              <w:pStyle w:val="Default"/>
              <w:jc w:val="both"/>
              <w:rPr>
                <w:rFonts w:ascii="Palatino Linotype" w:hAnsi="Palatino Linotype"/>
                <w:sz w:val="20"/>
                <w:szCs w:val="20"/>
                <w:lang w:val="en-US"/>
              </w:rPr>
            </w:pPr>
            <w:r w:rsidRPr="00F05FDE">
              <w:rPr>
                <w:rFonts w:ascii="Palatino Linotype" w:hAnsi="Palatino Linotype"/>
                <w:sz w:val="20"/>
                <w:szCs w:val="20"/>
                <w:lang w:val="en-US"/>
              </w:rPr>
              <w:t>{“</w:t>
            </w:r>
            <w:r w:rsidRPr="00F05FDE">
              <w:rPr>
                <w:rFonts w:ascii="Palatino Linotype" w:eastAsia="Times New Roman" w:hAnsi="Palatino Linotype" w:cs="Times New Roman"/>
                <w:kern w:val="2"/>
                <w:sz w:val="20"/>
                <w:szCs w:val="20"/>
                <w:lang w:val="en-US"/>
              </w:rPr>
              <w:t>touchpointType”:””}</w:t>
            </w:r>
          </w:p>
        </w:tc>
      </w:tr>
      <w:tr w:rsidR="00602FD5" w:rsidRPr="00F05FDE" w14:paraId="07A6B13E" w14:textId="77777777" w:rsidTr="00E470F9">
        <w:trPr>
          <w:trHeight w:val="300"/>
        </w:trPr>
        <w:tc>
          <w:tcPr>
            <w:tcW w:w="516" w:type="dxa"/>
            <w:vAlign w:val="center"/>
          </w:tcPr>
          <w:p w14:paraId="071250E4"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lastRenderedPageBreak/>
              <w:t>20</w:t>
            </w:r>
          </w:p>
        </w:tc>
        <w:tc>
          <w:tcPr>
            <w:tcW w:w="1553" w:type="dxa"/>
            <w:vAlign w:val="center"/>
          </w:tcPr>
          <w:p w14:paraId="64B600A9"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Touchpoint Type Description</w:t>
            </w:r>
          </w:p>
        </w:tc>
        <w:tc>
          <w:tcPr>
            <w:tcW w:w="1851" w:type="dxa"/>
            <w:vAlign w:val="center"/>
          </w:tcPr>
          <w:p w14:paraId="35443853"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sz w:val="20"/>
                <w:szCs w:val="20"/>
              </w:rPr>
              <w:t>Touchpoint Type Description/Name</w:t>
            </w:r>
          </w:p>
        </w:tc>
        <w:tc>
          <w:tcPr>
            <w:tcW w:w="1170" w:type="dxa"/>
            <w:vAlign w:val="center"/>
          </w:tcPr>
          <w:p w14:paraId="15319555"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2A3A94CE" w14:textId="77777777" w:rsidR="00602FD5" w:rsidRPr="00F05FDE" w:rsidRDefault="00602FD5" w:rsidP="00602FD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 (500)</w:t>
            </w:r>
          </w:p>
        </w:tc>
        <w:tc>
          <w:tcPr>
            <w:tcW w:w="3510" w:type="dxa"/>
            <w:vAlign w:val="center"/>
          </w:tcPr>
          <w:p w14:paraId="246B5BC9" w14:textId="77777777" w:rsidR="00602FD5" w:rsidRPr="00F05FDE" w:rsidRDefault="00602FD5" w:rsidP="00602FD5">
            <w:pPr>
              <w:jc w:val="left"/>
              <w:rPr>
                <w:rFonts w:ascii="Palatino Linotype" w:eastAsia="Times New Roman" w:hAnsi="Palatino Linotype"/>
                <w:color w:val="000000"/>
                <w:sz w:val="20"/>
                <w:szCs w:val="20"/>
              </w:rPr>
            </w:pPr>
          </w:p>
        </w:tc>
        <w:tc>
          <w:tcPr>
            <w:tcW w:w="2186" w:type="dxa"/>
          </w:tcPr>
          <w:p w14:paraId="45ACE34B" w14:textId="4A187BF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&lt;</w:t>
            </w:r>
            <w:del w:id="786" w:author="Steven Chen" w:date="2016-12-07T17:43:00Z">
              <w:r w:rsidRPr="00F05FDE" w:rsidDel="009D2B88">
                <w:rPr>
                  <w:rFonts w:ascii="Palatino Linotype" w:eastAsia="Times New Roman" w:hAnsi="Palatino Linotype" w:cs="Times New Roman"/>
                  <w:kern w:val="2"/>
                  <w:sz w:val="20"/>
                  <w:szCs w:val="20"/>
                  <w:lang w:val="en-US"/>
                </w:rPr>
                <w:delText>touchpointTypeDesc</w:delText>
              </w:r>
            </w:del>
            <w:ins w:id="787" w:author="Steven Chen" w:date="2016-12-07T17:43:00Z">
              <w:r w:rsidR="009D2B88">
                <w:rPr>
                  <w:rFonts w:ascii="Palatino Linotype" w:eastAsia="Times New Roman" w:hAnsi="Palatino Linotype" w:cs="Times New Roman"/>
                  <w:kern w:val="2"/>
                  <w:sz w:val="20"/>
                  <w:szCs w:val="20"/>
                  <w:lang w:val="en-US"/>
                </w:rPr>
                <w:t>touchpointTypeName</w:t>
              </w:r>
            </w:ins>
            <w:r w:rsidRPr="00F05FDE">
              <w:rPr>
                <w:rFonts w:ascii="Palatino Linotype" w:eastAsia="Times New Roman" w:hAnsi="Palatino Linotype" w:cs="Times New Roman"/>
                <w:kern w:val="2"/>
                <w:sz w:val="20"/>
                <w:szCs w:val="20"/>
                <w:lang w:val="en-US"/>
              </w:rPr>
              <w:t>&gt;</w:t>
            </w:r>
          </w:p>
          <w:p w14:paraId="149893B5" w14:textId="77777777" w:rsidR="00602FD5" w:rsidRPr="00F05FDE" w:rsidRDefault="00602FD5" w:rsidP="00602FD5">
            <w:pPr>
              <w:pStyle w:val="Default"/>
              <w:jc w:val="both"/>
              <w:rPr>
                <w:rFonts w:ascii="Palatino Linotype" w:eastAsia="Times New Roman" w:hAnsi="Palatino Linotype" w:cs="Times New Roman"/>
                <w:kern w:val="2"/>
                <w:sz w:val="20"/>
                <w:szCs w:val="20"/>
                <w:lang w:val="en-US"/>
              </w:rPr>
            </w:pPr>
            <w:r w:rsidRPr="00F05FDE">
              <w:rPr>
                <w:rFonts w:ascii="Palatino Linotype" w:eastAsia="Times New Roman" w:hAnsi="Palatino Linotype" w:cs="Times New Roman"/>
                <w:kern w:val="2"/>
                <w:sz w:val="20"/>
                <w:szCs w:val="20"/>
                <w:lang w:val="en-US"/>
              </w:rPr>
              <w:t>New Business Issuance</w:t>
            </w:r>
          </w:p>
          <w:p w14:paraId="3C6749F7" w14:textId="28589D94"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w:t>
            </w:r>
            <w:del w:id="788" w:author="Steven Chen" w:date="2016-12-07T17:43:00Z">
              <w:r w:rsidRPr="00F05FDE" w:rsidDel="009D2B88">
                <w:rPr>
                  <w:rFonts w:ascii="Palatino Linotype" w:eastAsia="Times New Roman" w:hAnsi="Palatino Linotype"/>
                  <w:sz w:val="20"/>
                  <w:szCs w:val="20"/>
                </w:rPr>
                <w:delText>touchpointTypeDesc</w:delText>
              </w:r>
            </w:del>
            <w:ins w:id="789" w:author="Steven Chen" w:date="2016-12-07T17:43:00Z">
              <w:r w:rsidR="009D2B88">
                <w:rPr>
                  <w:rFonts w:ascii="Palatino Linotype" w:eastAsia="Times New Roman" w:hAnsi="Palatino Linotype"/>
                  <w:sz w:val="20"/>
                  <w:szCs w:val="20"/>
                </w:rPr>
                <w:t>touchpointTypeName</w:t>
              </w:r>
            </w:ins>
            <w:r w:rsidRPr="00F05FDE">
              <w:rPr>
                <w:rFonts w:ascii="Palatino Linotype" w:eastAsia="Times New Roman" w:hAnsi="Palatino Linotype"/>
                <w:sz w:val="20"/>
                <w:szCs w:val="20"/>
              </w:rPr>
              <w:t>&gt;</w:t>
            </w:r>
          </w:p>
        </w:tc>
        <w:tc>
          <w:tcPr>
            <w:tcW w:w="2893" w:type="dxa"/>
          </w:tcPr>
          <w:p w14:paraId="618D5FF2" w14:textId="6AA2115A" w:rsidR="00602FD5" w:rsidRPr="00F05FDE" w:rsidRDefault="00602FD5" w:rsidP="00602FD5">
            <w:pPr>
              <w:rPr>
                <w:rFonts w:ascii="Palatino Linotype" w:eastAsia="Times New Roman" w:hAnsi="Palatino Linotype"/>
                <w:sz w:val="20"/>
                <w:szCs w:val="20"/>
              </w:rPr>
            </w:pPr>
            <w:r w:rsidRPr="00F05FDE">
              <w:rPr>
                <w:rFonts w:ascii="Palatino Linotype" w:hAnsi="Palatino Linotype"/>
                <w:color w:val="000000"/>
                <w:sz w:val="20"/>
                <w:szCs w:val="20"/>
              </w:rPr>
              <w:t>{“</w:t>
            </w:r>
            <w:del w:id="790" w:author="Steven Chen" w:date="2016-12-07T17:43:00Z">
              <w:r w:rsidRPr="00F05FDE" w:rsidDel="009D2B88">
                <w:rPr>
                  <w:rFonts w:ascii="Palatino Linotype" w:eastAsia="Times New Roman" w:hAnsi="Palatino Linotype"/>
                  <w:sz w:val="20"/>
                  <w:szCs w:val="20"/>
                </w:rPr>
                <w:delText>touchpointTypeDesc</w:delText>
              </w:r>
            </w:del>
            <w:ins w:id="791" w:author="Steven Chen" w:date="2016-12-07T17:43:00Z">
              <w:r w:rsidR="009D2B88">
                <w:rPr>
                  <w:rFonts w:ascii="Palatino Linotype" w:eastAsia="Times New Roman" w:hAnsi="Palatino Linotype"/>
                  <w:sz w:val="20"/>
                  <w:szCs w:val="20"/>
                </w:rPr>
                <w:t>touchpointTypeName</w:t>
              </w:r>
            </w:ins>
            <w:r w:rsidRPr="00F05FDE">
              <w:rPr>
                <w:rFonts w:ascii="Palatino Linotype" w:hAnsi="Palatino Linotype"/>
                <w:color w:val="000000"/>
                <w:sz w:val="20"/>
                <w:szCs w:val="20"/>
              </w:rPr>
              <w:t>”:”</w:t>
            </w:r>
            <w:r w:rsidRPr="00F05FDE">
              <w:rPr>
                <w:sz w:val="20"/>
                <w:szCs w:val="20"/>
              </w:rPr>
              <w:t xml:space="preserve"> </w:t>
            </w:r>
            <w:r w:rsidRPr="00F05FDE">
              <w:rPr>
                <w:rFonts w:ascii="Palatino Linotype" w:hAnsi="Palatino Linotype"/>
                <w:color w:val="000000"/>
                <w:sz w:val="20"/>
                <w:szCs w:val="20"/>
              </w:rPr>
              <w:t>New Business Issuance “}</w:t>
            </w:r>
          </w:p>
        </w:tc>
      </w:tr>
      <w:tr w:rsidR="00602FD5" w:rsidRPr="00F05FDE" w14:paraId="5A92706C" w14:textId="77777777" w:rsidTr="00E470F9">
        <w:trPr>
          <w:trHeight w:val="300"/>
        </w:trPr>
        <w:tc>
          <w:tcPr>
            <w:tcW w:w="516" w:type="dxa"/>
            <w:vAlign w:val="center"/>
          </w:tcPr>
          <w:p w14:paraId="20EA4156"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21</w:t>
            </w:r>
          </w:p>
        </w:tc>
        <w:tc>
          <w:tcPr>
            <w:tcW w:w="1553" w:type="dxa"/>
            <w:vAlign w:val="center"/>
          </w:tcPr>
          <w:p w14:paraId="55D9415B"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Policy No</w:t>
            </w:r>
          </w:p>
        </w:tc>
        <w:tc>
          <w:tcPr>
            <w:tcW w:w="1851" w:type="dxa"/>
            <w:vAlign w:val="center"/>
          </w:tcPr>
          <w:p w14:paraId="0AAD13FB"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Policy Number</w:t>
            </w:r>
          </w:p>
        </w:tc>
        <w:tc>
          <w:tcPr>
            <w:tcW w:w="1170" w:type="dxa"/>
            <w:vAlign w:val="center"/>
          </w:tcPr>
          <w:p w14:paraId="2CE44872"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4CBC0319" w14:textId="77777777" w:rsidR="00602FD5" w:rsidRPr="00F05FDE" w:rsidRDefault="00602FD5" w:rsidP="00602FD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 (100)</w:t>
            </w:r>
          </w:p>
        </w:tc>
        <w:tc>
          <w:tcPr>
            <w:tcW w:w="3510" w:type="dxa"/>
            <w:vAlign w:val="center"/>
          </w:tcPr>
          <w:p w14:paraId="63CFAD12" w14:textId="77777777" w:rsidR="00602FD5" w:rsidRPr="00F05FDE" w:rsidRDefault="00602FD5" w:rsidP="00602FD5">
            <w:pPr>
              <w:jc w:val="left"/>
              <w:rPr>
                <w:rFonts w:ascii="Palatino Linotype" w:eastAsia="Times New Roman" w:hAnsi="Palatino Linotype"/>
                <w:color w:val="000000"/>
                <w:sz w:val="20"/>
                <w:szCs w:val="20"/>
              </w:rPr>
            </w:pPr>
          </w:p>
        </w:tc>
        <w:tc>
          <w:tcPr>
            <w:tcW w:w="2186" w:type="dxa"/>
          </w:tcPr>
          <w:p w14:paraId="312F8752" w14:textId="77777777" w:rsidR="00602FD5" w:rsidRPr="00F05FDE" w:rsidRDefault="00602FD5" w:rsidP="00602FD5">
            <w:pPr>
              <w:rPr>
                <w:rFonts w:ascii="Palatino Linotype" w:eastAsia="Times New Roman" w:hAnsi="Palatino Linotype"/>
                <w:sz w:val="20"/>
                <w:szCs w:val="20"/>
              </w:rPr>
            </w:pPr>
          </w:p>
          <w:p w14:paraId="07673154"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&lt;policyNo&gt;P392305531&lt;/policyNo&gt;</w:t>
            </w:r>
          </w:p>
          <w:p w14:paraId="1CDC2382" w14:textId="77777777" w:rsidR="00602FD5" w:rsidRPr="00F05FDE" w:rsidRDefault="00602FD5" w:rsidP="00602FD5">
            <w:pPr>
              <w:rPr>
                <w:rFonts w:ascii="Palatino Linotype" w:eastAsia="Times New Roman" w:hAnsi="Palatino Linotype"/>
                <w:sz w:val="20"/>
                <w:szCs w:val="20"/>
              </w:rPr>
            </w:pPr>
          </w:p>
        </w:tc>
        <w:tc>
          <w:tcPr>
            <w:tcW w:w="2893" w:type="dxa"/>
          </w:tcPr>
          <w:p w14:paraId="444AEA59" w14:textId="77777777" w:rsidR="00602FD5" w:rsidRPr="00F05FDE" w:rsidRDefault="00602FD5" w:rsidP="00602FD5">
            <w:pPr>
              <w:rPr>
                <w:rFonts w:ascii="Palatino Linotype" w:eastAsia="Times New Roman" w:hAnsi="Palatino Linotype"/>
                <w:sz w:val="20"/>
                <w:szCs w:val="20"/>
              </w:rPr>
            </w:pPr>
          </w:p>
          <w:p w14:paraId="090D340C" w14:textId="77777777" w:rsidR="00602FD5" w:rsidRPr="00F05FDE" w:rsidRDefault="00602FD5" w:rsidP="00602FD5">
            <w:pPr>
              <w:rPr>
                <w:rFonts w:ascii="Palatino Linotype" w:eastAsia="Times New Roman" w:hAnsi="Palatino Linotype"/>
                <w:sz w:val="20"/>
                <w:szCs w:val="20"/>
              </w:rPr>
            </w:pPr>
            <w:r w:rsidRPr="00F05FDE">
              <w:rPr>
                <w:rFonts w:ascii="Palatino Linotype" w:hAnsi="Palatino Linotype"/>
                <w:color w:val="000000"/>
                <w:sz w:val="20"/>
                <w:szCs w:val="20"/>
              </w:rPr>
              <w:t>{“</w:t>
            </w:r>
            <w:r w:rsidRPr="00F05FDE">
              <w:rPr>
                <w:rFonts w:ascii="Palatino Linotype" w:eastAsia="Times New Roman" w:hAnsi="Palatino Linotype"/>
                <w:sz w:val="20"/>
                <w:szCs w:val="20"/>
              </w:rPr>
              <w:t>policyNo</w:t>
            </w:r>
            <w:r w:rsidRPr="00F05FDE">
              <w:rPr>
                <w:rFonts w:ascii="Palatino Linotype" w:hAnsi="Palatino Linotype"/>
                <w:color w:val="000000"/>
                <w:sz w:val="20"/>
                <w:szCs w:val="20"/>
              </w:rPr>
              <w:t>”:”</w:t>
            </w:r>
            <w:r w:rsidRPr="00F05FDE">
              <w:rPr>
                <w:rFonts w:ascii="Palatino Linotype" w:eastAsia="Times New Roman" w:hAnsi="Palatino Linotype"/>
                <w:sz w:val="20"/>
                <w:szCs w:val="20"/>
              </w:rPr>
              <w:t>P392305531</w:t>
            </w:r>
            <w:r w:rsidRPr="00F05FDE">
              <w:rPr>
                <w:rFonts w:ascii="Palatino Linotype" w:hAnsi="Palatino Linotype"/>
                <w:color w:val="000000"/>
                <w:sz w:val="20"/>
                <w:szCs w:val="20"/>
              </w:rPr>
              <w:t>”}</w:t>
            </w:r>
          </w:p>
        </w:tc>
      </w:tr>
      <w:tr w:rsidR="00602FD5" w:rsidRPr="00F05FDE" w14:paraId="4133ABF4" w14:textId="77777777" w:rsidTr="00E470F9">
        <w:trPr>
          <w:trHeight w:val="300"/>
        </w:trPr>
        <w:tc>
          <w:tcPr>
            <w:tcW w:w="516" w:type="dxa"/>
            <w:vAlign w:val="center"/>
          </w:tcPr>
          <w:p w14:paraId="3EEFC4B0"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22</w:t>
            </w:r>
          </w:p>
        </w:tc>
        <w:tc>
          <w:tcPr>
            <w:tcW w:w="1553" w:type="dxa"/>
            <w:vAlign w:val="center"/>
          </w:tcPr>
          <w:p w14:paraId="0F596B88"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Agent Code</w:t>
            </w:r>
          </w:p>
        </w:tc>
        <w:tc>
          <w:tcPr>
            <w:tcW w:w="1851" w:type="dxa"/>
            <w:vAlign w:val="center"/>
          </w:tcPr>
          <w:p w14:paraId="747F00D7"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Agent/Broker Id</w:t>
            </w:r>
          </w:p>
        </w:tc>
        <w:tc>
          <w:tcPr>
            <w:tcW w:w="1170" w:type="dxa"/>
            <w:vAlign w:val="center"/>
          </w:tcPr>
          <w:p w14:paraId="47504066"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w:t>
            </w:r>
          </w:p>
        </w:tc>
        <w:tc>
          <w:tcPr>
            <w:tcW w:w="1530" w:type="dxa"/>
            <w:vAlign w:val="center"/>
          </w:tcPr>
          <w:p w14:paraId="6CC3727A" w14:textId="77777777" w:rsidR="00602FD5" w:rsidRPr="00F05FDE" w:rsidRDefault="00602FD5" w:rsidP="00602FD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 (100)</w:t>
            </w:r>
          </w:p>
        </w:tc>
        <w:tc>
          <w:tcPr>
            <w:tcW w:w="3510" w:type="dxa"/>
            <w:vAlign w:val="center"/>
          </w:tcPr>
          <w:p w14:paraId="210BA1F7" w14:textId="77777777" w:rsidR="00602FD5" w:rsidRPr="00F05FDE" w:rsidRDefault="00602FD5" w:rsidP="00602FD5">
            <w:pPr>
              <w:jc w:val="left"/>
              <w:rPr>
                <w:rFonts w:ascii="Palatino Linotype" w:eastAsia="Times New Roman" w:hAnsi="Palatino Linotype"/>
                <w:color w:val="000000"/>
                <w:sz w:val="20"/>
                <w:szCs w:val="20"/>
              </w:rPr>
            </w:pPr>
          </w:p>
        </w:tc>
        <w:tc>
          <w:tcPr>
            <w:tcW w:w="2186" w:type="dxa"/>
          </w:tcPr>
          <w:p w14:paraId="56514D15"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&lt;agentCode&gt;A43512323</w:t>
            </w:r>
          </w:p>
          <w:p w14:paraId="0806FBFE"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&lt;/agentCode&gt;</w:t>
            </w:r>
          </w:p>
        </w:tc>
        <w:tc>
          <w:tcPr>
            <w:tcW w:w="2893" w:type="dxa"/>
          </w:tcPr>
          <w:p w14:paraId="0EFDFF31" w14:textId="77777777" w:rsidR="00602FD5" w:rsidRPr="00F05FDE" w:rsidRDefault="00602FD5" w:rsidP="00602FD5">
            <w:pPr>
              <w:rPr>
                <w:rFonts w:ascii="Palatino Linotype" w:eastAsia="Times New Roman" w:hAnsi="Palatino Linotype"/>
                <w:sz w:val="20"/>
                <w:szCs w:val="20"/>
              </w:rPr>
            </w:pPr>
            <w:r w:rsidRPr="00F05FDE">
              <w:rPr>
                <w:rFonts w:ascii="Palatino Linotype" w:hAnsi="Palatino Linotype"/>
                <w:color w:val="000000"/>
                <w:sz w:val="20"/>
                <w:szCs w:val="20"/>
              </w:rPr>
              <w:t>{“</w:t>
            </w:r>
            <w:r w:rsidRPr="00F05FDE">
              <w:rPr>
                <w:rFonts w:ascii="Palatino Linotype" w:eastAsia="Times New Roman" w:hAnsi="Palatino Linotype"/>
                <w:sz w:val="20"/>
                <w:szCs w:val="20"/>
              </w:rPr>
              <w:t>agentCode</w:t>
            </w:r>
            <w:r w:rsidRPr="00F05FDE">
              <w:rPr>
                <w:rFonts w:ascii="Palatino Linotype" w:hAnsi="Palatino Linotype"/>
                <w:color w:val="000000"/>
                <w:sz w:val="20"/>
                <w:szCs w:val="20"/>
              </w:rPr>
              <w:t>”:”</w:t>
            </w:r>
            <w:r w:rsidRPr="00F05FDE">
              <w:rPr>
                <w:rFonts w:ascii="Palatino Linotype" w:eastAsia="Times New Roman" w:hAnsi="Palatino Linotype"/>
                <w:sz w:val="20"/>
                <w:szCs w:val="20"/>
              </w:rPr>
              <w:t>A43512323</w:t>
            </w:r>
            <w:r w:rsidRPr="00F05FDE">
              <w:rPr>
                <w:rFonts w:ascii="Palatino Linotype" w:hAnsi="Palatino Linotype"/>
                <w:color w:val="000000"/>
                <w:sz w:val="20"/>
                <w:szCs w:val="20"/>
              </w:rPr>
              <w:t>”}</w:t>
            </w:r>
          </w:p>
        </w:tc>
      </w:tr>
      <w:tr w:rsidR="00602FD5" w:rsidRPr="00F05FDE" w14:paraId="38A74E48" w14:textId="77777777" w:rsidTr="00E470F9">
        <w:trPr>
          <w:trHeight w:val="300"/>
        </w:trPr>
        <w:tc>
          <w:tcPr>
            <w:tcW w:w="516" w:type="dxa"/>
            <w:vAlign w:val="center"/>
          </w:tcPr>
          <w:p w14:paraId="76588F79"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23</w:t>
            </w:r>
          </w:p>
        </w:tc>
        <w:tc>
          <w:tcPr>
            <w:tcW w:w="1553" w:type="dxa"/>
            <w:vAlign w:val="center"/>
          </w:tcPr>
          <w:p w14:paraId="3E84FB03"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Agent Email</w:t>
            </w:r>
          </w:p>
        </w:tc>
        <w:tc>
          <w:tcPr>
            <w:tcW w:w="1851" w:type="dxa"/>
            <w:vAlign w:val="center"/>
          </w:tcPr>
          <w:p w14:paraId="0E9E64DB"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Agent Email</w:t>
            </w:r>
          </w:p>
        </w:tc>
        <w:tc>
          <w:tcPr>
            <w:tcW w:w="1170" w:type="dxa"/>
            <w:vAlign w:val="center"/>
          </w:tcPr>
          <w:p w14:paraId="6D8FD2F6"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w:t>
            </w:r>
          </w:p>
        </w:tc>
        <w:tc>
          <w:tcPr>
            <w:tcW w:w="1530" w:type="dxa"/>
            <w:vAlign w:val="center"/>
          </w:tcPr>
          <w:p w14:paraId="419D2A6B" w14:textId="77777777" w:rsidR="00602FD5" w:rsidRPr="00F05FDE" w:rsidRDefault="00602FD5" w:rsidP="00602FD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 (100)</w:t>
            </w:r>
          </w:p>
        </w:tc>
        <w:tc>
          <w:tcPr>
            <w:tcW w:w="3510" w:type="dxa"/>
            <w:vAlign w:val="center"/>
          </w:tcPr>
          <w:p w14:paraId="457118DF" w14:textId="77777777" w:rsidR="00602FD5" w:rsidRPr="00F05FDE" w:rsidRDefault="00602FD5" w:rsidP="00602FD5">
            <w:pPr>
              <w:jc w:val="left"/>
              <w:rPr>
                <w:rFonts w:ascii="Palatino Linotype" w:eastAsia="Times New Roman" w:hAnsi="Palatino Linotype"/>
                <w:color w:val="000000"/>
                <w:sz w:val="20"/>
                <w:szCs w:val="20"/>
              </w:rPr>
            </w:pPr>
          </w:p>
        </w:tc>
        <w:tc>
          <w:tcPr>
            <w:tcW w:w="2186" w:type="dxa"/>
          </w:tcPr>
          <w:p w14:paraId="1ED4003A"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w:t>
            </w:r>
            <w:r w:rsidR="008E4377" w:rsidRPr="00F05FDE">
              <w:rPr>
                <w:rFonts w:ascii="Palatino Linotype" w:eastAsia="Times New Roman" w:hAnsi="Palatino Linotype"/>
                <w:sz w:val="20"/>
                <w:szCs w:val="20"/>
              </w:rPr>
              <w:t>agentE</w:t>
            </w:r>
            <w:r w:rsidRPr="00F05FDE">
              <w:rPr>
                <w:rFonts w:ascii="Palatino Linotype" w:eastAsia="Times New Roman" w:hAnsi="Palatino Linotype"/>
                <w:sz w:val="20"/>
                <w:szCs w:val="20"/>
              </w:rPr>
              <w:t>mail&gt;</w:t>
            </w:r>
          </w:p>
          <w:p w14:paraId="4619630C"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agentCode@axa.com.hk</w:t>
            </w:r>
          </w:p>
          <w:p w14:paraId="56F9A31E" w14:textId="77777777" w:rsidR="00602FD5" w:rsidRPr="00F05FDE" w:rsidRDefault="00602FD5" w:rsidP="00561690">
            <w:pPr>
              <w:rPr>
                <w:rFonts w:ascii="Palatino Linotype" w:eastAsia="Times New Roman" w:hAnsi="Palatino Linotype"/>
                <w:sz w:val="20"/>
                <w:szCs w:val="20"/>
              </w:rPr>
            </w:pPr>
            <w:r w:rsidRPr="00F05FDE">
              <w:rPr>
                <w:rFonts w:ascii="Palatino Linotype" w:eastAsia="Times New Roman" w:hAnsi="Palatino Linotype"/>
                <w:sz w:val="20"/>
                <w:szCs w:val="20"/>
              </w:rPr>
              <w:t>&lt;/</w:t>
            </w:r>
            <w:r w:rsidR="00561690" w:rsidRPr="00F05FDE">
              <w:rPr>
                <w:rFonts w:ascii="Palatino Linotype" w:eastAsia="Times New Roman" w:hAnsi="Palatino Linotype"/>
                <w:sz w:val="20"/>
                <w:szCs w:val="20"/>
              </w:rPr>
              <w:t>agentE</w:t>
            </w:r>
            <w:r w:rsidRPr="00F05FDE">
              <w:rPr>
                <w:rFonts w:ascii="Palatino Linotype" w:eastAsia="Times New Roman" w:hAnsi="Palatino Linotype"/>
                <w:sz w:val="20"/>
                <w:szCs w:val="20"/>
              </w:rPr>
              <w:t>mail&gt;</w:t>
            </w:r>
          </w:p>
        </w:tc>
        <w:tc>
          <w:tcPr>
            <w:tcW w:w="2893" w:type="dxa"/>
          </w:tcPr>
          <w:p w14:paraId="41F394FC" w14:textId="77777777" w:rsidR="00602FD5" w:rsidRPr="00F05FDE" w:rsidRDefault="00602FD5" w:rsidP="00561690">
            <w:pPr>
              <w:rPr>
                <w:rFonts w:ascii="Palatino Linotype" w:eastAsia="Times New Roman" w:hAnsi="Palatino Linotype"/>
                <w:sz w:val="20"/>
                <w:szCs w:val="20"/>
              </w:rPr>
            </w:pPr>
            <w:r w:rsidRPr="00F05FDE">
              <w:rPr>
                <w:rFonts w:ascii="Palatino Linotype" w:hAnsi="Palatino Linotype"/>
                <w:color w:val="000000"/>
                <w:sz w:val="20"/>
                <w:szCs w:val="20"/>
              </w:rPr>
              <w:t>{“</w:t>
            </w:r>
            <w:r w:rsidR="00561690" w:rsidRPr="00F05FDE">
              <w:rPr>
                <w:rFonts w:ascii="Palatino Linotype" w:hAnsi="Palatino Linotype"/>
                <w:color w:val="000000"/>
                <w:sz w:val="20"/>
                <w:szCs w:val="20"/>
              </w:rPr>
              <w:t>agent</w:t>
            </w:r>
            <w:r w:rsidR="00561690" w:rsidRPr="00F05FDE">
              <w:rPr>
                <w:rFonts w:ascii="Palatino Linotype" w:eastAsia="Times New Roman" w:hAnsi="Palatino Linotype"/>
                <w:sz w:val="20"/>
                <w:szCs w:val="20"/>
              </w:rPr>
              <w:t>Em</w:t>
            </w:r>
            <w:r w:rsidRPr="00F05FDE">
              <w:rPr>
                <w:rFonts w:ascii="Palatino Linotype" w:eastAsia="Times New Roman" w:hAnsi="Palatino Linotype"/>
                <w:sz w:val="20"/>
                <w:szCs w:val="20"/>
              </w:rPr>
              <w:t>ail</w:t>
            </w:r>
            <w:r w:rsidRPr="00F05FDE">
              <w:rPr>
                <w:rFonts w:ascii="Palatino Linotype" w:hAnsi="Palatino Linotype"/>
                <w:color w:val="000000"/>
                <w:sz w:val="20"/>
                <w:szCs w:val="20"/>
              </w:rPr>
              <w:t>”:”</w:t>
            </w:r>
            <w:r w:rsidRPr="00F05FDE">
              <w:rPr>
                <w:rFonts w:ascii="Palatino Linotype" w:eastAsia="Times New Roman" w:hAnsi="Palatino Linotype"/>
                <w:sz w:val="20"/>
                <w:szCs w:val="20"/>
              </w:rPr>
              <w:t>agentCode@axa.com.hk</w:t>
            </w:r>
            <w:r w:rsidRPr="00F05FDE">
              <w:rPr>
                <w:rFonts w:ascii="Palatino Linotype" w:hAnsi="Palatino Linotype"/>
                <w:color w:val="000000"/>
                <w:sz w:val="20"/>
                <w:szCs w:val="20"/>
              </w:rPr>
              <w:t>”}</w:t>
            </w:r>
          </w:p>
        </w:tc>
      </w:tr>
      <w:tr w:rsidR="00602FD5" w:rsidRPr="00F05FDE" w14:paraId="37C0D247" w14:textId="77777777" w:rsidTr="00E470F9">
        <w:trPr>
          <w:trHeight w:val="300"/>
        </w:trPr>
        <w:tc>
          <w:tcPr>
            <w:tcW w:w="516" w:type="dxa"/>
            <w:vAlign w:val="center"/>
          </w:tcPr>
          <w:p w14:paraId="0572E59E"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24</w:t>
            </w:r>
          </w:p>
        </w:tc>
        <w:tc>
          <w:tcPr>
            <w:tcW w:w="1553" w:type="dxa"/>
            <w:vAlign w:val="center"/>
          </w:tcPr>
          <w:p w14:paraId="23DFA07D"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Agent Mobile</w:t>
            </w:r>
          </w:p>
        </w:tc>
        <w:tc>
          <w:tcPr>
            <w:tcW w:w="1851" w:type="dxa"/>
            <w:vAlign w:val="center"/>
          </w:tcPr>
          <w:p w14:paraId="551C96D4"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Agent Mobile</w:t>
            </w:r>
          </w:p>
        </w:tc>
        <w:tc>
          <w:tcPr>
            <w:tcW w:w="1170" w:type="dxa"/>
            <w:vAlign w:val="center"/>
          </w:tcPr>
          <w:p w14:paraId="44D31E6E"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w:t>
            </w:r>
          </w:p>
        </w:tc>
        <w:tc>
          <w:tcPr>
            <w:tcW w:w="1530" w:type="dxa"/>
            <w:vAlign w:val="center"/>
          </w:tcPr>
          <w:p w14:paraId="72432C83" w14:textId="77777777" w:rsidR="00602FD5" w:rsidRPr="00F05FDE" w:rsidRDefault="00602FD5" w:rsidP="00602FD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 (20)</w:t>
            </w:r>
          </w:p>
        </w:tc>
        <w:tc>
          <w:tcPr>
            <w:tcW w:w="3510" w:type="dxa"/>
            <w:vAlign w:val="center"/>
          </w:tcPr>
          <w:p w14:paraId="160F9388" w14:textId="77777777" w:rsidR="00602FD5" w:rsidRPr="00F05FDE" w:rsidRDefault="00602FD5" w:rsidP="00602FD5">
            <w:pPr>
              <w:jc w:val="left"/>
              <w:rPr>
                <w:rFonts w:ascii="Palatino Linotype" w:eastAsia="Times New Roman" w:hAnsi="Palatino Linotype"/>
                <w:color w:val="000000"/>
                <w:sz w:val="20"/>
                <w:szCs w:val="20"/>
              </w:rPr>
            </w:pPr>
          </w:p>
        </w:tc>
        <w:tc>
          <w:tcPr>
            <w:tcW w:w="2186" w:type="dxa"/>
          </w:tcPr>
          <w:p w14:paraId="6E9B7848"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lang w:val="en-GB"/>
              </w:rPr>
              <w:t>&lt;</w:t>
            </w:r>
            <w:r w:rsidR="008E4377" w:rsidRPr="00F05FDE">
              <w:rPr>
                <w:rFonts w:ascii="Palatino Linotype" w:eastAsia="Times New Roman" w:hAnsi="Palatino Linotype"/>
                <w:sz w:val="20"/>
                <w:szCs w:val="20"/>
                <w:lang w:val="en-GB"/>
              </w:rPr>
              <w:t>agentM</w:t>
            </w:r>
            <w:r w:rsidRPr="00F05FDE">
              <w:rPr>
                <w:rFonts w:ascii="Palatino Linotype" w:eastAsia="Times New Roman" w:hAnsi="Palatino Linotype"/>
                <w:sz w:val="20"/>
                <w:szCs w:val="20"/>
              </w:rPr>
              <w:t>obile&gt;</w:t>
            </w:r>
          </w:p>
          <w:p w14:paraId="5D6264FB"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66666666</w:t>
            </w:r>
          </w:p>
          <w:p w14:paraId="22C8D0B8" w14:textId="77777777" w:rsidR="00602FD5" w:rsidRPr="00F05FDE" w:rsidRDefault="00602FD5" w:rsidP="008E4377">
            <w:pPr>
              <w:rPr>
                <w:rFonts w:ascii="Palatino Linotype" w:eastAsia="Times New Roman" w:hAnsi="Palatino Linotype"/>
                <w:sz w:val="20"/>
                <w:szCs w:val="20"/>
              </w:rPr>
            </w:pPr>
            <w:r w:rsidRPr="00F05FDE">
              <w:rPr>
                <w:rFonts w:ascii="Palatino Linotype" w:eastAsia="Times New Roman" w:hAnsi="Palatino Linotype"/>
                <w:sz w:val="20"/>
                <w:szCs w:val="20"/>
              </w:rPr>
              <w:t>&lt;/</w:t>
            </w:r>
            <w:r w:rsidR="008E4377" w:rsidRPr="00F05FDE">
              <w:rPr>
                <w:rFonts w:ascii="Palatino Linotype" w:eastAsia="Times New Roman" w:hAnsi="Palatino Linotype"/>
                <w:sz w:val="20"/>
                <w:szCs w:val="20"/>
              </w:rPr>
              <w:t>agentM</w:t>
            </w:r>
            <w:r w:rsidRPr="00F05FDE">
              <w:rPr>
                <w:rFonts w:ascii="Palatino Linotype" w:eastAsia="Times New Roman" w:hAnsi="Palatino Linotype"/>
                <w:sz w:val="20"/>
                <w:szCs w:val="20"/>
              </w:rPr>
              <w:t>obile&gt;</w:t>
            </w:r>
          </w:p>
        </w:tc>
        <w:tc>
          <w:tcPr>
            <w:tcW w:w="2893" w:type="dxa"/>
          </w:tcPr>
          <w:p w14:paraId="0CFBED07" w14:textId="77777777" w:rsidR="00602FD5" w:rsidRPr="00F05FDE" w:rsidRDefault="00602FD5" w:rsidP="00561690">
            <w:pPr>
              <w:rPr>
                <w:rFonts w:ascii="Palatino Linotype" w:eastAsia="Times New Roman" w:hAnsi="Palatino Linotype"/>
                <w:sz w:val="20"/>
                <w:szCs w:val="20"/>
              </w:rPr>
            </w:pPr>
            <w:r w:rsidRPr="00F05FDE">
              <w:rPr>
                <w:rFonts w:ascii="Palatino Linotype" w:hAnsi="Palatino Linotype"/>
                <w:color w:val="000000"/>
                <w:sz w:val="20"/>
                <w:szCs w:val="20"/>
              </w:rPr>
              <w:t>{“</w:t>
            </w:r>
            <w:r w:rsidR="00561690" w:rsidRPr="00F05FDE">
              <w:rPr>
                <w:rFonts w:ascii="Palatino Linotype" w:hAnsi="Palatino Linotype"/>
                <w:color w:val="000000"/>
                <w:sz w:val="20"/>
                <w:szCs w:val="20"/>
              </w:rPr>
              <w:t>agent</w:t>
            </w:r>
            <w:r w:rsidR="00561690" w:rsidRPr="00F05FDE">
              <w:rPr>
                <w:rFonts w:ascii="Palatino Linotype" w:eastAsia="Times New Roman" w:hAnsi="Palatino Linotype"/>
                <w:sz w:val="20"/>
                <w:szCs w:val="20"/>
              </w:rPr>
              <w:t>M</w:t>
            </w:r>
            <w:r w:rsidRPr="00F05FDE">
              <w:rPr>
                <w:rFonts w:ascii="Palatino Linotype" w:eastAsia="Times New Roman" w:hAnsi="Palatino Linotype"/>
                <w:sz w:val="20"/>
                <w:szCs w:val="20"/>
              </w:rPr>
              <w:t>obile</w:t>
            </w:r>
            <w:r w:rsidRPr="00F05FDE">
              <w:rPr>
                <w:rFonts w:ascii="Palatino Linotype" w:hAnsi="Palatino Linotype"/>
                <w:color w:val="000000"/>
                <w:sz w:val="20"/>
                <w:szCs w:val="20"/>
              </w:rPr>
              <w:t>”:”</w:t>
            </w:r>
            <w:r w:rsidRPr="00F05FDE">
              <w:rPr>
                <w:rFonts w:ascii="Palatino Linotype" w:eastAsia="Times New Roman" w:hAnsi="Palatino Linotype"/>
                <w:sz w:val="20"/>
                <w:szCs w:val="20"/>
              </w:rPr>
              <w:t>66666666</w:t>
            </w:r>
            <w:r w:rsidRPr="00F05FDE">
              <w:rPr>
                <w:rFonts w:ascii="Palatino Linotype" w:hAnsi="Palatino Linotype"/>
                <w:color w:val="000000"/>
                <w:sz w:val="20"/>
                <w:szCs w:val="20"/>
              </w:rPr>
              <w:t>”}</w:t>
            </w:r>
          </w:p>
        </w:tc>
      </w:tr>
      <w:tr w:rsidR="00602FD5" w:rsidRPr="00F05FDE" w14:paraId="19B9559A" w14:textId="77777777" w:rsidTr="00E470F9">
        <w:trPr>
          <w:trHeight w:val="300"/>
        </w:trPr>
        <w:tc>
          <w:tcPr>
            <w:tcW w:w="516" w:type="dxa"/>
            <w:vAlign w:val="center"/>
          </w:tcPr>
          <w:p w14:paraId="7B4FB220"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25</w:t>
            </w:r>
          </w:p>
        </w:tc>
        <w:tc>
          <w:tcPr>
            <w:tcW w:w="1553" w:type="dxa"/>
            <w:vAlign w:val="center"/>
          </w:tcPr>
          <w:p w14:paraId="3B7168A4"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Email</w:t>
            </w:r>
          </w:p>
        </w:tc>
        <w:tc>
          <w:tcPr>
            <w:tcW w:w="1851" w:type="dxa"/>
            <w:vAlign w:val="center"/>
          </w:tcPr>
          <w:p w14:paraId="08C82E87"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Customer Email</w:t>
            </w:r>
          </w:p>
        </w:tc>
        <w:tc>
          <w:tcPr>
            <w:tcW w:w="1170" w:type="dxa"/>
            <w:vAlign w:val="center"/>
          </w:tcPr>
          <w:p w14:paraId="02ADA772"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 (either email or mobile is Y)</w:t>
            </w:r>
          </w:p>
        </w:tc>
        <w:tc>
          <w:tcPr>
            <w:tcW w:w="1530" w:type="dxa"/>
            <w:vAlign w:val="center"/>
          </w:tcPr>
          <w:p w14:paraId="5AFD6EF1" w14:textId="77777777" w:rsidR="00602FD5" w:rsidRPr="00F05FDE" w:rsidRDefault="00602FD5" w:rsidP="00602FD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 (100)</w:t>
            </w:r>
          </w:p>
        </w:tc>
        <w:tc>
          <w:tcPr>
            <w:tcW w:w="3510" w:type="dxa"/>
            <w:vAlign w:val="center"/>
          </w:tcPr>
          <w:p w14:paraId="47960C0A" w14:textId="77777777" w:rsidR="00602FD5" w:rsidRPr="00F05FDE" w:rsidRDefault="00602FD5" w:rsidP="00602FD5">
            <w:pPr>
              <w:jc w:val="left"/>
              <w:rPr>
                <w:rFonts w:ascii="Palatino Linotype" w:eastAsia="Times New Roman" w:hAnsi="Palatino Linotype"/>
                <w:color w:val="000000"/>
                <w:sz w:val="20"/>
                <w:szCs w:val="20"/>
              </w:rPr>
            </w:pPr>
          </w:p>
        </w:tc>
        <w:tc>
          <w:tcPr>
            <w:tcW w:w="2186" w:type="dxa"/>
          </w:tcPr>
          <w:p w14:paraId="6258A91B"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&lt;email&gt;</w:t>
            </w:r>
          </w:p>
          <w:p w14:paraId="7E5C69F7"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customer@axa.com.hk</w:t>
            </w:r>
          </w:p>
          <w:p w14:paraId="3A5A1DEB"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&lt;/email&gt;</w:t>
            </w:r>
          </w:p>
        </w:tc>
        <w:tc>
          <w:tcPr>
            <w:tcW w:w="2893" w:type="dxa"/>
          </w:tcPr>
          <w:p w14:paraId="2E3A9D82" w14:textId="77777777" w:rsidR="00602FD5" w:rsidRPr="00F05FDE" w:rsidRDefault="00602FD5" w:rsidP="00602FD5">
            <w:pPr>
              <w:rPr>
                <w:rFonts w:ascii="Palatino Linotype" w:eastAsia="Times New Roman" w:hAnsi="Palatino Linotype"/>
                <w:sz w:val="20"/>
                <w:szCs w:val="20"/>
              </w:rPr>
            </w:pPr>
            <w:r w:rsidRPr="00F05FDE">
              <w:rPr>
                <w:rFonts w:ascii="Palatino Linotype" w:hAnsi="Palatino Linotype"/>
                <w:color w:val="000000"/>
                <w:sz w:val="20"/>
                <w:szCs w:val="20"/>
              </w:rPr>
              <w:t>{“</w:t>
            </w:r>
            <w:r w:rsidRPr="00F05FDE">
              <w:rPr>
                <w:rFonts w:ascii="Palatino Linotype" w:eastAsia="Times New Roman" w:hAnsi="Palatino Linotype"/>
                <w:sz w:val="20"/>
                <w:szCs w:val="20"/>
              </w:rPr>
              <w:t>mail</w:t>
            </w:r>
            <w:r w:rsidRPr="00F05FDE">
              <w:rPr>
                <w:rFonts w:ascii="Palatino Linotype" w:hAnsi="Palatino Linotype"/>
                <w:color w:val="000000"/>
                <w:sz w:val="20"/>
                <w:szCs w:val="20"/>
              </w:rPr>
              <w:t>”:”</w:t>
            </w:r>
            <w:r w:rsidRPr="00F05FDE">
              <w:rPr>
                <w:rFonts w:ascii="Palatino Linotype" w:eastAsia="Times New Roman" w:hAnsi="Palatino Linotype"/>
                <w:sz w:val="20"/>
                <w:szCs w:val="20"/>
              </w:rPr>
              <w:t>customer@axa.com.hk</w:t>
            </w:r>
            <w:r w:rsidRPr="00F05FDE">
              <w:rPr>
                <w:rFonts w:ascii="Palatino Linotype" w:hAnsi="Palatino Linotype"/>
                <w:color w:val="000000"/>
                <w:sz w:val="20"/>
                <w:szCs w:val="20"/>
              </w:rPr>
              <w:t>”}</w:t>
            </w:r>
          </w:p>
        </w:tc>
      </w:tr>
      <w:tr w:rsidR="00602FD5" w:rsidRPr="00F05FDE" w14:paraId="136479F6" w14:textId="77777777" w:rsidTr="00E470F9">
        <w:trPr>
          <w:trHeight w:val="300"/>
        </w:trPr>
        <w:tc>
          <w:tcPr>
            <w:tcW w:w="516" w:type="dxa"/>
            <w:vAlign w:val="center"/>
          </w:tcPr>
          <w:p w14:paraId="7615B275"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26</w:t>
            </w:r>
          </w:p>
        </w:tc>
        <w:tc>
          <w:tcPr>
            <w:tcW w:w="1553" w:type="dxa"/>
            <w:vAlign w:val="center"/>
          </w:tcPr>
          <w:p w14:paraId="396C3794"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Mobile</w:t>
            </w:r>
          </w:p>
        </w:tc>
        <w:tc>
          <w:tcPr>
            <w:tcW w:w="1851" w:type="dxa"/>
            <w:vAlign w:val="center"/>
          </w:tcPr>
          <w:p w14:paraId="079CF306"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Customer Mobile</w:t>
            </w:r>
          </w:p>
        </w:tc>
        <w:tc>
          <w:tcPr>
            <w:tcW w:w="1170" w:type="dxa"/>
            <w:vAlign w:val="center"/>
          </w:tcPr>
          <w:p w14:paraId="2B23E0E2"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 (either email or mobile is Y)</w:t>
            </w:r>
          </w:p>
        </w:tc>
        <w:tc>
          <w:tcPr>
            <w:tcW w:w="1530" w:type="dxa"/>
            <w:vAlign w:val="center"/>
          </w:tcPr>
          <w:p w14:paraId="1A76FE51" w14:textId="77777777" w:rsidR="00602FD5" w:rsidRPr="00F05FDE" w:rsidRDefault="00602FD5" w:rsidP="00602FD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 (20)</w:t>
            </w:r>
          </w:p>
        </w:tc>
        <w:tc>
          <w:tcPr>
            <w:tcW w:w="3510" w:type="dxa"/>
            <w:vAlign w:val="center"/>
          </w:tcPr>
          <w:p w14:paraId="62073673" w14:textId="77777777" w:rsidR="00602FD5" w:rsidRPr="00F05FDE" w:rsidRDefault="00602FD5" w:rsidP="00602FD5">
            <w:pPr>
              <w:jc w:val="left"/>
              <w:rPr>
                <w:rFonts w:ascii="Palatino Linotype" w:eastAsia="Times New Roman" w:hAnsi="Palatino Linotype"/>
                <w:color w:val="000000"/>
                <w:sz w:val="20"/>
                <w:szCs w:val="20"/>
              </w:rPr>
            </w:pPr>
          </w:p>
        </w:tc>
        <w:tc>
          <w:tcPr>
            <w:tcW w:w="2186" w:type="dxa"/>
          </w:tcPr>
          <w:p w14:paraId="49C0CF7D"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lang w:val="en-GB"/>
              </w:rPr>
              <w:t>&lt;</w:t>
            </w:r>
            <w:r w:rsidRPr="00F05FDE">
              <w:rPr>
                <w:rFonts w:ascii="Palatino Linotype" w:eastAsia="Times New Roman" w:hAnsi="Palatino Linotype"/>
                <w:sz w:val="20"/>
                <w:szCs w:val="20"/>
              </w:rPr>
              <w:t>mobile&gt;</w:t>
            </w:r>
          </w:p>
          <w:p w14:paraId="04E4D5F7"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66666666</w:t>
            </w:r>
          </w:p>
          <w:p w14:paraId="59F11941"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&lt;/mobile&gt;</w:t>
            </w:r>
          </w:p>
        </w:tc>
        <w:tc>
          <w:tcPr>
            <w:tcW w:w="2893" w:type="dxa"/>
          </w:tcPr>
          <w:p w14:paraId="1162B91E" w14:textId="77777777" w:rsidR="00602FD5" w:rsidRPr="00F05FDE" w:rsidRDefault="00602FD5" w:rsidP="00602FD5">
            <w:pPr>
              <w:rPr>
                <w:rFonts w:ascii="Palatino Linotype" w:eastAsia="Times New Roman" w:hAnsi="Palatino Linotype"/>
                <w:sz w:val="20"/>
                <w:szCs w:val="20"/>
              </w:rPr>
            </w:pPr>
            <w:r w:rsidRPr="00F05FDE">
              <w:rPr>
                <w:rFonts w:ascii="Palatino Linotype" w:hAnsi="Palatino Linotype"/>
                <w:color w:val="000000"/>
                <w:sz w:val="20"/>
                <w:szCs w:val="20"/>
              </w:rPr>
              <w:t>{“</w:t>
            </w:r>
            <w:r w:rsidRPr="00F05FDE">
              <w:rPr>
                <w:rFonts w:ascii="Palatino Linotype" w:eastAsia="Times New Roman" w:hAnsi="Palatino Linotype"/>
                <w:sz w:val="20"/>
                <w:szCs w:val="20"/>
              </w:rPr>
              <w:t>mobile</w:t>
            </w:r>
            <w:r w:rsidRPr="00F05FDE">
              <w:rPr>
                <w:rFonts w:ascii="Palatino Linotype" w:hAnsi="Palatino Linotype"/>
                <w:color w:val="000000"/>
                <w:sz w:val="20"/>
                <w:szCs w:val="20"/>
              </w:rPr>
              <w:t>”:”</w:t>
            </w:r>
            <w:r w:rsidRPr="00F05FDE">
              <w:rPr>
                <w:rFonts w:ascii="Palatino Linotype" w:eastAsia="Times New Roman" w:hAnsi="Palatino Linotype"/>
                <w:sz w:val="20"/>
                <w:szCs w:val="20"/>
              </w:rPr>
              <w:t>66666666</w:t>
            </w:r>
            <w:r w:rsidRPr="00F05FDE">
              <w:rPr>
                <w:rFonts w:ascii="Palatino Linotype" w:hAnsi="Palatino Linotype"/>
                <w:color w:val="000000"/>
                <w:sz w:val="20"/>
                <w:szCs w:val="20"/>
              </w:rPr>
              <w:t>”}</w:t>
            </w:r>
          </w:p>
        </w:tc>
      </w:tr>
      <w:tr w:rsidR="00602FD5" w:rsidRPr="00F05FDE" w14:paraId="18E8A20A" w14:textId="77777777" w:rsidTr="00E470F9">
        <w:trPr>
          <w:trHeight w:val="300"/>
        </w:trPr>
        <w:tc>
          <w:tcPr>
            <w:tcW w:w="516" w:type="dxa"/>
            <w:vAlign w:val="center"/>
          </w:tcPr>
          <w:p w14:paraId="10A77F7A"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27</w:t>
            </w:r>
          </w:p>
        </w:tc>
        <w:tc>
          <w:tcPr>
            <w:tcW w:w="1553" w:type="dxa"/>
            <w:vAlign w:val="center"/>
          </w:tcPr>
          <w:p w14:paraId="04D22C23" w14:textId="77777777" w:rsidR="00602FD5" w:rsidRPr="00F05FDE" w:rsidRDefault="00602FD5" w:rsidP="00602FD5">
            <w:pPr>
              <w:jc w:val="left"/>
              <w:rPr>
                <w:rFonts w:ascii="Palatino Linotype" w:eastAsiaTheme="minorEastAsia" w:hAnsi="Palatino Linotype"/>
                <w:color w:val="000000"/>
                <w:sz w:val="20"/>
                <w:szCs w:val="20"/>
              </w:rPr>
            </w:pPr>
            <w:r w:rsidRPr="00F05FDE">
              <w:rPr>
                <w:rFonts w:ascii="Palatino Linotype" w:eastAsiaTheme="minorEastAsia" w:hAnsi="Palatino Linotype" w:hint="eastAsia"/>
                <w:color w:val="000000"/>
                <w:sz w:val="20"/>
                <w:szCs w:val="20"/>
              </w:rPr>
              <w:t>Preferred</w:t>
            </w:r>
            <w:r w:rsidRPr="00F05FDE">
              <w:rPr>
                <w:rFonts w:ascii="Palatino Linotype" w:eastAsiaTheme="minorEastAsia" w:hAnsi="Palatino Linotype"/>
                <w:color w:val="000000"/>
                <w:sz w:val="20"/>
                <w:szCs w:val="20"/>
              </w:rPr>
              <w:t xml:space="preserve"> Language</w:t>
            </w:r>
          </w:p>
        </w:tc>
        <w:tc>
          <w:tcPr>
            <w:tcW w:w="1851" w:type="dxa"/>
            <w:vAlign w:val="center"/>
          </w:tcPr>
          <w:p w14:paraId="0DF3F2C4" w14:textId="77777777" w:rsidR="00602FD5" w:rsidRPr="00F05FDE" w:rsidRDefault="00602FD5" w:rsidP="00602FD5">
            <w:pPr>
              <w:jc w:val="left"/>
              <w:rPr>
                <w:rFonts w:ascii="Palatino Linotype" w:eastAsiaTheme="minorEastAsia" w:hAnsi="Palatino Linotype"/>
                <w:color w:val="000000"/>
                <w:sz w:val="20"/>
                <w:szCs w:val="20"/>
              </w:rPr>
            </w:pPr>
            <w:r w:rsidRPr="00F05FDE">
              <w:rPr>
                <w:rFonts w:ascii="Palatino Linotype" w:eastAsiaTheme="minorEastAsia" w:hAnsi="Palatino Linotype" w:hint="eastAsia"/>
                <w:color w:val="000000"/>
                <w:sz w:val="20"/>
                <w:szCs w:val="20"/>
              </w:rPr>
              <w:t>Preferred</w:t>
            </w:r>
            <w:r w:rsidRPr="00F05FDE">
              <w:rPr>
                <w:rFonts w:ascii="Palatino Linotype" w:eastAsiaTheme="minorEastAsia" w:hAnsi="Palatino Linotype"/>
                <w:color w:val="000000"/>
                <w:sz w:val="20"/>
                <w:szCs w:val="20"/>
              </w:rPr>
              <w:t xml:space="preserve"> Language</w:t>
            </w:r>
          </w:p>
        </w:tc>
        <w:tc>
          <w:tcPr>
            <w:tcW w:w="1170" w:type="dxa"/>
            <w:vAlign w:val="center"/>
          </w:tcPr>
          <w:p w14:paraId="62B4F795"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538AF9AD" w14:textId="77777777" w:rsidR="00602FD5" w:rsidRPr="00F05FDE" w:rsidRDefault="00602FD5" w:rsidP="00602FD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 (20)</w:t>
            </w:r>
          </w:p>
        </w:tc>
        <w:tc>
          <w:tcPr>
            <w:tcW w:w="3510" w:type="dxa"/>
            <w:vAlign w:val="center"/>
          </w:tcPr>
          <w:p w14:paraId="159946EE"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EN –English</w:t>
            </w:r>
          </w:p>
          <w:p w14:paraId="3442CD36"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ZH-CN – Simplified Chinese</w:t>
            </w:r>
          </w:p>
          <w:p w14:paraId="01C765AA"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ZH-HK – Traditional Chinese</w:t>
            </w:r>
          </w:p>
          <w:p w14:paraId="5993E474" w14:textId="77777777" w:rsidR="008E4377" w:rsidRPr="00F05FDE" w:rsidRDefault="008E4377" w:rsidP="00602FD5">
            <w:pPr>
              <w:jc w:val="left"/>
              <w:rPr>
                <w:rFonts w:ascii="Palatino Linotype" w:eastAsia="Times New Roman" w:hAnsi="Palatino Linotype"/>
                <w:i/>
                <w:color w:val="000000"/>
                <w:sz w:val="20"/>
                <w:szCs w:val="20"/>
                <w:u w:val="single"/>
              </w:rPr>
            </w:pPr>
            <w:r w:rsidRPr="00F05FDE">
              <w:rPr>
                <w:rFonts w:ascii="Palatino Linotype" w:eastAsia="Times New Roman" w:hAnsi="Palatino Linotype"/>
                <w:i/>
                <w:color w:val="FF0000"/>
                <w:sz w:val="20"/>
                <w:szCs w:val="20"/>
                <w:u w:val="single"/>
              </w:rPr>
              <w:lastRenderedPageBreak/>
              <w:t>Note: CG’s preferred language is justified by “preferred language” and “CSC” fields in the source</w:t>
            </w:r>
          </w:p>
        </w:tc>
        <w:tc>
          <w:tcPr>
            <w:tcW w:w="2186" w:type="dxa"/>
          </w:tcPr>
          <w:p w14:paraId="19B00ABD"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lastRenderedPageBreak/>
              <w:t>&lt;preferredLang&gt;</w:t>
            </w:r>
          </w:p>
          <w:p w14:paraId="1198C1EA" w14:textId="77777777" w:rsidR="00602FD5" w:rsidRPr="00F05FDE" w:rsidRDefault="008E4377" w:rsidP="00602FD5">
            <w:pPr>
              <w:rPr>
                <w:rFonts w:ascii="Palatino Linotype" w:eastAsia="Times New Roman" w:hAnsi="Palatino Linotype"/>
                <w:sz w:val="20"/>
                <w:szCs w:val="20"/>
              </w:rPr>
            </w:pPr>
            <w:r w:rsidRPr="00F05FDE">
              <w:rPr>
                <w:rFonts w:ascii="Palatino Linotype" w:eastAsia="Times New Roman" w:hAnsi="Palatino Linotype"/>
                <w:sz w:val="20"/>
                <w:szCs w:val="20"/>
              </w:rPr>
              <w:t>EN</w:t>
            </w:r>
          </w:p>
          <w:p w14:paraId="2C53EBE6" w14:textId="77777777" w:rsidR="00602FD5" w:rsidRPr="00F05FDE" w:rsidRDefault="00602FD5" w:rsidP="00602FD5">
            <w:pPr>
              <w:rPr>
                <w:rFonts w:ascii="Palatino Linotype" w:eastAsia="Times New Roman" w:hAnsi="Palatino Linotype"/>
                <w:sz w:val="20"/>
                <w:szCs w:val="20"/>
              </w:rPr>
            </w:pPr>
            <w:r w:rsidRPr="00F05FDE">
              <w:rPr>
                <w:rFonts w:ascii="Palatino Linotype" w:eastAsia="Times New Roman" w:hAnsi="Palatino Linotype"/>
                <w:sz w:val="20"/>
                <w:szCs w:val="20"/>
              </w:rPr>
              <w:t>&lt;/preferredLang &gt;</w:t>
            </w:r>
          </w:p>
        </w:tc>
        <w:tc>
          <w:tcPr>
            <w:tcW w:w="2893" w:type="dxa"/>
          </w:tcPr>
          <w:p w14:paraId="2A8DB1BE" w14:textId="77777777" w:rsidR="00602FD5" w:rsidRPr="00F05FDE" w:rsidRDefault="00602FD5" w:rsidP="008E4377">
            <w:pPr>
              <w:rPr>
                <w:rFonts w:ascii="Palatino Linotype" w:eastAsia="Times New Roman" w:hAnsi="Palatino Linotype"/>
                <w:sz w:val="20"/>
                <w:szCs w:val="20"/>
              </w:rPr>
            </w:pPr>
            <w:r w:rsidRPr="00F05FDE">
              <w:rPr>
                <w:rFonts w:ascii="Palatino Linotype" w:hAnsi="Palatino Linotype"/>
                <w:color w:val="000000"/>
                <w:sz w:val="20"/>
                <w:szCs w:val="20"/>
              </w:rPr>
              <w:t>{“</w:t>
            </w:r>
            <w:r w:rsidRPr="00F05FDE">
              <w:rPr>
                <w:rFonts w:ascii="Palatino Linotype" w:eastAsia="Times New Roman" w:hAnsi="Palatino Linotype"/>
                <w:sz w:val="20"/>
                <w:szCs w:val="20"/>
              </w:rPr>
              <w:t>preferredLang</w:t>
            </w:r>
            <w:r w:rsidRPr="00F05FDE">
              <w:rPr>
                <w:rFonts w:ascii="Palatino Linotype" w:hAnsi="Palatino Linotype"/>
                <w:color w:val="000000"/>
                <w:sz w:val="20"/>
                <w:szCs w:val="20"/>
              </w:rPr>
              <w:t>”:”</w:t>
            </w:r>
            <w:r w:rsidR="008E4377" w:rsidRPr="00F05FDE">
              <w:rPr>
                <w:rFonts w:ascii="Palatino Linotype" w:eastAsia="Times New Roman" w:hAnsi="Palatino Linotype"/>
                <w:sz w:val="20"/>
                <w:szCs w:val="20"/>
              </w:rPr>
              <w:t>EN</w:t>
            </w:r>
            <w:r w:rsidRPr="00F05FDE">
              <w:rPr>
                <w:rFonts w:ascii="Palatino Linotype" w:hAnsi="Palatino Linotype"/>
                <w:color w:val="000000"/>
                <w:sz w:val="20"/>
                <w:szCs w:val="20"/>
              </w:rPr>
              <w:t>”}</w:t>
            </w:r>
          </w:p>
        </w:tc>
      </w:tr>
      <w:tr w:rsidR="00602FD5" w:rsidRPr="00F05FDE" w14:paraId="5F8EC4DF" w14:textId="77777777" w:rsidTr="00E470F9">
        <w:trPr>
          <w:trHeight w:val="300"/>
        </w:trPr>
        <w:tc>
          <w:tcPr>
            <w:tcW w:w="516" w:type="dxa"/>
            <w:vAlign w:val="center"/>
          </w:tcPr>
          <w:p w14:paraId="2F9D0F35"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lastRenderedPageBreak/>
              <w:t>28</w:t>
            </w:r>
          </w:p>
        </w:tc>
        <w:tc>
          <w:tcPr>
            <w:tcW w:w="1553" w:type="dxa"/>
            <w:vAlign w:val="center"/>
          </w:tcPr>
          <w:p w14:paraId="375D3939"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Status</w:t>
            </w:r>
          </w:p>
        </w:tc>
        <w:tc>
          <w:tcPr>
            <w:tcW w:w="1851" w:type="dxa"/>
            <w:vAlign w:val="center"/>
          </w:tcPr>
          <w:p w14:paraId="0E6918CD"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Send Status</w:t>
            </w:r>
          </w:p>
        </w:tc>
        <w:tc>
          <w:tcPr>
            <w:tcW w:w="1170" w:type="dxa"/>
            <w:vAlign w:val="center"/>
          </w:tcPr>
          <w:p w14:paraId="70E922D2"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Y</w:t>
            </w:r>
          </w:p>
        </w:tc>
        <w:tc>
          <w:tcPr>
            <w:tcW w:w="1530" w:type="dxa"/>
            <w:vAlign w:val="center"/>
          </w:tcPr>
          <w:p w14:paraId="3AE9D4E4" w14:textId="77777777" w:rsidR="00602FD5" w:rsidRPr="00F05FDE" w:rsidRDefault="00602FD5" w:rsidP="00602FD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 (20)</w:t>
            </w:r>
          </w:p>
        </w:tc>
        <w:tc>
          <w:tcPr>
            <w:tcW w:w="3510" w:type="dxa"/>
            <w:vAlign w:val="center"/>
          </w:tcPr>
          <w:p w14:paraId="3798F962"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Then notification is newly added, so the send status will be empty.</w:t>
            </w:r>
          </w:p>
          <w:p w14:paraId="02A3F42E"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If its approval required flag is ‘N’, the status will be “PENDING”</w:t>
            </w:r>
          </w:p>
          <w:p w14:paraId="66DB3870" w14:textId="77777777" w:rsidR="008E4377" w:rsidRPr="00F05FDE" w:rsidRDefault="008E4377" w:rsidP="00602FD5">
            <w:pPr>
              <w:jc w:val="left"/>
              <w:rPr>
                <w:rFonts w:ascii="Palatino Linotype" w:eastAsia="Times New Roman" w:hAnsi="Palatino Linotype"/>
                <w:color w:val="000000"/>
                <w:sz w:val="20"/>
                <w:szCs w:val="20"/>
              </w:rPr>
            </w:pPr>
          </w:p>
          <w:p w14:paraId="03111595" w14:textId="77777777" w:rsidR="008E4377" w:rsidRPr="00F05FDE" w:rsidRDefault="008E4377"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If the “Immediate Send Indicator = ‘Y’, which means CG has prompted the sending to AbleMobile. This status should be “SENT”</w:t>
            </w:r>
          </w:p>
        </w:tc>
        <w:tc>
          <w:tcPr>
            <w:tcW w:w="2186" w:type="dxa"/>
          </w:tcPr>
          <w:p w14:paraId="4175A708"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&lt;status&gt;&lt;/status&gt;</w:t>
            </w:r>
          </w:p>
        </w:tc>
        <w:tc>
          <w:tcPr>
            <w:tcW w:w="2893" w:type="dxa"/>
          </w:tcPr>
          <w:p w14:paraId="5995B6B3"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{“status”:””}</w:t>
            </w:r>
          </w:p>
        </w:tc>
      </w:tr>
      <w:tr w:rsidR="00602FD5" w:rsidRPr="00F05FDE" w14:paraId="14E2D7A6" w14:textId="77777777" w:rsidTr="00E470F9">
        <w:trPr>
          <w:trHeight w:val="300"/>
        </w:trPr>
        <w:tc>
          <w:tcPr>
            <w:tcW w:w="516" w:type="dxa"/>
            <w:vAlign w:val="center"/>
          </w:tcPr>
          <w:p w14:paraId="032382AC"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29</w:t>
            </w:r>
          </w:p>
        </w:tc>
        <w:tc>
          <w:tcPr>
            <w:tcW w:w="1553" w:type="dxa"/>
            <w:vAlign w:val="center"/>
          </w:tcPr>
          <w:p w14:paraId="0458A3EE"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Content</w:t>
            </w:r>
          </w:p>
        </w:tc>
        <w:tc>
          <w:tcPr>
            <w:tcW w:w="1851" w:type="dxa"/>
            <w:vAlign w:val="center"/>
          </w:tcPr>
          <w:p w14:paraId="579591B7"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Notification Content</w:t>
            </w:r>
          </w:p>
        </w:tc>
        <w:tc>
          <w:tcPr>
            <w:tcW w:w="1170" w:type="dxa"/>
            <w:vAlign w:val="center"/>
          </w:tcPr>
          <w:p w14:paraId="2004096B" w14:textId="77777777" w:rsidR="00602FD5" w:rsidRPr="00F05FDE" w:rsidRDefault="00602FD5" w:rsidP="00602FD5">
            <w:pPr>
              <w:jc w:val="left"/>
              <w:rPr>
                <w:rFonts w:ascii="Palatino Linotype" w:hAnsi="Palatino Linotype"/>
                <w:sz w:val="20"/>
                <w:szCs w:val="20"/>
              </w:rPr>
            </w:pPr>
            <w:r w:rsidRPr="00F05FDE">
              <w:rPr>
                <w:rFonts w:ascii="Palatino Linotype" w:eastAsia="Times New Roman" w:hAnsi="Palatino Linotype"/>
                <w:color w:val="000000"/>
                <w:sz w:val="20"/>
                <w:szCs w:val="20"/>
              </w:rPr>
              <w:t>N</w:t>
            </w:r>
          </w:p>
        </w:tc>
        <w:tc>
          <w:tcPr>
            <w:tcW w:w="1530" w:type="dxa"/>
            <w:vAlign w:val="center"/>
          </w:tcPr>
          <w:p w14:paraId="55EA004C" w14:textId="77777777" w:rsidR="00602FD5" w:rsidRPr="00F05FDE" w:rsidRDefault="00602FD5" w:rsidP="00602FD5">
            <w:pPr>
              <w:jc w:val="left"/>
              <w:rPr>
                <w:rFonts w:ascii="Palatino Linotype" w:eastAsia="Times New Roman" w:hAnsi="Palatino Linotype"/>
                <w:b/>
                <w:color w:val="000000"/>
                <w:sz w:val="20"/>
                <w:szCs w:val="20"/>
              </w:rPr>
            </w:pPr>
            <w:r w:rsidRPr="00F05FDE">
              <w:rPr>
                <w:rFonts w:ascii="Palatino Linotype" w:eastAsia="Times New Roman" w:hAnsi="Palatino Linotype"/>
                <w:color w:val="000000"/>
                <w:sz w:val="20"/>
                <w:szCs w:val="20"/>
              </w:rPr>
              <w:t>A (*)</w:t>
            </w:r>
          </w:p>
        </w:tc>
        <w:tc>
          <w:tcPr>
            <w:tcW w:w="3510" w:type="dxa"/>
            <w:vAlign w:val="center"/>
          </w:tcPr>
          <w:p w14:paraId="0D1A46D1" w14:textId="77777777" w:rsidR="00602FD5" w:rsidRPr="00F05FDE" w:rsidRDefault="00602FD5" w:rsidP="00602FD5">
            <w:pPr>
              <w:jc w:val="left"/>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Formatted JSON content generated from the original fix length plain text</w:t>
            </w:r>
          </w:p>
        </w:tc>
        <w:tc>
          <w:tcPr>
            <w:tcW w:w="2186" w:type="dxa"/>
          </w:tcPr>
          <w:p w14:paraId="441B8649"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&lt;content&gt;</w:t>
            </w:r>
          </w:p>
          <w:p w14:paraId="6EFB677F" w14:textId="77777777" w:rsidR="00602FD5" w:rsidRPr="00F05FDE" w:rsidRDefault="00602FD5" w:rsidP="00602FD5">
            <w:pPr>
              <w:rPr>
                <w:rFonts w:ascii="Palatino Linotype" w:eastAsia="Times New Roman" w:hAnsi="Palatino Linotype"/>
                <w:color w:val="000000"/>
                <w:sz w:val="20"/>
                <w:szCs w:val="20"/>
              </w:rPr>
            </w:pPr>
          </w:p>
          <w:p w14:paraId="3DBE7031"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eastAsia="Times New Roman" w:hAnsi="Palatino Linotype"/>
                <w:color w:val="000000"/>
                <w:sz w:val="20"/>
                <w:szCs w:val="20"/>
              </w:rPr>
              <w:t>&lt;/content&gt;</w:t>
            </w:r>
          </w:p>
        </w:tc>
        <w:tc>
          <w:tcPr>
            <w:tcW w:w="2893" w:type="dxa"/>
          </w:tcPr>
          <w:p w14:paraId="4DE2E7C9" w14:textId="77777777" w:rsidR="00602FD5" w:rsidRPr="00F05FDE" w:rsidRDefault="00602FD5" w:rsidP="00602FD5">
            <w:pPr>
              <w:rPr>
                <w:rFonts w:ascii="Palatino Linotype" w:eastAsia="Times New Roman" w:hAnsi="Palatino Linotype"/>
                <w:color w:val="000000"/>
                <w:sz w:val="20"/>
                <w:szCs w:val="20"/>
              </w:rPr>
            </w:pPr>
            <w:r w:rsidRPr="00F05FDE">
              <w:rPr>
                <w:rFonts w:ascii="Palatino Linotype" w:hAnsi="Palatino Linotype"/>
                <w:color w:val="000000"/>
                <w:sz w:val="20"/>
                <w:szCs w:val="20"/>
              </w:rPr>
              <w:t>{“</w:t>
            </w:r>
            <w:r w:rsidRPr="00F05FDE">
              <w:rPr>
                <w:rFonts w:ascii="Palatino Linotype" w:eastAsia="Times New Roman" w:hAnsi="Palatino Linotype"/>
                <w:color w:val="000000"/>
                <w:sz w:val="20"/>
                <w:szCs w:val="20"/>
              </w:rPr>
              <w:t>content</w:t>
            </w:r>
            <w:r w:rsidRPr="00F05FDE">
              <w:rPr>
                <w:rFonts w:ascii="Palatino Linotype" w:hAnsi="Palatino Linotype"/>
                <w:color w:val="000000"/>
                <w:sz w:val="20"/>
                <w:szCs w:val="20"/>
              </w:rPr>
              <w:t>”:”“}</w:t>
            </w:r>
          </w:p>
        </w:tc>
      </w:tr>
    </w:tbl>
    <w:p w14:paraId="5D77B5AC" w14:textId="77777777" w:rsidR="00825A2C" w:rsidRPr="00F05FDE" w:rsidRDefault="00825A2C" w:rsidP="00825A2C">
      <w:pPr>
        <w:pStyle w:val="Heading4"/>
        <w:numPr>
          <w:ilvl w:val="0"/>
          <w:numId w:val="0"/>
        </w:numPr>
        <w:rPr>
          <w:rFonts w:ascii="Palatino Linotype" w:hAnsi="Palatino Linotype"/>
          <w:sz w:val="20"/>
        </w:rPr>
      </w:pPr>
    </w:p>
    <w:p w14:paraId="5481746E" w14:textId="77777777" w:rsidR="00825A2C" w:rsidRPr="000727DA" w:rsidRDefault="008B4502" w:rsidP="00D502D8">
      <w:pPr>
        <w:widowControl/>
        <w:jc w:val="left"/>
        <w:rPr>
          <w:rFonts w:ascii="Palatino Linotype" w:eastAsia="PMingLiU" w:hAnsi="Palatino Linotype"/>
          <w:kern w:val="0"/>
          <w:sz w:val="24"/>
          <w:szCs w:val="20"/>
          <w:u w:val="single"/>
          <w:lang w:eastAsia="en-US"/>
        </w:rPr>
      </w:pPr>
      <w:r>
        <w:rPr>
          <w:rFonts w:ascii="Palatino Linotype" w:hAnsi="Palatino Linotype"/>
          <w:u w:val="single"/>
        </w:rPr>
        <w:br w:type="page"/>
      </w:r>
    </w:p>
    <w:p w14:paraId="055C7DDA" w14:textId="77777777" w:rsidR="00825A2C" w:rsidRPr="00B9183D" w:rsidRDefault="00825A2C" w:rsidP="00553E7C">
      <w:pPr>
        <w:pStyle w:val="Heading4"/>
        <w:numPr>
          <w:ilvl w:val="3"/>
          <w:numId w:val="18"/>
        </w:numPr>
        <w:rPr>
          <w:rFonts w:ascii="Palatino Linotype" w:hAnsi="Palatino Linotype"/>
        </w:rPr>
        <w:sectPr w:rsidR="00825A2C" w:rsidRPr="00B9183D">
          <w:pgSz w:w="16840" w:h="11907" w:orient="landscape"/>
          <w:pgMar w:top="1418" w:right="1418" w:bottom="1418" w:left="1418" w:header="720" w:footer="720" w:gutter="0"/>
          <w:cols w:space="720"/>
        </w:sectPr>
      </w:pPr>
    </w:p>
    <w:p w14:paraId="4854B829" w14:textId="77777777" w:rsidR="00825A2C" w:rsidRPr="00B9183D" w:rsidRDefault="00825A2C" w:rsidP="00553E7C">
      <w:pPr>
        <w:pStyle w:val="Heading4"/>
        <w:numPr>
          <w:ilvl w:val="3"/>
          <w:numId w:val="18"/>
        </w:numPr>
        <w:rPr>
          <w:rFonts w:ascii="Palatino Linotype" w:hAnsi="Palatino Linotype"/>
        </w:rPr>
      </w:pPr>
      <w:bookmarkStart w:id="792" w:name="_Toc470085544"/>
      <w:r w:rsidRPr="00B9183D">
        <w:rPr>
          <w:rFonts w:ascii="Palatino Linotype" w:hAnsi="Palatino Linotype"/>
        </w:rPr>
        <w:lastRenderedPageBreak/>
        <w:t xml:space="preserve">Interface Data Direction Relative to </w:t>
      </w:r>
      <w:r w:rsidR="002416BD">
        <w:rPr>
          <w:rFonts w:ascii="Palatino Linotype" w:hAnsi="Palatino Linotype"/>
        </w:rPr>
        <w:t>CG</w:t>
      </w:r>
      <w:r w:rsidRPr="00B9183D">
        <w:rPr>
          <w:rFonts w:ascii="Palatino Linotype" w:hAnsi="Palatino Linotype"/>
        </w:rPr>
        <w:t xml:space="preserve"> System</w:t>
      </w:r>
      <w:bookmarkEnd w:id="792"/>
    </w:p>
    <w:p w14:paraId="7529DDEC" w14:textId="77777777" w:rsidR="00825A2C" w:rsidRPr="00B9183D" w:rsidRDefault="00825A2C" w:rsidP="00825A2C">
      <w:pPr>
        <w:pStyle w:val="Texte1"/>
        <w:rPr>
          <w:rFonts w:ascii="Palatino Linotype" w:hAnsi="Palatino Linotype"/>
        </w:rPr>
      </w:pPr>
      <w:r w:rsidRPr="00B9183D">
        <w:rPr>
          <w:rFonts w:ascii="Palatino Linotype" w:hAnsi="Palatino Linotype"/>
        </w:rPr>
        <w:t>[</w:t>
      </w:r>
      <w:r w:rsidRPr="00B9183D">
        <w:rPr>
          <w:rFonts w:ascii="Palatino Linotype" w:hAnsi="Palatino Linotype"/>
        </w:rPr>
        <w:tab/>
        <w:t>] Inbound</w:t>
      </w:r>
    </w:p>
    <w:p w14:paraId="6233AF8D" w14:textId="77777777" w:rsidR="00825A2C" w:rsidRPr="00B9183D" w:rsidRDefault="00825A2C" w:rsidP="00825A2C">
      <w:pPr>
        <w:pStyle w:val="Texte1"/>
        <w:rPr>
          <w:rFonts w:ascii="Palatino Linotype" w:hAnsi="Palatino Linotype"/>
        </w:rPr>
      </w:pPr>
      <w:r w:rsidRPr="00B9183D">
        <w:rPr>
          <w:rFonts w:ascii="Palatino Linotype" w:hAnsi="Palatino Linotype"/>
        </w:rPr>
        <w:t>[</w:t>
      </w:r>
      <w:r w:rsidRPr="00B9183D">
        <w:rPr>
          <w:rFonts w:ascii="Palatino Linotype" w:hAnsi="Palatino Linotype"/>
        </w:rPr>
        <w:tab/>
        <w:t>] Outbound</w:t>
      </w:r>
    </w:p>
    <w:p w14:paraId="73E2A822" w14:textId="77777777" w:rsidR="00825A2C" w:rsidRPr="00B9183D" w:rsidRDefault="00825A2C" w:rsidP="00825A2C">
      <w:pPr>
        <w:pStyle w:val="Texte1"/>
        <w:rPr>
          <w:rFonts w:ascii="Palatino Linotype" w:hAnsi="Palatino Linotype"/>
        </w:rPr>
      </w:pPr>
      <w:r w:rsidRPr="00B9183D">
        <w:rPr>
          <w:rFonts w:ascii="Palatino Linotype" w:hAnsi="Palatino Linotype"/>
        </w:rPr>
        <w:t>[ X</w:t>
      </w:r>
      <w:r w:rsidRPr="00B9183D">
        <w:rPr>
          <w:rFonts w:ascii="Palatino Linotype" w:hAnsi="Palatino Linotype"/>
        </w:rPr>
        <w:tab/>
        <w:t xml:space="preserve">] Both (bi-directional) </w:t>
      </w:r>
    </w:p>
    <w:p w14:paraId="5959207A" w14:textId="77777777" w:rsidR="00825A2C" w:rsidRPr="00B9183D" w:rsidRDefault="00825A2C" w:rsidP="00825A2C">
      <w:pPr>
        <w:pStyle w:val="Texte1"/>
        <w:rPr>
          <w:rFonts w:ascii="Palatino Linotype" w:hAnsi="Palatino Linotype"/>
        </w:rPr>
      </w:pPr>
    </w:p>
    <w:p w14:paraId="4B3FD989" w14:textId="77777777" w:rsidR="00825A2C" w:rsidRPr="00B9183D" w:rsidRDefault="00825A2C" w:rsidP="00553E7C">
      <w:pPr>
        <w:pStyle w:val="Heading4"/>
        <w:numPr>
          <w:ilvl w:val="3"/>
          <w:numId w:val="18"/>
        </w:numPr>
        <w:rPr>
          <w:rFonts w:ascii="Palatino Linotype" w:hAnsi="Palatino Linotype"/>
        </w:rPr>
      </w:pPr>
      <w:bookmarkStart w:id="793" w:name="_Toc470085545"/>
      <w:r w:rsidRPr="00B9183D">
        <w:rPr>
          <w:rFonts w:ascii="Palatino Linotype" w:hAnsi="Palatino Linotype"/>
        </w:rPr>
        <w:t>Interface Log</w:t>
      </w:r>
      <w:bookmarkEnd w:id="793"/>
    </w:p>
    <w:p w14:paraId="6B894837" w14:textId="77777777" w:rsidR="00825A2C" w:rsidRPr="00B9183D" w:rsidRDefault="00825A2C" w:rsidP="00825A2C">
      <w:pPr>
        <w:pStyle w:val="Texte1"/>
        <w:rPr>
          <w:rFonts w:ascii="Palatino Linotype" w:hAnsi="Palatino Linotype"/>
        </w:rPr>
      </w:pPr>
      <w:r w:rsidRPr="00B9183D">
        <w:rPr>
          <w:rFonts w:ascii="Palatino Linotype" w:hAnsi="Palatino Linotype"/>
        </w:rPr>
        <w:t>TBC</w:t>
      </w:r>
    </w:p>
    <w:p w14:paraId="0CA451F5" w14:textId="77777777" w:rsidR="00825A2C" w:rsidRPr="00B9183D" w:rsidRDefault="00825A2C" w:rsidP="00825A2C">
      <w:pPr>
        <w:pStyle w:val="Texte1"/>
        <w:rPr>
          <w:rFonts w:ascii="Palatino Linotype" w:hAnsi="Palatino Linotype"/>
        </w:rPr>
      </w:pPr>
    </w:p>
    <w:p w14:paraId="16E8CDBE" w14:textId="77777777" w:rsidR="00825A2C" w:rsidRPr="00B9183D" w:rsidRDefault="00825A2C" w:rsidP="00553E7C">
      <w:pPr>
        <w:pStyle w:val="Heading4"/>
        <w:numPr>
          <w:ilvl w:val="3"/>
          <w:numId w:val="18"/>
        </w:numPr>
        <w:rPr>
          <w:rFonts w:ascii="Palatino Linotype" w:hAnsi="Palatino Linotype"/>
        </w:rPr>
      </w:pPr>
      <w:bookmarkStart w:id="794" w:name="_Toc470085546"/>
      <w:r w:rsidRPr="00B9183D">
        <w:rPr>
          <w:rFonts w:ascii="Palatino Linotype" w:hAnsi="Palatino Linotype"/>
        </w:rPr>
        <w:t>Return Code Values</w:t>
      </w:r>
      <w:bookmarkEnd w:id="794"/>
    </w:p>
    <w:p w14:paraId="7C29AC2A" w14:textId="77777777" w:rsidR="00825A2C" w:rsidRPr="00B9183D" w:rsidRDefault="00825A2C" w:rsidP="00825A2C">
      <w:pPr>
        <w:pStyle w:val="Texte1"/>
        <w:rPr>
          <w:rFonts w:ascii="Palatino Linotype" w:hAnsi="Palatino Linotype"/>
        </w:rPr>
      </w:pPr>
      <w:r w:rsidRPr="00B9183D">
        <w:rPr>
          <w:rFonts w:ascii="Palatino Linotype" w:hAnsi="Palatino Linotype"/>
        </w:rPr>
        <w:t>The values for reason codes and reason values are as below</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5782"/>
      </w:tblGrid>
      <w:tr w:rsidR="00825A2C" w:rsidRPr="00B9183D" w14:paraId="5A543904" w14:textId="77777777" w:rsidTr="00EB07A7">
        <w:tc>
          <w:tcPr>
            <w:tcW w:w="3397" w:type="dxa"/>
            <w:shd w:val="clear" w:color="auto" w:fill="2E74B5" w:themeFill="accent1" w:themeFillShade="BF"/>
            <w:vAlign w:val="center"/>
          </w:tcPr>
          <w:p w14:paraId="65BEC5A9" w14:textId="77777777" w:rsidR="00825A2C" w:rsidRPr="00EB07A7" w:rsidRDefault="006B47C5" w:rsidP="00EB07A7">
            <w:pPr>
              <w:pStyle w:val="Texte1"/>
              <w:jc w:val="center"/>
              <w:rPr>
                <w:rFonts w:ascii="Palatino Linotype" w:hAnsi="Palatino Linotype" w:cs="Calibri-Bold"/>
                <w:b/>
                <w:bCs/>
                <w:color w:val="FFFFFF"/>
                <w:lang w:val="en-GB"/>
              </w:rPr>
            </w:pPr>
            <w:r w:rsidRPr="00EB07A7">
              <w:rPr>
                <w:rFonts w:ascii="Palatino Linotype" w:hAnsi="Palatino Linotype" w:cs="Calibri-Bold"/>
                <w:b/>
                <w:bCs/>
                <w:color w:val="FFFFFF"/>
                <w:lang w:val="en-GB"/>
              </w:rPr>
              <w:t>Return</w:t>
            </w:r>
            <w:r w:rsidR="00825A2C" w:rsidRPr="00EB07A7">
              <w:rPr>
                <w:rFonts w:ascii="Palatino Linotype" w:hAnsi="Palatino Linotype" w:cs="Calibri-Bold"/>
                <w:b/>
                <w:bCs/>
                <w:color w:val="FFFFFF"/>
                <w:lang w:val="en-GB"/>
              </w:rPr>
              <w:t xml:space="preserve"> Code</w:t>
            </w:r>
          </w:p>
        </w:tc>
        <w:tc>
          <w:tcPr>
            <w:tcW w:w="5782" w:type="dxa"/>
            <w:shd w:val="clear" w:color="auto" w:fill="2E74B5" w:themeFill="accent1" w:themeFillShade="BF"/>
          </w:tcPr>
          <w:p w14:paraId="62B1CEB7" w14:textId="77777777" w:rsidR="00825A2C" w:rsidRPr="00EB07A7" w:rsidRDefault="00825A2C" w:rsidP="00EB07A7">
            <w:pPr>
              <w:pStyle w:val="Texte1"/>
              <w:jc w:val="center"/>
              <w:rPr>
                <w:rFonts w:ascii="Palatino Linotype" w:hAnsi="Palatino Linotype" w:cs="Calibri-Bold"/>
                <w:b/>
                <w:bCs/>
                <w:color w:val="FFFFFF"/>
                <w:lang w:val="en-GB"/>
              </w:rPr>
            </w:pPr>
            <w:r w:rsidRPr="00EB07A7">
              <w:rPr>
                <w:rFonts w:ascii="Palatino Linotype" w:hAnsi="Palatino Linotype" w:cs="Calibri-Bold"/>
                <w:b/>
                <w:bCs/>
                <w:color w:val="FFFFFF"/>
                <w:lang w:val="en-GB"/>
              </w:rPr>
              <w:t>Definition</w:t>
            </w:r>
          </w:p>
        </w:tc>
      </w:tr>
      <w:tr w:rsidR="006B47C5" w:rsidRPr="00B9183D" w14:paraId="6EB3D6DC" w14:textId="77777777" w:rsidTr="008C6407">
        <w:tc>
          <w:tcPr>
            <w:tcW w:w="3397" w:type="dxa"/>
            <w:vAlign w:val="center"/>
          </w:tcPr>
          <w:p w14:paraId="6C1C35ED" w14:textId="77777777" w:rsidR="006B47C5" w:rsidRDefault="006B47C5" w:rsidP="00F4374F">
            <w:pPr>
              <w:jc w:val="center"/>
              <w:rPr>
                <w:rFonts w:ascii="Palatino Linotype" w:hAnsi="Palatino Linotype"/>
                <w:lang w:eastAsia="zh-TW"/>
              </w:rPr>
            </w:pPr>
            <w:r>
              <w:rPr>
                <w:rFonts w:ascii="Palatino Linotype" w:hAnsi="Palatino Linotype"/>
                <w:lang w:eastAsia="zh-TW"/>
              </w:rPr>
              <w:t>0</w:t>
            </w:r>
          </w:p>
        </w:tc>
        <w:tc>
          <w:tcPr>
            <w:tcW w:w="5782" w:type="dxa"/>
          </w:tcPr>
          <w:p w14:paraId="114DBF62" w14:textId="77777777" w:rsidR="006B47C5" w:rsidRPr="00B9183D" w:rsidRDefault="006B47C5" w:rsidP="00F4374F">
            <w:pPr>
              <w:jc w:val="center"/>
              <w:rPr>
                <w:rFonts w:ascii="Palatino Linotype" w:hAnsi="Palatino Linotype"/>
                <w:lang w:eastAsia="zh-TW"/>
              </w:rPr>
            </w:pPr>
            <w:r>
              <w:rPr>
                <w:rFonts w:ascii="Palatino Linotype" w:hAnsi="Palatino Linotype"/>
                <w:lang w:eastAsia="zh-TW"/>
              </w:rPr>
              <w:t>Successful</w:t>
            </w:r>
          </w:p>
        </w:tc>
      </w:tr>
      <w:tr w:rsidR="00BA6277" w:rsidRPr="00B9183D" w14:paraId="07B7A728" w14:textId="77777777" w:rsidTr="008C6407">
        <w:tc>
          <w:tcPr>
            <w:tcW w:w="3397" w:type="dxa"/>
            <w:vAlign w:val="center"/>
          </w:tcPr>
          <w:p w14:paraId="0446A1F9" w14:textId="77777777" w:rsidR="00BA6277" w:rsidRPr="00B9183D" w:rsidRDefault="006F4984" w:rsidP="00F4374F">
            <w:pPr>
              <w:jc w:val="center"/>
              <w:rPr>
                <w:rFonts w:ascii="Palatino Linotype" w:hAnsi="Palatino Linotype"/>
                <w:lang w:eastAsia="zh-TW"/>
              </w:rPr>
            </w:pPr>
            <w:r>
              <w:rPr>
                <w:rFonts w:ascii="Palatino Linotype" w:hAnsi="Palatino Linotype"/>
                <w:lang w:eastAsia="zh-TW"/>
              </w:rPr>
              <w:t>CG1000</w:t>
            </w:r>
          </w:p>
        </w:tc>
        <w:tc>
          <w:tcPr>
            <w:tcW w:w="5782" w:type="dxa"/>
          </w:tcPr>
          <w:p w14:paraId="24C07E3D" w14:textId="77777777" w:rsidR="00BA6277" w:rsidRPr="00B9183D" w:rsidRDefault="00BA6277" w:rsidP="00F4374F">
            <w:pPr>
              <w:jc w:val="center"/>
              <w:rPr>
                <w:rFonts w:ascii="Palatino Linotype" w:hAnsi="Palatino Linotype"/>
                <w:lang w:eastAsia="zh-TW"/>
              </w:rPr>
            </w:pPr>
            <w:r>
              <w:rPr>
                <w:rFonts w:ascii="Palatino Linotype" w:hAnsi="Palatino Linotype"/>
                <w:lang w:eastAsia="zh-TW"/>
              </w:rPr>
              <w:t>Invalid request parameter</w:t>
            </w:r>
          </w:p>
        </w:tc>
      </w:tr>
      <w:tr w:rsidR="00825A2C" w:rsidRPr="00B9183D" w14:paraId="241F7189" w14:textId="77777777" w:rsidTr="008C6407">
        <w:tc>
          <w:tcPr>
            <w:tcW w:w="3397" w:type="dxa"/>
            <w:vAlign w:val="center"/>
          </w:tcPr>
          <w:p w14:paraId="2B945777" w14:textId="77777777" w:rsidR="00825A2C" w:rsidRPr="00B9183D" w:rsidRDefault="00BA6277" w:rsidP="00F4374F">
            <w:pPr>
              <w:jc w:val="center"/>
              <w:rPr>
                <w:rFonts w:ascii="Palatino Linotype" w:hAnsi="Palatino Linotype"/>
                <w:lang w:eastAsia="zh-TW"/>
              </w:rPr>
            </w:pPr>
            <w:r>
              <w:rPr>
                <w:rFonts w:ascii="Palatino Linotype" w:hAnsi="Palatino Linotype"/>
                <w:lang w:eastAsia="zh-TW"/>
              </w:rPr>
              <w:t>CG</w:t>
            </w:r>
            <w:r w:rsidR="00825A2C" w:rsidRPr="00B9183D">
              <w:rPr>
                <w:rFonts w:ascii="Palatino Linotype" w:hAnsi="Palatino Linotype"/>
                <w:lang w:eastAsia="zh-TW"/>
              </w:rPr>
              <w:t>1001</w:t>
            </w:r>
          </w:p>
        </w:tc>
        <w:tc>
          <w:tcPr>
            <w:tcW w:w="5782" w:type="dxa"/>
          </w:tcPr>
          <w:p w14:paraId="74EC30F7" w14:textId="77777777" w:rsidR="00825A2C" w:rsidRPr="00B9183D" w:rsidRDefault="00825A2C" w:rsidP="00F4374F">
            <w:pPr>
              <w:jc w:val="center"/>
              <w:rPr>
                <w:rFonts w:ascii="Palatino Linotype" w:hAnsi="Palatino Linotype"/>
                <w:lang w:eastAsia="zh-TW"/>
              </w:rPr>
            </w:pPr>
            <w:r w:rsidRPr="00B9183D">
              <w:rPr>
                <w:rFonts w:ascii="Palatino Linotype" w:hAnsi="Palatino Linotype"/>
                <w:lang w:eastAsia="zh-TW"/>
              </w:rPr>
              <w:t>Requestor ID not found</w:t>
            </w:r>
          </w:p>
        </w:tc>
      </w:tr>
      <w:tr w:rsidR="00825A2C" w:rsidRPr="00B9183D" w14:paraId="64169AAB" w14:textId="77777777" w:rsidTr="008C6407">
        <w:tc>
          <w:tcPr>
            <w:tcW w:w="3397" w:type="dxa"/>
            <w:vAlign w:val="center"/>
          </w:tcPr>
          <w:p w14:paraId="65536DB5" w14:textId="77777777" w:rsidR="00825A2C" w:rsidRPr="00B9183D" w:rsidRDefault="00BA6277" w:rsidP="00F4374F">
            <w:pPr>
              <w:jc w:val="center"/>
              <w:rPr>
                <w:rFonts w:ascii="Palatino Linotype" w:hAnsi="Palatino Linotype"/>
                <w:lang w:eastAsia="zh-TW"/>
              </w:rPr>
            </w:pPr>
            <w:r>
              <w:rPr>
                <w:rFonts w:ascii="Palatino Linotype" w:hAnsi="Palatino Linotype"/>
                <w:lang w:eastAsia="zh-TW"/>
              </w:rPr>
              <w:t>CG</w:t>
            </w:r>
            <w:r w:rsidR="00825A2C" w:rsidRPr="00B9183D">
              <w:rPr>
                <w:rFonts w:ascii="Palatino Linotype" w:hAnsi="Palatino Linotype"/>
                <w:lang w:eastAsia="zh-TW"/>
              </w:rPr>
              <w:t>1002</w:t>
            </w:r>
          </w:p>
        </w:tc>
        <w:tc>
          <w:tcPr>
            <w:tcW w:w="5782" w:type="dxa"/>
          </w:tcPr>
          <w:p w14:paraId="4CA4A9E5" w14:textId="77777777" w:rsidR="00825A2C" w:rsidRPr="00B9183D" w:rsidRDefault="00825A2C" w:rsidP="00F4374F">
            <w:pPr>
              <w:jc w:val="center"/>
              <w:rPr>
                <w:rFonts w:ascii="Palatino Linotype" w:hAnsi="Palatino Linotype"/>
                <w:lang w:eastAsia="zh-TW"/>
              </w:rPr>
            </w:pPr>
            <w:r w:rsidRPr="00B9183D">
              <w:rPr>
                <w:rFonts w:ascii="Palatino Linotype" w:hAnsi="Palatino Linotype"/>
                <w:lang w:eastAsia="zh-TW"/>
              </w:rPr>
              <w:t xml:space="preserve">Request ID is not started with </w:t>
            </w:r>
            <w:r>
              <w:rPr>
                <w:rFonts w:ascii="Palatino Linotype" w:hAnsi="Palatino Linotype"/>
                <w:lang w:eastAsia="zh-TW"/>
              </w:rPr>
              <w:t>“</w:t>
            </w:r>
            <w:r w:rsidRPr="00B9183D">
              <w:rPr>
                <w:rFonts w:ascii="Palatino Linotype" w:hAnsi="Palatino Linotype"/>
                <w:lang w:eastAsia="zh-TW"/>
              </w:rPr>
              <w:t>REQ</w:t>
            </w:r>
            <w:r>
              <w:rPr>
                <w:rFonts w:ascii="Palatino Linotype" w:hAnsi="Palatino Linotype"/>
                <w:lang w:eastAsia="zh-TW"/>
              </w:rPr>
              <w:t>”</w:t>
            </w:r>
          </w:p>
        </w:tc>
      </w:tr>
      <w:tr w:rsidR="00825A2C" w:rsidRPr="00B9183D" w14:paraId="5610C88C" w14:textId="77777777" w:rsidTr="008C6407">
        <w:tc>
          <w:tcPr>
            <w:tcW w:w="3397" w:type="dxa"/>
            <w:vAlign w:val="center"/>
          </w:tcPr>
          <w:p w14:paraId="52388237" w14:textId="77777777" w:rsidR="00825A2C" w:rsidRPr="00B9183D" w:rsidRDefault="00BA6277" w:rsidP="00F4374F">
            <w:pPr>
              <w:jc w:val="center"/>
              <w:rPr>
                <w:rFonts w:ascii="Palatino Linotype" w:hAnsi="Palatino Linotype"/>
                <w:lang w:eastAsia="zh-TW"/>
              </w:rPr>
            </w:pPr>
            <w:r>
              <w:rPr>
                <w:rFonts w:ascii="Palatino Linotype" w:hAnsi="Palatino Linotype"/>
                <w:lang w:eastAsia="zh-TW"/>
              </w:rPr>
              <w:t>CG</w:t>
            </w:r>
            <w:r w:rsidR="00825A2C" w:rsidRPr="00B9183D">
              <w:rPr>
                <w:rFonts w:ascii="Palatino Linotype" w:hAnsi="Palatino Linotype"/>
                <w:lang w:eastAsia="zh-TW"/>
              </w:rPr>
              <w:t>1003</w:t>
            </w:r>
          </w:p>
        </w:tc>
        <w:tc>
          <w:tcPr>
            <w:tcW w:w="5782" w:type="dxa"/>
          </w:tcPr>
          <w:p w14:paraId="5CE847A1" w14:textId="77777777" w:rsidR="00825A2C" w:rsidRPr="00B9183D" w:rsidRDefault="00825A2C" w:rsidP="00F4374F">
            <w:pPr>
              <w:jc w:val="center"/>
              <w:rPr>
                <w:rFonts w:ascii="Palatino Linotype" w:hAnsi="Palatino Linotype"/>
                <w:lang w:eastAsia="zh-TW"/>
              </w:rPr>
            </w:pPr>
            <w:r w:rsidRPr="00B9183D">
              <w:rPr>
                <w:rFonts w:ascii="Palatino Linotype" w:hAnsi="Palatino Linotype"/>
                <w:lang w:eastAsia="zh-TW"/>
              </w:rPr>
              <w:t>Invalid email format</w:t>
            </w:r>
          </w:p>
        </w:tc>
      </w:tr>
      <w:tr w:rsidR="00825A2C" w:rsidRPr="00B9183D" w14:paraId="40B82EF6" w14:textId="77777777" w:rsidTr="008C6407">
        <w:tc>
          <w:tcPr>
            <w:tcW w:w="3397" w:type="dxa"/>
            <w:vAlign w:val="center"/>
          </w:tcPr>
          <w:p w14:paraId="5CEA93A0" w14:textId="77777777" w:rsidR="00825A2C" w:rsidRPr="00B9183D" w:rsidRDefault="00BA6277" w:rsidP="00F4374F">
            <w:pPr>
              <w:jc w:val="center"/>
              <w:rPr>
                <w:rFonts w:ascii="Palatino Linotype" w:hAnsi="Palatino Linotype"/>
                <w:lang w:eastAsia="zh-TW"/>
              </w:rPr>
            </w:pPr>
            <w:r>
              <w:rPr>
                <w:rFonts w:ascii="Palatino Linotype" w:hAnsi="Palatino Linotype"/>
                <w:lang w:eastAsia="zh-TW"/>
              </w:rPr>
              <w:t>CG</w:t>
            </w:r>
            <w:r w:rsidR="00825A2C" w:rsidRPr="00B9183D">
              <w:rPr>
                <w:rFonts w:ascii="Palatino Linotype" w:hAnsi="Palatino Linotype"/>
                <w:lang w:eastAsia="zh-TW"/>
              </w:rPr>
              <w:t>1004</w:t>
            </w:r>
          </w:p>
        </w:tc>
        <w:tc>
          <w:tcPr>
            <w:tcW w:w="5782" w:type="dxa"/>
          </w:tcPr>
          <w:p w14:paraId="2E2E4920" w14:textId="77777777" w:rsidR="00825A2C" w:rsidRPr="00B9183D" w:rsidRDefault="008C6407" w:rsidP="00F4374F">
            <w:pPr>
              <w:jc w:val="center"/>
              <w:rPr>
                <w:rFonts w:ascii="Palatino Linotype" w:hAnsi="Palatino Linotype"/>
                <w:lang w:eastAsia="zh-TW"/>
              </w:rPr>
            </w:pPr>
            <w:r>
              <w:rPr>
                <w:rFonts w:ascii="Palatino Linotype" w:hAnsi="Palatino Linotype"/>
                <w:lang w:eastAsia="zh-TW"/>
              </w:rPr>
              <w:t>Notification send time must be later than current time</w:t>
            </w:r>
          </w:p>
        </w:tc>
      </w:tr>
      <w:tr w:rsidR="00825A2C" w:rsidRPr="00B9183D" w14:paraId="54EAD42A" w14:textId="77777777" w:rsidTr="008C6407">
        <w:tc>
          <w:tcPr>
            <w:tcW w:w="3397" w:type="dxa"/>
            <w:vAlign w:val="center"/>
          </w:tcPr>
          <w:p w14:paraId="74EE6124" w14:textId="77777777" w:rsidR="00825A2C" w:rsidRPr="00B9183D" w:rsidRDefault="00BA6277" w:rsidP="00F4374F">
            <w:pPr>
              <w:jc w:val="center"/>
              <w:rPr>
                <w:rFonts w:ascii="Palatino Linotype" w:hAnsi="Palatino Linotype"/>
                <w:lang w:eastAsia="zh-TW"/>
              </w:rPr>
            </w:pPr>
            <w:r>
              <w:rPr>
                <w:rFonts w:ascii="Palatino Linotype" w:hAnsi="Palatino Linotype"/>
                <w:lang w:eastAsia="zh-TW"/>
              </w:rPr>
              <w:t>CG1005</w:t>
            </w:r>
          </w:p>
        </w:tc>
        <w:tc>
          <w:tcPr>
            <w:tcW w:w="5782" w:type="dxa"/>
          </w:tcPr>
          <w:p w14:paraId="781190BE" w14:textId="77777777" w:rsidR="00825A2C" w:rsidRPr="00B9183D" w:rsidRDefault="008C6407" w:rsidP="00F4374F">
            <w:pPr>
              <w:jc w:val="center"/>
              <w:rPr>
                <w:rFonts w:ascii="Palatino Linotype" w:hAnsi="Palatino Linotype"/>
                <w:lang w:eastAsia="zh-TW"/>
              </w:rPr>
            </w:pPr>
            <w:r w:rsidRPr="008C6407">
              <w:rPr>
                <w:rFonts w:ascii="Palatino Linotype" w:hAnsi="Palatino Linotype"/>
                <w:lang w:eastAsia="zh-TW"/>
              </w:rPr>
              <w:t>Business</w:t>
            </w:r>
            <w:r>
              <w:rPr>
                <w:rFonts w:ascii="Palatino Linotype" w:hAnsi="Palatino Linotype"/>
                <w:lang w:eastAsia="zh-TW"/>
              </w:rPr>
              <w:t xml:space="preserve"> </w:t>
            </w:r>
            <w:r w:rsidRPr="008C6407">
              <w:rPr>
                <w:rFonts w:ascii="Palatino Linotype" w:hAnsi="Palatino Linotype"/>
                <w:lang w:eastAsia="zh-TW"/>
              </w:rPr>
              <w:t>Line [</w:t>
            </w:r>
            <w:r w:rsidR="00EB07A7">
              <w:rPr>
                <w:rFonts w:ascii="Palatino Linotype" w:hAnsi="Palatino Linotype"/>
                <w:lang w:eastAsia="zh-TW"/>
              </w:rPr>
              <w:t>value</w:t>
            </w:r>
            <w:r w:rsidRPr="008C6407">
              <w:rPr>
                <w:rFonts w:ascii="Palatino Linotype" w:hAnsi="Palatino Linotype"/>
                <w:lang w:eastAsia="zh-TW"/>
              </w:rPr>
              <w:t xml:space="preserve">] </w:t>
            </w:r>
            <w:r w:rsidR="00466299">
              <w:rPr>
                <w:rFonts w:ascii="Palatino Linotype" w:hAnsi="Palatino Linotype"/>
                <w:lang w:eastAsia="zh-TW"/>
              </w:rPr>
              <w:t>not found</w:t>
            </w:r>
          </w:p>
        </w:tc>
      </w:tr>
      <w:tr w:rsidR="00EB07A7" w:rsidRPr="00B9183D" w14:paraId="4E92A13A" w14:textId="77777777" w:rsidTr="004B6639">
        <w:tc>
          <w:tcPr>
            <w:tcW w:w="3397" w:type="dxa"/>
          </w:tcPr>
          <w:p w14:paraId="4FDA34EF" w14:textId="77777777" w:rsidR="00EB07A7" w:rsidRDefault="00EB07A7" w:rsidP="00EB07A7">
            <w:pPr>
              <w:jc w:val="center"/>
            </w:pPr>
            <w:r w:rsidRPr="001859D7">
              <w:rPr>
                <w:rFonts w:ascii="Palatino Linotype" w:hAnsi="Palatino Linotype"/>
                <w:lang w:eastAsia="zh-TW"/>
              </w:rPr>
              <w:t>CG100</w:t>
            </w:r>
            <w:r>
              <w:rPr>
                <w:rFonts w:ascii="Palatino Linotype" w:hAnsi="Palatino Linotype"/>
                <w:lang w:eastAsia="zh-TW"/>
              </w:rPr>
              <w:t>6</w:t>
            </w:r>
          </w:p>
        </w:tc>
        <w:tc>
          <w:tcPr>
            <w:tcW w:w="5782" w:type="dxa"/>
          </w:tcPr>
          <w:p w14:paraId="012DA153" w14:textId="77777777" w:rsidR="00EB07A7" w:rsidRDefault="00EB07A7" w:rsidP="00EB07A7">
            <w:pPr>
              <w:jc w:val="center"/>
              <w:rPr>
                <w:rFonts w:ascii="Palatino Linotype" w:hAnsi="Palatino Linotype"/>
                <w:lang w:eastAsia="zh-TW"/>
              </w:rPr>
            </w:pPr>
            <w:r>
              <w:rPr>
                <w:rFonts w:ascii="Palatino Linotype" w:hAnsi="Palatino Linotype"/>
                <w:lang w:eastAsia="zh-TW"/>
              </w:rPr>
              <w:t xml:space="preserve">Sub </w:t>
            </w:r>
            <w:r w:rsidRPr="00466299">
              <w:rPr>
                <w:rFonts w:ascii="Palatino Linotype" w:hAnsi="Palatino Linotype"/>
                <w:lang w:eastAsia="zh-TW"/>
              </w:rPr>
              <w:t>Business</w:t>
            </w:r>
            <w:r>
              <w:rPr>
                <w:rFonts w:ascii="Palatino Linotype" w:hAnsi="Palatino Linotype"/>
                <w:lang w:eastAsia="zh-TW"/>
              </w:rPr>
              <w:t xml:space="preserve"> </w:t>
            </w:r>
            <w:r w:rsidRPr="00466299">
              <w:rPr>
                <w:rFonts w:ascii="Palatino Linotype" w:hAnsi="Palatino Linotype"/>
                <w:lang w:eastAsia="zh-TW"/>
              </w:rPr>
              <w:t>Line [</w:t>
            </w:r>
            <w:r>
              <w:rPr>
                <w:rFonts w:ascii="Palatino Linotype" w:hAnsi="Palatino Linotype"/>
                <w:lang w:eastAsia="zh-TW"/>
              </w:rPr>
              <w:t>value</w:t>
            </w:r>
            <w:r w:rsidRPr="00466299">
              <w:rPr>
                <w:rFonts w:ascii="Palatino Linotype" w:hAnsi="Palatino Linotype"/>
                <w:lang w:eastAsia="zh-TW"/>
              </w:rPr>
              <w:t xml:space="preserve">] </w:t>
            </w:r>
            <w:r>
              <w:rPr>
                <w:rFonts w:ascii="Palatino Linotype" w:hAnsi="Palatino Linotype"/>
                <w:lang w:eastAsia="zh-TW"/>
              </w:rPr>
              <w:t>not found</w:t>
            </w:r>
          </w:p>
        </w:tc>
      </w:tr>
      <w:tr w:rsidR="00EB07A7" w:rsidRPr="00B9183D" w14:paraId="79557494" w14:textId="77777777" w:rsidTr="004B6639">
        <w:tc>
          <w:tcPr>
            <w:tcW w:w="3397" w:type="dxa"/>
          </w:tcPr>
          <w:p w14:paraId="6A401120" w14:textId="77777777" w:rsidR="00EB07A7" w:rsidRDefault="00EB07A7" w:rsidP="00EB07A7">
            <w:pPr>
              <w:jc w:val="center"/>
            </w:pPr>
            <w:r w:rsidRPr="001859D7">
              <w:rPr>
                <w:rFonts w:ascii="Palatino Linotype" w:hAnsi="Palatino Linotype"/>
                <w:lang w:eastAsia="zh-TW"/>
              </w:rPr>
              <w:t>CG100</w:t>
            </w:r>
            <w:r>
              <w:rPr>
                <w:rFonts w:ascii="Palatino Linotype" w:hAnsi="Palatino Linotype"/>
                <w:lang w:eastAsia="zh-TW"/>
              </w:rPr>
              <w:t>7</w:t>
            </w:r>
          </w:p>
        </w:tc>
        <w:tc>
          <w:tcPr>
            <w:tcW w:w="5782" w:type="dxa"/>
          </w:tcPr>
          <w:p w14:paraId="36DDE2E0" w14:textId="77777777" w:rsidR="00EB07A7" w:rsidRPr="00B9183D" w:rsidRDefault="00EB07A7" w:rsidP="00EB07A7">
            <w:pPr>
              <w:jc w:val="center"/>
              <w:rPr>
                <w:rFonts w:ascii="Palatino Linotype" w:hAnsi="Palatino Linotype"/>
                <w:lang w:eastAsia="zh-TW"/>
              </w:rPr>
            </w:pPr>
            <w:r>
              <w:rPr>
                <w:rFonts w:ascii="Palatino Linotype" w:hAnsi="Palatino Linotype"/>
                <w:lang w:eastAsia="zh-TW"/>
              </w:rPr>
              <w:t>Touchpoint/Message Type [value] not found</w:t>
            </w:r>
          </w:p>
        </w:tc>
      </w:tr>
      <w:tr w:rsidR="00EB07A7" w:rsidRPr="00B9183D" w14:paraId="091340AA" w14:textId="77777777" w:rsidTr="004B6639">
        <w:tc>
          <w:tcPr>
            <w:tcW w:w="3397" w:type="dxa"/>
          </w:tcPr>
          <w:p w14:paraId="5E663D5C" w14:textId="77777777" w:rsidR="00EB07A7" w:rsidRDefault="00EB07A7" w:rsidP="00EB07A7">
            <w:pPr>
              <w:jc w:val="center"/>
            </w:pPr>
            <w:r w:rsidRPr="001859D7">
              <w:rPr>
                <w:rFonts w:ascii="Palatino Linotype" w:hAnsi="Palatino Linotype"/>
                <w:lang w:eastAsia="zh-TW"/>
              </w:rPr>
              <w:t>CG100</w:t>
            </w:r>
            <w:r>
              <w:rPr>
                <w:rFonts w:ascii="Palatino Linotype" w:hAnsi="Palatino Linotype"/>
                <w:lang w:eastAsia="zh-TW"/>
              </w:rPr>
              <w:t>8</w:t>
            </w:r>
          </w:p>
        </w:tc>
        <w:tc>
          <w:tcPr>
            <w:tcW w:w="5782" w:type="dxa"/>
          </w:tcPr>
          <w:p w14:paraId="134CEC55" w14:textId="77777777" w:rsidR="00EB07A7" w:rsidRDefault="00EB07A7" w:rsidP="00EB07A7">
            <w:pPr>
              <w:jc w:val="center"/>
              <w:rPr>
                <w:rFonts w:ascii="Palatino Linotype" w:hAnsi="Palatino Linotype"/>
                <w:lang w:eastAsia="zh-TW"/>
              </w:rPr>
            </w:pPr>
            <w:r>
              <w:rPr>
                <w:rFonts w:ascii="Palatino Linotype" w:hAnsi="Palatino Linotype"/>
                <w:lang w:eastAsia="zh-TW"/>
              </w:rPr>
              <w:t>Message Sub-type [value] not found</w:t>
            </w:r>
          </w:p>
        </w:tc>
      </w:tr>
      <w:tr w:rsidR="00EB07A7" w:rsidRPr="00B9183D" w14:paraId="4EFE1854" w14:textId="77777777" w:rsidTr="004B6639">
        <w:tc>
          <w:tcPr>
            <w:tcW w:w="3397" w:type="dxa"/>
          </w:tcPr>
          <w:p w14:paraId="42A46DAF" w14:textId="77777777" w:rsidR="00EB07A7" w:rsidRDefault="00EB07A7" w:rsidP="00EB07A7">
            <w:pPr>
              <w:jc w:val="center"/>
            </w:pPr>
            <w:r w:rsidRPr="001859D7">
              <w:rPr>
                <w:rFonts w:ascii="Palatino Linotype" w:hAnsi="Palatino Linotype"/>
                <w:lang w:eastAsia="zh-TW"/>
              </w:rPr>
              <w:t>CG100</w:t>
            </w:r>
            <w:r>
              <w:rPr>
                <w:rFonts w:ascii="Palatino Linotype" w:hAnsi="Palatino Linotype"/>
                <w:lang w:eastAsia="zh-TW"/>
              </w:rPr>
              <w:t>9</w:t>
            </w:r>
          </w:p>
        </w:tc>
        <w:tc>
          <w:tcPr>
            <w:tcW w:w="5782" w:type="dxa"/>
          </w:tcPr>
          <w:p w14:paraId="3910A7B2" w14:textId="77777777" w:rsidR="00EB07A7" w:rsidRDefault="00EB07A7" w:rsidP="00EB07A7">
            <w:pPr>
              <w:jc w:val="center"/>
              <w:rPr>
                <w:rFonts w:ascii="Palatino Linotype" w:hAnsi="Palatino Linotype"/>
                <w:lang w:eastAsia="zh-TW"/>
              </w:rPr>
            </w:pPr>
            <w:r>
              <w:rPr>
                <w:rFonts w:ascii="Palatino Linotype" w:hAnsi="Palatino Linotype"/>
                <w:lang w:eastAsia="zh-TW"/>
              </w:rPr>
              <w:t>Channel [value] not found</w:t>
            </w:r>
          </w:p>
        </w:tc>
      </w:tr>
      <w:tr w:rsidR="00EB07A7" w:rsidRPr="00B9183D" w14:paraId="7CFAB6FD" w14:textId="77777777" w:rsidTr="004B6639">
        <w:tc>
          <w:tcPr>
            <w:tcW w:w="3397" w:type="dxa"/>
          </w:tcPr>
          <w:p w14:paraId="04F81EFE" w14:textId="77777777" w:rsidR="00EB07A7" w:rsidRDefault="00EB07A7" w:rsidP="00EB07A7">
            <w:pPr>
              <w:jc w:val="center"/>
            </w:pPr>
            <w:r w:rsidRPr="001859D7">
              <w:rPr>
                <w:rFonts w:ascii="Palatino Linotype" w:hAnsi="Palatino Linotype"/>
                <w:lang w:eastAsia="zh-TW"/>
              </w:rPr>
              <w:t>CG10</w:t>
            </w:r>
            <w:r>
              <w:rPr>
                <w:rFonts w:ascii="Palatino Linotype" w:hAnsi="Palatino Linotype"/>
                <w:lang w:eastAsia="zh-TW"/>
              </w:rPr>
              <w:t>10</w:t>
            </w:r>
          </w:p>
        </w:tc>
        <w:tc>
          <w:tcPr>
            <w:tcW w:w="5782" w:type="dxa"/>
          </w:tcPr>
          <w:p w14:paraId="3DC9ACE6" w14:textId="77777777" w:rsidR="00EB07A7" w:rsidRDefault="00EB07A7" w:rsidP="00EB07A7">
            <w:pPr>
              <w:jc w:val="center"/>
              <w:rPr>
                <w:rFonts w:ascii="Palatino Linotype" w:hAnsi="Palatino Linotype"/>
                <w:lang w:eastAsia="zh-TW"/>
              </w:rPr>
            </w:pPr>
            <w:r>
              <w:rPr>
                <w:rFonts w:ascii="Palatino Linotype" w:hAnsi="Palatino Linotype"/>
                <w:lang w:eastAsia="zh-TW"/>
              </w:rPr>
              <w:t>Touchpoint cannot be matched</w:t>
            </w:r>
          </w:p>
        </w:tc>
      </w:tr>
      <w:tr w:rsidR="00EB07A7" w:rsidRPr="00B9183D" w14:paraId="63AA59D1" w14:textId="77777777" w:rsidTr="004B6639">
        <w:tc>
          <w:tcPr>
            <w:tcW w:w="3397" w:type="dxa"/>
          </w:tcPr>
          <w:p w14:paraId="394AF408" w14:textId="77777777" w:rsidR="00EB07A7" w:rsidRDefault="00EB07A7" w:rsidP="00EB07A7">
            <w:pPr>
              <w:jc w:val="center"/>
            </w:pPr>
            <w:r w:rsidRPr="001859D7">
              <w:rPr>
                <w:rFonts w:ascii="Palatino Linotype" w:hAnsi="Palatino Linotype"/>
                <w:lang w:eastAsia="zh-TW"/>
              </w:rPr>
              <w:t>CG10</w:t>
            </w:r>
            <w:r>
              <w:rPr>
                <w:rFonts w:ascii="Palatino Linotype" w:hAnsi="Palatino Linotype"/>
                <w:lang w:eastAsia="zh-TW"/>
              </w:rPr>
              <w:t>11</w:t>
            </w:r>
          </w:p>
        </w:tc>
        <w:tc>
          <w:tcPr>
            <w:tcW w:w="5782" w:type="dxa"/>
          </w:tcPr>
          <w:p w14:paraId="0B80B4F2" w14:textId="77777777" w:rsidR="00EB07A7" w:rsidRDefault="00EB07A7" w:rsidP="00EB07A7">
            <w:pPr>
              <w:jc w:val="center"/>
              <w:rPr>
                <w:rFonts w:ascii="Palatino Linotype" w:hAnsi="Palatino Linotype"/>
                <w:lang w:eastAsia="zh-TW"/>
              </w:rPr>
            </w:pPr>
            <w:r>
              <w:rPr>
                <w:rFonts w:ascii="Palatino Linotype" w:hAnsi="Palatino Linotype"/>
                <w:lang w:eastAsia="zh-TW"/>
              </w:rPr>
              <w:t>Product [value] not found</w:t>
            </w:r>
          </w:p>
        </w:tc>
      </w:tr>
      <w:tr w:rsidR="00EB07A7" w:rsidRPr="00B9183D" w14:paraId="1E10904C" w14:textId="77777777" w:rsidTr="004B6639">
        <w:tc>
          <w:tcPr>
            <w:tcW w:w="3397" w:type="dxa"/>
          </w:tcPr>
          <w:p w14:paraId="19447FB8" w14:textId="77777777" w:rsidR="00EB07A7" w:rsidRDefault="00EB07A7" w:rsidP="00EB07A7">
            <w:pPr>
              <w:jc w:val="center"/>
            </w:pPr>
          </w:p>
        </w:tc>
        <w:tc>
          <w:tcPr>
            <w:tcW w:w="5782" w:type="dxa"/>
          </w:tcPr>
          <w:p w14:paraId="73E472AF" w14:textId="77777777" w:rsidR="00EB07A7" w:rsidRDefault="00EB07A7" w:rsidP="00EB07A7">
            <w:pPr>
              <w:jc w:val="center"/>
              <w:rPr>
                <w:rFonts w:ascii="Palatino Linotype" w:hAnsi="Palatino Linotype"/>
                <w:lang w:eastAsia="zh-TW"/>
              </w:rPr>
            </w:pPr>
          </w:p>
        </w:tc>
      </w:tr>
    </w:tbl>
    <w:p w14:paraId="7C7C7CA9" w14:textId="77777777" w:rsidR="000222AF" w:rsidRDefault="000222AF" w:rsidP="000222AF">
      <w:pPr>
        <w:pStyle w:val="Heading4"/>
        <w:numPr>
          <w:ilvl w:val="0"/>
          <w:numId w:val="0"/>
        </w:numPr>
        <w:rPr>
          <w:rFonts w:ascii="Palatino Linotype" w:hAnsi="Palatino Linotype"/>
        </w:rPr>
      </w:pPr>
    </w:p>
    <w:p w14:paraId="4EC7636B" w14:textId="77777777" w:rsidR="000222AF" w:rsidRPr="0065226A" w:rsidRDefault="000222AF">
      <w:pPr>
        <w:widowControl/>
        <w:jc w:val="left"/>
        <w:rPr>
          <w:rFonts w:ascii="Palatino Linotype" w:eastAsia="PMingLiU" w:hAnsi="Palatino Linotype"/>
          <w:b/>
          <w:color w:val="2E74B5"/>
          <w:kern w:val="0"/>
          <w:sz w:val="24"/>
          <w:szCs w:val="20"/>
          <w:lang w:val="en-GB" w:eastAsia="en-US"/>
        </w:rPr>
      </w:pPr>
      <w:r>
        <w:rPr>
          <w:rFonts w:ascii="Palatino Linotype" w:hAnsi="Palatino Linotype"/>
        </w:rPr>
        <w:br w:type="page"/>
      </w:r>
    </w:p>
    <w:p w14:paraId="523DDBCF" w14:textId="77777777" w:rsidR="00825A2C" w:rsidRPr="00B9183D" w:rsidRDefault="00825A2C" w:rsidP="00553E7C">
      <w:pPr>
        <w:pStyle w:val="Heading4"/>
        <w:numPr>
          <w:ilvl w:val="3"/>
          <w:numId w:val="18"/>
        </w:numPr>
        <w:rPr>
          <w:rFonts w:ascii="Palatino Linotype" w:hAnsi="Palatino Linotype"/>
        </w:rPr>
      </w:pPr>
      <w:bookmarkStart w:id="795" w:name="_Toc470085547"/>
      <w:r w:rsidRPr="00B9183D">
        <w:rPr>
          <w:rFonts w:ascii="Palatino Linotype" w:hAnsi="Palatino Linotype"/>
        </w:rPr>
        <w:lastRenderedPageBreak/>
        <w:t>Overall format and sample layout</w:t>
      </w:r>
      <w:bookmarkEnd w:id="795"/>
    </w:p>
    <w:p w14:paraId="2A26692B" w14:textId="77777777" w:rsidR="00825A2C" w:rsidRPr="00B9183D" w:rsidRDefault="006B47C5" w:rsidP="00825A2C">
      <w:pPr>
        <w:pStyle w:val="Texte1"/>
        <w:rPr>
          <w:rFonts w:ascii="Palatino Linotype" w:hAnsi="Palatino Linotype"/>
          <w:u w:val="single"/>
        </w:rPr>
      </w:pPr>
      <w:r>
        <w:rPr>
          <w:rFonts w:ascii="Palatino Linotype" w:hAnsi="Palatino Linotype"/>
          <w:u w:val="single"/>
        </w:rPr>
        <w:t xml:space="preserve">Touchpoint-based </w:t>
      </w:r>
      <w:r w:rsidR="00825A2C" w:rsidRPr="00B9183D">
        <w:rPr>
          <w:rFonts w:ascii="Palatino Linotype" w:hAnsi="Palatino Linotype"/>
          <w:u w:val="single"/>
        </w:rPr>
        <w:t xml:space="preserve">Notification </w:t>
      </w:r>
      <w:r>
        <w:rPr>
          <w:rFonts w:ascii="Palatino Linotype" w:hAnsi="Palatino Linotype"/>
          <w:u w:val="single"/>
        </w:rPr>
        <w:t>Sending</w:t>
      </w:r>
      <w:r w:rsidR="00825A2C" w:rsidRPr="00B9183D">
        <w:rPr>
          <w:rFonts w:ascii="Palatino Linotype" w:hAnsi="Palatino Linotype"/>
          <w:u w:val="single"/>
        </w:rPr>
        <w:t xml:space="preserve">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5A2C" w:rsidRPr="00B9183D" w14:paraId="18D371D6" w14:textId="77777777" w:rsidTr="00F4374F">
        <w:tc>
          <w:tcPr>
            <w:tcW w:w="9287" w:type="dxa"/>
            <w:shd w:val="clear" w:color="auto" w:fill="2E74B5"/>
          </w:tcPr>
          <w:p w14:paraId="1E9D6FB7" w14:textId="77777777" w:rsidR="00825A2C" w:rsidRPr="00B9183D" w:rsidRDefault="00825A2C" w:rsidP="00F4374F">
            <w:pPr>
              <w:pStyle w:val="Texte1"/>
              <w:rPr>
                <w:rFonts w:ascii="Palatino Linotype" w:hAnsi="Palatino Linotype"/>
                <w:sz w:val="20"/>
              </w:rPr>
            </w:pPr>
            <w:r w:rsidRPr="00B9183D">
              <w:rPr>
                <w:rFonts w:ascii="Palatino Linotype" w:hAnsi="Palatino Linotype" w:cs="Calibri-Bold"/>
                <w:b/>
                <w:bCs/>
                <w:color w:val="FFFFFF"/>
                <w:lang w:val="en-GB"/>
              </w:rPr>
              <w:t>application/xml, text/xml</w:t>
            </w:r>
          </w:p>
        </w:tc>
      </w:tr>
      <w:tr w:rsidR="00825A2C" w:rsidRPr="00B9183D" w14:paraId="0E942F59" w14:textId="77777777" w:rsidTr="00F4374F">
        <w:tc>
          <w:tcPr>
            <w:tcW w:w="9287" w:type="dxa"/>
          </w:tcPr>
          <w:p w14:paraId="270FCDA7"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&lt;request&gt;</w:t>
            </w:r>
          </w:p>
          <w:p w14:paraId="2451456E"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t>&lt;requestor&gt;SCRUM&lt;/requestor&gt;</w:t>
            </w:r>
          </w:p>
          <w:p w14:paraId="5CE1448E"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t>&lt;requestId&gt;REQ201602260943185704e57&lt;/requestId&gt;</w:t>
            </w:r>
          </w:p>
          <w:p w14:paraId="490FF33F"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t>&lt;requestSource&gt;I&lt;/requestSource&gt;</w:t>
            </w:r>
          </w:p>
          <w:p w14:paraId="03F394CD"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t>&lt;notificationHeader&gt;</w:t>
            </w:r>
          </w:p>
          <w:p w14:paraId="32A038F1"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t>&lt;notificationDate&gt;20161101&lt;/notificationDate&gt;</w:t>
            </w:r>
          </w:p>
          <w:p w14:paraId="47B53F6E"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t>&lt;appId&gt;IPRO&lt;/appId&gt;</w:t>
            </w:r>
          </w:p>
          <w:p w14:paraId="0F4F3C8D"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t>&lt;businessLine&gt;IL&lt;/businessLine&gt;</w:t>
            </w:r>
          </w:p>
          <w:p w14:paraId="6DD29BAD"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t>&lt;msgTypeId&gt;PNC0005&lt;/msgTypeId&gt;</w:t>
            </w:r>
          </w:p>
          <w:p w14:paraId="43AB2D5D"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t>&lt;immediateSend&gt;Y&lt;/immediateSend&gt;</w:t>
            </w:r>
          </w:p>
          <w:p w14:paraId="18F829D2"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t>&lt;fieldMappings&gt;</w:t>
            </w:r>
          </w:p>
          <w:p w14:paraId="03691963"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&lt;fieldMappingDetail name="PRODUCT_CODE" sequence="1" length="10" /&gt;</w:t>
            </w:r>
          </w:p>
          <w:p w14:paraId="71FF9200"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&lt;fieldMappingDetail name="CHANNEL_TYPE" sequence="2" length="4" /&gt;</w:t>
            </w:r>
          </w:p>
          <w:p w14:paraId="7490FC30"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 xml:space="preserve">&lt;fieldMappingDetail name="SUB_TYPE" </w:t>
            </w:r>
            <w:r w:rsidRPr="00F93873">
              <w:rPr>
                <w:rFonts w:ascii="Palatino Linotype" w:hAnsi="Palatino Linotype"/>
                <w:sz w:val="20"/>
              </w:rPr>
              <w:tab/>
              <w:t>sequence="3" length="30" /&gt;</w:t>
            </w:r>
          </w:p>
          <w:p w14:paraId="7927B6BE" w14:textId="22A07AB9"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&lt;field</w:t>
            </w:r>
            <w:r w:rsidR="004E5FD5">
              <w:rPr>
                <w:rFonts w:ascii="Palatino Linotype" w:hAnsi="Palatino Linotype"/>
                <w:sz w:val="20"/>
              </w:rPr>
              <w:t xml:space="preserve">MappingDetail name="POLICY_NO" </w:t>
            </w:r>
            <w:r w:rsidRPr="00F93873">
              <w:rPr>
                <w:rFonts w:ascii="Palatino Linotype" w:hAnsi="Palatino Linotype"/>
                <w:sz w:val="20"/>
              </w:rPr>
              <w:t>sequence="4" length="30" /&gt;</w:t>
            </w:r>
          </w:p>
          <w:p w14:paraId="039A9A3A" w14:textId="01EB37A1"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w:t>
            </w:r>
            <w:r w:rsidR="004E5FD5">
              <w:rPr>
                <w:rFonts w:ascii="Palatino Linotype" w:hAnsi="Palatino Linotype"/>
                <w:sz w:val="20"/>
              </w:rPr>
              <w:t xml:space="preserve">ieldMappingDetail name="CSC" </w:t>
            </w:r>
            <w:r w:rsidRPr="00F93873">
              <w:rPr>
                <w:rFonts w:ascii="Palatino Linotype" w:hAnsi="Palatino Linotype"/>
                <w:sz w:val="20"/>
              </w:rPr>
              <w:t>sequence="5" length="30" /&gt;</w:t>
            </w:r>
          </w:p>
          <w:p w14:paraId="5D1B58A5" w14:textId="07EFE94A"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w:t>
            </w:r>
            <w:r w:rsidR="004E5FD5">
              <w:rPr>
                <w:rFonts w:ascii="Palatino Linotype" w:hAnsi="Palatino Linotype"/>
                <w:sz w:val="20"/>
              </w:rPr>
              <w:t xml:space="preserve">dMappingDetail name="PRE_LANG" </w:t>
            </w:r>
            <w:r w:rsidRPr="00F93873">
              <w:rPr>
                <w:rFonts w:ascii="Palatino Linotype" w:hAnsi="Palatino Linotype"/>
                <w:sz w:val="20"/>
              </w:rPr>
              <w:t>sequence="6" length="30" /&gt;</w:t>
            </w:r>
          </w:p>
          <w:p w14:paraId="7D2486E8" w14:textId="0EC95092"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&lt;fieldMa</w:t>
            </w:r>
            <w:r w:rsidR="004E5FD5">
              <w:rPr>
                <w:rFonts w:ascii="Palatino Linotype" w:hAnsi="Palatino Linotype"/>
                <w:sz w:val="20"/>
              </w:rPr>
              <w:t xml:space="preserve">ppingDetail name="CUST_MOBILE" </w:t>
            </w:r>
            <w:r w:rsidRPr="00F93873">
              <w:rPr>
                <w:rFonts w:ascii="Palatino Linotype" w:hAnsi="Palatino Linotype"/>
                <w:sz w:val="20"/>
              </w:rPr>
              <w:t>sequence="7" length="30" /&gt;</w:t>
            </w:r>
          </w:p>
          <w:p w14:paraId="7D5871BB" w14:textId="109E9809"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&lt;fieldM</w:t>
            </w:r>
            <w:r w:rsidR="004E5FD5">
              <w:rPr>
                <w:rFonts w:ascii="Palatino Linotype" w:hAnsi="Palatino Linotype"/>
                <w:sz w:val="20"/>
              </w:rPr>
              <w:t xml:space="preserve">appingDetail name="CUST_EMAIL" </w:t>
            </w:r>
            <w:r w:rsidRPr="00F93873">
              <w:rPr>
                <w:rFonts w:ascii="Palatino Linotype" w:hAnsi="Palatino Linotype"/>
                <w:sz w:val="20"/>
              </w:rPr>
              <w:t>sequence="8" length="100" /&gt;</w:t>
            </w:r>
          </w:p>
          <w:p w14:paraId="45101216" w14:textId="6C58AD74"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w:t>
            </w:r>
            <w:r w:rsidR="004E5FD5">
              <w:rPr>
                <w:rFonts w:ascii="Palatino Linotype" w:hAnsi="Palatino Linotype"/>
                <w:sz w:val="20"/>
              </w:rPr>
              <w:t xml:space="preserve">fieldMappingDetail name="ID" </w:t>
            </w:r>
            <w:r w:rsidRPr="00F93873">
              <w:rPr>
                <w:rFonts w:ascii="Palatino Linotype" w:hAnsi="Palatino Linotype"/>
                <w:sz w:val="20"/>
              </w:rPr>
              <w:t>sequence="9" length="30" /&gt;</w:t>
            </w:r>
          </w:p>
          <w:p w14:paraId="1492B946" w14:textId="78DB5856"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w:t>
            </w:r>
            <w:r w:rsidR="004E5FD5">
              <w:rPr>
                <w:rFonts w:ascii="Palatino Linotype" w:hAnsi="Palatino Linotype"/>
                <w:sz w:val="20"/>
              </w:rPr>
              <w:t xml:space="preserve">ldMappingDetail name="MOBILE" </w:t>
            </w:r>
            <w:r w:rsidRPr="00F93873">
              <w:rPr>
                <w:rFonts w:ascii="Palatino Linotype" w:hAnsi="Palatino Linotype"/>
                <w:sz w:val="20"/>
              </w:rPr>
              <w:t>sequence="10" length="30" /&gt;</w:t>
            </w:r>
          </w:p>
          <w:p w14:paraId="5BDA7FC1" w14:textId="532CEEA1"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w:t>
            </w:r>
            <w:r w:rsidR="004E5FD5">
              <w:rPr>
                <w:rFonts w:ascii="Palatino Linotype" w:hAnsi="Palatino Linotype"/>
                <w:sz w:val="20"/>
              </w:rPr>
              <w:t xml:space="preserve">eldMappingDetail name="EMAIL" </w:t>
            </w:r>
            <w:r w:rsidRPr="00F93873">
              <w:rPr>
                <w:rFonts w:ascii="Palatino Linotype" w:hAnsi="Palatino Linotype"/>
                <w:sz w:val="20"/>
              </w:rPr>
              <w:t>sequence="11" length="100" /&gt;</w:t>
            </w:r>
          </w:p>
          <w:p w14:paraId="6863FA55" w14:textId="38D4FA46"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w:t>
            </w:r>
            <w:r w:rsidR="004E5FD5">
              <w:rPr>
                <w:rFonts w:ascii="Palatino Linotype" w:hAnsi="Palatino Linotype"/>
                <w:sz w:val="20"/>
              </w:rPr>
              <w:t xml:space="preserve">ieldMappingDetail name="URL" </w:t>
            </w:r>
            <w:r w:rsidRPr="00F93873">
              <w:rPr>
                <w:rFonts w:ascii="Palatino Linotype" w:hAnsi="Palatino Linotype"/>
                <w:sz w:val="20"/>
              </w:rPr>
              <w:t>sequence="12" length="200" /&gt;</w:t>
            </w:r>
          </w:p>
          <w:p w14:paraId="5E878C4F"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t>&lt;/fieldMappings&gt;</w:t>
            </w:r>
          </w:p>
          <w:p w14:paraId="111E8F17"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t>&lt;/notificationHeader &gt;</w:t>
            </w:r>
          </w:p>
          <w:p w14:paraId="5C641768"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t>&lt;notifications&gt;</w:t>
            </w:r>
          </w:p>
          <w:p w14:paraId="06E2D783"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t>&lt;notification&gt;</w:t>
            </w:r>
          </w:p>
          <w:p w14:paraId="47727130"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&lt;approvalReq&gt;Y&lt;/approvalReq&gt;</w:t>
            </w:r>
          </w:p>
          <w:p w14:paraId="0C6D2BE9"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&lt;fieldMappingValues&gt;</w:t>
            </w:r>
          </w:p>
          <w:p w14:paraId="533A4B95" w14:textId="2D2320E1"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&lt;fieldMa</w:t>
            </w:r>
            <w:r w:rsidR="004E5FD5">
              <w:rPr>
                <w:rFonts w:ascii="Palatino Linotype" w:hAnsi="Palatino Linotype"/>
                <w:sz w:val="20"/>
              </w:rPr>
              <w:t xml:space="preserve">ppingValue name="PRODUCT_CODE" </w:t>
            </w:r>
            <w:r w:rsidRPr="00F93873">
              <w:rPr>
                <w:rFonts w:ascii="Palatino Linotype" w:hAnsi="Palatino Linotype"/>
                <w:sz w:val="20"/>
              </w:rPr>
              <w:t>value="EAC" /&gt;</w:t>
            </w:r>
          </w:p>
          <w:p w14:paraId="7E7266F8" w14:textId="22B3E45B"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&lt;fieldMa</w:t>
            </w:r>
            <w:r w:rsidR="004E5FD5">
              <w:rPr>
                <w:rFonts w:ascii="Palatino Linotype" w:hAnsi="Palatino Linotype"/>
                <w:sz w:val="20"/>
              </w:rPr>
              <w:t xml:space="preserve">ppingValue name="CHANNEL_TYPE" </w:t>
            </w:r>
            <w:r w:rsidRPr="00F93873">
              <w:rPr>
                <w:rFonts w:ascii="Palatino Linotype" w:hAnsi="Palatino Linotype"/>
                <w:sz w:val="20"/>
              </w:rPr>
              <w:t>value="O" /&gt;</w:t>
            </w:r>
          </w:p>
          <w:p w14:paraId="05E5421E" w14:textId="64D96F0A"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w:t>
            </w:r>
            <w:r w:rsidR="004E5FD5">
              <w:rPr>
                <w:rFonts w:ascii="Palatino Linotype" w:hAnsi="Palatino Linotype"/>
                <w:sz w:val="20"/>
              </w:rPr>
              <w:t xml:space="preserve">dMappingValue name="SUB_TYPE" </w:t>
            </w:r>
            <w:r w:rsidRPr="00F93873">
              <w:rPr>
                <w:rFonts w:ascii="Palatino Linotype" w:hAnsi="Palatino Linotype"/>
                <w:sz w:val="20"/>
              </w:rPr>
              <w:t>value="" /&gt;</w:t>
            </w:r>
          </w:p>
          <w:p w14:paraId="47261C7D" w14:textId="1AA32830"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w:t>
            </w:r>
            <w:r w:rsidR="004E5FD5">
              <w:rPr>
                <w:rFonts w:ascii="Palatino Linotype" w:hAnsi="Palatino Linotype"/>
                <w:sz w:val="20"/>
              </w:rPr>
              <w:t xml:space="preserve">dMappingValue name="POLICY_NO" </w:t>
            </w:r>
            <w:r w:rsidRPr="00F93873">
              <w:rPr>
                <w:rFonts w:ascii="Palatino Linotype" w:hAnsi="Palatino Linotype"/>
                <w:sz w:val="20"/>
              </w:rPr>
              <w:t>value="04960801GH" /&gt;</w:t>
            </w:r>
          </w:p>
          <w:p w14:paraId="1C1FCBF7" w14:textId="391D1B09"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w:t>
            </w:r>
            <w:r w:rsidR="004E5FD5">
              <w:rPr>
                <w:rFonts w:ascii="Palatino Linotype" w:hAnsi="Palatino Linotype"/>
                <w:sz w:val="20"/>
              </w:rPr>
              <w:t xml:space="preserve">fieldMappingValue name="CSC" </w:t>
            </w:r>
            <w:r w:rsidRPr="00F93873">
              <w:rPr>
                <w:rFonts w:ascii="Palatino Linotype" w:hAnsi="Palatino Linotype"/>
                <w:sz w:val="20"/>
              </w:rPr>
              <w:t>value="" /&gt;</w:t>
            </w:r>
          </w:p>
          <w:p w14:paraId="0AE0936F" w14:textId="5AC01A00"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w:t>
            </w:r>
            <w:r w:rsidR="004E5FD5">
              <w:rPr>
                <w:rFonts w:ascii="Palatino Linotype" w:hAnsi="Palatino Linotype"/>
                <w:sz w:val="20"/>
              </w:rPr>
              <w:t xml:space="preserve">dMappingValue name="PRE_LANG" </w:t>
            </w:r>
            <w:r w:rsidRPr="00F93873">
              <w:rPr>
                <w:rFonts w:ascii="Palatino Linotype" w:hAnsi="Palatino Linotype"/>
                <w:sz w:val="20"/>
              </w:rPr>
              <w:t>value="E" /&gt;</w:t>
            </w:r>
          </w:p>
          <w:p w14:paraId="6484AE7D" w14:textId="50707026"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&lt;fieldM</w:t>
            </w:r>
            <w:r w:rsidR="004E5FD5">
              <w:rPr>
                <w:rFonts w:ascii="Palatino Linotype" w:hAnsi="Palatino Linotype"/>
                <w:sz w:val="20"/>
              </w:rPr>
              <w:t xml:space="preserve">appingValue name="CUST_MOBILE" </w:t>
            </w:r>
            <w:r w:rsidRPr="00F93873">
              <w:rPr>
                <w:rFonts w:ascii="Palatino Linotype" w:hAnsi="Palatino Linotype"/>
                <w:sz w:val="20"/>
              </w:rPr>
              <w:t>value="99999999" /&gt;</w:t>
            </w:r>
          </w:p>
          <w:p w14:paraId="5126CED8" w14:textId="6D1FD33D" w:rsidR="00F93873" w:rsidRPr="00F93873" w:rsidRDefault="00F93873" w:rsidP="00F93873">
            <w:pPr>
              <w:pStyle w:val="Texte1"/>
              <w:rPr>
                <w:rFonts w:ascii="Palatino Linotype" w:hAnsi="Palatino Linotype"/>
                <w:sz w:val="20"/>
              </w:rPr>
            </w:pPr>
            <w:r w:rsidRPr="00F93873">
              <w:rPr>
                <w:rFonts w:ascii="Palatino Linotype" w:hAnsi="Palatino Linotype"/>
                <w:sz w:val="20"/>
              </w:rPr>
              <w:lastRenderedPageBreak/>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&lt;fieldMappin</w:t>
            </w:r>
            <w:r w:rsidR="004E5FD5">
              <w:rPr>
                <w:rFonts w:ascii="Palatino Linotype" w:hAnsi="Palatino Linotype"/>
                <w:sz w:val="20"/>
              </w:rPr>
              <w:t xml:space="preserve">gValue name="CUST_EMAIL" </w:t>
            </w:r>
            <w:r w:rsidRPr="00F93873">
              <w:rPr>
                <w:rFonts w:ascii="Palatino Linotype" w:hAnsi="Palatino Linotype"/>
                <w:sz w:val="20"/>
              </w:rPr>
              <w:t>value="denise.lau.sss@axa.com.hk" /&gt;</w:t>
            </w:r>
          </w:p>
          <w:p w14:paraId="58DA21B7" w14:textId="374F7C80"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004E5FD5">
              <w:rPr>
                <w:rFonts w:ascii="Palatino Linotype" w:hAnsi="Palatino Linotype"/>
                <w:sz w:val="20"/>
              </w:rPr>
              <w:t xml:space="preserve">&lt;fieldMappingValue name="ID" </w:t>
            </w:r>
            <w:r w:rsidRPr="00F93873">
              <w:rPr>
                <w:rFonts w:ascii="Palatino Linotype" w:hAnsi="Palatino Linotype"/>
                <w:sz w:val="20"/>
              </w:rPr>
              <w:t>value="92014" /&gt;</w:t>
            </w:r>
          </w:p>
          <w:p w14:paraId="434C3CE0" w14:textId="292BF48B"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w:t>
            </w:r>
            <w:r w:rsidR="004E5FD5">
              <w:rPr>
                <w:rFonts w:ascii="Palatino Linotype" w:hAnsi="Palatino Linotype"/>
                <w:sz w:val="20"/>
              </w:rPr>
              <w:t xml:space="preserve">eldMappingValue name="MOBILE" </w:t>
            </w:r>
            <w:r w:rsidRPr="00F93873">
              <w:rPr>
                <w:rFonts w:ascii="Palatino Linotype" w:hAnsi="Palatino Linotype"/>
                <w:sz w:val="20"/>
              </w:rPr>
              <w:t>value="9201403064340" /&gt;</w:t>
            </w:r>
          </w:p>
          <w:p w14:paraId="5EC83D95" w14:textId="5007A132"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w:t>
            </w:r>
            <w:r w:rsidR="004E5FD5">
              <w:rPr>
                <w:rFonts w:ascii="Palatino Linotype" w:hAnsi="Palatino Linotype"/>
                <w:sz w:val="20"/>
              </w:rPr>
              <w:t>fieldMappingValue name="EMAIL"</w:t>
            </w:r>
            <w:r w:rsidRPr="00F93873">
              <w:rPr>
                <w:rFonts w:ascii="Palatino Linotype" w:hAnsi="Palatino Linotype"/>
                <w:sz w:val="20"/>
              </w:rPr>
              <w:tab/>
              <w:t>value="Krishina.datla.sss@axa.com.hk " /&gt;</w:t>
            </w:r>
          </w:p>
          <w:p w14:paraId="42EF5FA9" w14:textId="43AB2E93"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r>
            <w:r w:rsidR="004E5FD5">
              <w:rPr>
                <w:rFonts w:ascii="Palatino Linotype" w:hAnsi="Palatino Linotype"/>
                <w:sz w:val="20"/>
              </w:rPr>
              <w:t xml:space="preserve">&lt;fieldMappingValue name="URL" </w:t>
            </w:r>
            <w:r w:rsidRPr="00F93873">
              <w:rPr>
                <w:rFonts w:ascii="Palatino Linotype" w:hAnsi="Palatino Linotype"/>
                <w:sz w:val="20"/>
              </w:rPr>
              <w:t>value="http://this.is.a.sample.url.com/" /&gt;</w:t>
            </w:r>
          </w:p>
          <w:p w14:paraId="7435AAC3"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r>
            <w:r w:rsidRPr="00F93873">
              <w:rPr>
                <w:rFonts w:ascii="Palatino Linotype" w:hAnsi="Palatino Linotype"/>
                <w:sz w:val="20"/>
              </w:rPr>
              <w:tab/>
              <w:t>&lt;/fieldMappingvalues&gt;</w:t>
            </w:r>
          </w:p>
          <w:p w14:paraId="49E4E8E9"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r>
            <w:r w:rsidRPr="00F93873">
              <w:rPr>
                <w:rFonts w:ascii="Palatino Linotype" w:hAnsi="Palatino Linotype"/>
                <w:sz w:val="20"/>
              </w:rPr>
              <w:tab/>
              <w:t>&lt;/notification&gt;</w:t>
            </w:r>
          </w:p>
          <w:p w14:paraId="6DC8060A" w14:textId="77777777" w:rsidR="00F93873" w:rsidRPr="00F93873" w:rsidRDefault="00F93873" w:rsidP="00F93873">
            <w:pPr>
              <w:pStyle w:val="Texte1"/>
              <w:rPr>
                <w:rFonts w:ascii="Palatino Linotype" w:hAnsi="Palatino Linotype"/>
                <w:sz w:val="20"/>
              </w:rPr>
            </w:pPr>
            <w:r w:rsidRPr="00F93873">
              <w:rPr>
                <w:rFonts w:ascii="Palatino Linotype" w:hAnsi="Palatino Linotype"/>
                <w:sz w:val="20"/>
              </w:rPr>
              <w:tab/>
              <w:t>&lt;/notifications&gt;</w:t>
            </w:r>
          </w:p>
          <w:p w14:paraId="07637BE2" w14:textId="2D9C8DD8" w:rsidR="00825A2C" w:rsidRPr="00B9183D" w:rsidRDefault="00F93873" w:rsidP="00F93873">
            <w:pPr>
              <w:pStyle w:val="Texte1"/>
              <w:rPr>
                <w:rFonts w:ascii="Palatino Linotype" w:hAnsi="Palatino Linotype"/>
                <w:sz w:val="20"/>
              </w:rPr>
            </w:pPr>
            <w:r w:rsidRPr="00F93873">
              <w:rPr>
                <w:rFonts w:ascii="Palatino Linotype" w:hAnsi="Palatino Linotype"/>
                <w:sz w:val="20"/>
              </w:rPr>
              <w:t>&lt;/request&gt;</w:t>
            </w:r>
          </w:p>
        </w:tc>
      </w:tr>
    </w:tbl>
    <w:p w14:paraId="65E9342D" w14:textId="77777777" w:rsidR="00825A2C" w:rsidRPr="00B9183D" w:rsidRDefault="00825A2C" w:rsidP="00825A2C">
      <w:pPr>
        <w:pStyle w:val="Texte1"/>
        <w:rPr>
          <w:rFonts w:ascii="Palatino Linotype" w:hAnsi="Palatino Linoty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825A2C" w:rsidRPr="00B9183D" w14:paraId="559A9B12" w14:textId="77777777" w:rsidTr="00F4374F">
        <w:tc>
          <w:tcPr>
            <w:tcW w:w="9288" w:type="dxa"/>
            <w:shd w:val="clear" w:color="auto" w:fill="2E74B5"/>
          </w:tcPr>
          <w:p w14:paraId="3E837E8C" w14:textId="77777777" w:rsidR="00825A2C" w:rsidRPr="00B9183D" w:rsidRDefault="00825A2C" w:rsidP="00F4374F">
            <w:pPr>
              <w:pStyle w:val="Texte1"/>
              <w:rPr>
                <w:rFonts w:ascii="Palatino Linotype" w:hAnsi="Palatino Linotype"/>
              </w:rPr>
            </w:pPr>
            <w:r w:rsidRPr="00B9183D">
              <w:rPr>
                <w:rFonts w:ascii="Palatino Linotype" w:hAnsi="Palatino Linotype" w:cs="Calibri-Bold"/>
                <w:b/>
                <w:bCs/>
                <w:color w:val="FFFFFF"/>
                <w:lang w:val="en-GB"/>
              </w:rPr>
              <w:t>application/json, text/json</w:t>
            </w:r>
          </w:p>
        </w:tc>
      </w:tr>
      <w:tr w:rsidR="00825A2C" w:rsidRPr="00B9183D" w14:paraId="425B3BDF" w14:textId="77777777" w:rsidTr="00F4374F">
        <w:tc>
          <w:tcPr>
            <w:tcW w:w="9288" w:type="dxa"/>
            <w:shd w:val="clear" w:color="auto" w:fill="auto"/>
          </w:tcPr>
          <w:p w14:paraId="4AC2FC15"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w:t>
            </w:r>
          </w:p>
          <w:p w14:paraId="354DA159"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"requestor": "SCRUM",</w:t>
            </w:r>
          </w:p>
          <w:p w14:paraId="7E33A680"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"requestId": "REQ201602260943185704e57",</w:t>
            </w:r>
          </w:p>
          <w:p w14:paraId="1E876E2B"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"requestSource": "I",</w:t>
            </w:r>
          </w:p>
          <w:p w14:paraId="4C9A303A"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"notificationHeader": {</w:t>
            </w:r>
          </w:p>
          <w:p w14:paraId="5238FB48"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"notificationDate": "20161101",</w:t>
            </w:r>
          </w:p>
          <w:p w14:paraId="6F0CEDAB"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"appId": "IPRO",</w:t>
            </w:r>
          </w:p>
          <w:p w14:paraId="5E06A444"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"businessLine": "IL",</w:t>
            </w:r>
          </w:p>
          <w:p w14:paraId="3FD8BB51" w14:textId="77777777" w:rsidR="005B4AE4" w:rsidRPr="006D667A" w:rsidRDefault="005B4AE4" w:rsidP="005B4AE4">
            <w:pPr>
              <w:pStyle w:val="Texte1"/>
              <w:rPr>
                <w:rFonts w:ascii="Palatino Linotype" w:hAnsi="Palatino Linotype"/>
                <w:sz w:val="20"/>
                <w:lang w:val="en-GB"/>
              </w:rPr>
            </w:pPr>
            <w:r w:rsidRPr="005B4AE4">
              <w:rPr>
                <w:rFonts w:ascii="Palatino Linotype" w:hAnsi="Palatino Linotype"/>
                <w:sz w:val="20"/>
              </w:rPr>
              <w:t xml:space="preserve">      "msgTypeId": "PNC0005",</w:t>
            </w:r>
          </w:p>
          <w:p w14:paraId="7896DA81"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"immediateSend": "Y",</w:t>
            </w:r>
          </w:p>
          <w:p w14:paraId="4E497D06"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"fieldMappings": [</w:t>
            </w:r>
          </w:p>
          <w:p w14:paraId="744E3A40" w14:textId="3D4E1E2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"PRODUCT_CODE","sequence": "1","length": "10"},</w:t>
            </w:r>
          </w:p>
          <w:p w14:paraId="781D98BD" w14:textId="617D1F68"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"CHANNEL_TYPE","sequence": "2","length": "4"},</w:t>
            </w:r>
          </w:p>
          <w:p w14:paraId="227995A7" w14:textId="7AE7BB66"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"SUB_TYPE","sequence": "3","length": "30"},</w:t>
            </w:r>
          </w:p>
          <w:p w14:paraId="2D6EFF69" w14:textId="6B4CD4E1"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"POLICY_NO","sequence": "4","length": "30"},</w:t>
            </w:r>
          </w:p>
          <w:p w14:paraId="16492D86" w14:textId="742ED08E"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"CSC","sequence": "5","length": "30"},</w:t>
            </w:r>
          </w:p>
          <w:p w14:paraId="10642102" w14:textId="79A057E9"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"PRE_LANG","sequence": "6","length": "30"},</w:t>
            </w:r>
          </w:p>
          <w:p w14:paraId="6C530D76" w14:textId="0207916E"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"CUST_MOBILE","sequence": "7","length": "30"},</w:t>
            </w:r>
          </w:p>
          <w:p w14:paraId="49384980" w14:textId="3E9C325C"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"CUST_EMAIL","sequence": "8","length": "100"},</w:t>
            </w:r>
          </w:p>
          <w:p w14:paraId="0F68810E" w14:textId="2F4C6FD6"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"ID","sequence": "9","length": "30"},</w:t>
            </w:r>
          </w:p>
          <w:p w14:paraId="372BA97D" w14:textId="0A31A79C"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"MOBILE","sequence": "10","length": "30"},</w:t>
            </w:r>
          </w:p>
          <w:p w14:paraId="2111EB1E" w14:textId="07C9F469"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"EMAIL","sequence": "11","length": "100"},</w:t>
            </w:r>
          </w:p>
          <w:p w14:paraId="4775950C" w14:textId="119D2230"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"URL","sequence": "12","length": "200"}</w:t>
            </w:r>
          </w:p>
          <w:p w14:paraId="04E3BB37"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w:t>
            </w:r>
          </w:p>
          <w:p w14:paraId="2F91D5E5"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w:t>
            </w:r>
          </w:p>
          <w:p w14:paraId="08C76C6A"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"notifications": {</w:t>
            </w:r>
          </w:p>
          <w:p w14:paraId="6596D727"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"notification": {</w:t>
            </w:r>
          </w:p>
          <w:p w14:paraId="66C8D94B"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"approvalReq": "Y",</w:t>
            </w:r>
          </w:p>
          <w:p w14:paraId="42450230"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lastRenderedPageBreak/>
              <w:t xml:space="preserve">         "fieldMappingValues": [</w:t>
            </w:r>
          </w:p>
          <w:p w14:paraId="6C71D383" w14:textId="18C9F38C"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"PRODUCT_CODE","value": "EAC"},</w:t>
            </w:r>
          </w:p>
          <w:p w14:paraId="65CC2DE4" w14:textId="5231F523"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"CHANNEL_TYPE","value": "O"},</w:t>
            </w:r>
          </w:p>
          <w:p w14:paraId="650973D8" w14:textId="5859177F"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"SUB_TYPE","value": ""},</w:t>
            </w:r>
          </w:p>
          <w:p w14:paraId="36AE1483" w14:textId="7E93CF0F"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"POLICY_NO","value": "04960801GH"},</w:t>
            </w:r>
          </w:p>
          <w:p w14:paraId="4F55C6C5" w14:textId="22E7E513"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"CSC","value": ""},</w:t>
            </w:r>
          </w:p>
          <w:p w14:paraId="28B763F6" w14:textId="3B306469"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"PRE_LANG","value": "E"},</w:t>
            </w:r>
          </w:p>
          <w:p w14:paraId="1E829987" w14:textId="02EC8A0F"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"CUST_MOBILE","value": "99999999"},</w:t>
            </w:r>
          </w:p>
          <w:p w14:paraId="13489C9F" w14:textId="2A48F990"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"CUST_EMAIL","value": "denise.lau.sssaxa.com.hk"},</w:t>
            </w:r>
          </w:p>
          <w:p w14:paraId="63AD4BAA" w14:textId="68CD7198"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"ID","value": "92014"},</w:t>
            </w:r>
          </w:p>
          <w:p w14:paraId="0A3C92AD" w14:textId="086D06EC"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"MOBILE","value": "9201403064340"},</w:t>
            </w:r>
          </w:p>
          <w:p w14:paraId="50D3A920" w14:textId="5536ECD3"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"EMAIL","value": "Krishina.datla.sssaxa.com.hk"},</w:t>
            </w:r>
          </w:p>
          <w:p w14:paraId="630C05E4" w14:textId="1BDD1E2C"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{"name": "URL","value": "http://this.is.a.sample.url.com/"}</w:t>
            </w:r>
          </w:p>
          <w:p w14:paraId="5F4AF0CA"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w:t>
            </w:r>
          </w:p>
          <w:p w14:paraId="590463FA"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w:t>
            </w:r>
          </w:p>
          <w:p w14:paraId="187C4B8F" w14:textId="77777777" w:rsidR="005B4AE4" w:rsidRPr="005B4AE4" w:rsidRDefault="005B4AE4" w:rsidP="005B4AE4">
            <w:pPr>
              <w:pStyle w:val="Texte1"/>
              <w:rPr>
                <w:rFonts w:ascii="Palatino Linotype" w:hAnsi="Palatino Linotype"/>
                <w:sz w:val="20"/>
              </w:rPr>
            </w:pPr>
            <w:r w:rsidRPr="005B4AE4">
              <w:rPr>
                <w:rFonts w:ascii="Palatino Linotype" w:hAnsi="Palatino Linotype"/>
                <w:sz w:val="20"/>
              </w:rPr>
              <w:t xml:space="preserve">   }</w:t>
            </w:r>
          </w:p>
          <w:p w14:paraId="273BF60E" w14:textId="736B6957" w:rsidR="00825A2C" w:rsidRPr="0070282D" w:rsidRDefault="005B4AE4" w:rsidP="005B4AE4">
            <w:pPr>
              <w:pStyle w:val="Texte1"/>
              <w:rPr>
                <w:rFonts w:ascii="Palatino Linotype" w:hAnsi="Palatino Linotype"/>
                <w:sz w:val="20"/>
                <w:u w:val="single"/>
              </w:rPr>
            </w:pPr>
            <w:r w:rsidRPr="005B4AE4">
              <w:rPr>
                <w:rFonts w:ascii="Palatino Linotype" w:hAnsi="Palatino Linotype"/>
                <w:sz w:val="20"/>
              </w:rPr>
              <w:t>}</w:t>
            </w:r>
          </w:p>
        </w:tc>
      </w:tr>
    </w:tbl>
    <w:p w14:paraId="4114AA1C" w14:textId="77777777" w:rsidR="00825A2C" w:rsidRPr="00B9183D" w:rsidRDefault="00825A2C" w:rsidP="00825A2C">
      <w:pPr>
        <w:pStyle w:val="Texte1"/>
        <w:rPr>
          <w:rFonts w:ascii="Palatino Linotype" w:hAnsi="Palatino Linotype"/>
        </w:rPr>
      </w:pPr>
    </w:p>
    <w:p w14:paraId="50CED4AE" w14:textId="77777777" w:rsidR="00825A2C" w:rsidRPr="006B47C5" w:rsidRDefault="006B47C5" w:rsidP="00825A2C">
      <w:pPr>
        <w:pStyle w:val="Texte1"/>
        <w:rPr>
          <w:rFonts w:ascii="Palatino Linotype" w:hAnsi="Palatino Linotype"/>
          <w:u w:val="single"/>
        </w:rPr>
      </w:pPr>
      <w:r w:rsidRPr="006B47C5">
        <w:rPr>
          <w:rFonts w:ascii="Palatino Linotype" w:hAnsi="Palatino Linotype"/>
          <w:u w:val="single"/>
        </w:rPr>
        <w:t xml:space="preserve">Touchpoint-based Notification Sending </w:t>
      </w:r>
      <w:r w:rsidR="00825A2C" w:rsidRPr="006B47C5">
        <w:rPr>
          <w:rFonts w:ascii="Palatino Linotype" w:hAnsi="Palatino Linotype"/>
          <w:u w:val="single"/>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5A2C" w:rsidRPr="00B9183D" w14:paraId="10045480" w14:textId="77777777" w:rsidTr="00F4374F">
        <w:tc>
          <w:tcPr>
            <w:tcW w:w="9287" w:type="dxa"/>
            <w:shd w:val="clear" w:color="auto" w:fill="2E74B5"/>
          </w:tcPr>
          <w:p w14:paraId="29C1EF41" w14:textId="77777777" w:rsidR="00825A2C" w:rsidRPr="00B9183D" w:rsidRDefault="00825A2C" w:rsidP="00F4374F">
            <w:pPr>
              <w:pStyle w:val="Texte1"/>
              <w:rPr>
                <w:rFonts w:ascii="Palatino Linotype" w:hAnsi="Palatino Linotype"/>
                <w:sz w:val="20"/>
              </w:rPr>
            </w:pPr>
            <w:r w:rsidRPr="00B9183D">
              <w:rPr>
                <w:rFonts w:ascii="Palatino Linotype" w:hAnsi="Palatino Linotype" w:cs="Calibri-Bold"/>
                <w:b/>
                <w:bCs/>
                <w:color w:val="FFFFFF"/>
                <w:lang w:val="en-GB"/>
              </w:rPr>
              <w:t>application/xml, text/xml</w:t>
            </w:r>
          </w:p>
        </w:tc>
      </w:tr>
      <w:tr w:rsidR="00825A2C" w:rsidRPr="00B9183D" w14:paraId="25D893FD" w14:textId="77777777" w:rsidTr="00F4374F">
        <w:tc>
          <w:tcPr>
            <w:tcW w:w="9287" w:type="dxa"/>
          </w:tcPr>
          <w:p w14:paraId="780EC851" w14:textId="7DC19302" w:rsidR="00D93F48" w:rsidRDefault="00D93F48" w:rsidP="00D93F48">
            <w:pPr>
              <w:pStyle w:val="Texte1"/>
              <w:rPr>
                <w:ins w:id="796" w:author="Steven Chen" w:date="2016-12-19T14:28:00Z"/>
                <w:rFonts w:ascii="Palatino Linotype" w:hAnsi="Palatino Linotype"/>
                <w:sz w:val="20"/>
              </w:rPr>
            </w:pPr>
            <w:ins w:id="797" w:author="Steven Chen" w:date="2016-12-19T14:16:00Z">
              <w:r w:rsidRPr="00D93F48">
                <w:rPr>
                  <w:rFonts w:ascii="Palatino Linotype" w:hAnsi="Palatino Linotype"/>
                  <w:sz w:val="20"/>
                </w:rPr>
                <w:t>&lt;</w:t>
              </w:r>
            </w:ins>
            <w:ins w:id="798" w:author="Steven Chen" w:date="2016-12-19T15:32:00Z">
              <w:r w:rsidR="006D5691">
                <w:rPr>
                  <w:rFonts w:ascii="Palatino Linotype" w:hAnsi="Palatino Linotype"/>
                  <w:sz w:val="20"/>
                </w:rPr>
                <w:t>response</w:t>
              </w:r>
            </w:ins>
            <w:ins w:id="799" w:author="Steven Chen" w:date="2016-12-19T14:16:00Z">
              <w:r w:rsidRPr="00D93F48">
                <w:rPr>
                  <w:rFonts w:ascii="Palatino Linotype" w:hAnsi="Palatino Linotype"/>
                  <w:sz w:val="20"/>
                </w:rPr>
                <w:t>&gt;</w:t>
              </w:r>
            </w:ins>
          </w:p>
          <w:p w14:paraId="52C12462" w14:textId="11216F5D" w:rsidR="00253B59" w:rsidRPr="00253B59" w:rsidRDefault="00253B59" w:rsidP="00D93F48">
            <w:pPr>
              <w:pStyle w:val="Texte1"/>
              <w:rPr>
                <w:ins w:id="800" w:author="Steven Chen" w:date="2016-12-19T14:16:00Z"/>
                <w:rFonts w:ascii="Palatino Linotype" w:hAnsi="Palatino Linotype"/>
                <w:sz w:val="20"/>
                <w:lang w:val="en-GB"/>
                <w:rPrChange w:id="801" w:author="Steven Chen" w:date="2016-12-19T14:28:00Z">
                  <w:rPr>
                    <w:ins w:id="802" w:author="Steven Chen" w:date="2016-12-19T14:16:00Z"/>
                    <w:rFonts w:ascii="Palatino Linotype" w:hAnsi="Palatino Linotype"/>
                    <w:sz w:val="20"/>
                  </w:rPr>
                </w:rPrChange>
              </w:rPr>
            </w:pPr>
            <w:ins w:id="803" w:author="Steven Chen" w:date="2016-12-19T14:28:00Z">
              <w:r>
                <w:rPr>
                  <w:rFonts w:ascii="Palatino Linotype" w:hAnsi="Palatino Linotype"/>
                  <w:sz w:val="20"/>
                  <w:lang w:val="en-GB"/>
                </w:rPr>
                <w:t>&lt;sourceId&gt;CG&lt;/sourceId&gt;</w:t>
              </w:r>
            </w:ins>
          </w:p>
          <w:p w14:paraId="6A27B778" w14:textId="77777777" w:rsidR="00D93F48" w:rsidRPr="00D93F48" w:rsidRDefault="00D93F48" w:rsidP="00D93F48">
            <w:pPr>
              <w:pStyle w:val="Texte1"/>
              <w:rPr>
                <w:ins w:id="804" w:author="Steven Chen" w:date="2016-12-19T14:16:00Z"/>
                <w:rFonts w:ascii="Palatino Linotype" w:hAnsi="Palatino Linotype"/>
                <w:sz w:val="20"/>
              </w:rPr>
            </w:pPr>
            <w:ins w:id="805" w:author="Steven Chen" w:date="2016-12-19T14:16:00Z">
              <w:r w:rsidRPr="00D93F48">
                <w:rPr>
                  <w:rFonts w:ascii="Palatino Linotype" w:hAnsi="Palatino Linotype"/>
                  <w:sz w:val="20"/>
                </w:rPr>
                <w:t>&lt;responseInfo&gt;</w:t>
              </w:r>
            </w:ins>
          </w:p>
          <w:p w14:paraId="10B6741A" w14:textId="77777777" w:rsidR="00D93F48" w:rsidRPr="00D93F48" w:rsidRDefault="00D93F48" w:rsidP="00D93F48">
            <w:pPr>
              <w:pStyle w:val="Texte1"/>
              <w:rPr>
                <w:ins w:id="806" w:author="Steven Chen" w:date="2016-12-19T14:16:00Z"/>
                <w:rFonts w:ascii="Palatino Linotype" w:hAnsi="Palatino Linotype"/>
                <w:sz w:val="20"/>
              </w:rPr>
            </w:pPr>
            <w:ins w:id="807" w:author="Steven Chen" w:date="2016-12-19T14:16:00Z">
              <w:r w:rsidRPr="00D93F48">
                <w:rPr>
                  <w:rFonts w:ascii="Palatino Linotype" w:hAnsi="Palatino Linotype"/>
                  <w:sz w:val="20"/>
                </w:rPr>
                <w:tab/>
                <w:t>&lt;requestor&gt;SCRUM&lt;/requestor&gt;</w:t>
              </w:r>
            </w:ins>
          </w:p>
          <w:p w14:paraId="4290C670" w14:textId="77777777" w:rsidR="00D93F48" w:rsidRPr="00D93F48" w:rsidRDefault="00D93F48" w:rsidP="00D93F48">
            <w:pPr>
              <w:pStyle w:val="Texte1"/>
              <w:rPr>
                <w:ins w:id="808" w:author="Steven Chen" w:date="2016-12-19T14:16:00Z"/>
                <w:rFonts w:ascii="Palatino Linotype" w:hAnsi="Palatino Linotype"/>
                <w:sz w:val="20"/>
              </w:rPr>
            </w:pPr>
            <w:ins w:id="809" w:author="Steven Chen" w:date="2016-12-19T14:16:00Z">
              <w:r w:rsidRPr="00D93F48">
                <w:rPr>
                  <w:rFonts w:ascii="Palatino Linotype" w:hAnsi="Palatino Linotype"/>
                  <w:sz w:val="20"/>
                </w:rPr>
                <w:tab/>
                <w:t>&lt;requestId&gt;REQ201602260943185704e57&lt;/requestId&gt;</w:t>
              </w:r>
            </w:ins>
          </w:p>
          <w:p w14:paraId="47198AFB" w14:textId="77777777" w:rsidR="00D93F48" w:rsidRPr="00D93F48" w:rsidRDefault="00D93F48" w:rsidP="00D93F48">
            <w:pPr>
              <w:pStyle w:val="Texte1"/>
              <w:rPr>
                <w:ins w:id="810" w:author="Steven Chen" w:date="2016-12-19T14:16:00Z"/>
                <w:rFonts w:ascii="Palatino Linotype" w:hAnsi="Palatino Linotype"/>
                <w:sz w:val="20"/>
              </w:rPr>
            </w:pPr>
            <w:ins w:id="811" w:author="Steven Chen" w:date="2016-12-19T14:16:00Z">
              <w:r w:rsidRPr="00D93F48">
                <w:rPr>
                  <w:rFonts w:ascii="Palatino Linotype" w:hAnsi="Palatino Linotype"/>
                  <w:sz w:val="20"/>
                </w:rPr>
                <w:tab/>
                <w:t>&lt;responseId&gt; RSP201602260943185196eb4&lt;/responseId&gt;</w:t>
              </w:r>
            </w:ins>
          </w:p>
          <w:p w14:paraId="39F5A649" w14:textId="77777777" w:rsidR="00D93F48" w:rsidRPr="00D93F48" w:rsidRDefault="00D93F48" w:rsidP="00D93F48">
            <w:pPr>
              <w:pStyle w:val="Texte1"/>
              <w:rPr>
                <w:ins w:id="812" w:author="Steven Chen" w:date="2016-12-19T14:16:00Z"/>
                <w:rFonts w:ascii="Palatino Linotype" w:hAnsi="Palatino Linotype"/>
                <w:sz w:val="20"/>
              </w:rPr>
            </w:pPr>
            <w:ins w:id="813" w:author="Steven Chen" w:date="2016-12-19T14:16:00Z">
              <w:r w:rsidRPr="00D93F48">
                <w:rPr>
                  <w:rFonts w:ascii="Palatino Linotype" w:hAnsi="Palatino Linotype"/>
                  <w:sz w:val="20"/>
                </w:rPr>
                <w:tab/>
                <w:t xml:space="preserve">&lt;responseDatetime&gt;20160226094318570&lt;/responseDatetime&gt; </w:t>
              </w:r>
            </w:ins>
          </w:p>
          <w:p w14:paraId="1FF915F7" w14:textId="77777777" w:rsidR="00D93F48" w:rsidRPr="00D93F48" w:rsidRDefault="00D93F48" w:rsidP="00D93F48">
            <w:pPr>
              <w:pStyle w:val="Texte1"/>
              <w:rPr>
                <w:ins w:id="814" w:author="Steven Chen" w:date="2016-12-19T14:16:00Z"/>
                <w:rFonts w:ascii="Palatino Linotype" w:hAnsi="Palatino Linotype"/>
                <w:sz w:val="20"/>
              </w:rPr>
            </w:pPr>
            <w:ins w:id="815" w:author="Steven Chen" w:date="2016-12-19T14:16:00Z">
              <w:r w:rsidRPr="00D93F48">
                <w:rPr>
                  <w:rFonts w:ascii="Palatino Linotype" w:hAnsi="Palatino Linotype"/>
                  <w:sz w:val="20"/>
                </w:rPr>
                <w:tab/>
                <w:t>&lt;returnCode&gt;CG1000&lt;/returnCode&gt;</w:t>
              </w:r>
            </w:ins>
          </w:p>
          <w:p w14:paraId="31CC573C" w14:textId="77777777" w:rsidR="00D93F48" w:rsidRPr="00D93F48" w:rsidRDefault="00D93F48" w:rsidP="00D93F48">
            <w:pPr>
              <w:pStyle w:val="Texte1"/>
              <w:rPr>
                <w:ins w:id="816" w:author="Steven Chen" w:date="2016-12-19T14:16:00Z"/>
                <w:rFonts w:ascii="Palatino Linotype" w:hAnsi="Palatino Linotype"/>
                <w:sz w:val="20"/>
              </w:rPr>
            </w:pPr>
            <w:ins w:id="817" w:author="Steven Chen" w:date="2016-12-19T14:16:00Z">
              <w:r w:rsidRPr="00D93F48">
                <w:rPr>
                  <w:rFonts w:ascii="Palatino Linotype" w:hAnsi="Palatino Linotype"/>
                  <w:sz w:val="20"/>
                </w:rPr>
                <w:tab/>
                <w:t>&lt;errorMsg&gt;Requestor Not Found&lt;/errorMsg&gt;</w:t>
              </w:r>
            </w:ins>
          </w:p>
          <w:p w14:paraId="073B5C9C" w14:textId="77777777" w:rsidR="00D93F48" w:rsidRPr="00D93F48" w:rsidRDefault="00D93F48" w:rsidP="00D93F48">
            <w:pPr>
              <w:pStyle w:val="Texte1"/>
              <w:rPr>
                <w:ins w:id="818" w:author="Steven Chen" w:date="2016-12-19T14:16:00Z"/>
                <w:rFonts w:ascii="Palatino Linotype" w:hAnsi="Palatino Linotype"/>
                <w:sz w:val="20"/>
              </w:rPr>
            </w:pPr>
            <w:ins w:id="819" w:author="Steven Chen" w:date="2016-12-19T14:16:00Z">
              <w:r w:rsidRPr="00D93F48">
                <w:rPr>
                  <w:rFonts w:ascii="Palatino Linotype" w:hAnsi="Palatino Linotype"/>
                  <w:sz w:val="20"/>
                </w:rPr>
                <w:t>&lt;/responseInfo &gt;</w:t>
              </w:r>
            </w:ins>
          </w:p>
          <w:p w14:paraId="0B5C8EE9" w14:textId="77777777" w:rsidR="00D93F48" w:rsidRPr="00D93F48" w:rsidRDefault="00D93F48" w:rsidP="00D93F48">
            <w:pPr>
              <w:pStyle w:val="Texte1"/>
              <w:rPr>
                <w:ins w:id="820" w:author="Steven Chen" w:date="2016-12-19T14:16:00Z"/>
                <w:rFonts w:ascii="Palatino Linotype" w:hAnsi="Palatino Linotype"/>
                <w:sz w:val="20"/>
              </w:rPr>
            </w:pPr>
            <w:ins w:id="821" w:author="Steven Chen" w:date="2016-12-19T14:16:00Z">
              <w:r w:rsidRPr="00D93F48">
                <w:rPr>
                  <w:rFonts w:ascii="Palatino Linotype" w:hAnsi="Palatino Linotype"/>
                  <w:sz w:val="20"/>
                </w:rPr>
                <w:t>&lt;notifications &gt;</w:t>
              </w:r>
            </w:ins>
          </w:p>
          <w:p w14:paraId="78E349FF" w14:textId="77777777" w:rsidR="00D93F48" w:rsidRPr="00D93F48" w:rsidRDefault="00D93F48" w:rsidP="00D93F48">
            <w:pPr>
              <w:pStyle w:val="Texte1"/>
              <w:rPr>
                <w:ins w:id="822" w:author="Steven Chen" w:date="2016-12-19T14:16:00Z"/>
                <w:rFonts w:ascii="Palatino Linotype" w:hAnsi="Palatino Linotype"/>
                <w:sz w:val="20"/>
              </w:rPr>
            </w:pPr>
            <w:ins w:id="823" w:author="Steven Chen" w:date="2016-12-19T14:16:00Z">
              <w:r w:rsidRPr="00D93F48">
                <w:rPr>
                  <w:rFonts w:ascii="Palatino Linotype" w:hAnsi="Palatino Linotype"/>
                  <w:sz w:val="20"/>
                </w:rPr>
                <w:tab/>
                <w:t>&lt;notification&gt;</w:t>
              </w:r>
            </w:ins>
          </w:p>
          <w:p w14:paraId="429AB52C" w14:textId="77777777" w:rsidR="00D93F48" w:rsidRPr="00D93F48" w:rsidRDefault="00D93F48" w:rsidP="00D93F48">
            <w:pPr>
              <w:pStyle w:val="Texte1"/>
              <w:rPr>
                <w:ins w:id="824" w:author="Steven Chen" w:date="2016-12-19T14:16:00Z"/>
                <w:rFonts w:ascii="Palatino Linotype" w:hAnsi="Palatino Linotype"/>
                <w:sz w:val="20"/>
              </w:rPr>
            </w:pPr>
            <w:ins w:id="825" w:author="Steven Chen" w:date="2016-12-19T14:16:00Z">
              <w:r w:rsidRPr="00D93F48">
                <w:rPr>
                  <w:rFonts w:ascii="Palatino Linotype" w:hAnsi="Palatino Linotype"/>
                  <w:sz w:val="20"/>
                </w:rPr>
                <w:tab/>
              </w:r>
              <w:r w:rsidRPr="00D93F48">
                <w:rPr>
                  <w:rFonts w:ascii="Palatino Linotype" w:hAnsi="Palatino Linotype"/>
                  <w:sz w:val="20"/>
                </w:rPr>
                <w:tab/>
                <w:t>&lt;notificationId&gt;7689&lt;/notificationId&gt;</w:t>
              </w:r>
            </w:ins>
          </w:p>
          <w:p w14:paraId="44252470" w14:textId="77777777" w:rsidR="00D93F48" w:rsidRPr="00D93F48" w:rsidRDefault="00D93F48" w:rsidP="00D93F48">
            <w:pPr>
              <w:pStyle w:val="Texte1"/>
              <w:rPr>
                <w:ins w:id="826" w:author="Steven Chen" w:date="2016-12-19T14:16:00Z"/>
                <w:rFonts w:ascii="Palatino Linotype" w:hAnsi="Palatino Linotype"/>
                <w:sz w:val="20"/>
              </w:rPr>
            </w:pPr>
            <w:ins w:id="827" w:author="Steven Chen" w:date="2016-12-19T14:16:00Z">
              <w:r w:rsidRPr="00D93F48">
                <w:rPr>
                  <w:rFonts w:ascii="Palatino Linotype" w:hAnsi="Palatino Linotype"/>
                  <w:sz w:val="20"/>
                </w:rPr>
                <w:tab/>
              </w:r>
              <w:r w:rsidRPr="00D93F48">
                <w:rPr>
                  <w:rFonts w:ascii="Palatino Linotype" w:hAnsi="Palatino Linotype"/>
                  <w:sz w:val="20"/>
                </w:rPr>
                <w:tab/>
                <w:t>&lt;notificationDate&gt;2016-12-12&lt;/notificationDate&gt;</w:t>
              </w:r>
            </w:ins>
          </w:p>
          <w:p w14:paraId="5FF3B327" w14:textId="77777777" w:rsidR="00D93F48" w:rsidRPr="00D93F48" w:rsidRDefault="00D93F48" w:rsidP="00D93F48">
            <w:pPr>
              <w:pStyle w:val="Texte1"/>
              <w:rPr>
                <w:ins w:id="828" w:author="Steven Chen" w:date="2016-12-19T14:16:00Z"/>
                <w:rFonts w:ascii="Palatino Linotype" w:hAnsi="Palatino Linotype"/>
                <w:sz w:val="20"/>
              </w:rPr>
            </w:pPr>
            <w:ins w:id="829" w:author="Steven Chen" w:date="2016-12-19T14:16:00Z">
              <w:r w:rsidRPr="00D93F48">
                <w:rPr>
                  <w:rFonts w:ascii="Palatino Linotype" w:hAnsi="Palatino Linotype"/>
                  <w:sz w:val="20"/>
                </w:rPr>
                <w:tab/>
              </w:r>
              <w:r w:rsidRPr="00D93F48">
                <w:rPr>
                  <w:rFonts w:ascii="Palatino Linotype" w:hAnsi="Palatino Linotype"/>
                  <w:sz w:val="20"/>
                </w:rPr>
                <w:tab/>
                <w:t>&lt;approvalReq&gt;N&lt;/approvalReq&gt;</w:t>
              </w:r>
            </w:ins>
          </w:p>
          <w:p w14:paraId="232CD089" w14:textId="77777777" w:rsidR="00D93F48" w:rsidRPr="00D93F48" w:rsidRDefault="00D93F48" w:rsidP="00D93F48">
            <w:pPr>
              <w:pStyle w:val="Texte1"/>
              <w:rPr>
                <w:ins w:id="830" w:author="Steven Chen" w:date="2016-12-19T14:16:00Z"/>
                <w:rFonts w:ascii="Palatino Linotype" w:hAnsi="Palatino Linotype"/>
                <w:sz w:val="20"/>
              </w:rPr>
            </w:pPr>
            <w:ins w:id="831" w:author="Steven Chen" w:date="2016-12-19T14:16:00Z">
              <w:r w:rsidRPr="00D93F48">
                <w:rPr>
                  <w:rFonts w:ascii="Palatino Linotype" w:hAnsi="Palatino Linotype"/>
                  <w:sz w:val="20"/>
                </w:rPr>
                <w:tab/>
              </w:r>
              <w:r w:rsidRPr="00D93F48">
                <w:rPr>
                  <w:rFonts w:ascii="Palatino Linotype" w:hAnsi="Palatino Linotype"/>
                  <w:sz w:val="20"/>
                </w:rPr>
                <w:tab/>
                <w:t>&lt;approvalStatus&gt;APPROVED&lt;/approvalStatus&gt;</w:t>
              </w:r>
            </w:ins>
          </w:p>
          <w:p w14:paraId="0948EACB" w14:textId="77777777" w:rsidR="00D93F48" w:rsidRPr="00D93F48" w:rsidRDefault="00D93F48" w:rsidP="00D93F48">
            <w:pPr>
              <w:pStyle w:val="Texte1"/>
              <w:rPr>
                <w:ins w:id="832" w:author="Steven Chen" w:date="2016-12-19T14:16:00Z"/>
                <w:rFonts w:ascii="Palatino Linotype" w:hAnsi="Palatino Linotype"/>
                <w:sz w:val="20"/>
              </w:rPr>
            </w:pPr>
            <w:ins w:id="833" w:author="Steven Chen" w:date="2016-12-19T14:16:00Z">
              <w:r w:rsidRPr="00D93F48">
                <w:rPr>
                  <w:rFonts w:ascii="Palatino Linotype" w:hAnsi="Palatino Linotype"/>
                  <w:sz w:val="20"/>
                </w:rPr>
                <w:tab/>
              </w:r>
              <w:r w:rsidRPr="00D93F48">
                <w:rPr>
                  <w:rFonts w:ascii="Palatino Linotype" w:hAnsi="Palatino Linotype"/>
                  <w:sz w:val="20"/>
                </w:rPr>
                <w:tab/>
                <w:t>&lt;approvalTime&gt;2016-11-22 15:44:28.593&lt;/approvalTime&gt;</w:t>
              </w:r>
            </w:ins>
          </w:p>
          <w:p w14:paraId="4D642B1D" w14:textId="77777777" w:rsidR="00D93F48" w:rsidRPr="00D93F48" w:rsidRDefault="00D93F48" w:rsidP="00D93F48">
            <w:pPr>
              <w:pStyle w:val="Texte1"/>
              <w:rPr>
                <w:ins w:id="834" w:author="Steven Chen" w:date="2016-12-19T14:16:00Z"/>
                <w:rFonts w:ascii="Palatino Linotype" w:hAnsi="Palatino Linotype"/>
                <w:sz w:val="20"/>
              </w:rPr>
            </w:pPr>
            <w:ins w:id="835" w:author="Steven Chen" w:date="2016-12-19T14:16:00Z">
              <w:r w:rsidRPr="00D93F48">
                <w:rPr>
                  <w:rFonts w:ascii="Palatino Linotype" w:hAnsi="Palatino Linotype"/>
                  <w:sz w:val="20"/>
                </w:rPr>
                <w:tab/>
              </w:r>
              <w:r w:rsidRPr="00D93F48">
                <w:rPr>
                  <w:rFonts w:ascii="Palatino Linotype" w:hAnsi="Palatino Linotype"/>
                  <w:sz w:val="20"/>
                </w:rPr>
                <w:tab/>
                <w:t>&lt;approver&gt;SYSTEM&lt;/approver&gt;</w:t>
              </w:r>
            </w:ins>
          </w:p>
          <w:p w14:paraId="16D6C850" w14:textId="77777777" w:rsidR="00D93F48" w:rsidRPr="00D93F48" w:rsidRDefault="00D93F48" w:rsidP="00D93F48">
            <w:pPr>
              <w:pStyle w:val="Texte1"/>
              <w:rPr>
                <w:ins w:id="836" w:author="Steven Chen" w:date="2016-12-19T14:16:00Z"/>
                <w:rFonts w:ascii="Palatino Linotype" w:hAnsi="Palatino Linotype"/>
                <w:sz w:val="20"/>
              </w:rPr>
            </w:pPr>
            <w:ins w:id="837" w:author="Steven Chen" w:date="2016-12-19T14:16:00Z">
              <w:r w:rsidRPr="00D93F48">
                <w:rPr>
                  <w:rFonts w:ascii="Palatino Linotype" w:hAnsi="Palatino Linotype"/>
                  <w:sz w:val="20"/>
                </w:rPr>
                <w:tab/>
              </w:r>
              <w:r w:rsidRPr="00D93F48">
                <w:rPr>
                  <w:rFonts w:ascii="Palatino Linotype" w:hAnsi="Palatino Linotype"/>
                  <w:sz w:val="20"/>
                </w:rPr>
                <w:tab/>
                <w:t>&lt;branchCode&gt;1213&lt;/branchCode&gt;</w:t>
              </w:r>
            </w:ins>
          </w:p>
          <w:p w14:paraId="48CF5132" w14:textId="77777777" w:rsidR="00D93F48" w:rsidRPr="00D93F48" w:rsidRDefault="00D93F48" w:rsidP="00D93F48">
            <w:pPr>
              <w:pStyle w:val="Texte1"/>
              <w:rPr>
                <w:ins w:id="838" w:author="Steven Chen" w:date="2016-12-19T14:16:00Z"/>
                <w:rFonts w:ascii="Palatino Linotype" w:hAnsi="Palatino Linotype"/>
                <w:sz w:val="20"/>
              </w:rPr>
            </w:pPr>
            <w:ins w:id="839" w:author="Steven Chen" w:date="2016-12-19T14:16:00Z">
              <w:r w:rsidRPr="00D93F48">
                <w:rPr>
                  <w:rFonts w:ascii="Palatino Linotype" w:hAnsi="Palatino Linotype"/>
                  <w:sz w:val="20"/>
                </w:rPr>
                <w:lastRenderedPageBreak/>
                <w:tab/>
              </w:r>
              <w:r w:rsidRPr="00D93F48">
                <w:rPr>
                  <w:rFonts w:ascii="Palatino Linotype" w:hAnsi="Palatino Linotype"/>
                  <w:sz w:val="20"/>
                </w:rPr>
                <w:tab/>
                <w:t>&lt;sendType&gt;RECURRENT&lt;/sendType&gt;</w:t>
              </w:r>
            </w:ins>
          </w:p>
          <w:p w14:paraId="546AC47A" w14:textId="77777777" w:rsidR="00D93F48" w:rsidRPr="00D93F48" w:rsidRDefault="00D93F48" w:rsidP="00D93F48">
            <w:pPr>
              <w:pStyle w:val="Texte1"/>
              <w:rPr>
                <w:ins w:id="840" w:author="Steven Chen" w:date="2016-12-19T14:16:00Z"/>
                <w:rFonts w:ascii="Palatino Linotype" w:hAnsi="Palatino Linotype"/>
                <w:sz w:val="20"/>
              </w:rPr>
            </w:pPr>
            <w:ins w:id="841" w:author="Steven Chen" w:date="2016-12-19T14:16:00Z">
              <w:r w:rsidRPr="00D93F48">
                <w:rPr>
                  <w:rFonts w:ascii="Palatino Linotype" w:hAnsi="Palatino Linotype"/>
                  <w:sz w:val="20"/>
                </w:rPr>
                <w:tab/>
              </w:r>
              <w:r w:rsidRPr="00D93F48">
                <w:rPr>
                  <w:rFonts w:ascii="Palatino Linotype" w:hAnsi="Palatino Linotype"/>
                  <w:sz w:val="20"/>
                </w:rPr>
                <w:tab/>
                <w:t>&lt;businessLine&gt;GH&lt;/businessLine&gt;</w:t>
              </w:r>
            </w:ins>
          </w:p>
          <w:p w14:paraId="1F0069F1" w14:textId="77777777" w:rsidR="00D93F48" w:rsidRPr="00D93F48" w:rsidRDefault="00D93F48" w:rsidP="00D93F48">
            <w:pPr>
              <w:pStyle w:val="Texte1"/>
              <w:rPr>
                <w:ins w:id="842" w:author="Steven Chen" w:date="2016-12-19T14:16:00Z"/>
                <w:rFonts w:ascii="Palatino Linotype" w:hAnsi="Palatino Linotype"/>
                <w:sz w:val="20"/>
              </w:rPr>
            </w:pPr>
            <w:ins w:id="843" w:author="Steven Chen" w:date="2016-12-19T14:16:00Z">
              <w:r w:rsidRPr="00D93F48">
                <w:rPr>
                  <w:rFonts w:ascii="Palatino Linotype" w:hAnsi="Palatino Linotype"/>
                  <w:sz w:val="20"/>
                </w:rPr>
                <w:tab/>
              </w:r>
              <w:r w:rsidRPr="00D93F48">
                <w:rPr>
                  <w:rFonts w:ascii="Palatino Linotype" w:hAnsi="Palatino Linotype"/>
                  <w:sz w:val="20"/>
                </w:rPr>
                <w:tab/>
                <w:t>&lt;touchpointTypeName&gt;New Business Issuance&lt;/touchpointTypeName&gt;</w:t>
              </w:r>
            </w:ins>
          </w:p>
          <w:p w14:paraId="6DED126C" w14:textId="77777777" w:rsidR="00D93F48" w:rsidRPr="00D93F48" w:rsidRDefault="00D93F48" w:rsidP="00D93F48">
            <w:pPr>
              <w:pStyle w:val="Texte1"/>
              <w:rPr>
                <w:ins w:id="844" w:author="Steven Chen" w:date="2016-12-19T14:16:00Z"/>
                <w:rFonts w:ascii="Palatino Linotype" w:hAnsi="Palatino Linotype"/>
                <w:sz w:val="20"/>
              </w:rPr>
            </w:pPr>
            <w:ins w:id="845" w:author="Steven Chen" w:date="2016-12-19T14:16:00Z">
              <w:r w:rsidRPr="00D93F48">
                <w:rPr>
                  <w:rFonts w:ascii="Palatino Linotype" w:hAnsi="Palatino Linotype"/>
                  <w:sz w:val="20"/>
                </w:rPr>
                <w:tab/>
              </w:r>
              <w:r w:rsidRPr="00D93F48">
                <w:rPr>
                  <w:rFonts w:ascii="Palatino Linotype" w:hAnsi="Palatino Linotype"/>
                  <w:sz w:val="20"/>
                </w:rPr>
                <w:tab/>
                <w:t>&lt;policyNo&gt;04357501GH&lt;/policyNo&gt;</w:t>
              </w:r>
            </w:ins>
          </w:p>
          <w:p w14:paraId="3AE8AB33" w14:textId="77777777" w:rsidR="00D93F48" w:rsidRPr="00D93F48" w:rsidRDefault="00D93F48" w:rsidP="00D93F48">
            <w:pPr>
              <w:pStyle w:val="Texte1"/>
              <w:rPr>
                <w:ins w:id="846" w:author="Steven Chen" w:date="2016-12-19T14:16:00Z"/>
                <w:rFonts w:ascii="Palatino Linotype" w:hAnsi="Palatino Linotype"/>
                <w:sz w:val="20"/>
              </w:rPr>
            </w:pPr>
            <w:ins w:id="847" w:author="Steven Chen" w:date="2016-12-19T14:16:00Z">
              <w:r w:rsidRPr="00D93F48">
                <w:rPr>
                  <w:rFonts w:ascii="Palatino Linotype" w:hAnsi="Palatino Linotype"/>
                  <w:sz w:val="20"/>
                </w:rPr>
                <w:tab/>
              </w:r>
              <w:r w:rsidRPr="00D93F48">
                <w:rPr>
                  <w:rFonts w:ascii="Palatino Linotype" w:hAnsi="Palatino Linotype"/>
                  <w:sz w:val="20"/>
                </w:rPr>
                <w:tab/>
                <w:t>&lt;agentCode&gt;A43512323&lt;/agentCode&gt;</w:t>
              </w:r>
            </w:ins>
          </w:p>
          <w:p w14:paraId="0AFCA802" w14:textId="77777777" w:rsidR="00D93F48" w:rsidRPr="00D93F48" w:rsidRDefault="00D93F48" w:rsidP="00D93F48">
            <w:pPr>
              <w:pStyle w:val="Texte1"/>
              <w:rPr>
                <w:ins w:id="848" w:author="Steven Chen" w:date="2016-12-19T14:16:00Z"/>
                <w:rFonts w:ascii="Palatino Linotype" w:hAnsi="Palatino Linotype"/>
                <w:sz w:val="20"/>
              </w:rPr>
            </w:pPr>
            <w:ins w:id="849" w:author="Steven Chen" w:date="2016-12-19T14:16:00Z">
              <w:r w:rsidRPr="00D93F48">
                <w:rPr>
                  <w:rFonts w:ascii="Palatino Linotype" w:hAnsi="Palatino Linotype"/>
                  <w:sz w:val="20"/>
                </w:rPr>
                <w:tab/>
              </w:r>
              <w:r w:rsidRPr="00D93F48">
                <w:rPr>
                  <w:rFonts w:ascii="Palatino Linotype" w:hAnsi="Palatino Linotype"/>
                  <w:sz w:val="20"/>
                </w:rPr>
                <w:tab/>
                <w:t>&lt;agentEmail&gt;agentCode@axa.com.hk&lt;/agentEmail&gt;</w:t>
              </w:r>
            </w:ins>
          </w:p>
          <w:p w14:paraId="19C61E75" w14:textId="77777777" w:rsidR="00D93F48" w:rsidRPr="00D93F48" w:rsidRDefault="00D93F48" w:rsidP="00D93F48">
            <w:pPr>
              <w:pStyle w:val="Texte1"/>
              <w:rPr>
                <w:ins w:id="850" w:author="Steven Chen" w:date="2016-12-19T14:16:00Z"/>
                <w:rFonts w:ascii="Palatino Linotype" w:hAnsi="Palatino Linotype"/>
                <w:sz w:val="20"/>
              </w:rPr>
            </w:pPr>
            <w:ins w:id="851" w:author="Steven Chen" w:date="2016-12-19T14:16:00Z">
              <w:r w:rsidRPr="00D93F48">
                <w:rPr>
                  <w:rFonts w:ascii="Palatino Linotype" w:hAnsi="Palatino Linotype"/>
                  <w:sz w:val="20"/>
                </w:rPr>
                <w:tab/>
              </w:r>
              <w:r w:rsidRPr="00D93F48">
                <w:rPr>
                  <w:rFonts w:ascii="Palatino Linotype" w:hAnsi="Palatino Linotype"/>
                  <w:sz w:val="20"/>
                </w:rPr>
                <w:tab/>
                <w:t>&lt;agentMobile&gt;66666666&lt;/agentMobile&gt;</w:t>
              </w:r>
            </w:ins>
          </w:p>
          <w:p w14:paraId="608B3E27" w14:textId="77777777" w:rsidR="00D93F48" w:rsidRPr="00D93F48" w:rsidRDefault="00D93F48" w:rsidP="00D93F48">
            <w:pPr>
              <w:pStyle w:val="Texte1"/>
              <w:rPr>
                <w:ins w:id="852" w:author="Steven Chen" w:date="2016-12-19T14:16:00Z"/>
                <w:rFonts w:ascii="Palatino Linotype" w:hAnsi="Palatino Linotype"/>
                <w:sz w:val="20"/>
              </w:rPr>
            </w:pPr>
            <w:ins w:id="853" w:author="Steven Chen" w:date="2016-12-19T14:16:00Z">
              <w:r w:rsidRPr="00D93F48">
                <w:rPr>
                  <w:rFonts w:ascii="Palatino Linotype" w:hAnsi="Palatino Linotype"/>
                  <w:sz w:val="20"/>
                </w:rPr>
                <w:tab/>
              </w:r>
              <w:r w:rsidRPr="00D93F48">
                <w:rPr>
                  <w:rFonts w:ascii="Palatino Linotype" w:hAnsi="Palatino Linotype"/>
                  <w:sz w:val="20"/>
                </w:rPr>
                <w:tab/>
                <w:t>&lt;email&gt;customer@axa.com.hk&lt;/email&gt;</w:t>
              </w:r>
            </w:ins>
          </w:p>
          <w:p w14:paraId="58DC3B3A" w14:textId="77777777" w:rsidR="00D93F48" w:rsidRPr="00D93F48" w:rsidRDefault="00D93F48" w:rsidP="00D93F48">
            <w:pPr>
              <w:pStyle w:val="Texte1"/>
              <w:rPr>
                <w:ins w:id="854" w:author="Steven Chen" w:date="2016-12-19T14:16:00Z"/>
                <w:rFonts w:ascii="Palatino Linotype" w:hAnsi="Palatino Linotype"/>
                <w:sz w:val="20"/>
              </w:rPr>
            </w:pPr>
            <w:ins w:id="855" w:author="Steven Chen" w:date="2016-12-19T14:16:00Z">
              <w:r w:rsidRPr="00D93F48">
                <w:rPr>
                  <w:rFonts w:ascii="Palatino Linotype" w:hAnsi="Palatino Linotype"/>
                  <w:sz w:val="20"/>
                </w:rPr>
                <w:tab/>
              </w:r>
              <w:r w:rsidRPr="00D93F48">
                <w:rPr>
                  <w:rFonts w:ascii="Palatino Linotype" w:hAnsi="Palatino Linotype"/>
                  <w:sz w:val="20"/>
                </w:rPr>
                <w:tab/>
                <w:t>&lt;mobile&gt;66666666&lt;/mobile&gt;</w:t>
              </w:r>
            </w:ins>
          </w:p>
          <w:p w14:paraId="13D910D7" w14:textId="77777777" w:rsidR="00D93F48" w:rsidRPr="00D93F48" w:rsidRDefault="00D93F48" w:rsidP="00D93F48">
            <w:pPr>
              <w:pStyle w:val="Texte1"/>
              <w:rPr>
                <w:ins w:id="856" w:author="Steven Chen" w:date="2016-12-19T14:16:00Z"/>
                <w:rFonts w:ascii="Palatino Linotype" w:hAnsi="Palatino Linotype"/>
                <w:sz w:val="20"/>
              </w:rPr>
            </w:pPr>
            <w:ins w:id="857" w:author="Steven Chen" w:date="2016-12-19T14:16:00Z">
              <w:r w:rsidRPr="00D93F48">
                <w:rPr>
                  <w:rFonts w:ascii="Palatino Linotype" w:hAnsi="Palatino Linotype"/>
                  <w:sz w:val="20"/>
                </w:rPr>
                <w:tab/>
              </w:r>
              <w:r w:rsidRPr="00D93F48">
                <w:rPr>
                  <w:rFonts w:ascii="Palatino Linotype" w:hAnsi="Palatino Linotype"/>
                  <w:sz w:val="20"/>
                </w:rPr>
                <w:tab/>
                <w:t>&lt;preferredLang&gt;EN&lt;/preferredLang &gt;</w:t>
              </w:r>
            </w:ins>
          </w:p>
          <w:p w14:paraId="0967C9BF" w14:textId="77777777" w:rsidR="00D93F48" w:rsidRPr="00D93F48" w:rsidRDefault="00D93F48" w:rsidP="00D93F48">
            <w:pPr>
              <w:pStyle w:val="Texte1"/>
              <w:rPr>
                <w:ins w:id="858" w:author="Steven Chen" w:date="2016-12-19T14:16:00Z"/>
                <w:rFonts w:ascii="Palatino Linotype" w:hAnsi="Palatino Linotype"/>
                <w:sz w:val="20"/>
              </w:rPr>
            </w:pPr>
            <w:ins w:id="859" w:author="Steven Chen" w:date="2016-12-19T14:16:00Z">
              <w:r w:rsidRPr="00D93F48">
                <w:rPr>
                  <w:rFonts w:ascii="Palatino Linotype" w:hAnsi="Palatino Linotype"/>
                  <w:sz w:val="20"/>
                </w:rPr>
                <w:tab/>
              </w:r>
              <w:r w:rsidRPr="00D93F48">
                <w:rPr>
                  <w:rFonts w:ascii="Palatino Linotype" w:hAnsi="Palatino Linotype"/>
                  <w:sz w:val="20"/>
                </w:rPr>
                <w:tab/>
                <w:t>&lt;status&gt;ABLEMOBILE-SENT&lt;/status&gt;</w:t>
              </w:r>
            </w:ins>
          </w:p>
          <w:p w14:paraId="6DB35C5B" w14:textId="7CE2CF4D" w:rsidR="00D93F48" w:rsidRPr="00D93F48" w:rsidRDefault="00D93F48">
            <w:pPr>
              <w:pStyle w:val="Texte1"/>
              <w:ind w:left="840"/>
              <w:rPr>
                <w:ins w:id="860" w:author="Steven Chen" w:date="2016-12-19T14:16:00Z"/>
                <w:rFonts w:ascii="Palatino Linotype" w:hAnsi="Palatino Linotype"/>
                <w:sz w:val="20"/>
              </w:rPr>
              <w:pPrChange w:id="861" w:author="Steven Chen" w:date="2016-12-19T14:18:00Z">
                <w:pPr>
                  <w:pStyle w:val="Texte1"/>
                </w:pPr>
              </w:pPrChange>
            </w:pPr>
            <w:ins w:id="862" w:author="Steven Chen" w:date="2016-12-19T14:16:00Z">
              <w:r w:rsidRPr="00D93F48">
                <w:rPr>
                  <w:rFonts w:ascii="Palatino Linotype" w:hAnsi="Palatino Linotype"/>
                  <w:sz w:val="20"/>
                </w:rPr>
                <w:t>&lt;content&gt;{"LANGUAGE":"C","CUSTOMER EMAIL ADDR":"","CHANNEL TYPE":"NOR","STATUS CODE":"25","TRANSACTION DATE":"20161212","SUB TYPE":"","CUSTOMER MOBILE NO":"91763383","POLICY NO":"302-5914437","EMAIL":"","PRODUCT_CODE":"ALL","AGENCY/ BROKER ID":"24735","CSC":"","TRANSACTION CODE":"V","UNIT CODE":"620008","MOBILE":""}</w:t>
              </w:r>
            </w:ins>
          </w:p>
          <w:p w14:paraId="14EB0333" w14:textId="77777777" w:rsidR="00D93F48" w:rsidRPr="00D93F48" w:rsidRDefault="00D93F48" w:rsidP="00D93F48">
            <w:pPr>
              <w:pStyle w:val="Texte1"/>
              <w:rPr>
                <w:ins w:id="863" w:author="Steven Chen" w:date="2016-12-19T14:16:00Z"/>
                <w:rFonts w:ascii="Palatino Linotype" w:hAnsi="Palatino Linotype"/>
                <w:sz w:val="20"/>
              </w:rPr>
            </w:pPr>
            <w:ins w:id="864" w:author="Steven Chen" w:date="2016-12-19T14:16:00Z">
              <w:r w:rsidRPr="00D93F48">
                <w:rPr>
                  <w:rFonts w:ascii="Palatino Linotype" w:hAnsi="Palatino Linotype"/>
                  <w:sz w:val="20"/>
                </w:rPr>
                <w:tab/>
              </w:r>
              <w:r w:rsidRPr="00D93F48">
                <w:rPr>
                  <w:rFonts w:ascii="Palatino Linotype" w:hAnsi="Palatino Linotype"/>
                  <w:sz w:val="20"/>
                </w:rPr>
                <w:tab/>
                <w:t>&lt;/content&gt;</w:t>
              </w:r>
            </w:ins>
          </w:p>
          <w:p w14:paraId="16E683FC" w14:textId="77777777" w:rsidR="00D93F48" w:rsidRPr="00D93F48" w:rsidRDefault="00D93F48" w:rsidP="00D93F48">
            <w:pPr>
              <w:pStyle w:val="Texte1"/>
              <w:rPr>
                <w:ins w:id="865" w:author="Steven Chen" w:date="2016-12-19T14:16:00Z"/>
                <w:rFonts w:ascii="Palatino Linotype" w:hAnsi="Palatino Linotype"/>
                <w:sz w:val="20"/>
              </w:rPr>
            </w:pPr>
            <w:ins w:id="866" w:author="Steven Chen" w:date="2016-12-19T14:16:00Z">
              <w:r w:rsidRPr="00D93F48">
                <w:rPr>
                  <w:rFonts w:ascii="Palatino Linotype" w:hAnsi="Palatino Linotype"/>
                  <w:sz w:val="20"/>
                </w:rPr>
                <w:tab/>
                <w:t>&lt;/notification&gt;</w:t>
              </w:r>
            </w:ins>
          </w:p>
          <w:p w14:paraId="0631BCED" w14:textId="77777777" w:rsidR="00825A2C" w:rsidRDefault="00D93F48" w:rsidP="00D93F48">
            <w:pPr>
              <w:pStyle w:val="Texte1"/>
              <w:rPr>
                <w:ins w:id="867" w:author="Steven Chen" w:date="2016-12-19T15:32:00Z"/>
                <w:rFonts w:ascii="Palatino Linotype" w:hAnsi="Palatino Linotype"/>
                <w:sz w:val="20"/>
              </w:rPr>
            </w:pPr>
            <w:ins w:id="868" w:author="Steven Chen" w:date="2016-12-19T14:16:00Z">
              <w:r w:rsidRPr="00D93F48">
                <w:rPr>
                  <w:rFonts w:ascii="Palatino Linotype" w:hAnsi="Palatino Linotype"/>
                  <w:sz w:val="20"/>
                </w:rPr>
                <w:t>&lt;/notifications&gt;</w:t>
              </w:r>
            </w:ins>
          </w:p>
          <w:p w14:paraId="112A7BB5" w14:textId="38EDB179" w:rsidR="006D5691" w:rsidRPr="006D5691" w:rsidRDefault="006D5691" w:rsidP="00D93F48">
            <w:pPr>
              <w:pStyle w:val="Texte1"/>
              <w:rPr>
                <w:rFonts w:ascii="Palatino Linotype" w:hAnsi="Palatino Linotype"/>
                <w:sz w:val="20"/>
                <w:lang w:val="en-GB"/>
                <w:rPrChange w:id="869" w:author="Steven Chen" w:date="2016-12-19T15:32:00Z">
                  <w:rPr>
                    <w:rFonts w:ascii="Palatino Linotype" w:hAnsi="Palatino Linotype"/>
                    <w:sz w:val="20"/>
                  </w:rPr>
                </w:rPrChange>
              </w:rPr>
            </w:pPr>
            <w:ins w:id="870" w:author="Steven Chen" w:date="2016-12-19T15:32:00Z">
              <w:r>
                <w:rPr>
                  <w:rFonts w:ascii="Palatino Linotype" w:hAnsi="Palatino Linotype"/>
                  <w:sz w:val="20"/>
                  <w:lang w:val="en-GB"/>
                </w:rPr>
                <w:t>&lt;/response&gt;</w:t>
              </w:r>
            </w:ins>
          </w:p>
        </w:tc>
      </w:tr>
    </w:tbl>
    <w:p w14:paraId="00B22476" w14:textId="77777777" w:rsidR="00825A2C" w:rsidRPr="00B9183D" w:rsidRDefault="00825A2C" w:rsidP="00825A2C">
      <w:pPr>
        <w:pStyle w:val="Texte1"/>
        <w:rPr>
          <w:rFonts w:ascii="Palatino Linotype" w:hAnsi="Palatino Linotype"/>
        </w:rPr>
      </w:pPr>
    </w:p>
    <w:p w14:paraId="4D2D6449" w14:textId="77777777" w:rsidR="00825A2C" w:rsidRPr="00B9183D" w:rsidRDefault="00825A2C" w:rsidP="00825A2C">
      <w:pPr>
        <w:pStyle w:val="Texte1"/>
        <w:rPr>
          <w:rFonts w:ascii="Palatino Linotype" w:hAnsi="Palatino Linotyp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825A2C" w:rsidRPr="006B47C5" w14:paraId="3243CBC8" w14:textId="77777777" w:rsidTr="00F4374F">
        <w:tc>
          <w:tcPr>
            <w:tcW w:w="9288" w:type="dxa"/>
            <w:shd w:val="clear" w:color="auto" w:fill="2E74B5"/>
          </w:tcPr>
          <w:p w14:paraId="616D1ECF" w14:textId="77777777" w:rsidR="00825A2C" w:rsidRPr="006B47C5" w:rsidRDefault="00825A2C" w:rsidP="00F4374F">
            <w:pPr>
              <w:pStyle w:val="Texte1"/>
              <w:rPr>
                <w:rFonts w:ascii="Palatino Linotype" w:hAnsi="Palatino Linotype"/>
              </w:rPr>
            </w:pPr>
            <w:r w:rsidRPr="006B47C5">
              <w:rPr>
                <w:rFonts w:ascii="Palatino Linotype" w:hAnsi="Palatino Linotype" w:cs="Calibri-Bold"/>
                <w:b/>
                <w:bCs/>
                <w:color w:val="FFFFFF"/>
                <w:lang w:val="en-GB"/>
              </w:rPr>
              <w:t>application/json, text/json</w:t>
            </w:r>
          </w:p>
        </w:tc>
      </w:tr>
      <w:tr w:rsidR="00825A2C" w:rsidRPr="006B47C5" w14:paraId="4EB9DDE2" w14:textId="77777777" w:rsidTr="00F4374F">
        <w:tc>
          <w:tcPr>
            <w:tcW w:w="9288" w:type="dxa"/>
            <w:shd w:val="clear" w:color="auto" w:fill="auto"/>
          </w:tcPr>
          <w:p w14:paraId="56FEA950" w14:textId="77777777" w:rsidR="00D93F48" w:rsidRPr="00D93F48" w:rsidRDefault="00D93F48" w:rsidP="00D93F48">
            <w:pPr>
              <w:pStyle w:val="Texte1"/>
              <w:rPr>
                <w:ins w:id="871" w:author="Steven Chen" w:date="2016-12-19T14:18:00Z"/>
                <w:rFonts w:ascii="Palatino Linotype" w:hAnsi="Palatino Linotype"/>
                <w:sz w:val="20"/>
              </w:rPr>
            </w:pPr>
            <w:ins w:id="872" w:author="Steven Chen" w:date="2016-12-19T14:18:00Z">
              <w:r w:rsidRPr="00D93F48">
                <w:rPr>
                  <w:rFonts w:ascii="Palatino Linotype" w:hAnsi="Palatino Linotype"/>
                  <w:sz w:val="20"/>
                </w:rPr>
                <w:t>{</w:t>
              </w:r>
            </w:ins>
          </w:p>
          <w:p w14:paraId="02B24E6A" w14:textId="77777777" w:rsidR="00D93F48" w:rsidRPr="00D93F48" w:rsidRDefault="00D93F48" w:rsidP="00D93F48">
            <w:pPr>
              <w:pStyle w:val="Texte1"/>
              <w:rPr>
                <w:ins w:id="873" w:author="Steven Chen" w:date="2016-12-19T14:18:00Z"/>
                <w:rFonts w:ascii="Palatino Linotype" w:hAnsi="Palatino Linotype"/>
                <w:sz w:val="20"/>
              </w:rPr>
            </w:pPr>
            <w:ins w:id="874" w:author="Steven Chen" w:date="2016-12-19T14:18:00Z">
              <w:r w:rsidRPr="00D93F48">
                <w:rPr>
                  <w:rFonts w:ascii="Palatino Linotype" w:hAnsi="Palatino Linotype"/>
                  <w:sz w:val="20"/>
                </w:rPr>
                <w:t xml:space="preserve">  "cgNotification": {</w:t>
              </w:r>
            </w:ins>
          </w:p>
          <w:p w14:paraId="0D76DEA6" w14:textId="0BDDB04D" w:rsidR="00D93F48" w:rsidRPr="00D93F48" w:rsidRDefault="00253B59" w:rsidP="00D93F48">
            <w:pPr>
              <w:pStyle w:val="Texte1"/>
              <w:rPr>
                <w:ins w:id="875" w:author="Steven Chen" w:date="2016-12-19T14:18:00Z"/>
                <w:rFonts w:ascii="Palatino Linotype" w:hAnsi="Palatino Linotype"/>
                <w:sz w:val="20"/>
              </w:rPr>
            </w:pPr>
            <w:ins w:id="876" w:author="Steven Chen" w:date="2016-12-19T14:18:00Z">
              <w:r>
                <w:rPr>
                  <w:rFonts w:ascii="Palatino Linotype" w:hAnsi="Palatino Linotype"/>
                  <w:sz w:val="20"/>
                </w:rPr>
                <w:t xml:space="preserve">    "</w:t>
              </w:r>
              <w:r w:rsidR="00D93F48" w:rsidRPr="00D93F48">
                <w:rPr>
                  <w:rFonts w:ascii="Palatino Linotype" w:hAnsi="Palatino Linotype"/>
                  <w:sz w:val="20"/>
                </w:rPr>
                <w:t>sourceId": "CG",</w:t>
              </w:r>
            </w:ins>
          </w:p>
          <w:p w14:paraId="24484B3E" w14:textId="77777777" w:rsidR="00D93F48" w:rsidRPr="00D93F48" w:rsidRDefault="00D93F48" w:rsidP="00D93F48">
            <w:pPr>
              <w:pStyle w:val="Texte1"/>
              <w:rPr>
                <w:ins w:id="877" w:author="Steven Chen" w:date="2016-12-19T14:18:00Z"/>
                <w:rFonts w:ascii="Palatino Linotype" w:hAnsi="Palatino Linotype"/>
                <w:sz w:val="20"/>
              </w:rPr>
            </w:pPr>
            <w:ins w:id="878" w:author="Steven Chen" w:date="2016-12-19T14:18:00Z">
              <w:r w:rsidRPr="00D93F48">
                <w:rPr>
                  <w:rFonts w:ascii="Palatino Linotype" w:hAnsi="Palatino Linotype"/>
                  <w:sz w:val="20"/>
                </w:rPr>
                <w:t xml:space="preserve">    "responseInfo": {</w:t>
              </w:r>
            </w:ins>
          </w:p>
          <w:p w14:paraId="047B5834" w14:textId="77777777" w:rsidR="00D93F48" w:rsidRPr="00D93F48" w:rsidRDefault="00D93F48" w:rsidP="00D93F48">
            <w:pPr>
              <w:pStyle w:val="Texte1"/>
              <w:rPr>
                <w:ins w:id="879" w:author="Steven Chen" w:date="2016-12-19T14:18:00Z"/>
                <w:rFonts w:ascii="Palatino Linotype" w:hAnsi="Palatino Linotype"/>
                <w:sz w:val="20"/>
              </w:rPr>
            </w:pPr>
            <w:ins w:id="880" w:author="Steven Chen" w:date="2016-12-19T14:18:00Z">
              <w:r w:rsidRPr="00D93F48">
                <w:rPr>
                  <w:rFonts w:ascii="Palatino Linotype" w:hAnsi="Palatino Linotype"/>
                  <w:sz w:val="20"/>
                </w:rPr>
                <w:t xml:space="preserve">      "requestor": "SCRUM",</w:t>
              </w:r>
            </w:ins>
          </w:p>
          <w:p w14:paraId="0AF36BBB" w14:textId="77777777" w:rsidR="00D93F48" w:rsidRPr="00D93F48" w:rsidRDefault="00D93F48" w:rsidP="00D93F48">
            <w:pPr>
              <w:pStyle w:val="Texte1"/>
              <w:rPr>
                <w:ins w:id="881" w:author="Steven Chen" w:date="2016-12-19T14:18:00Z"/>
                <w:rFonts w:ascii="Palatino Linotype" w:hAnsi="Palatino Linotype"/>
                <w:sz w:val="20"/>
              </w:rPr>
            </w:pPr>
            <w:ins w:id="882" w:author="Steven Chen" w:date="2016-12-19T14:18:00Z">
              <w:r w:rsidRPr="00D93F48">
                <w:rPr>
                  <w:rFonts w:ascii="Palatino Linotype" w:hAnsi="Palatino Linotype"/>
                  <w:sz w:val="20"/>
                </w:rPr>
                <w:t xml:space="preserve">      "requestId": "REQ201602260943185704e57",</w:t>
              </w:r>
            </w:ins>
          </w:p>
          <w:p w14:paraId="3778982F" w14:textId="77777777" w:rsidR="00D93F48" w:rsidRPr="00D93F48" w:rsidRDefault="00D93F48" w:rsidP="00D93F48">
            <w:pPr>
              <w:pStyle w:val="Texte1"/>
              <w:rPr>
                <w:ins w:id="883" w:author="Steven Chen" w:date="2016-12-19T14:18:00Z"/>
                <w:rFonts w:ascii="Palatino Linotype" w:hAnsi="Palatino Linotype"/>
                <w:sz w:val="20"/>
              </w:rPr>
            </w:pPr>
            <w:ins w:id="884" w:author="Steven Chen" w:date="2016-12-19T14:18:00Z">
              <w:r w:rsidRPr="00D93F48">
                <w:rPr>
                  <w:rFonts w:ascii="Palatino Linotype" w:hAnsi="Palatino Linotype"/>
                  <w:sz w:val="20"/>
                </w:rPr>
                <w:t xml:space="preserve">      "responseId": " RSP201602260943185196eb4",</w:t>
              </w:r>
            </w:ins>
          </w:p>
          <w:p w14:paraId="28732635" w14:textId="77777777" w:rsidR="00D93F48" w:rsidRPr="00D93F48" w:rsidRDefault="00D93F48" w:rsidP="00D93F48">
            <w:pPr>
              <w:pStyle w:val="Texte1"/>
              <w:rPr>
                <w:ins w:id="885" w:author="Steven Chen" w:date="2016-12-19T14:18:00Z"/>
                <w:rFonts w:ascii="Palatino Linotype" w:hAnsi="Palatino Linotype"/>
                <w:sz w:val="20"/>
              </w:rPr>
            </w:pPr>
            <w:ins w:id="886" w:author="Steven Chen" w:date="2016-12-19T14:18:00Z">
              <w:r w:rsidRPr="00D93F48">
                <w:rPr>
                  <w:rFonts w:ascii="Palatino Linotype" w:hAnsi="Palatino Linotype"/>
                  <w:sz w:val="20"/>
                </w:rPr>
                <w:t xml:space="preserve">      "responseDatetime": "20160226094318570",</w:t>
              </w:r>
            </w:ins>
          </w:p>
          <w:p w14:paraId="648D7EA4" w14:textId="77777777" w:rsidR="00D93F48" w:rsidRPr="00D93F48" w:rsidRDefault="00D93F48" w:rsidP="00D93F48">
            <w:pPr>
              <w:pStyle w:val="Texte1"/>
              <w:rPr>
                <w:ins w:id="887" w:author="Steven Chen" w:date="2016-12-19T14:18:00Z"/>
                <w:rFonts w:ascii="Palatino Linotype" w:hAnsi="Palatino Linotype"/>
                <w:sz w:val="20"/>
              </w:rPr>
            </w:pPr>
            <w:ins w:id="888" w:author="Steven Chen" w:date="2016-12-19T14:18:00Z">
              <w:r w:rsidRPr="00D93F48">
                <w:rPr>
                  <w:rFonts w:ascii="Palatino Linotype" w:hAnsi="Palatino Linotype"/>
                  <w:sz w:val="20"/>
                </w:rPr>
                <w:t xml:space="preserve">      "returnCode": "CG1000",</w:t>
              </w:r>
            </w:ins>
          </w:p>
          <w:p w14:paraId="23404D0B" w14:textId="77777777" w:rsidR="00D93F48" w:rsidRPr="00D93F48" w:rsidRDefault="00D93F48" w:rsidP="00D93F48">
            <w:pPr>
              <w:pStyle w:val="Texte1"/>
              <w:rPr>
                <w:ins w:id="889" w:author="Steven Chen" w:date="2016-12-19T14:18:00Z"/>
                <w:rFonts w:ascii="Palatino Linotype" w:hAnsi="Palatino Linotype"/>
                <w:sz w:val="20"/>
              </w:rPr>
            </w:pPr>
            <w:ins w:id="890" w:author="Steven Chen" w:date="2016-12-19T14:18:00Z">
              <w:r w:rsidRPr="00D93F48">
                <w:rPr>
                  <w:rFonts w:ascii="Palatino Linotype" w:hAnsi="Palatino Linotype"/>
                  <w:sz w:val="20"/>
                </w:rPr>
                <w:t xml:space="preserve">      "errorMsg": "Requestor Not Found"</w:t>
              </w:r>
            </w:ins>
          </w:p>
          <w:p w14:paraId="74D87550" w14:textId="77777777" w:rsidR="00D93F48" w:rsidRPr="00D93F48" w:rsidRDefault="00D93F48" w:rsidP="00D93F48">
            <w:pPr>
              <w:pStyle w:val="Texte1"/>
              <w:rPr>
                <w:ins w:id="891" w:author="Steven Chen" w:date="2016-12-19T14:18:00Z"/>
                <w:rFonts w:ascii="Palatino Linotype" w:hAnsi="Palatino Linotype"/>
                <w:sz w:val="20"/>
              </w:rPr>
            </w:pPr>
            <w:ins w:id="892" w:author="Steven Chen" w:date="2016-12-19T14:18:00Z">
              <w:r w:rsidRPr="00D93F48">
                <w:rPr>
                  <w:rFonts w:ascii="Palatino Linotype" w:hAnsi="Palatino Linotype"/>
                  <w:sz w:val="20"/>
                </w:rPr>
                <w:t xml:space="preserve">    },</w:t>
              </w:r>
            </w:ins>
          </w:p>
          <w:p w14:paraId="2F19617E" w14:textId="77777777" w:rsidR="00D93F48" w:rsidRPr="00D93F48" w:rsidRDefault="00D93F48" w:rsidP="00D93F48">
            <w:pPr>
              <w:pStyle w:val="Texte1"/>
              <w:rPr>
                <w:ins w:id="893" w:author="Steven Chen" w:date="2016-12-19T14:18:00Z"/>
                <w:rFonts w:ascii="Palatino Linotype" w:hAnsi="Palatino Linotype"/>
                <w:sz w:val="20"/>
              </w:rPr>
            </w:pPr>
            <w:ins w:id="894" w:author="Steven Chen" w:date="2016-12-19T14:18:00Z">
              <w:r w:rsidRPr="00D93F48">
                <w:rPr>
                  <w:rFonts w:ascii="Palatino Linotype" w:hAnsi="Palatino Linotype"/>
                  <w:sz w:val="20"/>
                </w:rPr>
                <w:t xml:space="preserve">    "notifications": {</w:t>
              </w:r>
            </w:ins>
          </w:p>
          <w:p w14:paraId="7BBDFA1C" w14:textId="77777777" w:rsidR="00D93F48" w:rsidRPr="00D93F48" w:rsidRDefault="00D93F48" w:rsidP="00D93F48">
            <w:pPr>
              <w:pStyle w:val="Texte1"/>
              <w:rPr>
                <w:ins w:id="895" w:author="Steven Chen" w:date="2016-12-19T14:18:00Z"/>
                <w:rFonts w:ascii="Palatino Linotype" w:hAnsi="Palatino Linotype"/>
                <w:sz w:val="20"/>
              </w:rPr>
            </w:pPr>
            <w:ins w:id="896" w:author="Steven Chen" w:date="2016-12-19T14:18:00Z">
              <w:r w:rsidRPr="00D93F48">
                <w:rPr>
                  <w:rFonts w:ascii="Palatino Linotype" w:hAnsi="Palatino Linotype"/>
                  <w:sz w:val="20"/>
                </w:rPr>
                <w:t xml:space="preserve">      "notification": {</w:t>
              </w:r>
            </w:ins>
          </w:p>
          <w:p w14:paraId="4230EE1F" w14:textId="77777777" w:rsidR="00D93F48" w:rsidRPr="00D93F48" w:rsidRDefault="00D93F48" w:rsidP="00D93F48">
            <w:pPr>
              <w:pStyle w:val="Texte1"/>
              <w:rPr>
                <w:ins w:id="897" w:author="Steven Chen" w:date="2016-12-19T14:18:00Z"/>
                <w:rFonts w:ascii="Palatino Linotype" w:hAnsi="Palatino Linotype"/>
                <w:sz w:val="20"/>
              </w:rPr>
            </w:pPr>
            <w:ins w:id="898" w:author="Steven Chen" w:date="2016-12-19T14:18:00Z">
              <w:r w:rsidRPr="00D93F48">
                <w:rPr>
                  <w:rFonts w:ascii="Palatino Linotype" w:hAnsi="Palatino Linotype"/>
                  <w:sz w:val="20"/>
                </w:rPr>
                <w:t xml:space="preserve">        "notificationId": "7689",</w:t>
              </w:r>
            </w:ins>
          </w:p>
          <w:p w14:paraId="6A2BEF1B" w14:textId="77777777" w:rsidR="00D93F48" w:rsidRPr="00D93F48" w:rsidRDefault="00D93F48" w:rsidP="00D93F48">
            <w:pPr>
              <w:pStyle w:val="Texte1"/>
              <w:rPr>
                <w:ins w:id="899" w:author="Steven Chen" w:date="2016-12-19T14:18:00Z"/>
                <w:rFonts w:ascii="Palatino Linotype" w:hAnsi="Palatino Linotype"/>
                <w:sz w:val="20"/>
              </w:rPr>
            </w:pPr>
            <w:ins w:id="900" w:author="Steven Chen" w:date="2016-12-19T14:18:00Z">
              <w:r w:rsidRPr="00D93F48">
                <w:rPr>
                  <w:rFonts w:ascii="Palatino Linotype" w:hAnsi="Palatino Linotype"/>
                  <w:sz w:val="20"/>
                </w:rPr>
                <w:t xml:space="preserve">        "notificationDate": "2016-12-12",</w:t>
              </w:r>
            </w:ins>
          </w:p>
          <w:p w14:paraId="3280C277" w14:textId="77777777" w:rsidR="00D93F48" w:rsidRPr="00D93F48" w:rsidRDefault="00D93F48" w:rsidP="00D93F48">
            <w:pPr>
              <w:pStyle w:val="Texte1"/>
              <w:rPr>
                <w:ins w:id="901" w:author="Steven Chen" w:date="2016-12-19T14:18:00Z"/>
                <w:rFonts w:ascii="Palatino Linotype" w:hAnsi="Palatino Linotype"/>
                <w:sz w:val="20"/>
              </w:rPr>
            </w:pPr>
            <w:ins w:id="902" w:author="Steven Chen" w:date="2016-12-19T14:18:00Z">
              <w:r w:rsidRPr="00D93F48">
                <w:rPr>
                  <w:rFonts w:ascii="Palatino Linotype" w:hAnsi="Palatino Linotype"/>
                  <w:sz w:val="20"/>
                </w:rPr>
                <w:t xml:space="preserve">        "approvalReq": "N",</w:t>
              </w:r>
            </w:ins>
          </w:p>
          <w:p w14:paraId="10B1190A" w14:textId="77777777" w:rsidR="00D93F48" w:rsidRPr="00D93F48" w:rsidRDefault="00D93F48" w:rsidP="00D93F48">
            <w:pPr>
              <w:pStyle w:val="Texte1"/>
              <w:rPr>
                <w:ins w:id="903" w:author="Steven Chen" w:date="2016-12-19T14:18:00Z"/>
                <w:rFonts w:ascii="Palatino Linotype" w:hAnsi="Palatino Linotype"/>
                <w:sz w:val="20"/>
              </w:rPr>
            </w:pPr>
            <w:ins w:id="904" w:author="Steven Chen" w:date="2016-12-19T14:18:00Z">
              <w:r w:rsidRPr="00D93F48">
                <w:rPr>
                  <w:rFonts w:ascii="Palatino Linotype" w:hAnsi="Palatino Linotype"/>
                  <w:sz w:val="20"/>
                </w:rPr>
                <w:t xml:space="preserve">        "approvalStatus": "APPROVED",</w:t>
              </w:r>
            </w:ins>
          </w:p>
          <w:p w14:paraId="751A44E2" w14:textId="77777777" w:rsidR="00D93F48" w:rsidRPr="00D93F48" w:rsidRDefault="00D93F48" w:rsidP="00D93F48">
            <w:pPr>
              <w:pStyle w:val="Texte1"/>
              <w:rPr>
                <w:ins w:id="905" w:author="Steven Chen" w:date="2016-12-19T14:18:00Z"/>
                <w:rFonts w:ascii="Palatino Linotype" w:hAnsi="Palatino Linotype"/>
                <w:sz w:val="20"/>
              </w:rPr>
            </w:pPr>
            <w:ins w:id="906" w:author="Steven Chen" w:date="2016-12-19T14:18:00Z">
              <w:r w:rsidRPr="00D93F48">
                <w:rPr>
                  <w:rFonts w:ascii="Palatino Linotype" w:hAnsi="Palatino Linotype"/>
                  <w:sz w:val="20"/>
                </w:rPr>
                <w:lastRenderedPageBreak/>
                <w:t xml:space="preserve">        "approvalTime": "2016-11-22 15:44:28.593",</w:t>
              </w:r>
            </w:ins>
          </w:p>
          <w:p w14:paraId="0BD19169" w14:textId="77777777" w:rsidR="00D93F48" w:rsidRPr="00D93F48" w:rsidRDefault="00D93F48" w:rsidP="00D93F48">
            <w:pPr>
              <w:pStyle w:val="Texte1"/>
              <w:rPr>
                <w:ins w:id="907" w:author="Steven Chen" w:date="2016-12-19T14:18:00Z"/>
                <w:rFonts w:ascii="Palatino Linotype" w:hAnsi="Palatino Linotype"/>
                <w:sz w:val="20"/>
              </w:rPr>
            </w:pPr>
            <w:ins w:id="908" w:author="Steven Chen" w:date="2016-12-19T14:18:00Z">
              <w:r w:rsidRPr="00D93F48">
                <w:rPr>
                  <w:rFonts w:ascii="Palatino Linotype" w:hAnsi="Palatino Linotype"/>
                  <w:sz w:val="20"/>
                </w:rPr>
                <w:t xml:space="preserve">        "approver": "SYSTEM",</w:t>
              </w:r>
            </w:ins>
          </w:p>
          <w:p w14:paraId="01C40DA4" w14:textId="77777777" w:rsidR="00D93F48" w:rsidRPr="00D93F48" w:rsidRDefault="00D93F48" w:rsidP="00D93F48">
            <w:pPr>
              <w:pStyle w:val="Texte1"/>
              <w:rPr>
                <w:ins w:id="909" w:author="Steven Chen" w:date="2016-12-19T14:18:00Z"/>
                <w:rFonts w:ascii="Palatino Linotype" w:hAnsi="Palatino Linotype"/>
                <w:sz w:val="20"/>
              </w:rPr>
            </w:pPr>
            <w:ins w:id="910" w:author="Steven Chen" w:date="2016-12-19T14:18:00Z">
              <w:r w:rsidRPr="00D93F48">
                <w:rPr>
                  <w:rFonts w:ascii="Palatino Linotype" w:hAnsi="Palatino Linotype"/>
                  <w:sz w:val="20"/>
                </w:rPr>
                <w:t xml:space="preserve">        "branchCode": "1213",</w:t>
              </w:r>
            </w:ins>
          </w:p>
          <w:p w14:paraId="594BEB4C" w14:textId="77777777" w:rsidR="00D93F48" w:rsidRPr="00D93F48" w:rsidRDefault="00D93F48" w:rsidP="00D93F48">
            <w:pPr>
              <w:pStyle w:val="Texte1"/>
              <w:rPr>
                <w:ins w:id="911" w:author="Steven Chen" w:date="2016-12-19T14:18:00Z"/>
                <w:rFonts w:ascii="Palatino Linotype" w:hAnsi="Palatino Linotype"/>
                <w:sz w:val="20"/>
              </w:rPr>
            </w:pPr>
            <w:ins w:id="912" w:author="Steven Chen" w:date="2016-12-19T14:18:00Z">
              <w:r w:rsidRPr="00D93F48">
                <w:rPr>
                  <w:rFonts w:ascii="Palatino Linotype" w:hAnsi="Palatino Linotype"/>
                  <w:sz w:val="20"/>
                </w:rPr>
                <w:t xml:space="preserve">        "sendType": "RECURRENT",</w:t>
              </w:r>
            </w:ins>
          </w:p>
          <w:p w14:paraId="508EAE95" w14:textId="77777777" w:rsidR="00D93F48" w:rsidRPr="00D93F48" w:rsidRDefault="00D93F48" w:rsidP="00D93F48">
            <w:pPr>
              <w:pStyle w:val="Texte1"/>
              <w:rPr>
                <w:ins w:id="913" w:author="Steven Chen" w:date="2016-12-19T14:18:00Z"/>
                <w:rFonts w:ascii="Palatino Linotype" w:hAnsi="Palatino Linotype"/>
                <w:sz w:val="20"/>
              </w:rPr>
            </w:pPr>
            <w:ins w:id="914" w:author="Steven Chen" w:date="2016-12-19T14:18:00Z">
              <w:r w:rsidRPr="00D93F48">
                <w:rPr>
                  <w:rFonts w:ascii="Palatino Linotype" w:hAnsi="Palatino Linotype"/>
                  <w:sz w:val="20"/>
                </w:rPr>
                <w:t xml:space="preserve">        "businessLine": "GH",</w:t>
              </w:r>
            </w:ins>
          </w:p>
          <w:p w14:paraId="0CCC7129" w14:textId="77777777" w:rsidR="00D93F48" w:rsidRPr="00D93F48" w:rsidRDefault="00D93F48" w:rsidP="00D93F48">
            <w:pPr>
              <w:pStyle w:val="Texte1"/>
              <w:rPr>
                <w:ins w:id="915" w:author="Steven Chen" w:date="2016-12-19T14:18:00Z"/>
                <w:rFonts w:ascii="Palatino Linotype" w:hAnsi="Palatino Linotype"/>
                <w:sz w:val="20"/>
              </w:rPr>
            </w:pPr>
            <w:ins w:id="916" w:author="Steven Chen" w:date="2016-12-19T14:18:00Z">
              <w:r w:rsidRPr="00D93F48">
                <w:rPr>
                  <w:rFonts w:ascii="Palatino Linotype" w:hAnsi="Palatino Linotype"/>
                  <w:sz w:val="20"/>
                </w:rPr>
                <w:t xml:space="preserve">        "touchpointTypeName": "New Business Issuance",</w:t>
              </w:r>
            </w:ins>
          </w:p>
          <w:p w14:paraId="1A1DDC02" w14:textId="77777777" w:rsidR="00D93F48" w:rsidRPr="00D93F48" w:rsidRDefault="00D93F48" w:rsidP="00D93F48">
            <w:pPr>
              <w:pStyle w:val="Texte1"/>
              <w:rPr>
                <w:ins w:id="917" w:author="Steven Chen" w:date="2016-12-19T14:18:00Z"/>
                <w:rFonts w:ascii="Palatino Linotype" w:hAnsi="Palatino Linotype"/>
                <w:sz w:val="20"/>
              </w:rPr>
            </w:pPr>
            <w:ins w:id="918" w:author="Steven Chen" w:date="2016-12-19T14:18:00Z">
              <w:r w:rsidRPr="00D93F48">
                <w:rPr>
                  <w:rFonts w:ascii="Palatino Linotype" w:hAnsi="Palatino Linotype"/>
                  <w:sz w:val="20"/>
                </w:rPr>
                <w:t xml:space="preserve">        "policyNo": "04357501GH",</w:t>
              </w:r>
            </w:ins>
          </w:p>
          <w:p w14:paraId="068DEF5A" w14:textId="77777777" w:rsidR="00D93F48" w:rsidRPr="00D93F48" w:rsidRDefault="00D93F48" w:rsidP="00D93F48">
            <w:pPr>
              <w:pStyle w:val="Texte1"/>
              <w:rPr>
                <w:ins w:id="919" w:author="Steven Chen" w:date="2016-12-19T14:18:00Z"/>
                <w:rFonts w:ascii="Palatino Linotype" w:hAnsi="Palatino Linotype"/>
                <w:sz w:val="20"/>
              </w:rPr>
            </w:pPr>
            <w:ins w:id="920" w:author="Steven Chen" w:date="2016-12-19T14:18:00Z">
              <w:r w:rsidRPr="00D93F48">
                <w:rPr>
                  <w:rFonts w:ascii="Palatino Linotype" w:hAnsi="Palatino Linotype"/>
                  <w:sz w:val="20"/>
                </w:rPr>
                <w:t xml:space="preserve">        "agentCode": "A43512323",</w:t>
              </w:r>
            </w:ins>
          </w:p>
          <w:p w14:paraId="0E241322" w14:textId="77777777" w:rsidR="00D93F48" w:rsidRPr="00D93F48" w:rsidRDefault="00D93F48" w:rsidP="00D93F48">
            <w:pPr>
              <w:pStyle w:val="Texte1"/>
              <w:rPr>
                <w:ins w:id="921" w:author="Steven Chen" w:date="2016-12-19T14:18:00Z"/>
                <w:rFonts w:ascii="Palatino Linotype" w:hAnsi="Palatino Linotype"/>
                <w:sz w:val="20"/>
              </w:rPr>
            </w:pPr>
            <w:ins w:id="922" w:author="Steven Chen" w:date="2016-12-19T14:18:00Z">
              <w:r w:rsidRPr="00D93F48">
                <w:rPr>
                  <w:rFonts w:ascii="Palatino Linotype" w:hAnsi="Palatino Linotype"/>
                  <w:sz w:val="20"/>
                </w:rPr>
                <w:t xml:space="preserve">        "agentEmail": "agentCode@axa.com.hk",</w:t>
              </w:r>
            </w:ins>
          </w:p>
          <w:p w14:paraId="18FEC51D" w14:textId="77777777" w:rsidR="00D93F48" w:rsidRPr="00D93F48" w:rsidRDefault="00D93F48" w:rsidP="00D93F48">
            <w:pPr>
              <w:pStyle w:val="Texte1"/>
              <w:rPr>
                <w:ins w:id="923" w:author="Steven Chen" w:date="2016-12-19T14:18:00Z"/>
                <w:rFonts w:ascii="Palatino Linotype" w:hAnsi="Palatino Linotype"/>
                <w:sz w:val="20"/>
              </w:rPr>
            </w:pPr>
            <w:ins w:id="924" w:author="Steven Chen" w:date="2016-12-19T14:18:00Z">
              <w:r w:rsidRPr="00D93F48">
                <w:rPr>
                  <w:rFonts w:ascii="Palatino Linotype" w:hAnsi="Palatino Linotype"/>
                  <w:sz w:val="20"/>
                </w:rPr>
                <w:t xml:space="preserve">        "agentMobile": "66666666",</w:t>
              </w:r>
            </w:ins>
          </w:p>
          <w:p w14:paraId="00DCA123" w14:textId="77777777" w:rsidR="00D93F48" w:rsidRPr="00D93F48" w:rsidRDefault="00D93F48" w:rsidP="00D93F48">
            <w:pPr>
              <w:pStyle w:val="Texte1"/>
              <w:rPr>
                <w:ins w:id="925" w:author="Steven Chen" w:date="2016-12-19T14:18:00Z"/>
                <w:rFonts w:ascii="Palatino Linotype" w:hAnsi="Palatino Linotype"/>
                <w:sz w:val="20"/>
              </w:rPr>
            </w:pPr>
            <w:ins w:id="926" w:author="Steven Chen" w:date="2016-12-19T14:18:00Z">
              <w:r w:rsidRPr="00D93F48">
                <w:rPr>
                  <w:rFonts w:ascii="Palatino Linotype" w:hAnsi="Palatino Linotype"/>
                  <w:sz w:val="20"/>
                </w:rPr>
                <w:t xml:space="preserve">        "email": "customer@axa.com.hk",</w:t>
              </w:r>
            </w:ins>
          </w:p>
          <w:p w14:paraId="2B1E66A6" w14:textId="77777777" w:rsidR="00D93F48" w:rsidRPr="00D93F48" w:rsidRDefault="00D93F48" w:rsidP="00D93F48">
            <w:pPr>
              <w:pStyle w:val="Texte1"/>
              <w:rPr>
                <w:ins w:id="927" w:author="Steven Chen" w:date="2016-12-19T14:18:00Z"/>
                <w:rFonts w:ascii="Palatino Linotype" w:hAnsi="Palatino Linotype"/>
                <w:sz w:val="20"/>
              </w:rPr>
            </w:pPr>
            <w:ins w:id="928" w:author="Steven Chen" w:date="2016-12-19T14:18:00Z">
              <w:r w:rsidRPr="00D93F48">
                <w:rPr>
                  <w:rFonts w:ascii="Palatino Linotype" w:hAnsi="Palatino Linotype"/>
                  <w:sz w:val="20"/>
                </w:rPr>
                <w:t xml:space="preserve">        "mobile": "66666666",</w:t>
              </w:r>
            </w:ins>
          </w:p>
          <w:p w14:paraId="4854CB37" w14:textId="77777777" w:rsidR="00D93F48" w:rsidRPr="00D93F48" w:rsidRDefault="00D93F48" w:rsidP="00D93F48">
            <w:pPr>
              <w:pStyle w:val="Texte1"/>
              <w:rPr>
                <w:ins w:id="929" w:author="Steven Chen" w:date="2016-12-19T14:18:00Z"/>
                <w:rFonts w:ascii="Palatino Linotype" w:hAnsi="Palatino Linotype"/>
                <w:sz w:val="20"/>
              </w:rPr>
            </w:pPr>
            <w:ins w:id="930" w:author="Steven Chen" w:date="2016-12-19T14:18:00Z">
              <w:r w:rsidRPr="00D93F48">
                <w:rPr>
                  <w:rFonts w:ascii="Palatino Linotype" w:hAnsi="Palatino Linotype"/>
                  <w:sz w:val="20"/>
                </w:rPr>
                <w:t xml:space="preserve">        "preferredLang": "EN",</w:t>
              </w:r>
            </w:ins>
          </w:p>
          <w:p w14:paraId="7804EB4F" w14:textId="77777777" w:rsidR="00D93F48" w:rsidRPr="00D93F48" w:rsidRDefault="00D93F48" w:rsidP="00D93F48">
            <w:pPr>
              <w:pStyle w:val="Texte1"/>
              <w:rPr>
                <w:ins w:id="931" w:author="Steven Chen" w:date="2016-12-19T14:18:00Z"/>
                <w:rFonts w:ascii="Palatino Linotype" w:hAnsi="Palatino Linotype"/>
                <w:sz w:val="20"/>
              </w:rPr>
            </w:pPr>
            <w:ins w:id="932" w:author="Steven Chen" w:date="2016-12-19T14:18:00Z">
              <w:r w:rsidRPr="00D93F48">
                <w:rPr>
                  <w:rFonts w:ascii="Palatino Linotype" w:hAnsi="Palatino Linotype"/>
                  <w:sz w:val="20"/>
                </w:rPr>
                <w:t xml:space="preserve">        "status": "ABLEMOBILE-SENT",</w:t>
              </w:r>
            </w:ins>
          </w:p>
          <w:p w14:paraId="6FC434A0" w14:textId="620A6FFB" w:rsidR="00D93F48" w:rsidRPr="00D93F48" w:rsidRDefault="00D93F48">
            <w:pPr>
              <w:pStyle w:val="Texte1"/>
              <w:ind w:left="840"/>
              <w:rPr>
                <w:ins w:id="933" w:author="Steven Chen" w:date="2016-12-19T14:18:00Z"/>
                <w:rFonts w:ascii="Palatino Linotype" w:hAnsi="Palatino Linotype"/>
                <w:sz w:val="20"/>
              </w:rPr>
              <w:pPrChange w:id="934" w:author="Steven Chen" w:date="2016-12-19T14:18:00Z">
                <w:pPr>
                  <w:pStyle w:val="Texte1"/>
                </w:pPr>
              </w:pPrChange>
            </w:pPr>
            <w:ins w:id="935" w:author="Steven Chen" w:date="2016-12-19T14:18:00Z">
              <w:r w:rsidRPr="00D93F48">
                <w:rPr>
                  <w:rFonts w:ascii="Palatino Linotype" w:hAnsi="Palatino Linotype"/>
                  <w:sz w:val="20"/>
                </w:rPr>
                <w:t>"content": "{\"LANGUAGE\":\"C\",\"CUSTOMER EMAIL ADDR\":\"\",\"CHANNEL TYPE\":\"NOR\",\"STATUS CODE\":\"25\",\"TRANSACTION DATE\":\"20161212\",\"SUB TYPE\":\"\",\"CUSTOMER MOBILE NO\":\"91763383\",\"POLICY NO\":\"302-5914437\",\"EMAIL\":\"\",\"PRODUCT_CODE\":\"ALL\",\"AGENCY/ BROKER ID\":\"24735\",\"CSC\":\"\",\"TRANSACTION CODE\":\"V\",\"UNIT CODE\":\"620008\",\"MOBILE\":\"\"}</w:t>
              </w:r>
            </w:ins>
          </w:p>
          <w:p w14:paraId="5523D2F0" w14:textId="77777777" w:rsidR="00D93F48" w:rsidRPr="00D93F48" w:rsidRDefault="00D93F48">
            <w:pPr>
              <w:pStyle w:val="Texte1"/>
              <w:ind w:left="840"/>
              <w:rPr>
                <w:ins w:id="936" w:author="Steven Chen" w:date="2016-12-19T14:18:00Z"/>
                <w:rFonts w:ascii="Palatino Linotype" w:hAnsi="Palatino Linotype"/>
                <w:sz w:val="20"/>
              </w:rPr>
              <w:pPrChange w:id="937" w:author="Steven Chen" w:date="2016-12-19T14:18:00Z">
                <w:pPr>
                  <w:pStyle w:val="Texte1"/>
                </w:pPr>
              </w:pPrChange>
            </w:pPr>
            <w:ins w:id="938" w:author="Steven Chen" w:date="2016-12-19T14:18:00Z">
              <w:r w:rsidRPr="00D93F48">
                <w:rPr>
                  <w:rFonts w:ascii="Palatino Linotype" w:hAnsi="Palatino Linotype"/>
                  <w:sz w:val="20"/>
                </w:rPr>
                <w:tab/>
              </w:r>
              <w:r w:rsidRPr="00D93F48">
                <w:rPr>
                  <w:rFonts w:ascii="Palatino Linotype" w:hAnsi="Palatino Linotype"/>
                  <w:sz w:val="20"/>
                </w:rPr>
                <w:tab/>
                <w:t>"</w:t>
              </w:r>
            </w:ins>
          </w:p>
          <w:p w14:paraId="5A6021EB" w14:textId="77777777" w:rsidR="00D93F48" w:rsidRPr="00D93F48" w:rsidRDefault="00D93F48" w:rsidP="00D93F48">
            <w:pPr>
              <w:pStyle w:val="Texte1"/>
              <w:rPr>
                <w:ins w:id="939" w:author="Steven Chen" w:date="2016-12-19T14:18:00Z"/>
                <w:rFonts w:ascii="Palatino Linotype" w:hAnsi="Palatino Linotype"/>
                <w:sz w:val="20"/>
              </w:rPr>
            </w:pPr>
            <w:ins w:id="940" w:author="Steven Chen" w:date="2016-12-19T14:18:00Z">
              <w:r w:rsidRPr="00D93F48">
                <w:rPr>
                  <w:rFonts w:ascii="Palatino Linotype" w:hAnsi="Palatino Linotype"/>
                  <w:sz w:val="20"/>
                </w:rPr>
                <w:t xml:space="preserve">      }</w:t>
              </w:r>
            </w:ins>
          </w:p>
          <w:p w14:paraId="35022151" w14:textId="77777777" w:rsidR="00D93F48" w:rsidRPr="00D93F48" w:rsidRDefault="00D93F48" w:rsidP="00D93F48">
            <w:pPr>
              <w:pStyle w:val="Texte1"/>
              <w:rPr>
                <w:ins w:id="941" w:author="Steven Chen" w:date="2016-12-19T14:18:00Z"/>
                <w:rFonts w:ascii="Palatino Linotype" w:hAnsi="Palatino Linotype"/>
                <w:sz w:val="20"/>
              </w:rPr>
            </w:pPr>
            <w:ins w:id="942" w:author="Steven Chen" w:date="2016-12-19T14:18:00Z">
              <w:r w:rsidRPr="00D93F48">
                <w:rPr>
                  <w:rFonts w:ascii="Palatino Linotype" w:hAnsi="Palatino Linotype"/>
                  <w:sz w:val="20"/>
                </w:rPr>
                <w:t xml:space="preserve">    }</w:t>
              </w:r>
            </w:ins>
          </w:p>
          <w:p w14:paraId="2DC4FE50" w14:textId="77777777" w:rsidR="00D93F48" w:rsidRPr="00D93F48" w:rsidRDefault="00D93F48" w:rsidP="00D93F48">
            <w:pPr>
              <w:pStyle w:val="Texte1"/>
              <w:rPr>
                <w:ins w:id="943" w:author="Steven Chen" w:date="2016-12-19T14:18:00Z"/>
                <w:rFonts w:ascii="Palatino Linotype" w:hAnsi="Palatino Linotype"/>
                <w:sz w:val="20"/>
              </w:rPr>
            </w:pPr>
            <w:ins w:id="944" w:author="Steven Chen" w:date="2016-12-19T14:18:00Z">
              <w:r w:rsidRPr="00D93F48">
                <w:rPr>
                  <w:rFonts w:ascii="Palatino Linotype" w:hAnsi="Palatino Linotype"/>
                  <w:sz w:val="20"/>
                </w:rPr>
                <w:t xml:space="preserve">  }</w:t>
              </w:r>
            </w:ins>
          </w:p>
          <w:p w14:paraId="6DED96AA" w14:textId="795D0D63" w:rsidR="00825A2C" w:rsidRPr="006B47C5" w:rsidRDefault="00D93F48" w:rsidP="00D93F48">
            <w:pPr>
              <w:pStyle w:val="Texte1"/>
              <w:rPr>
                <w:rFonts w:ascii="Palatino Linotype" w:hAnsi="Palatino Linotype"/>
                <w:sz w:val="20"/>
              </w:rPr>
            </w:pPr>
            <w:ins w:id="945" w:author="Steven Chen" w:date="2016-12-19T14:18:00Z">
              <w:r w:rsidRPr="00D93F48">
                <w:rPr>
                  <w:rFonts w:ascii="Palatino Linotype" w:hAnsi="Palatino Linotype"/>
                  <w:sz w:val="20"/>
                </w:rPr>
                <w:t>}</w:t>
              </w:r>
            </w:ins>
          </w:p>
        </w:tc>
      </w:tr>
    </w:tbl>
    <w:p w14:paraId="4B82171E" w14:textId="77777777" w:rsidR="00825A2C" w:rsidRPr="006B47C5" w:rsidRDefault="00825A2C" w:rsidP="00825A2C">
      <w:pPr>
        <w:pStyle w:val="Texte1"/>
        <w:rPr>
          <w:rFonts w:ascii="Palatino Linotype" w:hAnsi="Palatino Linotype"/>
        </w:rPr>
      </w:pPr>
    </w:p>
    <w:p w14:paraId="58BDC8F1" w14:textId="77777777" w:rsidR="006E1179" w:rsidRDefault="006E1179">
      <w:pPr>
        <w:widowControl/>
        <w:jc w:val="left"/>
        <w:rPr>
          <w:rFonts w:ascii="Palatino Linotype" w:eastAsia="PMingLiU" w:hAnsi="Palatino Linotype"/>
          <w:kern w:val="0"/>
          <w:sz w:val="24"/>
          <w:szCs w:val="20"/>
          <w:lang w:eastAsia="en-US"/>
        </w:rPr>
      </w:pPr>
      <w:r>
        <w:rPr>
          <w:rFonts w:ascii="Palatino Linotype" w:hAnsi="Palatino Linotype"/>
        </w:rPr>
        <w:br w:type="page"/>
      </w:r>
    </w:p>
    <w:p w14:paraId="03D2A6BD" w14:textId="77777777" w:rsidR="00825A2C" w:rsidRPr="006B47C5" w:rsidRDefault="006B47C5" w:rsidP="00825A2C">
      <w:pPr>
        <w:pStyle w:val="Texte1"/>
        <w:rPr>
          <w:rFonts w:ascii="Palatino Linotype" w:hAnsi="Palatino Linotype"/>
        </w:rPr>
      </w:pPr>
      <w:r w:rsidRPr="006B47C5">
        <w:rPr>
          <w:rFonts w:ascii="Palatino Linotype" w:hAnsi="Palatino Linotype"/>
        </w:rPr>
        <w:lastRenderedPageBreak/>
        <w:t>One-time Notification Sending</w:t>
      </w:r>
      <w:r w:rsidR="00825A2C" w:rsidRPr="006B47C5">
        <w:rPr>
          <w:rFonts w:ascii="Palatino Linotype" w:hAnsi="Palatino Linotype"/>
        </w:rPr>
        <w:t xml:space="preserve">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5A2C" w:rsidRPr="006B47C5" w14:paraId="6C710FAC" w14:textId="77777777" w:rsidTr="00F4374F">
        <w:tc>
          <w:tcPr>
            <w:tcW w:w="9287" w:type="dxa"/>
            <w:shd w:val="clear" w:color="auto" w:fill="2E74B5"/>
          </w:tcPr>
          <w:p w14:paraId="43534453" w14:textId="77777777" w:rsidR="00825A2C" w:rsidRPr="006B47C5" w:rsidRDefault="00825A2C" w:rsidP="00F4374F">
            <w:pPr>
              <w:pStyle w:val="Texte1"/>
              <w:rPr>
                <w:rFonts w:ascii="Palatino Linotype" w:hAnsi="Palatino Linotype"/>
                <w:sz w:val="20"/>
              </w:rPr>
            </w:pPr>
            <w:r w:rsidRPr="006B47C5">
              <w:rPr>
                <w:rFonts w:ascii="Palatino Linotype" w:hAnsi="Palatino Linotype" w:cs="Calibri-Bold"/>
                <w:b/>
                <w:bCs/>
                <w:color w:val="FFFFFF"/>
                <w:lang w:val="en-GB"/>
              </w:rPr>
              <w:t>application/xml, text/xml</w:t>
            </w:r>
          </w:p>
        </w:tc>
      </w:tr>
      <w:tr w:rsidR="00825A2C" w:rsidRPr="006B47C5" w14:paraId="057C1DA7" w14:textId="77777777" w:rsidTr="00F4374F">
        <w:tc>
          <w:tcPr>
            <w:tcW w:w="9287" w:type="dxa"/>
          </w:tcPr>
          <w:p w14:paraId="48732C6D" w14:textId="77777777" w:rsidR="00825A2C" w:rsidRPr="006B47C5" w:rsidRDefault="006B47C5" w:rsidP="00F4374F">
            <w:pPr>
              <w:pStyle w:val="Texte1"/>
              <w:rPr>
                <w:rFonts w:ascii="Palatino Linotype" w:hAnsi="Palatino Linotype"/>
                <w:sz w:val="20"/>
              </w:rPr>
            </w:pPr>
            <w:r w:rsidRPr="006B47C5">
              <w:rPr>
                <w:rFonts w:ascii="Palatino Linotype" w:hAnsi="Palatino Linotype"/>
                <w:sz w:val="20"/>
              </w:rPr>
              <w:t>TBC</w:t>
            </w:r>
          </w:p>
        </w:tc>
      </w:tr>
    </w:tbl>
    <w:p w14:paraId="058A5129" w14:textId="77777777" w:rsidR="00825A2C" w:rsidRPr="006B47C5" w:rsidRDefault="00825A2C" w:rsidP="00825A2C">
      <w:pPr>
        <w:pStyle w:val="Texte1"/>
        <w:rPr>
          <w:rFonts w:ascii="Palatino Linotype" w:hAnsi="Palatino Linoty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825A2C" w:rsidRPr="006B47C5" w14:paraId="21FFEF7B" w14:textId="77777777" w:rsidTr="00F4374F">
        <w:tc>
          <w:tcPr>
            <w:tcW w:w="9288" w:type="dxa"/>
            <w:shd w:val="clear" w:color="auto" w:fill="2E74B5"/>
          </w:tcPr>
          <w:p w14:paraId="26583BEE" w14:textId="77777777" w:rsidR="00825A2C" w:rsidRPr="006B47C5" w:rsidRDefault="00825A2C" w:rsidP="00F4374F">
            <w:pPr>
              <w:pStyle w:val="Texte1"/>
              <w:rPr>
                <w:rFonts w:ascii="Palatino Linotype" w:hAnsi="Palatino Linotype"/>
              </w:rPr>
            </w:pPr>
            <w:r w:rsidRPr="006B47C5">
              <w:rPr>
                <w:rFonts w:ascii="Palatino Linotype" w:hAnsi="Palatino Linotype" w:cs="Calibri-Bold"/>
                <w:b/>
                <w:bCs/>
                <w:color w:val="FFFFFF"/>
                <w:lang w:val="en-GB"/>
              </w:rPr>
              <w:t>application/json, text/json</w:t>
            </w:r>
          </w:p>
        </w:tc>
      </w:tr>
      <w:tr w:rsidR="00825A2C" w:rsidRPr="006B47C5" w14:paraId="0DD654E9" w14:textId="77777777" w:rsidTr="00F4374F">
        <w:tc>
          <w:tcPr>
            <w:tcW w:w="9288" w:type="dxa"/>
            <w:shd w:val="clear" w:color="auto" w:fill="auto"/>
          </w:tcPr>
          <w:p w14:paraId="7293093D" w14:textId="77777777" w:rsidR="00825A2C" w:rsidRPr="006B47C5" w:rsidRDefault="006B47C5" w:rsidP="00F4374F">
            <w:pPr>
              <w:pStyle w:val="Texte1"/>
              <w:rPr>
                <w:rFonts w:ascii="Palatino Linotype" w:hAnsi="Palatino Linotype"/>
              </w:rPr>
            </w:pPr>
            <w:r w:rsidRPr="006B47C5">
              <w:rPr>
                <w:rFonts w:ascii="Palatino Linotype" w:hAnsi="Palatino Linotype"/>
              </w:rPr>
              <w:t>TBC</w:t>
            </w:r>
          </w:p>
        </w:tc>
      </w:tr>
    </w:tbl>
    <w:p w14:paraId="728429E9" w14:textId="77777777" w:rsidR="006B47C5" w:rsidRDefault="006B47C5">
      <w:pPr>
        <w:widowControl/>
        <w:jc w:val="left"/>
        <w:rPr>
          <w:rFonts w:ascii="Palatino Linotype" w:eastAsia="PMingLiU" w:hAnsi="Palatino Linotype"/>
          <w:kern w:val="0"/>
          <w:sz w:val="24"/>
          <w:szCs w:val="20"/>
          <w:u w:val="single"/>
          <w:lang w:eastAsia="en-US"/>
        </w:rPr>
      </w:pPr>
    </w:p>
    <w:p w14:paraId="5348C37C" w14:textId="77777777" w:rsidR="00825A2C" w:rsidRPr="006B47C5" w:rsidRDefault="006B47C5" w:rsidP="00825A2C">
      <w:pPr>
        <w:pStyle w:val="Texte1"/>
        <w:rPr>
          <w:rFonts w:ascii="Palatino Linotype" w:hAnsi="Palatino Linotype"/>
          <w:u w:val="single"/>
        </w:rPr>
      </w:pPr>
      <w:r w:rsidRPr="006B47C5">
        <w:rPr>
          <w:rFonts w:ascii="Palatino Linotype" w:hAnsi="Palatino Linotype"/>
          <w:u w:val="single"/>
        </w:rPr>
        <w:t>One-time Notification Sending</w:t>
      </w:r>
      <w:r w:rsidR="00825A2C" w:rsidRPr="006B47C5">
        <w:rPr>
          <w:rFonts w:ascii="Palatino Linotype" w:hAnsi="Palatino Linotype"/>
          <w:u w:val="single"/>
        </w:rPr>
        <w:t xml:space="preserv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5A2C" w:rsidRPr="00B9183D" w14:paraId="37FD7309" w14:textId="77777777" w:rsidTr="00F4374F">
        <w:tc>
          <w:tcPr>
            <w:tcW w:w="9287" w:type="dxa"/>
            <w:shd w:val="clear" w:color="auto" w:fill="2E74B5"/>
          </w:tcPr>
          <w:p w14:paraId="29803EFF" w14:textId="77777777" w:rsidR="00825A2C" w:rsidRPr="00B9183D" w:rsidRDefault="00825A2C" w:rsidP="00F4374F">
            <w:pPr>
              <w:pStyle w:val="Texte1"/>
              <w:rPr>
                <w:rFonts w:ascii="Palatino Linotype" w:hAnsi="Palatino Linotype"/>
                <w:sz w:val="20"/>
              </w:rPr>
            </w:pPr>
            <w:r w:rsidRPr="00B9183D">
              <w:rPr>
                <w:rFonts w:ascii="Palatino Linotype" w:hAnsi="Palatino Linotype" w:cs="Calibri-Bold"/>
                <w:b/>
                <w:bCs/>
                <w:color w:val="FFFFFF"/>
                <w:lang w:val="en-GB"/>
              </w:rPr>
              <w:t>application/xml, text/xml</w:t>
            </w:r>
          </w:p>
        </w:tc>
      </w:tr>
      <w:tr w:rsidR="00825A2C" w:rsidRPr="00B9183D" w14:paraId="6AF41E60" w14:textId="77777777" w:rsidTr="00F4374F">
        <w:tc>
          <w:tcPr>
            <w:tcW w:w="9287" w:type="dxa"/>
          </w:tcPr>
          <w:p w14:paraId="1132F52B" w14:textId="77777777" w:rsidR="00825A2C" w:rsidRPr="00B9183D" w:rsidRDefault="006B47C5" w:rsidP="00F4374F">
            <w:pPr>
              <w:pStyle w:val="Texte1"/>
              <w:rPr>
                <w:rFonts w:ascii="Palatino Linotype" w:hAnsi="Palatino Linotype"/>
                <w:sz w:val="20"/>
              </w:rPr>
            </w:pPr>
            <w:r>
              <w:rPr>
                <w:rFonts w:ascii="Palatino Linotype" w:hAnsi="Palatino Linotype"/>
                <w:sz w:val="20"/>
              </w:rPr>
              <w:t>TBC</w:t>
            </w:r>
          </w:p>
        </w:tc>
      </w:tr>
    </w:tbl>
    <w:p w14:paraId="323E4C13" w14:textId="77777777" w:rsidR="00825A2C" w:rsidRPr="00B9183D" w:rsidRDefault="00825A2C" w:rsidP="00825A2C">
      <w:pPr>
        <w:pStyle w:val="Texte1"/>
        <w:rPr>
          <w:rFonts w:ascii="Palatino Linotype" w:hAnsi="Palatino Linoty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825A2C" w:rsidRPr="00B9183D" w14:paraId="699F1D12" w14:textId="77777777" w:rsidTr="00F4374F">
        <w:tc>
          <w:tcPr>
            <w:tcW w:w="9288" w:type="dxa"/>
            <w:shd w:val="clear" w:color="auto" w:fill="2E74B5"/>
          </w:tcPr>
          <w:p w14:paraId="1AF950D8" w14:textId="77777777" w:rsidR="00825A2C" w:rsidRPr="00B9183D" w:rsidRDefault="00825A2C" w:rsidP="00F4374F">
            <w:pPr>
              <w:pStyle w:val="Texte1"/>
              <w:rPr>
                <w:rFonts w:ascii="Palatino Linotype" w:hAnsi="Palatino Linotype"/>
              </w:rPr>
            </w:pPr>
            <w:r w:rsidRPr="00B9183D">
              <w:rPr>
                <w:rFonts w:ascii="Palatino Linotype" w:hAnsi="Palatino Linotype" w:cs="Calibri-Bold"/>
                <w:b/>
                <w:bCs/>
                <w:color w:val="FFFFFF"/>
                <w:lang w:val="en-GB"/>
              </w:rPr>
              <w:t>application/json, text/json</w:t>
            </w:r>
          </w:p>
        </w:tc>
      </w:tr>
      <w:tr w:rsidR="00825A2C" w:rsidRPr="00B9183D" w14:paraId="4D82FAFD" w14:textId="77777777" w:rsidTr="00F4374F">
        <w:tc>
          <w:tcPr>
            <w:tcW w:w="9288" w:type="dxa"/>
            <w:shd w:val="clear" w:color="auto" w:fill="auto"/>
          </w:tcPr>
          <w:p w14:paraId="182B3AFF" w14:textId="77777777" w:rsidR="00825A2C" w:rsidRPr="006B47C5" w:rsidRDefault="006B47C5" w:rsidP="00F4374F">
            <w:pPr>
              <w:pStyle w:val="Texte1"/>
              <w:rPr>
                <w:rFonts w:ascii="Palatino Linotype" w:hAnsi="Palatino Linotype"/>
              </w:rPr>
            </w:pPr>
            <w:r w:rsidRPr="006B47C5">
              <w:rPr>
                <w:rFonts w:ascii="Palatino Linotype" w:hAnsi="Palatino Linotype"/>
              </w:rPr>
              <w:t>TBC</w:t>
            </w:r>
          </w:p>
        </w:tc>
      </w:tr>
    </w:tbl>
    <w:p w14:paraId="34E39826" w14:textId="77777777" w:rsidR="00825A2C" w:rsidRPr="004F14AA" w:rsidRDefault="00825A2C" w:rsidP="00825A2C">
      <w:pPr>
        <w:pStyle w:val="Texte1"/>
        <w:rPr>
          <w:rFonts w:ascii="Palatino Linotype" w:eastAsia="SimSun" w:hAnsi="Palatino Linotype"/>
          <w:u w:val="single"/>
          <w:lang w:eastAsia="zh-CN"/>
        </w:rPr>
      </w:pPr>
    </w:p>
    <w:p w14:paraId="1A50B449" w14:textId="77777777" w:rsidR="005D233E" w:rsidRPr="00B30A5B" w:rsidRDefault="005D233E" w:rsidP="00553E7C">
      <w:pPr>
        <w:pStyle w:val="Heading3"/>
        <w:numPr>
          <w:ilvl w:val="2"/>
          <w:numId w:val="18"/>
        </w:numPr>
        <w:rPr>
          <w:rFonts w:ascii="Palatino Linotype" w:hAnsi="Palatino Linotype"/>
        </w:rPr>
      </w:pPr>
      <w:r>
        <w:rPr>
          <w:lang w:val="en-GB"/>
        </w:rPr>
        <w:br w:type="page"/>
      </w:r>
      <w:bookmarkStart w:id="946" w:name="_Toc453132503"/>
      <w:bookmarkStart w:id="947" w:name="_Toc470085548"/>
      <w:r w:rsidRPr="00B30A5B">
        <w:rPr>
          <w:rFonts w:ascii="Palatino Linotype" w:hAnsi="Palatino Linotype"/>
          <w:lang w:val="en-GB"/>
        </w:rPr>
        <w:lastRenderedPageBreak/>
        <w:t xml:space="preserve">Core System </w:t>
      </w:r>
      <w:r w:rsidRPr="00B30A5B">
        <w:rPr>
          <w:rFonts w:ascii="Palatino Linotype" w:hAnsi="Palatino Linotype"/>
        </w:rPr>
        <w:t xml:space="preserve">with </w:t>
      </w:r>
      <w:bookmarkEnd w:id="946"/>
      <w:r w:rsidRPr="00B30A5B">
        <w:rPr>
          <w:rFonts w:ascii="Palatino Linotype" w:hAnsi="Palatino Linotype"/>
        </w:rPr>
        <w:t>CG</w:t>
      </w:r>
      <w:bookmarkEnd w:id="947"/>
    </w:p>
    <w:p w14:paraId="25211D21" w14:textId="77777777" w:rsidR="005D233E" w:rsidRPr="00B30A5B" w:rsidRDefault="005D233E" w:rsidP="00553E7C">
      <w:pPr>
        <w:pStyle w:val="Heading4"/>
        <w:numPr>
          <w:ilvl w:val="3"/>
          <w:numId w:val="18"/>
        </w:numPr>
        <w:rPr>
          <w:rFonts w:ascii="Palatino Linotype" w:hAnsi="Palatino Linotype"/>
        </w:rPr>
      </w:pPr>
      <w:bookmarkStart w:id="948" w:name="_Toc470085549"/>
      <w:r w:rsidRPr="00B30A5B">
        <w:rPr>
          <w:rFonts w:ascii="Palatino Linotype" w:hAnsi="Palatino Linotype"/>
        </w:rPr>
        <w:t>Interface Purpose</w:t>
      </w:r>
      <w:bookmarkEnd w:id="948"/>
    </w:p>
    <w:p w14:paraId="02672ED8" w14:textId="77777777" w:rsidR="005D233E" w:rsidRPr="00B30A5B" w:rsidRDefault="001261F4" w:rsidP="005D233E">
      <w:pPr>
        <w:pStyle w:val="Texte1"/>
        <w:jc w:val="center"/>
        <w:rPr>
          <w:rFonts w:ascii="Palatino Linotype" w:eastAsia="SimSun" w:hAnsi="Palatino Linotype"/>
          <w:lang w:eastAsia="zh-CN"/>
        </w:rPr>
      </w:pPr>
      <w:r w:rsidRPr="00B30A5B">
        <w:rPr>
          <w:rFonts w:ascii="Palatino Linotype" w:eastAsia="SimSun" w:hAnsi="Palatino Linotype"/>
          <w:noProof/>
          <w:lang w:val="en-GB" w:eastAsia="zh-CN"/>
        </w:rPr>
        <w:drawing>
          <wp:inline distT="0" distB="0" distL="0" distR="0" wp14:anchorId="12D8AB08" wp14:editId="1D2606F5">
            <wp:extent cx="4944745" cy="984885"/>
            <wp:effectExtent l="0" t="0" r="8255" b="5715"/>
            <wp:docPr id="64" name="图片 8" descr="core with 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ore with C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4745" cy="984885"/>
                    </a:xfrm>
                    <a:prstGeom prst="rect">
                      <a:avLst/>
                    </a:prstGeom>
                    <a:noFill/>
                    <a:ln>
                      <a:noFill/>
                    </a:ln>
                  </pic:spPr>
                </pic:pic>
              </a:graphicData>
            </a:graphic>
          </wp:inline>
        </w:drawing>
      </w:r>
    </w:p>
    <w:p w14:paraId="4B7CBC41" w14:textId="77777777" w:rsidR="005D233E" w:rsidRPr="00B30A5B" w:rsidRDefault="005D233E" w:rsidP="005D233E">
      <w:pPr>
        <w:pStyle w:val="Texte1"/>
        <w:jc w:val="center"/>
        <w:rPr>
          <w:rFonts w:ascii="Palatino Linotype" w:hAnsi="Palatino Linotype"/>
        </w:rPr>
      </w:pPr>
    </w:p>
    <w:p w14:paraId="0B4EF4C4" w14:textId="77777777" w:rsidR="005D233E" w:rsidRPr="00B30A5B" w:rsidRDefault="005D233E" w:rsidP="005D233E">
      <w:pPr>
        <w:pStyle w:val="Texte1"/>
        <w:rPr>
          <w:rFonts w:ascii="Palatino Linotype" w:eastAsia="SimSun" w:hAnsi="Palatino Linotype"/>
          <w:lang w:eastAsia="zh-CN"/>
        </w:rPr>
      </w:pPr>
      <w:r w:rsidRPr="00B30A5B">
        <w:rPr>
          <w:rFonts w:ascii="Palatino Linotype" w:eastAsia="SimSun" w:hAnsi="Palatino Linotype"/>
          <w:lang w:eastAsia="zh-CN"/>
        </w:rPr>
        <w:t xml:space="preserve">Core System </w:t>
      </w:r>
      <w:r w:rsidRPr="00B30A5B">
        <w:rPr>
          <w:rFonts w:ascii="Palatino Linotype" w:hAnsi="Palatino Linotype"/>
        </w:rPr>
        <w:t xml:space="preserve">is the application used by </w:t>
      </w:r>
      <w:r w:rsidRPr="00B30A5B">
        <w:rPr>
          <w:rFonts w:ascii="Palatino Linotype" w:eastAsia="SimSun" w:hAnsi="Palatino Linotype"/>
          <w:lang w:eastAsia="zh-CN"/>
        </w:rPr>
        <w:t xml:space="preserve">AXA </w:t>
      </w:r>
      <w:r w:rsidRPr="00B30A5B">
        <w:rPr>
          <w:rFonts w:ascii="Palatino Linotype" w:hAnsi="Palatino Linotype"/>
        </w:rPr>
        <w:t xml:space="preserve">to </w:t>
      </w:r>
      <w:r w:rsidRPr="00B30A5B">
        <w:rPr>
          <w:rFonts w:ascii="Palatino Linotype" w:eastAsia="SimSun" w:hAnsi="Palatino Linotype"/>
          <w:lang w:eastAsia="zh-CN"/>
        </w:rPr>
        <w:t>process core business.</w:t>
      </w:r>
    </w:p>
    <w:p w14:paraId="6F10C3F0" w14:textId="77777777" w:rsidR="005D233E" w:rsidRPr="00B30A5B" w:rsidRDefault="005D233E" w:rsidP="00717B82">
      <w:pPr>
        <w:pStyle w:val="Texte1"/>
        <w:rPr>
          <w:rFonts w:ascii="Palatino Linotype" w:hAnsi="Palatino Linotype"/>
        </w:rPr>
      </w:pPr>
      <w:r w:rsidRPr="00B30A5B">
        <w:rPr>
          <w:rFonts w:ascii="Palatino Linotype" w:hAnsi="Palatino Linotype"/>
        </w:rPr>
        <w:t xml:space="preserve">The purpose of this interfaces </w:t>
      </w:r>
      <w:r w:rsidR="00717B82">
        <w:rPr>
          <w:rFonts w:ascii="Palatino Linotype" w:hAnsi="Palatino Linotype"/>
        </w:rPr>
        <w:t xml:space="preserve">is that </w:t>
      </w:r>
      <w:r w:rsidRPr="00B30A5B">
        <w:rPr>
          <w:rFonts w:ascii="Palatino Linotype" w:eastAsia="SimSun" w:hAnsi="Palatino Linotype"/>
          <w:lang w:eastAsia="zh-CN"/>
        </w:rPr>
        <w:t>CG receives batch notification requests from core system through SFG in a pre-defined time interval</w:t>
      </w:r>
      <w:r w:rsidR="00717B82">
        <w:rPr>
          <w:rFonts w:ascii="Palatino Linotype" w:eastAsia="SimSun" w:hAnsi="Palatino Linotype"/>
          <w:lang w:eastAsia="zh-CN"/>
        </w:rPr>
        <w:t>.</w:t>
      </w:r>
    </w:p>
    <w:p w14:paraId="7139CBFD" w14:textId="77777777" w:rsidR="005D233E" w:rsidRPr="00B30A5B" w:rsidRDefault="005D233E" w:rsidP="00553E7C">
      <w:pPr>
        <w:pStyle w:val="Heading4"/>
        <w:numPr>
          <w:ilvl w:val="3"/>
          <w:numId w:val="18"/>
        </w:numPr>
        <w:rPr>
          <w:rFonts w:ascii="Palatino Linotype" w:hAnsi="Palatino Linotype"/>
        </w:rPr>
      </w:pPr>
      <w:bookmarkStart w:id="949" w:name="_Toc470085550"/>
      <w:r w:rsidRPr="00B30A5B">
        <w:rPr>
          <w:rFonts w:ascii="Palatino Linotype" w:hAnsi="Palatino Linotype"/>
        </w:rPr>
        <w:t>Interface Type</w:t>
      </w:r>
      <w:bookmarkEnd w:id="9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1"/>
        <w:gridCol w:w="2322"/>
        <w:gridCol w:w="2322"/>
        <w:gridCol w:w="2322"/>
      </w:tblGrid>
      <w:tr w:rsidR="005D233E" w:rsidRPr="00B30A5B" w14:paraId="4C8E4226" w14:textId="77777777" w:rsidTr="00F4374F">
        <w:tc>
          <w:tcPr>
            <w:tcW w:w="2321" w:type="dxa"/>
            <w:shd w:val="clear" w:color="auto" w:fill="2E74B5"/>
          </w:tcPr>
          <w:p w14:paraId="5153A836" w14:textId="77777777" w:rsidR="005D233E" w:rsidRPr="00B30A5B" w:rsidRDefault="005D233E" w:rsidP="00F4374F">
            <w:pPr>
              <w:pStyle w:val="Texte1"/>
              <w:jc w:val="center"/>
              <w:rPr>
                <w:rFonts w:ascii="Palatino Linotype" w:hAnsi="Palatino Linotype"/>
                <w:b/>
                <w:color w:val="FFFFFF"/>
              </w:rPr>
            </w:pPr>
          </w:p>
        </w:tc>
        <w:tc>
          <w:tcPr>
            <w:tcW w:w="2322" w:type="dxa"/>
            <w:shd w:val="clear" w:color="auto" w:fill="2E74B5"/>
          </w:tcPr>
          <w:p w14:paraId="116910D6" w14:textId="77777777" w:rsidR="005D233E" w:rsidRPr="00B30A5B" w:rsidRDefault="005D233E" w:rsidP="00F4374F">
            <w:pPr>
              <w:pStyle w:val="Texte1"/>
              <w:jc w:val="center"/>
              <w:rPr>
                <w:rFonts w:ascii="Palatino Linotype" w:hAnsi="Palatino Linotype"/>
                <w:b/>
                <w:color w:val="FFFFFF"/>
              </w:rPr>
            </w:pPr>
            <w:r w:rsidRPr="00B30A5B">
              <w:rPr>
                <w:rFonts w:ascii="Palatino Linotype" w:hAnsi="Palatino Linotype"/>
                <w:b/>
                <w:color w:val="FFFFFF"/>
              </w:rPr>
              <w:t>Inbound</w:t>
            </w:r>
          </w:p>
        </w:tc>
        <w:tc>
          <w:tcPr>
            <w:tcW w:w="2322" w:type="dxa"/>
            <w:shd w:val="clear" w:color="auto" w:fill="2E74B5"/>
          </w:tcPr>
          <w:p w14:paraId="06B7A6D4" w14:textId="77777777" w:rsidR="005D233E" w:rsidRPr="00B30A5B" w:rsidRDefault="005D233E" w:rsidP="00F4374F">
            <w:pPr>
              <w:pStyle w:val="Texte1"/>
              <w:jc w:val="center"/>
              <w:rPr>
                <w:rFonts w:ascii="Palatino Linotype" w:hAnsi="Palatino Linotype"/>
                <w:b/>
                <w:color w:val="FFFFFF"/>
              </w:rPr>
            </w:pPr>
            <w:r w:rsidRPr="00B30A5B">
              <w:rPr>
                <w:rFonts w:ascii="Palatino Linotype" w:hAnsi="Palatino Linotype"/>
                <w:b/>
                <w:color w:val="FFFFFF"/>
              </w:rPr>
              <w:t>Outbound</w:t>
            </w:r>
          </w:p>
        </w:tc>
        <w:tc>
          <w:tcPr>
            <w:tcW w:w="2322" w:type="dxa"/>
            <w:shd w:val="clear" w:color="auto" w:fill="2E74B5"/>
          </w:tcPr>
          <w:p w14:paraId="4E87D8A0" w14:textId="77777777" w:rsidR="005D233E" w:rsidRPr="00B30A5B" w:rsidRDefault="005D233E" w:rsidP="00F4374F">
            <w:pPr>
              <w:pStyle w:val="Texte1"/>
              <w:jc w:val="center"/>
              <w:rPr>
                <w:rFonts w:ascii="Palatino Linotype" w:hAnsi="Palatino Linotype"/>
                <w:b/>
                <w:color w:val="FFFFFF"/>
              </w:rPr>
            </w:pPr>
            <w:r w:rsidRPr="00B30A5B">
              <w:rPr>
                <w:rFonts w:ascii="Palatino Linotype" w:hAnsi="Palatino Linotype"/>
                <w:b/>
                <w:color w:val="FFFFFF"/>
              </w:rPr>
              <w:t>Both</w:t>
            </w:r>
          </w:p>
        </w:tc>
      </w:tr>
      <w:tr w:rsidR="005D233E" w:rsidRPr="00B30A5B" w14:paraId="096F6FEF" w14:textId="77777777" w:rsidTr="00F4374F">
        <w:tc>
          <w:tcPr>
            <w:tcW w:w="2321" w:type="dxa"/>
            <w:shd w:val="clear" w:color="auto" w:fill="BDD6EE"/>
          </w:tcPr>
          <w:p w14:paraId="088C8559" w14:textId="77777777" w:rsidR="005D233E" w:rsidRPr="00B30A5B" w:rsidRDefault="005D233E" w:rsidP="00F4374F">
            <w:pPr>
              <w:pStyle w:val="Texte1"/>
              <w:rPr>
                <w:rFonts w:ascii="Palatino Linotype" w:hAnsi="Palatino Linotype"/>
              </w:rPr>
            </w:pPr>
            <w:r w:rsidRPr="00B30A5B">
              <w:rPr>
                <w:rFonts w:ascii="Palatino Linotype" w:hAnsi="Palatino Linotype"/>
              </w:rPr>
              <w:t>REST</w:t>
            </w:r>
          </w:p>
        </w:tc>
        <w:tc>
          <w:tcPr>
            <w:tcW w:w="2322" w:type="dxa"/>
          </w:tcPr>
          <w:p w14:paraId="11E45D22" w14:textId="77777777" w:rsidR="005D233E" w:rsidRPr="00B30A5B" w:rsidRDefault="005D233E" w:rsidP="00F4374F">
            <w:pPr>
              <w:pStyle w:val="Texte1"/>
              <w:jc w:val="center"/>
              <w:rPr>
                <w:rFonts w:ascii="Palatino Linotype" w:eastAsia="SimSun" w:hAnsi="Palatino Linotype"/>
                <w:lang w:eastAsia="zh-CN"/>
              </w:rPr>
            </w:pPr>
          </w:p>
        </w:tc>
        <w:tc>
          <w:tcPr>
            <w:tcW w:w="2322" w:type="dxa"/>
          </w:tcPr>
          <w:p w14:paraId="00D5A4DE" w14:textId="77777777" w:rsidR="005D233E" w:rsidRPr="00B30A5B" w:rsidRDefault="005D233E" w:rsidP="00F4374F">
            <w:pPr>
              <w:pStyle w:val="Texte1"/>
              <w:jc w:val="center"/>
              <w:rPr>
                <w:rFonts w:ascii="Palatino Linotype" w:hAnsi="Palatino Linotype"/>
              </w:rPr>
            </w:pPr>
          </w:p>
        </w:tc>
        <w:tc>
          <w:tcPr>
            <w:tcW w:w="2322" w:type="dxa"/>
          </w:tcPr>
          <w:p w14:paraId="1F227F04" w14:textId="77777777" w:rsidR="005D233E" w:rsidRPr="00B30A5B" w:rsidRDefault="005D233E" w:rsidP="00F4374F">
            <w:pPr>
              <w:pStyle w:val="Texte1"/>
              <w:jc w:val="center"/>
              <w:rPr>
                <w:rFonts w:ascii="Palatino Linotype" w:hAnsi="Palatino Linotype"/>
              </w:rPr>
            </w:pPr>
          </w:p>
        </w:tc>
      </w:tr>
      <w:tr w:rsidR="005D233E" w:rsidRPr="00B30A5B" w14:paraId="6AEE7F7B" w14:textId="77777777" w:rsidTr="00F4374F">
        <w:tc>
          <w:tcPr>
            <w:tcW w:w="2321" w:type="dxa"/>
            <w:shd w:val="clear" w:color="auto" w:fill="BDD6EE"/>
          </w:tcPr>
          <w:p w14:paraId="1325DAA3" w14:textId="77777777" w:rsidR="005D233E" w:rsidRPr="00B30A5B" w:rsidRDefault="005D233E" w:rsidP="00F4374F">
            <w:pPr>
              <w:pStyle w:val="Texte1"/>
              <w:rPr>
                <w:rFonts w:ascii="Palatino Linotype" w:hAnsi="Palatino Linotype"/>
              </w:rPr>
            </w:pPr>
            <w:r w:rsidRPr="00B30A5B">
              <w:rPr>
                <w:rFonts w:ascii="Palatino Linotype" w:hAnsi="Palatino Linotype"/>
              </w:rPr>
              <w:t>Web Service</w:t>
            </w:r>
          </w:p>
        </w:tc>
        <w:tc>
          <w:tcPr>
            <w:tcW w:w="2322" w:type="dxa"/>
          </w:tcPr>
          <w:p w14:paraId="2E4160E4" w14:textId="77777777" w:rsidR="005D233E" w:rsidRPr="00B30A5B" w:rsidRDefault="005D233E" w:rsidP="00F4374F">
            <w:pPr>
              <w:pStyle w:val="Texte1"/>
              <w:jc w:val="center"/>
              <w:rPr>
                <w:rFonts w:ascii="Palatino Linotype" w:hAnsi="Palatino Linotype"/>
              </w:rPr>
            </w:pPr>
          </w:p>
        </w:tc>
        <w:tc>
          <w:tcPr>
            <w:tcW w:w="2322" w:type="dxa"/>
          </w:tcPr>
          <w:p w14:paraId="1D2ED978" w14:textId="77777777" w:rsidR="005D233E" w:rsidRPr="00B30A5B" w:rsidRDefault="005D233E" w:rsidP="00F4374F">
            <w:pPr>
              <w:pStyle w:val="Texte1"/>
              <w:jc w:val="center"/>
              <w:rPr>
                <w:rFonts w:ascii="Palatino Linotype" w:hAnsi="Palatino Linotype"/>
              </w:rPr>
            </w:pPr>
          </w:p>
        </w:tc>
        <w:tc>
          <w:tcPr>
            <w:tcW w:w="2322" w:type="dxa"/>
          </w:tcPr>
          <w:p w14:paraId="29598921" w14:textId="77777777" w:rsidR="005D233E" w:rsidRPr="00B30A5B" w:rsidRDefault="005D233E" w:rsidP="00F4374F">
            <w:pPr>
              <w:pStyle w:val="Texte1"/>
              <w:jc w:val="center"/>
              <w:rPr>
                <w:rFonts w:ascii="Palatino Linotype" w:hAnsi="Palatino Linotype"/>
              </w:rPr>
            </w:pPr>
          </w:p>
        </w:tc>
      </w:tr>
      <w:tr w:rsidR="005D233E" w:rsidRPr="00B30A5B" w14:paraId="1F24B0BC" w14:textId="77777777" w:rsidTr="00F4374F">
        <w:tc>
          <w:tcPr>
            <w:tcW w:w="2321" w:type="dxa"/>
            <w:shd w:val="clear" w:color="auto" w:fill="BDD6EE"/>
          </w:tcPr>
          <w:p w14:paraId="5A9D74A0" w14:textId="77777777" w:rsidR="005D233E" w:rsidRPr="00B30A5B" w:rsidRDefault="005D233E" w:rsidP="00F4374F">
            <w:pPr>
              <w:pStyle w:val="Texte1"/>
              <w:rPr>
                <w:rFonts w:ascii="Palatino Linotype" w:hAnsi="Palatino Linotype"/>
              </w:rPr>
            </w:pPr>
            <w:r w:rsidRPr="00B30A5B">
              <w:rPr>
                <w:rFonts w:ascii="Palatino Linotype" w:hAnsi="Palatino Linotype"/>
              </w:rPr>
              <w:t>FTP/SFTP</w:t>
            </w:r>
          </w:p>
        </w:tc>
        <w:tc>
          <w:tcPr>
            <w:tcW w:w="2322" w:type="dxa"/>
          </w:tcPr>
          <w:p w14:paraId="659005C0" w14:textId="77777777" w:rsidR="005D233E" w:rsidRPr="00B30A5B" w:rsidRDefault="005D233E" w:rsidP="00F4374F">
            <w:pPr>
              <w:pStyle w:val="Texte1"/>
              <w:jc w:val="center"/>
              <w:rPr>
                <w:rFonts w:ascii="Palatino Linotype" w:eastAsia="SimSun" w:hAnsi="Palatino Linotype"/>
                <w:lang w:eastAsia="zh-CN"/>
              </w:rPr>
            </w:pPr>
            <w:r w:rsidRPr="00B30A5B">
              <w:rPr>
                <w:rFonts w:ascii="Palatino Linotype" w:eastAsia="SimSun" w:hAnsi="Palatino Linotype"/>
                <w:lang w:eastAsia="zh-CN"/>
              </w:rPr>
              <w:t>X</w:t>
            </w:r>
          </w:p>
        </w:tc>
        <w:tc>
          <w:tcPr>
            <w:tcW w:w="2322" w:type="dxa"/>
          </w:tcPr>
          <w:p w14:paraId="6139789B" w14:textId="77777777" w:rsidR="005D233E" w:rsidRPr="00B30A5B" w:rsidRDefault="005D233E" w:rsidP="00F4374F">
            <w:pPr>
              <w:pStyle w:val="Texte1"/>
              <w:jc w:val="center"/>
              <w:rPr>
                <w:rFonts w:ascii="Palatino Linotype" w:hAnsi="Palatino Linotype"/>
              </w:rPr>
            </w:pPr>
          </w:p>
        </w:tc>
        <w:tc>
          <w:tcPr>
            <w:tcW w:w="2322" w:type="dxa"/>
          </w:tcPr>
          <w:p w14:paraId="74D4B4B0" w14:textId="77777777" w:rsidR="005D233E" w:rsidRPr="00B30A5B" w:rsidRDefault="005D233E" w:rsidP="00F4374F">
            <w:pPr>
              <w:pStyle w:val="Texte1"/>
              <w:jc w:val="center"/>
              <w:rPr>
                <w:rFonts w:ascii="Palatino Linotype" w:hAnsi="Palatino Linotype"/>
              </w:rPr>
            </w:pPr>
          </w:p>
        </w:tc>
      </w:tr>
      <w:tr w:rsidR="005D233E" w:rsidRPr="00B30A5B" w14:paraId="67724990" w14:textId="77777777" w:rsidTr="00F4374F">
        <w:tc>
          <w:tcPr>
            <w:tcW w:w="2321" w:type="dxa"/>
            <w:shd w:val="clear" w:color="auto" w:fill="BDD6EE"/>
          </w:tcPr>
          <w:p w14:paraId="5D9CEC3E" w14:textId="77777777" w:rsidR="005D233E" w:rsidRPr="00B30A5B" w:rsidRDefault="005D233E" w:rsidP="00F4374F">
            <w:pPr>
              <w:pStyle w:val="Texte1"/>
              <w:rPr>
                <w:rFonts w:ascii="Palatino Linotype" w:hAnsi="Palatino Linotype"/>
              </w:rPr>
            </w:pPr>
            <w:r w:rsidRPr="00B30A5B">
              <w:rPr>
                <w:rFonts w:ascii="Palatino Linotype" w:hAnsi="Palatino Linotype"/>
              </w:rPr>
              <w:t>Manual</w:t>
            </w:r>
          </w:p>
        </w:tc>
        <w:tc>
          <w:tcPr>
            <w:tcW w:w="2322" w:type="dxa"/>
          </w:tcPr>
          <w:p w14:paraId="681FFF75" w14:textId="77777777" w:rsidR="005D233E" w:rsidRPr="00B30A5B" w:rsidRDefault="005D233E" w:rsidP="00F4374F">
            <w:pPr>
              <w:pStyle w:val="Texte1"/>
              <w:jc w:val="center"/>
              <w:rPr>
                <w:rFonts w:ascii="Palatino Linotype" w:hAnsi="Palatino Linotype"/>
              </w:rPr>
            </w:pPr>
          </w:p>
        </w:tc>
        <w:tc>
          <w:tcPr>
            <w:tcW w:w="2322" w:type="dxa"/>
          </w:tcPr>
          <w:p w14:paraId="2E980BCA" w14:textId="77777777" w:rsidR="005D233E" w:rsidRPr="00B30A5B" w:rsidRDefault="005D233E" w:rsidP="00F4374F">
            <w:pPr>
              <w:pStyle w:val="Texte1"/>
              <w:jc w:val="center"/>
              <w:rPr>
                <w:rFonts w:ascii="Palatino Linotype" w:hAnsi="Palatino Linotype"/>
              </w:rPr>
            </w:pPr>
          </w:p>
        </w:tc>
        <w:tc>
          <w:tcPr>
            <w:tcW w:w="2322" w:type="dxa"/>
          </w:tcPr>
          <w:p w14:paraId="1A090785" w14:textId="77777777" w:rsidR="005D233E" w:rsidRPr="00B30A5B" w:rsidRDefault="005D233E" w:rsidP="00F4374F">
            <w:pPr>
              <w:pStyle w:val="Texte1"/>
              <w:jc w:val="center"/>
              <w:rPr>
                <w:rFonts w:ascii="Palatino Linotype" w:hAnsi="Palatino Linotype"/>
              </w:rPr>
            </w:pPr>
          </w:p>
        </w:tc>
      </w:tr>
      <w:tr w:rsidR="005D233E" w:rsidRPr="00B30A5B" w14:paraId="1152DD17" w14:textId="77777777" w:rsidTr="00F4374F">
        <w:tc>
          <w:tcPr>
            <w:tcW w:w="2321" w:type="dxa"/>
            <w:shd w:val="clear" w:color="auto" w:fill="BDD6EE"/>
          </w:tcPr>
          <w:p w14:paraId="267D07C2" w14:textId="77777777" w:rsidR="005D233E" w:rsidRPr="00B30A5B" w:rsidRDefault="005D233E" w:rsidP="00F4374F">
            <w:pPr>
              <w:pStyle w:val="Texte1"/>
              <w:rPr>
                <w:rFonts w:ascii="Palatino Linotype" w:hAnsi="Palatino Linotype"/>
              </w:rPr>
            </w:pPr>
            <w:r w:rsidRPr="00B30A5B">
              <w:rPr>
                <w:rFonts w:ascii="Palatino Linotype" w:hAnsi="Palatino Linotype"/>
              </w:rPr>
              <w:t>Direct File Access</w:t>
            </w:r>
          </w:p>
        </w:tc>
        <w:tc>
          <w:tcPr>
            <w:tcW w:w="2322" w:type="dxa"/>
          </w:tcPr>
          <w:p w14:paraId="259F6D47" w14:textId="77777777" w:rsidR="005D233E" w:rsidRPr="00B30A5B" w:rsidRDefault="005D233E" w:rsidP="00F4374F">
            <w:pPr>
              <w:pStyle w:val="Texte1"/>
              <w:jc w:val="center"/>
              <w:rPr>
                <w:rFonts w:ascii="Palatino Linotype" w:hAnsi="Palatino Linotype"/>
              </w:rPr>
            </w:pPr>
          </w:p>
        </w:tc>
        <w:tc>
          <w:tcPr>
            <w:tcW w:w="2322" w:type="dxa"/>
          </w:tcPr>
          <w:p w14:paraId="7030016D" w14:textId="77777777" w:rsidR="005D233E" w:rsidRPr="00B30A5B" w:rsidRDefault="005D233E" w:rsidP="00F4374F">
            <w:pPr>
              <w:pStyle w:val="Texte1"/>
              <w:jc w:val="center"/>
              <w:rPr>
                <w:rFonts w:ascii="Palatino Linotype" w:hAnsi="Palatino Linotype"/>
              </w:rPr>
            </w:pPr>
          </w:p>
        </w:tc>
        <w:tc>
          <w:tcPr>
            <w:tcW w:w="2322" w:type="dxa"/>
          </w:tcPr>
          <w:p w14:paraId="7CB39B1F" w14:textId="77777777" w:rsidR="005D233E" w:rsidRPr="00B30A5B" w:rsidRDefault="005D233E" w:rsidP="00F4374F">
            <w:pPr>
              <w:pStyle w:val="Texte1"/>
              <w:jc w:val="center"/>
              <w:rPr>
                <w:rFonts w:ascii="Palatino Linotype" w:hAnsi="Palatino Linotype"/>
              </w:rPr>
            </w:pPr>
          </w:p>
        </w:tc>
      </w:tr>
    </w:tbl>
    <w:p w14:paraId="32F87354" w14:textId="77777777" w:rsidR="005D233E" w:rsidRPr="00B30A5B" w:rsidRDefault="005D233E" w:rsidP="005D233E">
      <w:pPr>
        <w:pStyle w:val="Texte1"/>
        <w:rPr>
          <w:rFonts w:ascii="Palatino Linotype" w:hAnsi="Palatino Linotype"/>
        </w:rPr>
      </w:pPr>
    </w:p>
    <w:p w14:paraId="006D2B4C" w14:textId="77777777" w:rsidR="005D233E" w:rsidRPr="00B30A5B" w:rsidRDefault="005D233E" w:rsidP="00553E7C">
      <w:pPr>
        <w:pStyle w:val="Heading4"/>
        <w:numPr>
          <w:ilvl w:val="3"/>
          <w:numId w:val="18"/>
        </w:numPr>
        <w:rPr>
          <w:rFonts w:ascii="Palatino Linotype" w:hAnsi="Palatino Linotype"/>
        </w:rPr>
      </w:pPr>
      <w:bookmarkStart w:id="950" w:name="_Toc470085551"/>
      <w:r w:rsidRPr="00B30A5B">
        <w:rPr>
          <w:rFonts w:ascii="Palatino Linotype" w:hAnsi="Palatino Linotype"/>
        </w:rPr>
        <w:t>Processing Time:</w:t>
      </w:r>
      <w:bookmarkEnd w:id="950"/>
      <w:r w:rsidRPr="00B30A5B">
        <w:rPr>
          <w:rFonts w:ascii="Palatino Linotype" w:hAnsi="Palatino Linotype"/>
        </w:rPr>
        <w:t xml:space="preserve"> </w:t>
      </w:r>
    </w:p>
    <w:p w14:paraId="7722A48D" w14:textId="77777777" w:rsidR="005D233E" w:rsidRPr="00B30A5B" w:rsidRDefault="005D233E" w:rsidP="005D233E">
      <w:pPr>
        <w:pStyle w:val="Texte1"/>
        <w:rPr>
          <w:rFonts w:ascii="Palatino Linotype" w:eastAsia="SimSun" w:hAnsi="Palatino Linotype"/>
          <w:lang w:eastAsia="zh-CN"/>
        </w:rPr>
      </w:pPr>
      <w:r w:rsidRPr="00B30A5B">
        <w:rPr>
          <w:rFonts w:ascii="Palatino Linotype" w:eastAsia="SimSun" w:hAnsi="Palatino Linotype"/>
          <w:lang w:eastAsia="zh-CN"/>
        </w:rPr>
        <w:t>Pre-defined time</w:t>
      </w:r>
    </w:p>
    <w:p w14:paraId="070F99EE" w14:textId="77777777" w:rsidR="005D233E" w:rsidRPr="00B30A5B" w:rsidRDefault="005D233E" w:rsidP="00553E7C">
      <w:pPr>
        <w:pStyle w:val="Heading4"/>
        <w:numPr>
          <w:ilvl w:val="3"/>
          <w:numId w:val="18"/>
        </w:numPr>
        <w:rPr>
          <w:rFonts w:ascii="Palatino Linotype" w:hAnsi="Palatino Linotype"/>
        </w:rPr>
      </w:pPr>
      <w:bookmarkStart w:id="951" w:name="_Toc470085552"/>
      <w:r w:rsidRPr="00B30A5B">
        <w:rPr>
          <w:rFonts w:ascii="Palatino Linotype" w:hAnsi="Palatino Linotype"/>
        </w:rPr>
        <w:t>Interface Frequency</w:t>
      </w:r>
      <w:bookmarkEnd w:id="951"/>
    </w:p>
    <w:p w14:paraId="7C910345" w14:textId="77777777" w:rsidR="005D233E" w:rsidRPr="00B30A5B" w:rsidRDefault="005D233E" w:rsidP="005D233E">
      <w:pPr>
        <w:pStyle w:val="Texte1"/>
        <w:rPr>
          <w:rFonts w:ascii="Palatino Linotype" w:eastAsia="SimSun" w:hAnsi="Palatino Linotype"/>
          <w:lang w:eastAsia="zh-CN"/>
        </w:rPr>
      </w:pPr>
      <w:r w:rsidRPr="00B30A5B">
        <w:rPr>
          <w:rFonts w:ascii="Palatino Linotype" w:eastAsia="SimSun" w:hAnsi="Palatino Linotype"/>
          <w:lang w:eastAsia="zh-CN"/>
        </w:rPr>
        <w:t>Pre-defined time interval</w:t>
      </w:r>
    </w:p>
    <w:p w14:paraId="623756AA" w14:textId="77777777" w:rsidR="005D233E" w:rsidRPr="00B30A5B" w:rsidRDefault="005D233E" w:rsidP="00553E7C">
      <w:pPr>
        <w:pStyle w:val="Heading4"/>
        <w:numPr>
          <w:ilvl w:val="3"/>
          <w:numId w:val="18"/>
        </w:numPr>
        <w:rPr>
          <w:rFonts w:ascii="Palatino Linotype" w:hAnsi="Palatino Linotype"/>
        </w:rPr>
      </w:pPr>
      <w:bookmarkStart w:id="952" w:name="_Toc470085553"/>
      <w:r w:rsidRPr="00B30A5B">
        <w:rPr>
          <w:rFonts w:ascii="Palatino Linotype" w:hAnsi="Palatino Linotype"/>
        </w:rPr>
        <w:t>Expected Volume:</w:t>
      </w:r>
      <w:bookmarkEnd w:id="952"/>
      <w:r w:rsidRPr="00B30A5B">
        <w:rPr>
          <w:rFonts w:ascii="Palatino Linotype" w:hAnsi="Palatino Linotype"/>
        </w:rPr>
        <w:t xml:space="preserve"> </w:t>
      </w:r>
    </w:p>
    <w:p w14:paraId="0004A77B" w14:textId="77777777" w:rsidR="005D233E" w:rsidRPr="00B30A5B" w:rsidRDefault="005D233E" w:rsidP="005D233E">
      <w:pPr>
        <w:pStyle w:val="Texte1"/>
        <w:rPr>
          <w:rFonts w:ascii="Palatino Linotype" w:eastAsia="SimSun" w:hAnsi="Palatino Linotype"/>
          <w:lang w:eastAsia="zh-CN"/>
        </w:rPr>
      </w:pPr>
      <w:r w:rsidRPr="00B30A5B">
        <w:rPr>
          <w:rFonts w:ascii="Palatino Linotype" w:eastAsia="SimSun" w:hAnsi="Palatino Linotype"/>
          <w:lang w:eastAsia="zh-CN"/>
        </w:rPr>
        <w:t xml:space="preserve">By File size </w:t>
      </w:r>
    </w:p>
    <w:p w14:paraId="4D99C67D" w14:textId="77777777" w:rsidR="005D233E" w:rsidRPr="00B30A5B" w:rsidRDefault="005D233E" w:rsidP="00553E7C">
      <w:pPr>
        <w:pStyle w:val="Heading4"/>
        <w:numPr>
          <w:ilvl w:val="3"/>
          <w:numId w:val="18"/>
        </w:numPr>
        <w:rPr>
          <w:rFonts w:ascii="Palatino Linotype" w:hAnsi="Palatino Linotype"/>
        </w:rPr>
      </w:pPr>
      <w:bookmarkStart w:id="953" w:name="_Toc470085554"/>
      <w:r w:rsidRPr="00B30A5B">
        <w:rPr>
          <w:rFonts w:ascii="Palatino Linotype" w:hAnsi="Palatino Linotype"/>
        </w:rPr>
        <w:t>Data Process Flow</w:t>
      </w:r>
      <w:bookmarkEnd w:id="953"/>
    </w:p>
    <w:p w14:paraId="1F609B15" w14:textId="77777777" w:rsidR="005D233E" w:rsidRPr="00B30A5B" w:rsidRDefault="005D233E" w:rsidP="005D233E">
      <w:pPr>
        <w:pStyle w:val="Texte1"/>
        <w:rPr>
          <w:rFonts w:ascii="Palatino Linotype" w:eastAsia="SimSun" w:hAnsi="Palatino Linotype"/>
          <w:lang w:eastAsia="zh-CN"/>
        </w:rPr>
      </w:pPr>
      <w:r w:rsidRPr="00B30A5B">
        <w:rPr>
          <w:rFonts w:ascii="Palatino Linotype" w:eastAsia="SimSun" w:hAnsi="Palatino Linotype"/>
          <w:lang w:eastAsia="zh-CN"/>
        </w:rPr>
        <w:t>Diagram Reference 1.1.1 Overall data flow diagram</w:t>
      </w:r>
    </w:p>
    <w:p w14:paraId="582A24A8" w14:textId="77777777" w:rsidR="005D233E" w:rsidRPr="00B30A5B" w:rsidRDefault="005D233E" w:rsidP="005D233E">
      <w:pPr>
        <w:pStyle w:val="Texte1"/>
        <w:rPr>
          <w:rFonts w:ascii="Palatino Linotype" w:eastAsia="SimSun" w:hAnsi="Palatino Linotype"/>
          <w:lang w:eastAsia="zh-CN"/>
        </w:rPr>
      </w:pPr>
      <w:r w:rsidRPr="00B30A5B">
        <w:rPr>
          <w:rFonts w:ascii="Palatino Linotype" w:eastAsia="SimSun" w:hAnsi="Palatino Linotype"/>
          <w:lang w:eastAsia="zh-CN"/>
        </w:rPr>
        <w:t>Logic Description</w:t>
      </w:r>
    </w:p>
    <w:p w14:paraId="63CD2B6D" w14:textId="77777777" w:rsidR="005D233E" w:rsidRPr="00B30A5B" w:rsidRDefault="005D233E" w:rsidP="005D233E">
      <w:pPr>
        <w:pStyle w:val="Texte1"/>
        <w:rPr>
          <w:rFonts w:ascii="Palatino Linotype" w:eastAsia="SimSun" w:hAnsi="Palatino Linotype"/>
          <w:lang w:eastAsia="zh-CN"/>
        </w:rPr>
      </w:pPr>
    </w:p>
    <w:p w14:paraId="5107F21A" w14:textId="77777777" w:rsidR="005D233E" w:rsidRPr="00B30A5B" w:rsidRDefault="005D233E" w:rsidP="00A41F4B">
      <w:pPr>
        <w:pStyle w:val="Texte1"/>
        <w:numPr>
          <w:ilvl w:val="0"/>
          <w:numId w:val="10"/>
        </w:numPr>
        <w:spacing w:line="276" w:lineRule="auto"/>
        <w:rPr>
          <w:rFonts w:ascii="Palatino Linotype" w:eastAsia="SimSun" w:hAnsi="Palatino Linotype"/>
          <w:lang w:eastAsia="zh-CN"/>
        </w:rPr>
      </w:pPr>
      <w:r w:rsidRPr="00B30A5B">
        <w:rPr>
          <w:rFonts w:ascii="Palatino Linotype" w:eastAsia="SimSun" w:hAnsi="Palatino Linotype"/>
          <w:lang w:eastAsia="zh-CN"/>
        </w:rPr>
        <w:lastRenderedPageBreak/>
        <w:t xml:space="preserve">CG task Scheduler every 5 minutes will obtain with </w:t>
      </w:r>
      <w:r w:rsidR="0032754E" w:rsidRPr="00B30A5B">
        <w:rPr>
          <w:rFonts w:ascii="Palatino Linotype" w:eastAsia="SimSun" w:hAnsi="Palatino Linotype"/>
          <w:lang w:val="en-GB" w:eastAsia="zh-CN"/>
        </w:rPr>
        <w:t>“</w:t>
      </w:r>
      <w:r w:rsidRPr="00B30A5B">
        <w:rPr>
          <w:rFonts w:ascii="Palatino Linotype" w:eastAsia="SimSun" w:hAnsi="Palatino Linotype"/>
          <w:lang w:eastAsia="zh-CN"/>
        </w:rPr>
        <w:t>.nbf</w:t>
      </w:r>
      <w:r w:rsidR="0032754E" w:rsidRPr="00B30A5B">
        <w:rPr>
          <w:rFonts w:ascii="Palatino Linotype" w:eastAsia="SimSun" w:hAnsi="Palatino Linotype"/>
          <w:lang w:eastAsia="zh-CN"/>
        </w:rPr>
        <w:t>”</w:t>
      </w:r>
      <w:r w:rsidRPr="00B30A5B">
        <w:rPr>
          <w:rFonts w:ascii="Palatino Linotype" w:eastAsia="SimSun" w:hAnsi="Palatino Linotype"/>
          <w:lang w:eastAsia="zh-CN"/>
        </w:rPr>
        <w:t xml:space="preserve"> extension file from ftp server. </w:t>
      </w:r>
    </w:p>
    <w:p w14:paraId="38DFB2CD" w14:textId="77777777" w:rsidR="005D233E" w:rsidRPr="00B30A5B" w:rsidRDefault="0032754E" w:rsidP="00A41F4B">
      <w:pPr>
        <w:pStyle w:val="Texte1"/>
        <w:numPr>
          <w:ilvl w:val="0"/>
          <w:numId w:val="11"/>
        </w:numPr>
        <w:spacing w:line="276" w:lineRule="auto"/>
        <w:rPr>
          <w:rFonts w:ascii="Palatino Linotype" w:eastAsia="SimSun" w:hAnsi="Palatino Linotype"/>
          <w:lang w:eastAsia="zh-CN"/>
        </w:rPr>
      </w:pPr>
      <w:r w:rsidRPr="00B30A5B">
        <w:rPr>
          <w:rFonts w:ascii="Palatino Linotype" w:eastAsia="SimSun" w:hAnsi="Palatino Linotype"/>
          <w:lang w:eastAsia="zh-CN"/>
        </w:rPr>
        <w:t>Note</w:t>
      </w:r>
      <w:r w:rsidR="005D233E" w:rsidRPr="00B30A5B">
        <w:rPr>
          <w:rFonts w:ascii="Palatino Linotype" w:eastAsia="SimSun" w:hAnsi="Palatino Linotype"/>
          <w:lang w:eastAsia="zh-CN"/>
        </w:rPr>
        <w:t>:.nbf file must is full file. In the process of writing file Please user the other extensions,</w:t>
      </w:r>
      <w:r w:rsidRPr="00B30A5B">
        <w:rPr>
          <w:rFonts w:ascii="Palatino Linotype" w:eastAsia="SimSun" w:hAnsi="Palatino Linotype"/>
          <w:lang w:eastAsia="zh-CN"/>
        </w:rPr>
        <w:t xml:space="preserve"> </w:t>
      </w:r>
      <w:r w:rsidR="005D233E" w:rsidRPr="00B30A5B">
        <w:rPr>
          <w:rFonts w:ascii="Palatino Linotype" w:eastAsia="SimSun" w:hAnsi="Palatino Linotype"/>
          <w:lang w:eastAsia="zh-CN"/>
        </w:rPr>
        <w:t>e</w:t>
      </w:r>
      <w:r w:rsidRPr="00B30A5B">
        <w:rPr>
          <w:rFonts w:ascii="Palatino Linotype" w:eastAsia="SimSun" w:hAnsi="Palatino Linotype"/>
          <w:lang w:eastAsia="zh-CN"/>
        </w:rPr>
        <w:t>.</w:t>
      </w:r>
      <w:r w:rsidR="005D233E" w:rsidRPr="00B30A5B">
        <w:rPr>
          <w:rFonts w:ascii="Palatino Linotype" w:eastAsia="SimSun" w:hAnsi="Palatino Linotype"/>
          <w:lang w:eastAsia="zh-CN"/>
        </w:rPr>
        <w:t>g</w:t>
      </w:r>
      <w:r w:rsidRPr="00B30A5B">
        <w:rPr>
          <w:rFonts w:ascii="Palatino Linotype" w:eastAsia="SimSun" w:hAnsi="Palatino Linotype"/>
          <w:lang w:eastAsia="zh-CN"/>
        </w:rPr>
        <w:t>..</w:t>
      </w:r>
      <w:r w:rsidR="005D233E" w:rsidRPr="00B30A5B">
        <w:rPr>
          <w:rFonts w:ascii="Palatino Linotype" w:eastAsia="SimSun" w:hAnsi="Palatino Linotype"/>
          <w:lang w:eastAsia="zh-CN"/>
        </w:rPr>
        <w:t xml:space="preserve"> file.tmp ;</w:t>
      </w:r>
    </w:p>
    <w:p w14:paraId="78DB36C4" w14:textId="77777777" w:rsidR="005D233E" w:rsidRPr="00B30A5B" w:rsidRDefault="0032754E" w:rsidP="00A41F4B">
      <w:pPr>
        <w:pStyle w:val="Texte1"/>
        <w:numPr>
          <w:ilvl w:val="0"/>
          <w:numId w:val="11"/>
        </w:numPr>
        <w:spacing w:line="276" w:lineRule="auto"/>
        <w:rPr>
          <w:rFonts w:ascii="Palatino Linotype" w:eastAsia="SimSun" w:hAnsi="Palatino Linotype"/>
          <w:lang w:eastAsia="zh-CN"/>
        </w:rPr>
      </w:pPr>
      <w:r w:rsidRPr="00B30A5B">
        <w:rPr>
          <w:rFonts w:ascii="Palatino Linotype" w:eastAsia="SimSun" w:hAnsi="Palatino Linotype"/>
          <w:lang w:eastAsia="zh-CN"/>
        </w:rPr>
        <w:t>Written</w:t>
      </w:r>
      <w:r w:rsidR="005D233E" w:rsidRPr="00B30A5B">
        <w:rPr>
          <w:rFonts w:ascii="Palatino Linotype" w:eastAsia="SimSun" w:hAnsi="Palatino Linotype"/>
          <w:lang w:eastAsia="zh-CN"/>
        </w:rPr>
        <w:t xml:space="preserve"> after the </w:t>
      </w:r>
      <w:r w:rsidRPr="00B30A5B">
        <w:rPr>
          <w:rFonts w:ascii="Palatino Linotype" w:eastAsia="SimSun" w:hAnsi="Palatino Linotype"/>
          <w:lang w:eastAsia="zh-CN"/>
        </w:rPr>
        <w:t>modification of nbf file</w:t>
      </w:r>
      <w:r w:rsidR="005D233E" w:rsidRPr="00B30A5B">
        <w:rPr>
          <w:rFonts w:ascii="Palatino Linotype" w:eastAsia="SimSun" w:hAnsi="Palatino Linotype"/>
          <w:lang w:eastAsia="zh-CN"/>
        </w:rPr>
        <w:t>.</w:t>
      </w:r>
    </w:p>
    <w:p w14:paraId="0CD0E44F" w14:textId="77777777" w:rsidR="005D233E" w:rsidRPr="00B30A5B" w:rsidRDefault="0032754E" w:rsidP="00A41F4B">
      <w:pPr>
        <w:pStyle w:val="Texte1"/>
        <w:numPr>
          <w:ilvl w:val="0"/>
          <w:numId w:val="10"/>
        </w:numPr>
        <w:spacing w:line="276" w:lineRule="auto"/>
        <w:rPr>
          <w:rFonts w:ascii="Palatino Linotype" w:eastAsia="SimSun" w:hAnsi="Palatino Linotype"/>
          <w:lang w:eastAsia="zh-CN"/>
        </w:rPr>
      </w:pPr>
      <w:r w:rsidRPr="00B30A5B">
        <w:rPr>
          <w:rFonts w:ascii="Palatino Linotype" w:eastAsia="SimSun" w:hAnsi="Palatino Linotype"/>
          <w:lang w:eastAsia="zh-CN"/>
        </w:rPr>
        <w:t xml:space="preserve">File processing job </w:t>
      </w:r>
      <w:r w:rsidR="005D233E" w:rsidRPr="00B30A5B">
        <w:rPr>
          <w:rFonts w:ascii="Palatino Linotype" w:eastAsia="SimSun" w:hAnsi="Palatino Linotype"/>
          <w:lang w:eastAsia="zh-CN"/>
        </w:rPr>
        <w:t>read</w:t>
      </w:r>
      <w:r w:rsidRPr="00B30A5B">
        <w:rPr>
          <w:rFonts w:ascii="Palatino Linotype" w:eastAsia="SimSun" w:hAnsi="Palatino Linotype"/>
          <w:lang w:eastAsia="zh-CN"/>
        </w:rPr>
        <w:t xml:space="preserve">s the file first line which is the </w:t>
      </w:r>
      <w:r w:rsidR="005D233E" w:rsidRPr="00B30A5B">
        <w:rPr>
          <w:rFonts w:ascii="Palatino Linotype" w:eastAsia="SimSun" w:hAnsi="Palatino Linotype"/>
          <w:lang w:eastAsia="zh-CN"/>
        </w:rPr>
        <w:t xml:space="preserve">File header </w:t>
      </w:r>
      <w:r w:rsidRPr="00B30A5B">
        <w:rPr>
          <w:rFonts w:ascii="Palatino Linotype" w:eastAsia="SimSun" w:hAnsi="Palatino Linotype"/>
          <w:lang w:eastAsia="zh-CN"/>
        </w:rPr>
        <w:t>containing information of</w:t>
      </w:r>
      <w:r w:rsidR="005D233E" w:rsidRPr="00B30A5B">
        <w:rPr>
          <w:rFonts w:ascii="Palatino Linotype" w:eastAsia="SimSun" w:hAnsi="Palatino Linotype"/>
          <w:lang w:eastAsia="zh-CN"/>
        </w:rPr>
        <w:t xml:space="preserve"> notification </w:t>
      </w:r>
      <w:r w:rsidRPr="00B30A5B">
        <w:rPr>
          <w:rFonts w:ascii="Palatino Linotype" w:eastAsia="SimSun" w:hAnsi="Palatino Linotype"/>
          <w:lang w:eastAsia="zh-CN"/>
        </w:rPr>
        <w:t>time, message</w:t>
      </w:r>
      <w:r w:rsidR="005D233E" w:rsidRPr="00B30A5B">
        <w:rPr>
          <w:rFonts w:ascii="Palatino Linotype" w:eastAsia="SimSun" w:hAnsi="Palatino Linotype"/>
          <w:lang w:eastAsia="zh-CN"/>
        </w:rPr>
        <w:t xml:space="preserve"> type</w:t>
      </w:r>
      <w:r w:rsidRPr="00B30A5B">
        <w:rPr>
          <w:rFonts w:ascii="Palatino Linotype" w:eastAsia="SimSun" w:hAnsi="Palatino Linotype"/>
          <w:lang w:eastAsia="zh-CN"/>
        </w:rPr>
        <w:t>,</w:t>
      </w:r>
      <w:r w:rsidR="005D233E" w:rsidRPr="00B30A5B">
        <w:rPr>
          <w:rFonts w:ascii="Palatino Linotype" w:eastAsia="SimSun" w:hAnsi="Palatino Linotype"/>
          <w:lang w:eastAsia="zh-CN"/>
        </w:rPr>
        <w:t xml:space="preserve"> </w:t>
      </w:r>
      <w:r w:rsidRPr="00B30A5B">
        <w:rPr>
          <w:rFonts w:ascii="Palatino Linotype" w:eastAsia="SimSun" w:hAnsi="Palatino Linotype"/>
          <w:lang w:eastAsia="zh-CN"/>
        </w:rPr>
        <w:t xml:space="preserve">request </w:t>
      </w:r>
      <w:r w:rsidR="005D233E" w:rsidRPr="00B30A5B">
        <w:rPr>
          <w:rFonts w:ascii="Palatino Linotype" w:eastAsia="SimSun" w:hAnsi="Palatino Linotype"/>
          <w:lang w:eastAsia="zh-CN"/>
        </w:rPr>
        <w:t>id</w:t>
      </w:r>
      <w:r w:rsidRPr="00B30A5B">
        <w:rPr>
          <w:rFonts w:ascii="Palatino Linotype" w:eastAsia="SimSun" w:hAnsi="Palatino Linotype"/>
          <w:lang w:eastAsia="zh-CN"/>
        </w:rPr>
        <w:t>,</w:t>
      </w:r>
      <w:r w:rsidR="005D233E" w:rsidRPr="00B30A5B">
        <w:rPr>
          <w:rFonts w:ascii="Palatino Linotype" w:eastAsia="SimSun" w:hAnsi="Palatino Linotype"/>
          <w:lang w:eastAsia="zh-CN"/>
        </w:rPr>
        <w:t xml:space="preserve"> Etc.</w:t>
      </w:r>
    </w:p>
    <w:p w14:paraId="44D35BC7" w14:textId="77777777" w:rsidR="005D233E" w:rsidRPr="00B30A5B" w:rsidRDefault="001261F4" w:rsidP="00A41F4B">
      <w:pPr>
        <w:pStyle w:val="Texte1"/>
        <w:numPr>
          <w:ilvl w:val="0"/>
          <w:numId w:val="10"/>
        </w:numPr>
        <w:spacing w:line="276" w:lineRule="auto"/>
        <w:rPr>
          <w:rFonts w:ascii="Palatino Linotype" w:eastAsia="SimSun" w:hAnsi="Palatino Linotype"/>
          <w:lang w:eastAsia="zh-CN"/>
        </w:rPr>
      </w:pPr>
      <w:r w:rsidRPr="00B30A5B">
        <w:rPr>
          <w:rFonts w:ascii="Palatino Linotype" w:eastAsia="SimSun" w:hAnsi="Palatino Linotype"/>
          <w:lang w:eastAsia="zh-CN"/>
        </w:rPr>
        <w:t>While</w:t>
      </w:r>
      <w:r w:rsidR="005D233E" w:rsidRPr="00B30A5B">
        <w:rPr>
          <w:rFonts w:ascii="Palatino Linotype" w:eastAsia="SimSun" w:hAnsi="Palatino Linotype"/>
          <w:lang w:eastAsia="zh-CN"/>
        </w:rPr>
        <w:t xml:space="preserve"> read</w:t>
      </w:r>
      <w:r w:rsidRPr="00B30A5B">
        <w:rPr>
          <w:rFonts w:ascii="Palatino Linotype" w:eastAsia="SimSun" w:hAnsi="Palatino Linotype"/>
          <w:lang w:eastAsia="zh-CN"/>
        </w:rPr>
        <w:t>ing</w:t>
      </w:r>
      <w:r w:rsidR="005D233E" w:rsidRPr="00B30A5B">
        <w:rPr>
          <w:rFonts w:ascii="Palatino Linotype" w:eastAsia="SimSun" w:hAnsi="Palatino Linotype"/>
          <w:lang w:eastAsia="zh-CN"/>
        </w:rPr>
        <w:t xml:space="preserve"> the file content line starting from the second line until the TRL start line.generate notification FK data by business line and message type id.</w:t>
      </w:r>
    </w:p>
    <w:p w14:paraId="7B74BA28" w14:textId="77777777" w:rsidR="005D233E" w:rsidRPr="00B30A5B" w:rsidRDefault="005D233E" w:rsidP="00A41F4B">
      <w:pPr>
        <w:pStyle w:val="Texte1"/>
        <w:numPr>
          <w:ilvl w:val="0"/>
          <w:numId w:val="10"/>
        </w:numPr>
        <w:spacing w:line="276" w:lineRule="auto"/>
        <w:rPr>
          <w:rFonts w:ascii="Palatino Linotype" w:eastAsia="SimSun" w:hAnsi="Palatino Linotype"/>
          <w:lang w:eastAsia="zh-CN"/>
        </w:rPr>
      </w:pPr>
      <w:r w:rsidRPr="00B30A5B">
        <w:rPr>
          <w:rFonts w:ascii="Palatino Linotype" w:eastAsia="SimSun" w:hAnsi="Palatino Linotype"/>
          <w:lang w:eastAsia="zh-CN"/>
        </w:rPr>
        <w:t>Query file field mapping configuration by business line and message type id.</w:t>
      </w:r>
    </w:p>
    <w:p w14:paraId="48167AB4" w14:textId="77777777" w:rsidR="005D233E" w:rsidRPr="00B30A5B" w:rsidRDefault="005D233E" w:rsidP="00A41F4B">
      <w:pPr>
        <w:pStyle w:val="Texte1"/>
        <w:numPr>
          <w:ilvl w:val="0"/>
          <w:numId w:val="10"/>
        </w:numPr>
        <w:spacing w:line="276" w:lineRule="auto"/>
        <w:rPr>
          <w:rFonts w:ascii="Palatino Linotype" w:eastAsia="SimSun" w:hAnsi="Palatino Linotype"/>
          <w:lang w:eastAsia="zh-CN"/>
        </w:rPr>
      </w:pPr>
      <w:r w:rsidRPr="00B30A5B">
        <w:rPr>
          <w:rFonts w:ascii="Palatino Linotype" w:eastAsia="SimSun" w:hAnsi="Palatino Linotype"/>
          <w:lang w:eastAsia="zh-CN"/>
        </w:rPr>
        <w:t>set notification field value by query result .if field is standard field mapping</w:t>
      </w:r>
    </w:p>
    <w:p w14:paraId="216E3411" w14:textId="77777777" w:rsidR="005D233E" w:rsidRPr="00B30A5B" w:rsidRDefault="001261F4" w:rsidP="00A41F4B">
      <w:pPr>
        <w:pStyle w:val="Texte1"/>
        <w:numPr>
          <w:ilvl w:val="0"/>
          <w:numId w:val="10"/>
        </w:numPr>
        <w:spacing w:line="276" w:lineRule="auto"/>
        <w:rPr>
          <w:rFonts w:ascii="Palatino Linotype" w:eastAsia="SimSun" w:hAnsi="Palatino Linotype"/>
          <w:lang w:eastAsia="zh-CN"/>
        </w:rPr>
      </w:pPr>
      <w:r w:rsidRPr="00B30A5B">
        <w:rPr>
          <w:rFonts w:ascii="Palatino Linotype" w:eastAsia="SimSun" w:hAnsi="Palatino Linotype"/>
          <w:lang w:eastAsia="zh-CN"/>
        </w:rPr>
        <w:t>Through</w:t>
      </w:r>
      <w:r w:rsidR="005D233E" w:rsidRPr="00B30A5B">
        <w:rPr>
          <w:rFonts w:ascii="Palatino Linotype" w:eastAsia="SimSun" w:hAnsi="Palatino Linotype"/>
          <w:lang w:eastAsia="zh-CN"/>
        </w:rPr>
        <w:t xml:space="preserve"> field mapping setting generate </w:t>
      </w:r>
      <w:r w:rsidRPr="00B30A5B">
        <w:rPr>
          <w:rFonts w:ascii="Palatino Linotype" w:eastAsia="SimSun" w:hAnsi="Palatino Linotype"/>
          <w:lang w:eastAsia="zh-CN"/>
        </w:rPr>
        <w:t>JSON</w:t>
      </w:r>
      <w:r w:rsidR="005D233E" w:rsidRPr="00B30A5B">
        <w:rPr>
          <w:rFonts w:ascii="Palatino Linotype" w:eastAsia="SimSun" w:hAnsi="Palatino Linotype"/>
          <w:lang w:eastAsia="zh-CN"/>
        </w:rPr>
        <w:t xml:space="preserve"> object (field name :field value )set to notification </w:t>
      </w:r>
      <w:r w:rsidRPr="00B30A5B">
        <w:rPr>
          <w:rFonts w:ascii="Palatino Linotype" w:eastAsia="SimSun" w:hAnsi="Palatino Linotype"/>
          <w:lang w:eastAsia="zh-CN"/>
        </w:rPr>
        <w:t>JSON content</w:t>
      </w:r>
      <w:r w:rsidR="005D233E" w:rsidRPr="00B30A5B">
        <w:rPr>
          <w:rFonts w:ascii="Palatino Linotype" w:eastAsia="SimSun" w:hAnsi="Palatino Linotype"/>
          <w:lang w:eastAsia="zh-CN"/>
        </w:rPr>
        <w:t xml:space="preserve"> field.</w:t>
      </w:r>
    </w:p>
    <w:p w14:paraId="1BD04080" w14:textId="77777777" w:rsidR="005D233E" w:rsidRPr="00B30A5B" w:rsidRDefault="005D233E" w:rsidP="00A41F4B">
      <w:pPr>
        <w:pStyle w:val="Texte1"/>
        <w:numPr>
          <w:ilvl w:val="0"/>
          <w:numId w:val="10"/>
        </w:numPr>
        <w:spacing w:line="276" w:lineRule="auto"/>
        <w:rPr>
          <w:rFonts w:ascii="Palatino Linotype" w:eastAsia="SimSun" w:hAnsi="Palatino Linotype"/>
          <w:lang w:eastAsia="zh-CN"/>
        </w:rPr>
      </w:pPr>
      <w:r w:rsidRPr="00B30A5B">
        <w:rPr>
          <w:rFonts w:ascii="Palatino Linotype" w:eastAsia="SimSun" w:hAnsi="Palatino Linotype"/>
          <w:lang w:eastAsia="zh-CN"/>
        </w:rPr>
        <w:t xml:space="preserve">The notification associated with system </w:t>
      </w:r>
      <w:r w:rsidR="001261F4" w:rsidRPr="00B30A5B">
        <w:rPr>
          <w:rFonts w:ascii="Palatino Linotype" w:eastAsia="SimSun" w:hAnsi="Palatino Linotype"/>
          <w:lang w:eastAsia="zh-CN"/>
        </w:rPr>
        <w:t>Touchpoint</w:t>
      </w:r>
    </w:p>
    <w:p w14:paraId="1F473D8D" w14:textId="77777777" w:rsidR="005D233E" w:rsidRPr="00B30A5B" w:rsidRDefault="001261F4" w:rsidP="00A41F4B">
      <w:pPr>
        <w:pStyle w:val="Texte1"/>
        <w:numPr>
          <w:ilvl w:val="0"/>
          <w:numId w:val="10"/>
        </w:numPr>
        <w:spacing w:line="276" w:lineRule="auto"/>
        <w:rPr>
          <w:rFonts w:ascii="Palatino Linotype" w:eastAsia="SimSun" w:hAnsi="Palatino Linotype"/>
          <w:lang w:eastAsia="zh-CN"/>
        </w:rPr>
      </w:pPr>
      <w:r w:rsidRPr="00B30A5B">
        <w:rPr>
          <w:rFonts w:ascii="Palatino Linotype" w:eastAsia="SimSun" w:hAnsi="Palatino Linotype"/>
          <w:lang w:eastAsia="zh-CN"/>
        </w:rPr>
        <w:t>One</w:t>
      </w:r>
      <w:r w:rsidR="005D233E" w:rsidRPr="00B30A5B">
        <w:rPr>
          <w:rFonts w:ascii="Palatino Linotype" w:eastAsia="SimSun" w:hAnsi="Palatino Linotype"/>
          <w:lang w:eastAsia="zh-CN"/>
        </w:rPr>
        <w:t xml:space="preserve"> notification resolve end. </w:t>
      </w:r>
    </w:p>
    <w:p w14:paraId="0B1115E7" w14:textId="77777777" w:rsidR="005D233E" w:rsidRPr="00B30A5B" w:rsidRDefault="0060793C" w:rsidP="00A41F4B">
      <w:pPr>
        <w:pStyle w:val="Texte1"/>
        <w:numPr>
          <w:ilvl w:val="0"/>
          <w:numId w:val="10"/>
        </w:numPr>
        <w:spacing w:line="276" w:lineRule="auto"/>
        <w:rPr>
          <w:rFonts w:ascii="Palatino Linotype" w:eastAsia="SimSun" w:hAnsi="Palatino Linotype"/>
          <w:lang w:eastAsia="zh-CN"/>
        </w:rPr>
      </w:pPr>
      <w:r w:rsidRPr="00B30A5B">
        <w:rPr>
          <w:rFonts w:ascii="Palatino Linotype" w:eastAsia="SimSun" w:hAnsi="Palatino Linotype"/>
          <w:lang w:eastAsia="zh-CN"/>
        </w:rPr>
        <w:t>After the file process completes, m</w:t>
      </w:r>
      <w:r w:rsidR="005D233E" w:rsidRPr="00B30A5B">
        <w:rPr>
          <w:rFonts w:ascii="Palatino Linotype" w:eastAsia="SimSun" w:hAnsi="Palatino Linotype"/>
          <w:lang w:eastAsia="zh-CN"/>
        </w:rPr>
        <w:t xml:space="preserve">ove the file to </w:t>
      </w:r>
      <w:r w:rsidRPr="00B30A5B">
        <w:rPr>
          <w:rFonts w:ascii="Palatino Linotype" w:eastAsia="SimSun" w:hAnsi="Palatino Linotype"/>
          <w:lang w:eastAsia="zh-CN"/>
        </w:rPr>
        <w:t>backup</w:t>
      </w:r>
      <w:r w:rsidR="005D233E" w:rsidRPr="00B30A5B">
        <w:rPr>
          <w:rFonts w:ascii="Palatino Linotype" w:eastAsia="SimSun" w:hAnsi="Palatino Linotype"/>
          <w:lang w:eastAsia="zh-CN"/>
        </w:rPr>
        <w:t xml:space="preserve"> folder</w:t>
      </w:r>
      <w:r w:rsidRPr="00B30A5B">
        <w:rPr>
          <w:rFonts w:ascii="Palatino Linotype" w:eastAsia="SimSun" w:hAnsi="Palatino Linotype"/>
          <w:lang w:eastAsia="zh-CN"/>
        </w:rPr>
        <w:t xml:space="preserve"> and </w:t>
      </w:r>
      <w:r w:rsidR="005D233E" w:rsidRPr="00B30A5B">
        <w:rPr>
          <w:rFonts w:ascii="Palatino Linotype" w:eastAsia="SimSun" w:hAnsi="Palatino Linotype"/>
          <w:lang w:eastAsia="zh-CN"/>
        </w:rPr>
        <w:t xml:space="preserve">generator </w:t>
      </w:r>
      <w:r w:rsidR="001261F4" w:rsidRPr="00B30A5B">
        <w:rPr>
          <w:rFonts w:ascii="Palatino Linotype" w:eastAsia="SimSun" w:hAnsi="Palatino Linotype"/>
          <w:lang w:eastAsia="zh-CN"/>
        </w:rPr>
        <w:t>process</w:t>
      </w:r>
      <w:r w:rsidR="006F458F" w:rsidRPr="00B30A5B">
        <w:rPr>
          <w:rFonts w:ascii="Palatino Linotype" w:eastAsia="SimSun" w:hAnsi="Palatino Linotype"/>
          <w:lang w:eastAsia="zh-CN"/>
        </w:rPr>
        <w:t xml:space="preserve"> log.</w:t>
      </w:r>
    </w:p>
    <w:p w14:paraId="298203EE" w14:textId="77777777" w:rsidR="005D233E" w:rsidRPr="00B30A5B" w:rsidRDefault="005D233E" w:rsidP="00A41F4B">
      <w:pPr>
        <w:pStyle w:val="Texte1"/>
        <w:numPr>
          <w:ilvl w:val="0"/>
          <w:numId w:val="10"/>
        </w:numPr>
        <w:spacing w:line="276" w:lineRule="auto"/>
        <w:rPr>
          <w:rFonts w:ascii="Palatino Linotype" w:eastAsia="SimSun" w:hAnsi="Palatino Linotype"/>
          <w:lang w:eastAsia="zh-CN"/>
        </w:rPr>
      </w:pPr>
      <w:r w:rsidRPr="00B30A5B">
        <w:rPr>
          <w:rFonts w:ascii="Palatino Linotype" w:eastAsia="SimSun" w:hAnsi="Palatino Linotype"/>
          <w:lang w:eastAsia="zh-CN"/>
        </w:rPr>
        <w:t>batch file process end;</w:t>
      </w:r>
    </w:p>
    <w:p w14:paraId="7BDD8019" w14:textId="77777777" w:rsidR="005D233E" w:rsidRPr="00B30A5B" w:rsidRDefault="005D233E" w:rsidP="00A41F4B">
      <w:pPr>
        <w:pStyle w:val="Texte1"/>
        <w:numPr>
          <w:ilvl w:val="0"/>
          <w:numId w:val="10"/>
        </w:numPr>
        <w:spacing w:line="276" w:lineRule="auto"/>
        <w:rPr>
          <w:rFonts w:ascii="Palatino Linotype" w:eastAsia="SimSun" w:hAnsi="Palatino Linotype"/>
          <w:lang w:eastAsia="zh-CN"/>
        </w:rPr>
      </w:pPr>
      <w:r w:rsidRPr="00B30A5B">
        <w:rPr>
          <w:rFonts w:ascii="Palatino Linotype" w:eastAsia="SimSun" w:hAnsi="Palatino Linotype"/>
          <w:lang w:eastAsia="zh-CN"/>
        </w:rPr>
        <w:t xml:space="preserve">CG will send notification by </w:t>
      </w:r>
      <w:r w:rsidR="0032754E" w:rsidRPr="00B30A5B">
        <w:rPr>
          <w:rFonts w:ascii="Palatino Linotype" w:eastAsia="SimSun" w:hAnsi="Palatino Linotype"/>
          <w:lang w:eastAsia="zh-CN"/>
        </w:rPr>
        <w:t>Touchpoint</w:t>
      </w:r>
    </w:p>
    <w:p w14:paraId="7B883996" w14:textId="77777777" w:rsidR="005D233E" w:rsidRPr="00B30A5B" w:rsidRDefault="005D233E" w:rsidP="005D233E">
      <w:pPr>
        <w:pStyle w:val="Texte1"/>
        <w:rPr>
          <w:rFonts w:ascii="Palatino Linotype" w:eastAsia="SimSun" w:hAnsi="Palatino Linotype"/>
          <w:lang w:eastAsia="zh-CN"/>
        </w:rPr>
      </w:pPr>
    </w:p>
    <w:p w14:paraId="34162F19" w14:textId="77777777" w:rsidR="005D233E" w:rsidRPr="00B30A5B" w:rsidRDefault="005D233E" w:rsidP="00553E7C">
      <w:pPr>
        <w:pStyle w:val="Heading4"/>
        <w:numPr>
          <w:ilvl w:val="3"/>
          <w:numId w:val="18"/>
        </w:numPr>
        <w:rPr>
          <w:rFonts w:ascii="Palatino Linotype" w:hAnsi="Palatino Linotype"/>
        </w:rPr>
      </w:pPr>
      <w:bookmarkStart w:id="954" w:name="_Toc470085555"/>
      <w:r w:rsidRPr="00B30A5B">
        <w:rPr>
          <w:rFonts w:ascii="Palatino Linotype" w:hAnsi="Palatino Linotype"/>
        </w:rPr>
        <w:t>Failover or Alternative Flow</w:t>
      </w:r>
      <w:bookmarkEnd w:id="954"/>
    </w:p>
    <w:p w14:paraId="52199272" w14:textId="77777777" w:rsidR="005D233E" w:rsidRPr="00B30A5B" w:rsidRDefault="005D233E" w:rsidP="005D233E">
      <w:pPr>
        <w:pStyle w:val="Texte1"/>
        <w:rPr>
          <w:rFonts w:ascii="Palatino Linotype" w:eastAsia="SimSun" w:hAnsi="Palatino Linotype"/>
          <w:lang w:eastAsia="zh-CN"/>
        </w:rPr>
      </w:pPr>
      <w:r w:rsidRPr="00B30A5B">
        <w:rPr>
          <w:rFonts w:ascii="Palatino Linotype" w:eastAsia="SimSun" w:hAnsi="Palatino Linotype"/>
          <w:lang w:eastAsia="zh-CN"/>
        </w:rPr>
        <w:t xml:space="preserve">Import Notification Source </w:t>
      </w:r>
      <w:r w:rsidR="00E2484D" w:rsidRPr="00B30A5B">
        <w:rPr>
          <w:rFonts w:ascii="Palatino Linotype" w:eastAsia="SimSun" w:hAnsi="Palatino Linotype"/>
          <w:lang w:eastAsia="zh-CN"/>
        </w:rPr>
        <w:t>through</w:t>
      </w:r>
      <w:r w:rsidRPr="00B30A5B">
        <w:rPr>
          <w:rFonts w:ascii="Palatino Linotype" w:eastAsia="SimSun" w:hAnsi="Palatino Linotype"/>
          <w:lang w:eastAsia="zh-CN"/>
        </w:rPr>
        <w:t xml:space="preserve"> Notification Management UI.</w:t>
      </w:r>
    </w:p>
    <w:p w14:paraId="3A13FA61" w14:textId="77777777" w:rsidR="005D233E" w:rsidRPr="00B30A5B" w:rsidRDefault="005D233E" w:rsidP="005D233E">
      <w:pPr>
        <w:pStyle w:val="Texte1"/>
        <w:rPr>
          <w:rFonts w:ascii="Palatino Linotype" w:hAnsi="Palatino Linotype"/>
        </w:rPr>
      </w:pPr>
    </w:p>
    <w:p w14:paraId="2B792259" w14:textId="77777777" w:rsidR="005D233E" w:rsidRPr="00B30A5B" w:rsidRDefault="005D233E" w:rsidP="005D233E">
      <w:pPr>
        <w:pStyle w:val="Texte1"/>
        <w:rPr>
          <w:rFonts w:ascii="Palatino Linotype" w:hAnsi="Palatino Linotype"/>
        </w:rPr>
        <w:sectPr w:rsidR="005D233E" w:rsidRPr="00B30A5B" w:rsidSect="005D233E">
          <w:pgSz w:w="11907" w:h="16840"/>
          <w:pgMar w:top="1418" w:right="1418" w:bottom="1418" w:left="1418" w:header="720" w:footer="720" w:gutter="0"/>
          <w:pgNumType w:start="2"/>
          <w:cols w:space="720"/>
          <w:docGrid w:linePitch="286"/>
        </w:sectPr>
      </w:pPr>
      <w:r w:rsidRPr="00B30A5B">
        <w:rPr>
          <w:rFonts w:ascii="Palatino Linotype" w:hAnsi="Palatino Linotype"/>
        </w:rPr>
        <w:br/>
      </w:r>
    </w:p>
    <w:p w14:paraId="61277244" w14:textId="77777777" w:rsidR="005D233E" w:rsidRPr="00B30A5B" w:rsidRDefault="005D233E" w:rsidP="00553E7C">
      <w:pPr>
        <w:pStyle w:val="Heading4"/>
        <w:numPr>
          <w:ilvl w:val="3"/>
          <w:numId w:val="18"/>
        </w:numPr>
        <w:rPr>
          <w:rFonts w:ascii="Palatino Linotype" w:hAnsi="Palatino Linotype"/>
          <w:u w:val="single"/>
        </w:rPr>
      </w:pPr>
      <w:bookmarkStart w:id="955" w:name="_Toc470085556"/>
      <w:r w:rsidRPr="00B30A5B">
        <w:rPr>
          <w:rFonts w:ascii="Palatino Linotype" w:eastAsia="SimSun" w:hAnsi="Palatino Linotype"/>
          <w:lang w:eastAsia="zh-CN"/>
        </w:rPr>
        <w:lastRenderedPageBreak/>
        <w:t>Core System Interface File</w:t>
      </w:r>
      <w:r w:rsidRPr="00B30A5B">
        <w:rPr>
          <w:rFonts w:ascii="Palatino Linotype" w:hAnsi="Palatino Linotype"/>
        </w:rPr>
        <w:t xml:space="preserve"> Definition</w:t>
      </w:r>
      <w:bookmarkEnd w:id="955"/>
    </w:p>
    <w:p w14:paraId="415794E9" w14:textId="77777777" w:rsidR="005D233E" w:rsidRPr="00B30A5B" w:rsidRDefault="005D233E" w:rsidP="005D233E">
      <w:pPr>
        <w:pStyle w:val="Texte1"/>
        <w:rPr>
          <w:rFonts w:ascii="Palatino Linotype" w:eastAsia="SimSun" w:hAnsi="Palatino Linotype"/>
          <w:u w:val="single"/>
          <w:lang w:eastAsia="zh-CN"/>
        </w:rPr>
      </w:pPr>
      <w:r w:rsidRPr="00B30A5B">
        <w:rPr>
          <w:rFonts w:ascii="Palatino Linotype" w:eastAsia="SimSun" w:hAnsi="Palatino Linotype"/>
          <w:u w:val="single"/>
          <w:lang w:eastAsia="zh-CN"/>
        </w:rPr>
        <w:t>File Header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237"/>
        <w:gridCol w:w="1559"/>
        <w:gridCol w:w="1500"/>
        <w:gridCol w:w="1257"/>
        <w:gridCol w:w="2677"/>
        <w:gridCol w:w="2677"/>
      </w:tblGrid>
      <w:tr w:rsidR="0065226A" w:rsidRPr="00B30A5B" w14:paraId="66077096" w14:textId="122145F6" w:rsidTr="004E5FD5">
        <w:trPr>
          <w:trHeight w:val="90"/>
        </w:trPr>
        <w:tc>
          <w:tcPr>
            <w:tcW w:w="416" w:type="dxa"/>
            <w:shd w:val="clear" w:color="auto" w:fill="2F5496"/>
          </w:tcPr>
          <w:p w14:paraId="57F8924C" w14:textId="77777777" w:rsidR="0065226A" w:rsidRPr="00B30A5B" w:rsidRDefault="0065226A" w:rsidP="00F4374F">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w:t>
            </w:r>
          </w:p>
        </w:tc>
        <w:tc>
          <w:tcPr>
            <w:tcW w:w="2237" w:type="dxa"/>
            <w:shd w:val="clear" w:color="auto" w:fill="2F5496"/>
          </w:tcPr>
          <w:p w14:paraId="76115DC6" w14:textId="77777777" w:rsidR="0065226A" w:rsidRPr="00B30A5B" w:rsidRDefault="0065226A" w:rsidP="00F4374F">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Description</w:t>
            </w:r>
          </w:p>
        </w:tc>
        <w:tc>
          <w:tcPr>
            <w:tcW w:w="1559" w:type="dxa"/>
            <w:shd w:val="clear" w:color="auto" w:fill="2F5496"/>
          </w:tcPr>
          <w:p w14:paraId="134771EA" w14:textId="77777777" w:rsidR="0065226A" w:rsidRPr="00B30A5B" w:rsidRDefault="0065226A" w:rsidP="00F4374F">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Is Required</w:t>
            </w:r>
          </w:p>
        </w:tc>
        <w:tc>
          <w:tcPr>
            <w:tcW w:w="1500" w:type="dxa"/>
            <w:shd w:val="clear" w:color="auto" w:fill="2F5496"/>
          </w:tcPr>
          <w:p w14:paraId="36E9D096" w14:textId="77777777" w:rsidR="0065226A" w:rsidRPr="00B30A5B" w:rsidRDefault="0065226A" w:rsidP="00F4374F">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Format</w:t>
            </w:r>
          </w:p>
        </w:tc>
        <w:tc>
          <w:tcPr>
            <w:tcW w:w="1257" w:type="dxa"/>
            <w:shd w:val="clear" w:color="auto" w:fill="2F5496"/>
          </w:tcPr>
          <w:p w14:paraId="42F3D545" w14:textId="77777777" w:rsidR="0065226A" w:rsidRPr="00B30A5B" w:rsidRDefault="0065226A" w:rsidP="00F4374F">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Length</w:t>
            </w:r>
          </w:p>
        </w:tc>
        <w:tc>
          <w:tcPr>
            <w:tcW w:w="2677" w:type="dxa"/>
            <w:shd w:val="clear" w:color="auto" w:fill="2F5496"/>
          </w:tcPr>
          <w:p w14:paraId="1F499C8C" w14:textId="77777777" w:rsidR="0065226A" w:rsidRPr="00B30A5B" w:rsidRDefault="0065226A" w:rsidP="00F4374F">
            <w:pPr>
              <w:rPr>
                <w:rFonts w:ascii="Palatino Linotype" w:hAnsi="Palatino Linotype"/>
                <w:b/>
                <w:bCs/>
                <w:color w:val="FFFFFF"/>
                <w:sz w:val="22"/>
              </w:rPr>
            </w:pPr>
            <w:r w:rsidRPr="00B30A5B">
              <w:rPr>
                <w:rFonts w:ascii="Palatino Linotype" w:hAnsi="Palatino Linotype"/>
                <w:b/>
                <w:bCs/>
                <w:color w:val="FFFFFF"/>
                <w:sz w:val="22"/>
              </w:rPr>
              <w:t>Sample</w:t>
            </w:r>
          </w:p>
        </w:tc>
        <w:tc>
          <w:tcPr>
            <w:tcW w:w="2677" w:type="dxa"/>
            <w:shd w:val="clear" w:color="auto" w:fill="2F5496"/>
          </w:tcPr>
          <w:p w14:paraId="2185A511" w14:textId="77777777" w:rsidR="0065226A" w:rsidRPr="00B30A5B" w:rsidRDefault="0065226A" w:rsidP="00F4374F">
            <w:pPr>
              <w:rPr>
                <w:rFonts w:ascii="Palatino Linotype" w:hAnsi="Palatino Linotype"/>
                <w:b/>
                <w:bCs/>
                <w:color w:val="FFFFFF"/>
                <w:sz w:val="22"/>
              </w:rPr>
            </w:pPr>
          </w:p>
        </w:tc>
      </w:tr>
      <w:tr w:rsidR="0065226A" w:rsidRPr="00B30A5B" w14:paraId="039ABEC7" w14:textId="1F1A4795" w:rsidTr="004E5FD5">
        <w:trPr>
          <w:trHeight w:val="300"/>
        </w:trPr>
        <w:tc>
          <w:tcPr>
            <w:tcW w:w="416" w:type="dxa"/>
          </w:tcPr>
          <w:p w14:paraId="46772081"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1</w:t>
            </w:r>
          </w:p>
        </w:tc>
        <w:tc>
          <w:tcPr>
            <w:tcW w:w="2237" w:type="dxa"/>
          </w:tcPr>
          <w:p w14:paraId="6326D1EC"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File Header</w:t>
            </w:r>
          </w:p>
        </w:tc>
        <w:tc>
          <w:tcPr>
            <w:tcW w:w="1559" w:type="dxa"/>
          </w:tcPr>
          <w:p w14:paraId="63503B80"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Y</w:t>
            </w:r>
          </w:p>
        </w:tc>
        <w:tc>
          <w:tcPr>
            <w:tcW w:w="1500" w:type="dxa"/>
          </w:tcPr>
          <w:p w14:paraId="18078581"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char</w:t>
            </w:r>
          </w:p>
        </w:tc>
        <w:tc>
          <w:tcPr>
            <w:tcW w:w="1257" w:type="dxa"/>
          </w:tcPr>
          <w:p w14:paraId="73995DD5" w14:textId="77777777" w:rsidR="0065226A" w:rsidRPr="00B30A5B" w:rsidRDefault="0065226A" w:rsidP="00F4374F">
            <w:pPr>
              <w:rPr>
                <w:rFonts w:ascii="Palatino Linotype" w:hAnsi="Palatino Linotype"/>
                <w:color w:val="FF0000"/>
                <w:sz w:val="20"/>
                <w:szCs w:val="20"/>
              </w:rPr>
            </w:pPr>
            <w:r w:rsidRPr="00B30A5B">
              <w:rPr>
                <w:rFonts w:ascii="Palatino Linotype" w:hAnsi="Palatino Linotype"/>
                <w:color w:val="FF0000"/>
                <w:sz w:val="20"/>
                <w:szCs w:val="20"/>
              </w:rPr>
              <w:t>3</w:t>
            </w:r>
          </w:p>
        </w:tc>
        <w:tc>
          <w:tcPr>
            <w:tcW w:w="2677" w:type="dxa"/>
          </w:tcPr>
          <w:p w14:paraId="5DB1A884"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HDR</w:t>
            </w:r>
          </w:p>
        </w:tc>
        <w:tc>
          <w:tcPr>
            <w:tcW w:w="2677" w:type="dxa"/>
          </w:tcPr>
          <w:p w14:paraId="4E38E0C4" w14:textId="77777777" w:rsidR="0065226A" w:rsidRPr="00B30A5B" w:rsidRDefault="0065226A" w:rsidP="00F4374F">
            <w:pPr>
              <w:rPr>
                <w:rFonts w:ascii="Palatino Linotype" w:hAnsi="Palatino Linotype"/>
                <w:color w:val="000000"/>
                <w:sz w:val="20"/>
                <w:szCs w:val="20"/>
              </w:rPr>
            </w:pPr>
          </w:p>
        </w:tc>
      </w:tr>
      <w:tr w:rsidR="0065226A" w:rsidRPr="00B30A5B" w14:paraId="61AAE29A" w14:textId="77139D89" w:rsidTr="004E5FD5">
        <w:trPr>
          <w:trHeight w:val="300"/>
        </w:trPr>
        <w:tc>
          <w:tcPr>
            <w:tcW w:w="416" w:type="dxa"/>
          </w:tcPr>
          <w:p w14:paraId="62957E34"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2</w:t>
            </w:r>
          </w:p>
        </w:tc>
        <w:tc>
          <w:tcPr>
            <w:tcW w:w="2237" w:type="dxa"/>
          </w:tcPr>
          <w:p w14:paraId="1C178DA6"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Current Date</w:t>
            </w:r>
          </w:p>
        </w:tc>
        <w:tc>
          <w:tcPr>
            <w:tcW w:w="1559" w:type="dxa"/>
          </w:tcPr>
          <w:p w14:paraId="4EA1DD57"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Y</w:t>
            </w:r>
          </w:p>
        </w:tc>
        <w:tc>
          <w:tcPr>
            <w:tcW w:w="1500" w:type="dxa"/>
          </w:tcPr>
          <w:p w14:paraId="32B529C0"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YYYYMMDD</w:t>
            </w:r>
          </w:p>
        </w:tc>
        <w:tc>
          <w:tcPr>
            <w:tcW w:w="1257" w:type="dxa"/>
          </w:tcPr>
          <w:p w14:paraId="6B0F67BD" w14:textId="77777777" w:rsidR="0065226A" w:rsidRPr="00B30A5B" w:rsidRDefault="0065226A" w:rsidP="00F4374F">
            <w:pPr>
              <w:rPr>
                <w:rFonts w:ascii="Palatino Linotype" w:hAnsi="Palatino Linotype"/>
                <w:color w:val="FF0000"/>
                <w:sz w:val="20"/>
                <w:szCs w:val="20"/>
              </w:rPr>
            </w:pPr>
            <w:r w:rsidRPr="00B30A5B">
              <w:rPr>
                <w:rFonts w:ascii="Palatino Linotype" w:hAnsi="Palatino Linotype"/>
                <w:color w:val="FF0000"/>
                <w:sz w:val="20"/>
                <w:szCs w:val="20"/>
              </w:rPr>
              <w:t>8</w:t>
            </w:r>
          </w:p>
        </w:tc>
        <w:tc>
          <w:tcPr>
            <w:tcW w:w="2677" w:type="dxa"/>
          </w:tcPr>
          <w:p w14:paraId="490BB851"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20160616</w:t>
            </w:r>
          </w:p>
        </w:tc>
        <w:tc>
          <w:tcPr>
            <w:tcW w:w="2677" w:type="dxa"/>
          </w:tcPr>
          <w:p w14:paraId="468F84E9" w14:textId="77777777" w:rsidR="0065226A" w:rsidRPr="00B30A5B" w:rsidRDefault="0065226A" w:rsidP="00F4374F">
            <w:pPr>
              <w:rPr>
                <w:rFonts w:ascii="Palatino Linotype" w:hAnsi="Palatino Linotype"/>
                <w:color w:val="000000"/>
                <w:sz w:val="20"/>
                <w:szCs w:val="20"/>
              </w:rPr>
            </w:pPr>
          </w:p>
        </w:tc>
      </w:tr>
      <w:tr w:rsidR="0065226A" w:rsidRPr="00B30A5B" w14:paraId="2ED78F73" w14:textId="0AEAA71B" w:rsidTr="004E5FD5">
        <w:trPr>
          <w:trHeight w:val="300"/>
        </w:trPr>
        <w:tc>
          <w:tcPr>
            <w:tcW w:w="416" w:type="dxa"/>
          </w:tcPr>
          <w:p w14:paraId="73C40C5A"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3</w:t>
            </w:r>
          </w:p>
        </w:tc>
        <w:tc>
          <w:tcPr>
            <w:tcW w:w="2237" w:type="dxa"/>
          </w:tcPr>
          <w:p w14:paraId="431AD3CD"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Current Time</w:t>
            </w:r>
          </w:p>
        </w:tc>
        <w:tc>
          <w:tcPr>
            <w:tcW w:w="1559" w:type="dxa"/>
          </w:tcPr>
          <w:p w14:paraId="773C4A18"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Y</w:t>
            </w:r>
          </w:p>
        </w:tc>
        <w:tc>
          <w:tcPr>
            <w:tcW w:w="1500" w:type="dxa"/>
          </w:tcPr>
          <w:p w14:paraId="5EF366C4"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HHMM</w:t>
            </w:r>
          </w:p>
        </w:tc>
        <w:tc>
          <w:tcPr>
            <w:tcW w:w="1257" w:type="dxa"/>
          </w:tcPr>
          <w:p w14:paraId="3ABA4458" w14:textId="77777777" w:rsidR="0065226A" w:rsidRPr="00B30A5B" w:rsidRDefault="0065226A" w:rsidP="00F4374F">
            <w:pPr>
              <w:rPr>
                <w:rFonts w:ascii="Palatino Linotype" w:hAnsi="Palatino Linotype"/>
                <w:color w:val="FF0000"/>
                <w:sz w:val="20"/>
                <w:szCs w:val="20"/>
              </w:rPr>
            </w:pPr>
            <w:r w:rsidRPr="00B30A5B">
              <w:rPr>
                <w:rFonts w:ascii="Palatino Linotype" w:hAnsi="Palatino Linotype"/>
                <w:color w:val="FF0000"/>
                <w:sz w:val="20"/>
                <w:szCs w:val="20"/>
              </w:rPr>
              <w:t>4</w:t>
            </w:r>
          </w:p>
        </w:tc>
        <w:tc>
          <w:tcPr>
            <w:tcW w:w="2677" w:type="dxa"/>
          </w:tcPr>
          <w:p w14:paraId="16DCC754" w14:textId="77777777" w:rsidR="0065226A" w:rsidRPr="00B30A5B" w:rsidRDefault="0065226A" w:rsidP="00F4374F">
            <w:pPr>
              <w:rPr>
                <w:rFonts w:ascii="Palatino Linotype" w:hAnsi="Palatino Linotype"/>
                <w:color w:val="000000"/>
                <w:sz w:val="20"/>
                <w:szCs w:val="20"/>
              </w:rPr>
            </w:pPr>
            <w:r w:rsidRPr="00B30A5B">
              <w:rPr>
                <w:rFonts w:ascii="Palatino Linotype" w:hAnsi="Palatino Linotype"/>
                <w:color w:val="000000"/>
                <w:sz w:val="20"/>
                <w:szCs w:val="20"/>
              </w:rPr>
              <w:t>1702</w:t>
            </w:r>
          </w:p>
        </w:tc>
        <w:tc>
          <w:tcPr>
            <w:tcW w:w="2677" w:type="dxa"/>
          </w:tcPr>
          <w:p w14:paraId="67195CB8" w14:textId="77777777" w:rsidR="0065226A" w:rsidRPr="00B30A5B" w:rsidRDefault="0065226A" w:rsidP="00F4374F">
            <w:pPr>
              <w:rPr>
                <w:rFonts w:ascii="Palatino Linotype" w:hAnsi="Palatino Linotype"/>
                <w:color w:val="000000"/>
                <w:sz w:val="20"/>
                <w:szCs w:val="20"/>
              </w:rPr>
            </w:pPr>
          </w:p>
        </w:tc>
      </w:tr>
      <w:tr w:rsidR="004C04D7" w:rsidRPr="00B30A5B" w14:paraId="57198007" w14:textId="77777777" w:rsidTr="004E5FD5">
        <w:trPr>
          <w:trHeight w:val="300"/>
        </w:trPr>
        <w:tc>
          <w:tcPr>
            <w:tcW w:w="416" w:type="dxa"/>
          </w:tcPr>
          <w:p w14:paraId="2F69F07A" w14:textId="7FF318DE"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4</w:t>
            </w:r>
          </w:p>
        </w:tc>
        <w:tc>
          <w:tcPr>
            <w:tcW w:w="2237" w:type="dxa"/>
          </w:tcPr>
          <w:p w14:paraId="0E3B340B" w14:textId="08517093" w:rsidR="004C04D7" w:rsidRPr="00B30A5B" w:rsidRDefault="004C04D7" w:rsidP="004C04D7">
            <w:pPr>
              <w:rPr>
                <w:rFonts w:ascii="Palatino Linotype" w:hAnsi="Palatino Linotype"/>
                <w:color w:val="000000"/>
                <w:sz w:val="20"/>
                <w:szCs w:val="20"/>
              </w:rPr>
            </w:pPr>
            <w:r>
              <w:rPr>
                <w:rFonts w:ascii="Palatino Linotype" w:hAnsi="Palatino Linotype"/>
                <w:color w:val="000000"/>
                <w:sz w:val="20"/>
                <w:szCs w:val="20"/>
              </w:rPr>
              <w:t>Notification Date</w:t>
            </w:r>
          </w:p>
        </w:tc>
        <w:tc>
          <w:tcPr>
            <w:tcW w:w="1559" w:type="dxa"/>
          </w:tcPr>
          <w:p w14:paraId="1048348F" w14:textId="37587DB0" w:rsidR="004C04D7" w:rsidRPr="00B30A5B" w:rsidRDefault="004C04D7" w:rsidP="004C04D7">
            <w:pPr>
              <w:rPr>
                <w:rFonts w:ascii="Palatino Linotype" w:hAnsi="Palatino Linotype"/>
                <w:color w:val="000000"/>
                <w:sz w:val="20"/>
                <w:szCs w:val="20"/>
              </w:rPr>
            </w:pPr>
            <w:r>
              <w:rPr>
                <w:rFonts w:ascii="Palatino Linotype" w:hAnsi="Palatino Linotype"/>
                <w:color w:val="000000"/>
                <w:sz w:val="20"/>
                <w:szCs w:val="20"/>
              </w:rPr>
              <w:t>Y</w:t>
            </w:r>
          </w:p>
        </w:tc>
        <w:tc>
          <w:tcPr>
            <w:tcW w:w="1500" w:type="dxa"/>
          </w:tcPr>
          <w:p w14:paraId="3D150C05" w14:textId="04202C3A"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YYYYMMDD</w:t>
            </w:r>
          </w:p>
        </w:tc>
        <w:tc>
          <w:tcPr>
            <w:tcW w:w="1257" w:type="dxa"/>
          </w:tcPr>
          <w:p w14:paraId="6B7AECE3" w14:textId="614D50CF" w:rsidR="004C04D7" w:rsidRPr="00B30A5B" w:rsidRDefault="004C04D7" w:rsidP="004C04D7">
            <w:pPr>
              <w:rPr>
                <w:rFonts w:ascii="Palatino Linotype" w:hAnsi="Palatino Linotype"/>
                <w:color w:val="FF0000"/>
                <w:sz w:val="20"/>
                <w:szCs w:val="20"/>
              </w:rPr>
            </w:pPr>
            <w:r>
              <w:rPr>
                <w:rFonts w:ascii="Palatino Linotype" w:hAnsi="Palatino Linotype"/>
                <w:color w:val="FF0000"/>
                <w:sz w:val="20"/>
                <w:szCs w:val="20"/>
              </w:rPr>
              <w:t>8</w:t>
            </w:r>
          </w:p>
        </w:tc>
        <w:tc>
          <w:tcPr>
            <w:tcW w:w="2677" w:type="dxa"/>
          </w:tcPr>
          <w:p w14:paraId="65DEAED5" w14:textId="77777777" w:rsidR="004C04D7" w:rsidRPr="004C04D7" w:rsidRDefault="004C04D7" w:rsidP="004C04D7">
            <w:pPr>
              <w:rPr>
                <w:rFonts w:ascii="Palatino Linotype" w:hAnsi="Palatino Linotype"/>
                <w:color w:val="000000"/>
                <w:sz w:val="20"/>
                <w:szCs w:val="20"/>
                <w:lang w:val="en-GB"/>
              </w:rPr>
            </w:pPr>
          </w:p>
        </w:tc>
        <w:tc>
          <w:tcPr>
            <w:tcW w:w="2677" w:type="dxa"/>
          </w:tcPr>
          <w:p w14:paraId="2AE610A6" w14:textId="77777777" w:rsidR="004C04D7" w:rsidRPr="00B30A5B" w:rsidRDefault="004C04D7" w:rsidP="004C04D7">
            <w:pPr>
              <w:rPr>
                <w:rFonts w:ascii="Palatino Linotype" w:hAnsi="Palatino Linotype"/>
                <w:color w:val="000000"/>
                <w:sz w:val="20"/>
                <w:szCs w:val="20"/>
              </w:rPr>
            </w:pPr>
          </w:p>
        </w:tc>
      </w:tr>
      <w:tr w:rsidR="004C04D7" w:rsidRPr="00B30A5B" w14:paraId="33A6ECFC" w14:textId="5306FB99" w:rsidTr="004E5FD5">
        <w:trPr>
          <w:trHeight w:val="300"/>
        </w:trPr>
        <w:tc>
          <w:tcPr>
            <w:tcW w:w="416" w:type="dxa"/>
          </w:tcPr>
          <w:p w14:paraId="579EAA51" w14:textId="2C0DF642"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5</w:t>
            </w:r>
          </w:p>
        </w:tc>
        <w:tc>
          <w:tcPr>
            <w:tcW w:w="2237" w:type="dxa"/>
          </w:tcPr>
          <w:p w14:paraId="7CF8B8F8" w14:textId="029C4DE3" w:rsidR="004C04D7" w:rsidRPr="00B30A5B" w:rsidRDefault="004C04D7" w:rsidP="004C04D7">
            <w:pPr>
              <w:rPr>
                <w:rFonts w:ascii="Palatino Linotype" w:hAnsi="Palatino Linotype"/>
                <w:color w:val="000000"/>
                <w:sz w:val="20"/>
                <w:szCs w:val="20"/>
              </w:rPr>
            </w:pPr>
            <w:r>
              <w:rPr>
                <w:rFonts w:ascii="Palatino Linotype" w:hAnsi="Palatino Linotype"/>
                <w:color w:val="000000"/>
                <w:sz w:val="20"/>
                <w:szCs w:val="20"/>
              </w:rPr>
              <w:t>Business Line Code</w:t>
            </w:r>
          </w:p>
        </w:tc>
        <w:tc>
          <w:tcPr>
            <w:tcW w:w="1559" w:type="dxa"/>
          </w:tcPr>
          <w:p w14:paraId="6CDCF03C" w14:textId="5DACBCE3" w:rsidR="004C04D7" w:rsidRPr="00B30A5B" w:rsidRDefault="004C04D7" w:rsidP="004C04D7">
            <w:pPr>
              <w:rPr>
                <w:rFonts w:ascii="Palatino Linotype" w:hAnsi="Palatino Linotype"/>
                <w:color w:val="000000"/>
                <w:sz w:val="20"/>
                <w:szCs w:val="20"/>
              </w:rPr>
            </w:pPr>
            <w:r>
              <w:rPr>
                <w:rFonts w:ascii="Palatino Linotype" w:hAnsi="Palatino Linotype"/>
                <w:color w:val="000000"/>
                <w:sz w:val="20"/>
                <w:szCs w:val="20"/>
              </w:rPr>
              <w:t>Y</w:t>
            </w:r>
          </w:p>
        </w:tc>
        <w:tc>
          <w:tcPr>
            <w:tcW w:w="1500" w:type="dxa"/>
          </w:tcPr>
          <w:p w14:paraId="72F92E99" w14:textId="35D8AF15" w:rsidR="004C04D7" w:rsidRPr="00B30A5B" w:rsidRDefault="004C04D7" w:rsidP="004C04D7">
            <w:pPr>
              <w:rPr>
                <w:rFonts w:ascii="Palatino Linotype" w:hAnsi="Palatino Linotype"/>
                <w:color w:val="000000"/>
                <w:sz w:val="20"/>
                <w:szCs w:val="20"/>
              </w:rPr>
            </w:pPr>
            <w:r>
              <w:rPr>
                <w:rFonts w:ascii="Palatino Linotype" w:hAnsi="Palatino Linotype"/>
                <w:color w:val="000000"/>
                <w:sz w:val="20"/>
                <w:szCs w:val="20"/>
              </w:rPr>
              <w:t>Char</w:t>
            </w:r>
          </w:p>
        </w:tc>
        <w:tc>
          <w:tcPr>
            <w:tcW w:w="1257" w:type="dxa"/>
          </w:tcPr>
          <w:p w14:paraId="5C7D86B6" w14:textId="110632D4" w:rsidR="004C04D7" w:rsidRPr="00B30A5B" w:rsidRDefault="004C04D7" w:rsidP="004C04D7">
            <w:pPr>
              <w:rPr>
                <w:rFonts w:ascii="Palatino Linotype" w:hAnsi="Palatino Linotype"/>
                <w:color w:val="FF0000"/>
                <w:sz w:val="20"/>
                <w:szCs w:val="20"/>
              </w:rPr>
            </w:pPr>
            <w:r>
              <w:rPr>
                <w:rFonts w:ascii="Palatino Linotype" w:hAnsi="Palatino Linotype"/>
                <w:color w:val="FF0000"/>
                <w:sz w:val="20"/>
                <w:szCs w:val="20"/>
              </w:rPr>
              <w:t>2</w:t>
            </w:r>
          </w:p>
        </w:tc>
        <w:tc>
          <w:tcPr>
            <w:tcW w:w="2677" w:type="dxa"/>
          </w:tcPr>
          <w:p w14:paraId="56A5D9F2" w14:textId="1F5167C2" w:rsidR="004C04D7" w:rsidRPr="00B30A5B" w:rsidRDefault="004C04D7" w:rsidP="004C04D7">
            <w:pPr>
              <w:rPr>
                <w:rFonts w:ascii="Palatino Linotype" w:hAnsi="Palatino Linotype"/>
                <w:color w:val="000000"/>
                <w:sz w:val="20"/>
                <w:szCs w:val="20"/>
              </w:rPr>
            </w:pPr>
            <w:r>
              <w:rPr>
                <w:rFonts w:ascii="Palatino Linotype" w:hAnsi="Palatino Linotype"/>
                <w:color w:val="000000"/>
                <w:sz w:val="20"/>
                <w:szCs w:val="20"/>
              </w:rPr>
              <w:t>IL</w:t>
            </w:r>
          </w:p>
        </w:tc>
        <w:tc>
          <w:tcPr>
            <w:tcW w:w="2677" w:type="dxa"/>
          </w:tcPr>
          <w:p w14:paraId="4DEF06FB" w14:textId="77777777" w:rsidR="004C04D7" w:rsidRPr="00B30A5B" w:rsidRDefault="004C04D7" w:rsidP="004C04D7">
            <w:pPr>
              <w:rPr>
                <w:rFonts w:ascii="Palatino Linotype" w:hAnsi="Palatino Linotype"/>
                <w:color w:val="000000"/>
                <w:sz w:val="20"/>
                <w:szCs w:val="20"/>
              </w:rPr>
            </w:pPr>
          </w:p>
        </w:tc>
      </w:tr>
      <w:tr w:rsidR="004C04D7" w:rsidRPr="00B30A5B" w14:paraId="215835D3" w14:textId="65EBA253" w:rsidTr="004E5FD5">
        <w:trPr>
          <w:trHeight w:val="300"/>
        </w:trPr>
        <w:tc>
          <w:tcPr>
            <w:tcW w:w="416" w:type="dxa"/>
          </w:tcPr>
          <w:p w14:paraId="1EA6EF85" w14:textId="2EAD1453"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6</w:t>
            </w:r>
          </w:p>
        </w:tc>
        <w:tc>
          <w:tcPr>
            <w:tcW w:w="2237" w:type="dxa"/>
          </w:tcPr>
          <w:p w14:paraId="053F7266" w14:textId="77777777"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Application ID</w:t>
            </w:r>
          </w:p>
        </w:tc>
        <w:tc>
          <w:tcPr>
            <w:tcW w:w="1559" w:type="dxa"/>
          </w:tcPr>
          <w:p w14:paraId="6E14658E" w14:textId="77777777"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Y</w:t>
            </w:r>
          </w:p>
        </w:tc>
        <w:tc>
          <w:tcPr>
            <w:tcW w:w="1500" w:type="dxa"/>
          </w:tcPr>
          <w:p w14:paraId="1F88E2C3" w14:textId="436DF8E9" w:rsidR="004C04D7" w:rsidRPr="00B30A5B" w:rsidRDefault="004C04D7" w:rsidP="004C04D7">
            <w:pPr>
              <w:rPr>
                <w:rFonts w:ascii="Palatino Linotype" w:hAnsi="Palatino Linotype"/>
                <w:color w:val="000000"/>
                <w:sz w:val="20"/>
                <w:szCs w:val="20"/>
              </w:rPr>
            </w:pPr>
            <w:r w:rsidRPr="00DE40FE">
              <w:rPr>
                <w:rFonts w:ascii="Palatino Linotype" w:hAnsi="Palatino Linotype"/>
                <w:color w:val="000000"/>
                <w:sz w:val="20"/>
                <w:szCs w:val="20"/>
              </w:rPr>
              <w:t>Char</w:t>
            </w:r>
          </w:p>
        </w:tc>
        <w:tc>
          <w:tcPr>
            <w:tcW w:w="1257" w:type="dxa"/>
          </w:tcPr>
          <w:p w14:paraId="61701526" w14:textId="77777777" w:rsidR="004C04D7" w:rsidRPr="00B30A5B" w:rsidRDefault="004C04D7" w:rsidP="004C04D7">
            <w:pPr>
              <w:rPr>
                <w:rFonts w:ascii="Palatino Linotype" w:hAnsi="Palatino Linotype"/>
                <w:color w:val="FF0000"/>
                <w:sz w:val="20"/>
                <w:szCs w:val="20"/>
              </w:rPr>
            </w:pPr>
            <w:r w:rsidRPr="00B30A5B">
              <w:rPr>
                <w:rFonts w:ascii="Palatino Linotype" w:hAnsi="Palatino Linotype"/>
                <w:color w:val="FF0000"/>
                <w:sz w:val="20"/>
                <w:szCs w:val="20"/>
              </w:rPr>
              <w:t>5</w:t>
            </w:r>
          </w:p>
        </w:tc>
        <w:tc>
          <w:tcPr>
            <w:tcW w:w="2677" w:type="dxa"/>
          </w:tcPr>
          <w:p w14:paraId="23E8497E" w14:textId="77777777"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G400/EB/RLS/PSEA/FINOS</w:t>
            </w:r>
          </w:p>
        </w:tc>
        <w:tc>
          <w:tcPr>
            <w:tcW w:w="2677" w:type="dxa"/>
          </w:tcPr>
          <w:p w14:paraId="1BBF2D83" w14:textId="1A462814" w:rsidR="004C04D7" w:rsidRPr="00B30A5B" w:rsidRDefault="004C04D7" w:rsidP="004C04D7">
            <w:pPr>
              <w:rPr>
                <w:rFonts w:ascii="Palatino Linotype" w:hAnsi="Palatino Linotype"/>
                <w:color w:val="000000"/>
                <w:sz w:val="20"/>
                <w:szCs w:val="20"/>
              </w:rPr>
            </w:pPr>
            <w:r>
              <w:rPr>
                <w:rFonts w:ascii="Palatino Linotype" w:hAnsi="Palatino Linotype"/>
                <w:color w:val="000000"/>
                <w:sz w:val="20"/>
                <w:szCs w:val="20"/>
              </w:rPr>
              <w:t>Reference Only</w:t>
            </w:r>
          </w:p>
        </w:tc>
      </w:tr>
      <w:tr w:rsidR="004C04D7" w:rsidRPr="00B30A5B" w14:paraId="0CCCA85C" w14:textId="1041A886" w:rsidTr="004E5FD5">
        <w:trPr>
          <w:trHeight w:val="300"/>
        </w:trPr>
        <w:tc>
          <w:tcPr>
            <w:tcW w:w="416" w:type="dxa"/>
          </w:tcPr>
          <w:p w14:paraId="5015AB54" w14:textId="40F17F88" w:rsidR="004C04D7" w:rsidRPr="00B30A5B" w:rsidRDefault="004C04D7" w:rsidP="004C04D7">
            <w:pPr>
              <w:rPr>
                <w:rFonts w:ascii="Palatino Linotype" w:hAnsi="Palatino Linotype"/>
                <w:color w:val="000000"/>
                <w:sz w:val="20"/>
                <w:szCs w:val="20"/>
              </w:rPr>
            </w:pPr>
            <w:r>
              <w:rPr>
                <w:rFonts w:ascii="Palatino Linotype" w:hAnsi="Palatino Linotype"/>
                <w:color w:val="000000"/>
                <w:sz w:val="20"/>
                <w:szCs w:val="20"/>
              </w:rPr>
              <w:t>7</w:t>
            </w:r>
          </w:p>
        </w:tc>
        <w:tc>
          <w:tcPr>
            <w:tcW w:w="2237" w:type="dxa"/>
          </w:tcPr>
          <w:p w14:paraId="6A5AA0E3" w14:textId="77777777"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Touch Point Type</w:t>
            </w:r>
          </w:p>
        </w:tc>
        <w:tc>
          <w:tcPr>
            <w:tcW w:w="1559" w:type="dxa"/>
          </w:tcPr>
          <w:p w14:paraId="31DB0978" w14:textId="77777777"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Y</w:t>
            </w:r>
          </w:p>
        </w:tc>
        <w:tc>
          <w:tcPr>
            <w:tcW w:w="1500" w:type="dxa"/>
          </w:tcPr>
          <w:p w14:paraId="3B0714BD" w14:textId="3D4BE3D9" w:rsidR="004C04D7" w:rsidRPr="00B30A5B" w:rsidRDefault="004C04D7" w:rsidP="004C04D7">
            <w:pPr>
              <w:rPr>
                <w:rFonts w:ascii="Palatino Linotype" w:hAnsi="Palatino Linotype"/>
                <w:color w:val="000000"/>
                <w:sz w:val="20"/>
                <w:szCs w:val="20"/>
              </w:rPr>
            </w:pPr>
            <w:r w:rsidRPr="00DE40FE">
              <w:rPr>
                <w:rFonts w:ascii="Palatino Linotype" w:hAnsi="Palatino Linotype"/>
                <w:color w:val="000000"/>
                <w:sz w:val="20"/>
                <w:szCs w:val="20"/>
              </w:rPr>
              <w:t>Char</w:t>
            </w:r>
          </w:p>
        </w:tc>
        <w:tc>
          <w:tcPr>
            <w:tcW w:w="1257" w:type="dxa"/>
          </w:tcPr>
          <w:p w14:paraId="19B36FD4" w14:textId="77777777" w:rsidR="004C04D7" w:rsidRPr="00B30A5B" w:rsidRDefault="004C04D7" w:rsidP="004C04D7">
            <w:pPr>
              <w:rPr>
                <w:rFonts w:ascii="Palatino Linotype" w:hAnsi="Palatino Linotype"/>
                <w:color w:val="FF0000"/>
                <w:sz w:val="20"/>
                <w:szCs w:val="20"/>
              </w:rPr>
            </w:pPr>
            <w:r w:rsidRPr="00B30A5B">
              <w:rPr>
                <w:rFonts w:ascii="Palatino Linotype" w:hAnsi="Palatino Linotype"/>
                <w:color w:val="FF0000"/>
                <w:sz w:val="20"/>
                <w:szCs w:val="20"/>
              </w:rPr>
              <w:t>7</w:t>
            </w:r>
          </w:p>
        </w:tc>
        <w:tc>
          <w:tcPr>
            <w:tcW w:w="2677" w:type="dxa"/>
          </w:tcPr>
          <w:p w14:paraId="13D5D157" w14:textId="77777777"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PNC0001/PNC0002</w:t>
            </w:r>
          </w:p>
        </w:tc>
        <w:tc>
          <w:tcPr>
            <w:tcW w:w="2677" w:type="dxa"/>
          </w:tcPr>
          <w:p w14:paraId="41EADD6B" w14:textId="77777777" w:rsidR="004C04D7" w:rsidRPr="00B30A5B" w:rsidRDefault="004C04D7" w:rsidP="004C04D7">
            <w:pPr>
              <w:rPr>
                <w:rFonts w:ascii="Palatino Linotype" w:hAnsi="Palatino Linotype"/>
                <w:color w:val="000000"/>
                <w:sz w:val="20"/>
                <w:szCs w:val="20"/>
              </w:rPr>
            </w:pPr>
          </w:p>
        </w:tc>
      </w:tr>
      <w:tr w:rsidR="004C04D7" w:rsidRPr="00B30A5B" w14:paraId="384E130C" w14:textId="6A3D294F" w:rsidTr="004E5FD5">
        <w:trPr>
          <w:trHeight w:val="300"/>
        </w:trPr>
        <w:tc>
          <w:tcPr>
            <w:tcW w:w="416" w:type="dxa"/>
          </w:tcPr>
          <w:p w14:paraId="22639C47" w14:textId="0BB653E9" w:rsidR="004C04D7" w:rsidRPr="00F93873" w:rsidRDefault="004C04D7" w:rsidP="004C04D7">
            <w:pPr>
              <w:rPr>
                <w:rFonts w:ascii="Palatino Linotype" w:hAnsi="Palatino Linotype"/>
                <w:color w:val="000000"/>
                <w:sz w:val="20"/>
                <w:szCs w:val="20"/>
                <w:lang w:val="en-GB"/>
              </w:rPr>
            </w:pPr>
            <w:r>
              <w:rPr>
                <w:rFonts w:ascii="Palatino Linotype" w:hAnsi="Palatino Linotype"/>
                <w:color w:val="000000"/>
                <w:sz w:val="20"/>
                <w:szCs w:val="20"/>
              </w:rPr>
              <w:t>8</w:t>
            </w:r>
          </w:p>
        </w:tc>
        <w:tc>
          <w:tcPr>
            <w:tcW w:w="2237" w:type="dxa"/>
          </w:tcPr>
          <w:p w14:paraId="626F14E0" w14:textId="77777777"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Content Field Names description</w:t>
            </w:r>
          </w:p>
        </w:tc>
        <w:tc>
          <w:tcPr>
            <w:tcW w:w="1559" w:type="dxa"/>
          </w:tcPr>
          <w:p w14:paraId="5A80C158" w14:textId="77777777"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N</w:t>
            </w:r>
          </w:p>
        </w:tc>
        <w:tc>
          <w:tcPr>
            <w:tcW w:w="1500" w:type="dxa"/>
          </w:tcPr>
          <w:p w14:paraId="1886435C" w14:textId="38AB5136" w:rsidR="004C04D7" w:rsidRPr="00B30A5B" w:rsidRDefault="004C04D7" w:rsidP="004C04D7">
            <w:pPr>
              <w:rPr>
                <w:rFonts w:ascii="Palatino Linotype" w:hAnsi="Palatino Linotype"/>
                <w:color w:val="000000"/>
                <w:sz w:val="20"/>
                <w:szCs w:val="20"/>
              </w:rPr>
            </w:pPr>
            <w:r w:rsidRPr="00DE40FE">
              <w:rPr>
                <w:rFonts w:ascii="Palatino Linotype" w:hAnsi="Palatino Linotype"/>
                <w:color w:val="000000"/>
                <w:sz w:val="20"/>
                <w:szCs w:val="20"/>
              </w:rPr>
              <w:t>Char</w:t>
            </w:r>
          </w:p>
        </w:tc>
        <w:tc>
          <w:tcPr>
            <w:tcW w:w="1257" w:type="dxa"/>
          </w:tcPr>
          <w:p w14:paraId="71D2D398" w14:textId="77777777" w:rsidR="004C04D7" w:rsidRPr="00B30A5B" w:rsidRDefault="004C04D7" w:rsidP="004C04D7">
            <w:pPr>
              <w:rPr>
                <w:rFonts w:ascii="Palatino Linotype" w:hAnsi="Palatino Linotype"/>
                <w:color w:val="FF0000"/>
                <w:sz w:val="20"/>
                <w:szCs w:val="20"/>
              </w:rPr>
            </w:pPr>
            <w:r w:rsidRPr="00B30A5B">
              <w:rPr>
                <w:rFonts w:ascii="Palatino Linotype" w:hAnsi="Palatino Linotype"/>
                <w:color w:val="FF0000"/>
                <w:sz w:val="20"/>
                <w:szCs w:val="20"/>
              </w:rPr>
              <w:t>1...line end</w:t>
            </w:r>
          </w:p>
        </w:tc>
        <w:tc>
          <w:tcPr>
            <w:tcW w:w="2677" w:type="dxa"/>
          </w:tcPr>
          <w:p w14:paraId="400C70BF" w14:textId="107C4FCD" w:rsidR="004C04D7" w:rsidRPr="00B30A5B" w:rsidRDefault="004C04D7" w:rsidP="004C04D7">
            <w:pPr>
              <w:rPr>
                <w:rFonts w:ascii="Palatino Linotype" w:hAnsi="Palatino Linotype"/>
                <w:color w:val="000000"/>
                <w:sz w:val="20"/>
                <w:szCs w:val="20"/>
              </w:rPr>
            </w:pPr>
            <w:r w:rsidRPr="00B30A5B">
              <w:rPr>
                <w:rFonts w:ascii="Palatino Linotype" w:hAnsi="Palatino Linotype"/>
                <w:color w:val="000000"/>
                <w:sz w:val="20"/>
                <w:szCs w:val="20"/>
              </w:rPr>
              <w:t>PRODUCT_CODE,10</w:t>
            </w:r>
          </w:p>
        </w:tc>
        <w:tc>
          <w:tcPr>
            <w:tcW w:w="2677" w:type="dxa"/>
          </w:tcPr>
          <w:p w14:paraId="4766BAED" w14:textId="77777777" w:rsidR="004C04D7" w:rsidRPr="00B30A5B" w:rsidRDefault="004C04D7" w:rsidP="004C04D7">
            <w:pPr>
              <w:rPr>
                <w:rFonts w:ascii="Palatino Linotype" w:hAnsi="Palatino Linotype"/>
                <w:color w:val="000000"/>
                <w:sz w:val="20"/>
                <w:szCs w:val="20"/>
              </w:rPr>
            </w:pPr>
          </w:p>
        </w:tc>
      </w:tr>
    </w:tbl>
    <w:p w14:paraId="263D8E06" w14:textId="77777777" w:rsidR="005D233E" w:rsidRPr="00B30A5B" w:rsidRDefault="005D233E" w:rsidP="005D233E">
      <w:pPr>
        <w:pStyle w:val="Texte1"/>
        <w:rPr>
          <w:rFonts w:ascii="Palatino Linotype" w:hAnsi="Palatino Linotype"/>
        </w:rPr>
      </w:pPr>
    </w:p>
    <w:p w14:paraId="227E4DC7" w14:textId="77777777" w:rsidR="005D233E" w:rsidRPr="00B30A5B" w:rsidRDefault="005D233E" w:rsidP="005D233E">
      <w:pPr>
        <w:pStyle w:val="Texte1"/>
        <w:rPr>
          <w:rFonts w:ascii="Palatino Linotype" w:eastAsia="SimSun" w:hAnsi="Palatino Linotype"/>
          <w:u w:val="single"/>
          <w:lang w:eastAsia="zh-CN"/>
        </w:rPr>
      </w:pPr>
      <w:r w:rsidRPr="00B30A5B">
        <w:rPr>
          <w:rFonts w:ascii="Palatino Linotype" w:eastAsia="SimSun" w:hAnsi="Palatino Linotype"/>
          <w:u w:val="single"/>
          <w:lang w:eastAsia="zh-CN"/>
        </w:rPr>
        <w:t>File Content</w:t>
      </w:r>
    </w:p>
    <w:tbl>
      <w:tblPr>
        <w:tblW w:w="13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9"/>
        <w:gridCol w:w="1752"/>
        <w:gridCol w:w="3286"/>
        <w:gridCol w:w="1201"/>
        <w:gridCol w:w="962"/>
        <w:gridCol w:w="1015"/>
        <w:gridCol w:w="1322"/>
        <w:gridCol w:w="3960"/>
      </w:tblGrid>
      <w:tr w:rsidR="005D233E" w:rsidRPr="00B30A5B" w14:paraId="60197029" w14:textId="77777777" w:rsidTr="009B2363">
        <w:trPr>
          <w:trHeight w:val="300"/>
        </w:trPr>
        <w:tc>
          <w:tcPr>
            <w:tcW w:w="429" w:type="dxa"/>
            <w:shd w:val="clear" w:color="auto" w:fill="2F5496"/>
          </w:tcPr>
          <w:p w14:paraId="627A9DB6" w14:textId="77777777" w:rsidR="005D233E" w:rsidRPr="00B30A5B" w:rsidRDefault="005D233E" w:rsidP="00F4374F">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w:t>
            </w:r>
          </w:p>
        </w:tc>
        <w:tc>
          <w:tcPr>
            <w:tcW w:w="1752" w:type="dxa"/>
            <w:shd w:val="clear" w:color="auto" w:fill="2F5496"/>
          </w:tcPr>
          <w:p w14:paraId="150147D4" w14:textId="77777777" w:rsidR="005D233E" w:rsidRPr="00B30A5B" w:rsidRDefault="005D233E" w:rsidP="00F4374F">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Field Name</w:t>
            </w:r>
          </w:p>
        </w:tc>
        <w:tc>
          <w:tcPr>
            <w:tcW w:w="3286" w:type="dxa"/>
            <w:shd w:val="clear" w:color="auto" w:fill="2F5496"/>
          </w:tcPr>
          <w:p w14:paraId="6D2D5B64" w14:textId="77777777" w:rsidR="005D233E" w:rsidRPr="00B30A5B" w:rsidRDefault="005D233E" w:rsidP="00F4374F">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Description</w:t>
            </w:r>
          </w:p>
        </w:tc>
        <w:tc>
          <w:tcPr>
            <w:tcW w:w="1201" w:type="dxa"/>
            <w:shd w:val="clear" w:color="auto" w:fill="2F5496"/>
          </w:tcPr>
          <w:p w14:paraId="00180132" w14:textId="77777777" w:rsidR="005D233E" w:rsidRPr="00B30A5B" w:rsidRDefault="005D233E" w:rsidP="00F4374F">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Is Required</w:t>
            </w:r>
          </w:p>
        </w:tc>
        <w:tc>
          <w:tcPr>
            <w:tcW w:w="962" w:type="dxa"/>
            <w:shd w:val="clear" w:color="auto" w:fill="2F5496"/>
          </w:tcPr>
          <w:p w14:paraId="33F28400" w14:textId="77777777" w:rsidR="005D233E" w:rsidRPr="00B30A5B" w:rsidRDefault="005D233E" w:rsidP="00F4374F">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Format</w:t>
            </w:r>
          </w:p>
        </w:tc>
        <w:tc>
          <w:tcPr>
            <w:tcW w:w="1015" w:type="dxa"/>
            <w:shd w:val="clear" w:color="auto" w:fill="2F5496"/>
          </w:tcPr>
          <w:p w14:paraId="79BECD9D" w14:textId="77777777" w:rsidR="005D233E" w:rsidRPr="00B30A5B" w:rsidRDefault="005D233E" w:rsidP="00F4374F">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Length</w:t>
            </w:r>
          </w:p>
        </w:tc>
        <w:tc>
          <w:tcPr>
            <w:tcW w:w="1322" w:type="dxa"/>
            <w:shd w:val="clear" w:color="auto" w:fill="2F5496"/>
          </w:tcPr>
          <w:p w14:paraId="27E2F0CE" w14:textId="77777777" w:rsidR="005D233E" w:rsidRPr="00B30A5B" w:rsidRDefault="005D233E" w:rsidP="00F4374F">
            <w:pPr>
              <w:rPr>
                <w:rFonts w:ascii="Palatino Linotype" w:hAnsi="Palatino Linotype"/>
                <w:b/>
                <w:bCs/>
                <w:color w:val="FFFFFF"/>
                <w:sz w:val="22"/>
              </w:rPr>
            </w:pPr>
            <w:r w:rsidRPr="00B30A5B">
              <w:rPr>
                <w:rFonts w:ascii="Palatino Linotype" w:hAnsi="Palatino Linotype"/>
                <w:b/>
                <w:bCs/>
                <w:color w:val="FFFFFF"/>
                <w:sz w:val="22"/>
              </w:rPr>
              <w:t>Sample</w:t>
            </w:r>
          </w:p>
        </w:tc>
        <w:tc>
          <w:tcPr>
            <w:tcW w:w="3960" w:type="dxa"/>
            <w:shd w:val="clear" w:color="auto" w:fill="2F5496"/>
          </w:tcPr>
          <w:p w14:paraId="483CD08C" w14:textId="77777777" w:rsidR="005D233E" w:rsidRPr="00B30A5B" w:rsidRDefault="005D233E" w:rsidP="00F4374F">
            <w:pPr>
              <w:rPr>
                <w:rFonts w:ascii="Palatino Linotype" w:hAnsi="Palatino Linotype"/>
                <w:b/>
                <w:bCs/>
                <w:color w:val="FFFFFF"/>
                <w:sz w:val="22"/>
              </w:rPr>
            </w:pPr>
            <w:r w:rsidRPr="00B30A5B">
              <w:rPr>
                <w:rFonts w:ascii="Palatino Linotype" w:hAnsi="Palatino Linotype"/>
                <w:b/>
                <w:bCs/>
                <w:color w:val="FFFFFF"/>
                <w:sz w:val="22"/>
              </w:rPr>
              <w:t>Table Field Mapping</w:t>
            </w:r>
          </w:p>
        </w:tc>
      </w:tr>
      <w:tr w:rsidR="0065226A" w:rsidRPr="00B30A5B" w14:paraId="59DFC8AE" w14:textId="77777777" w:rsidTr="009B2363">
        <w:trPr>
          <w:trHeight w:val="300"/>
        </w:trPr>
        <w:tc>
          <w:tcPr>
            <w:tcW w:w="429" w:type="dxa"/>
          </w:tcPr>
          <w:p w14:paraId="4AF0C4E9" w14:textId="77777777" w:rsidR="0065226A" w:rsidRPr="00B30A5B" w:rsidRDefault="0065226A" w:rsidP="0065226A">
            <w:pPr>
              <w:rPr>
                <w:rFonts w:ascii="Palatino Linotype" w:eastAsia="Times New Roman" w:hAnsi="Palatino Linotype"/>
                <w:color w:val="000000"/>
                <w:sz w:val="20"/>
                <w:szCs w:val="20"/>
              </w:rPr>
            </w:pPr>
            <w:r w:rsidRPr="00B30A5B">
              <w:rPr>
                <w:rFonts w:ascii="Palatino Linotype" w:eastAsia="Times New Roman" w:hAnsi="Palatino Linotype"/>
                <w:color w:val="000000"/>
                <w:sz w:val="20"/>
                <w:szCs w:val="20"/>
              </w:rPr>
              <w:t>1</w:t>
            </w:r>
          </w:p>
        </w:tc>
        <w:tc>
          <w:tcPr>
            <w:tcW w:w="1752" w:type="dxa"/>
          </w:tcPr>
          <w:p w14:paraId="11BF0DB1" w14:textId="4BCC5103" w:rsidR="0065226A" w:rsidRPr="00B30A5B" w:rsidRDefault="0065226A" w:rsidP="0065226A">
            <w:pPr>
              <w:rPr>
                <w:rFonts w:ascii="Palatino Linotype" w:hAnsi="Palatino Linotype"/>
                <w:color w:val="000000"/>
                <w:sz w:val="20"/>
                <w:szCs w:val="20"/>
              </w:rPr>
            </w:pPr>
            <w:r w:rsidRPr="00B30A5B">
              <w:rPr>
                <w:rFonts w:ascii="Palatino Linotype" w:hAnsi="Palatino Linotype"/>
                <w:color w:val="000000"/>
                <w:sz w:val="20"/>
                <w:szCs w:val="20"/>
              </w:rPr>
              <w:t>Field Name</w:t>
            </w:r>
          </w:p>
        </w:tc>
        <w:tc>
          <w:tcPr>
            <w:tcW w:w="3286" w:type="dxa"/>
          </w:tcPr>
          <w:p w14:paraId="697CFA1E" w14:textId="3500F48E" w:rsidR="0065226A" w:rsidRPr="00B30A5B" w:rsidRDefault="0065226A" w:rsidP="0065226A">
            <w:pPr>
              <w:rPr>
                <w:rFonts w:ascii="Palatino Linotype" w:hAnsi="Palatino Linotype"/>
                <w:color w:val="000000"/>
                <w:sz w:val="20"/>
                <w:szCs w:val="20"/>
              </w:rPr>
            </w:pPr>
            <w:r w:rsidRPr="00B30A5B">
              <w:rPr>
                <w:rFonts w:ascii="Palatino Linotype" w:hAnsi="Palatino Linotype"/>
                <w:color w:val="000000"/>
                <w:sz w:val="20"/>
                <w:szCs w:val="20"/>
              </w:rPr>
              <w:t>Other field name through file field mapping Configuration</w:t>
            </w:r>
          </w:p>
        </w:tc>
        <w:tc>
          <w:tcPr>
            <w:tcW w:w="1201" w:type="dxa"/>
          </w:tcPr>
          <w:p w14:paraId="7A94414A" w14:textId="60FCE9EE" w:rsidR="0065226A" w:rsidRPr="00B30A5B" w:rsidRDefault="0065226A" w:rsidP="0065226A">
            <w:pPr>
              <w:rPr>
                <w:rFonts w:ascii="Palatino Linotype" w:eastAsia="Times New Roman" w:hAnsi="Palatino Linotype"/>
                <w:color w:val="000000"/>
                <w:sz w:val="20"/>
                <w:szCs w:val="20"/>
              </w:rPr>
            </w:pPr>
            <w:r w:rsidRPr="00B30A5B">
              <w:rPr>
                <w:rFonts w:ascii="Palatino Linotype" w:eastAsia="Times New Roman" w:hAnsi="Palatino Linotype"/>
                <w:color w:val="000000"/>
                <w:sz w:val="20"/>
                <w:szCs w:val="20"/>
              </w:rPr>
              <w:t>Y</w:t>
            </w:r>
          </w:p>
        </w:tc>
        <w:tc>
          <w:tcPr>
            <w:tcW w:w="962" w:type="dxa"/>
          </w:tcPr>
          <w:p w14:paraId="24999F68" w14:textId="6646FC54" w:rsidR="0065226A" w:rsidRPr="00B30A5B" w:rsidRDefault="0065226A" w:rsidP="0065226A">
            <w:pPr>
              <w:rPr>
                <w:rFonts w:ascii="Palatino Linotype" w:hAnsi="Palatino Linotype"/>
                <w:color w:val="000000"/>
                <w:sz w:val="20"/>
                <w:szCs w:val="20"/>
              </w:rPr>
            </w:pPr>
            <w:r w:rsidRPr="00B30A5B">
              <w:rPr>
                <w:rFonts w:ascii="Palatino Linotype" w:hAnsi="Palatino Linotype"/>
                <w:color w:val="000000"/>
                <w:sz w:val="20"/>
                <w:szCs w:val="20"/>
              </w:rPr>
              <w:t>char</w:t>
            </w:r>
          </w:p>
        </w:tc>
        <w:tc>
          <w:tcPr>
            <w:tcW w:w="1015" w:type="dxa"/>
          </w:tcPr>
          <w:p w14:paraId="3485256F" w14:textId="779FB41C" w:rsidR="0065226A" w:rsidRPr="00B30A5B" w:rsidRDefault="0065226A" w:rsidP="0065226A">
            <w:pPr>
              <w:rPr>
                <w:rFonts w:ascii="Palatino Linotype" w:hAnsi="Palatino Linotype"/>
                <w:color w:val="FF0000"/>
                <w:sz w:val="20"/>
                <w:szCs w:val="20"/>
              </w:rPr>
            </w:pPr>
            <w:r w:rsidRPr="00B30A5B">
              <w:rPr>
                <w:rFonts w:ascii="Palatino Linotype" w:hAnsi="Palatino Linotype"/>
                <w:sz w:val="20"/>
                <w:szCs w:val="20"/>
              </w:rPr>
              <w:t>Custom</w:t>
            </w:r>
          </w:p>
        </w:tc>
        <w:tc>
          <w:tcPr>
            <w:tcW w:w="1322" w:type="dxa"/>
          </w:tcPr>
          <w:p w14:paraId="153F6A83" w14:textId="44CD939A" w:rsidR="0065226A" w:rsidRPr="00B30A5B" w:rsidRDefault="0065226A" w:rsidP="0065226A">
            <w:pPr>
              <w:numPr>
                <w:ilvl w:val="0"/>
                <w:numId w:val="7"/>
              </w:numPr>
              <w:rPr>
                <w:rFonts w:ascii="Palatino Linotype" w:hAnsi="Palatino Linotype"/>
                <w:color w:val="000000"/>
                <w:sz w:val="20"/>
                <w:szCs w:val="20"/>
              </w:rPr>
            </w:pPr>
          </w:p>
        </w:tc>
        <w:tc>
          <w:tcPr>
            <w:tcW w:w="3960" w:type="dxa"/>
          </w:tcPr>
          <w:p w14:paraId="3CE5E06F" w14:textId="44BCF009" w:rsidR="0065226A" w:rsidRPr="00B30A5B" w:rsidRDefault="0065226A" w:rsidP="0065226A">
            <w:pPr>
              <w:rPr>
                <w:rFonts w:ascii="Palatino Linotype" w:hAnsi="Palatino Linotype"/>
                <w:sz w:val="22"/>
              </w:rPr>
            </w:pPr>
            <w:r w:rsidRPr="009B2363">
              <w:rPr>
                <w:rFonts w:ascii="Palatino Linotype" w:hAnsi="Palatino Linotype"/>
                <w:color w:val="000000"/>
                <w:sz w:val="20"/>
                <w:szCs w:val="20"/>
              </w:rPr>
              <w:t>Reference explain for  file field mapping configuration Step</w:t>
            </w:r>
          </w:p>
        </w:tc>
      </w:tr>
    </w:tbl>
    <w:p w14:paraId="7149BD63" w14:textId="77777777" w:rsidR="005D233E" w:rsidRPr="00B30A5B" w:rsidRDefault="005D233E" w:rsidP="005D233E">
      <w:pPr>
        <w:pStyle w:val="Texte1"/>
        <w:rPr>
          <w:rFonts w:ascii="Palatino Linotype" w:hAnsi="Palatino Linotype"/>
        </w:rPr>
      </w:pPr>
    </w:p>
    <w:p w14:paraId="34F3811E" w14:textId="77777777" w:rsidR="003C401B" w:rsidRPr="00B30A5B" w:rsidRDefault="003C401B" w:rsidP="003C401B">
      <w:pPr>
        <w:pStyle w:val="Texte1"/>
        <w:rPr>
          <w:rFonts w:ascii="Palatino Linotype" w:eastAsia="SimSun" w:hAnsi="Palatino Linotype"/>
          <w:u w:val="single"/>
          <w:lang w:eastAsia="zh-CN"/>
        </w:rPr>
      </w:pPr>
      <w:r w:rsidRPr="00B30A5B">
        <w:rPr>
          <w:rFonts w:ascii="Palatino Linotype" w:eastAsia="SimSun" w:hAnsi="Palatino Linotype"/>
          <w:u w:val="single"/>
          <w:lang w:eastAsia="zh-CN"/>
        </w:rPr>
        <w:t>File Header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237"/>
        <w:gridCol w:w="1559"/>
        <w:gridCol w:w="1500"/>
        <w:gridCol w:w="1257"/>
        <w:gridCol w:w="2677"/>
      </w:tblGrid>
      <w:tr w:rsidR="003C401B" w:rsidRPr="00B30A5B" w14:paraId="69543116" w14:textId="77777777" w:rsidTr="003C401B">
        <w:trPr>
          <w:trHeight w:val="90"/>
        </w:trPr>
        <w:tc>
          <w:tcPr>
            <w:tcW w:w="416" w:type="dxa"/>
            <w:shd w:val="clear" w:color="auto" w:fill="2F5496"/>
          </w:tcPr>
          <w:p w14:paraId="7CAD2301" w14:textId="77777777" w:rsidR="003C401B" w:rsidRPr="00B30A5B" w:rsidRDefault="003C401B" w:rsidP="003C401B">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w:t>
            </w:r>
          </w:p>
        </w:tc>
        <w:tc>
          <w:tcPr>
            <w:tcW w:w="2237" w:type="dxa"/>
            <w:shd w:val="clear" w:color="auto" w:fill="2F5496"/>
          </w:tcPr>
          <w:p w14:paraId="1924C5AB" w14:textId="77777777" w:rsidR="003C401B" w:rsidRPr="00B30A5B" w:rsidRDefault="003C401B" w:rsidP="003C401B">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Description</w:t>
            </w:r>
          </w:p>
        </w:tc>
        <w:tc>
          <w:tcPr>
            <w:tcW w:w="1559" w:type="dxa"/>
            <w:shd w:val="clear" w:color="auto" w:fill="2F5496"/>
          </w:tcPr>
          <w:p w14:paraId="32BFDE9B" w14:textId="77777777" w:rsidR="003C401B" w:rsidRPr="00B30A5B" w:rsidRDefault="003C401B" w:rsidP="003C401B">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Is Required</w:t>
            </w:r>
          </w:p>
        </w:tc>
        <w:tc>
          <w:tcPr>
            <w:tcW w:w="1500" w:type="dxa"/>
            <w:shd w:val="clear" w:color="auto" w:fill="2F5496"/>
          </w:tcPr>
          <w:p w14:paraId="05CB9D9B" w14:textId="77777777" w:rsidR="003C401B" w:rsidRPr="00B30A5B" w:rsidRDefault="003C401B" w:rsidP="003C401B">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Format</w:t>
            </w:r>
          </w:p>
        </w:tc>
        <w:tc>
          <w:tcPr>
            <w:tcW w:w="1257" w:type="dxa"/>
            <w:shd w:val="clear" w:color="auto" w:fill="2F5496"/>
          </w:tcPr>
          <w:p w14:paraId="6F69E6BF" w14:textId="77777777" w:rsidR="003C401B" w:rsidRPr="00B30A5B" w:rsidRDefault="003C401B" w:rsidP="003C401B">
            <w:pPr>
              <w:rPr>
                <w:rFonts w:ascii="Palatino Linotype" w:eastAsia="Times New Roman" w:hAnsi="Palatino Linotype"/>
                <w:b/>
                <w:bCs/>
                <w:color w:val="FFFFFF"/>
                <w:sz w:val="20"/>
                <w:szCs w:val="20"/>
              </w:rPr>
            </w:pPr>
            <w:r w:rsidRPr="00B30A5B">
              <w:rPr>
                <w:rFonts w:ascii="Palatino Linotype" w:eastAsia="Times New Roman" w:hAnsi="Palatino Linotype"/>
                <w:b/>
                <w:bCs/>
                <w:color w:val="FFFFFF"/>
                <w:sz w:val="20"/>
                <w:szCs w:val="20"/>
              </w:rPr>
              <w:t>Length</w:t>
            </w:r>
          </w:p>
        </w:tc>
        <w:tc>
          <w:tcPr>
            <w:tcW w:w="2677" w:type="dxa"/>
            <w:shd w:val="clear" w:color="auto" w:fill="2F5496"/>
          </w:tcPr>
          <w:p w14:paraId="4CC62A5E" w14:textId="77777777" w:rsidR="003C401B" w:rsidRPr="00B30A5B" w:rsidRDefault="003C401B" w:rsidP="003C401B">
            <w:pPr>
              <w:rPr>
                <w:rFonts w:ascii="Palatino Linotype" w:hAnsi="Palatino Linotype"/>
                <w:b/>
                <w:bCs/>
                <w:color w:val="FFFFFF"/>
                <w:sz w:val="22"/>
              </w:rPr>
            </w:pPr>
            <w:r w:rsidRPr="00B30A5B">
              <w:rPr>
                <w:rFonts w:ascii="Palatino Linotype" w:hAnsi="Palatino Linotype"/>
                <w:b/>
                <w:bCs/>
                <w:color w:val="FFFFFF"/>
                <w:sz w:val="22"/>
              </w:rPr>
              <w:t>Sample</w:t>
            </w:r>
          </w:p>
        </w:tc>
      </w:tr>
      <w:tr w:rsidR="003C401B" w:rsidRPr="00B30A5B" w14:paraId="78093F14" w14:textId="77777777" w:rsidTr="003C401B">
        <w:trPr>
          <w:trHeight w:val="300"/>
        </w:trPr>
        <w:tc>
          <w:tcPr>
            <w:tcW w:w="416" w:type="dxa"/>
          </w:tcPr>
          <w:p w14:paraId="5DEC0A22" w14:textId="77777777" w:rsidR="003C401B" w:rsidRPr="00B30A5B" w:rsidRDefault="003C401B" w:rsidP="003C401B">
            <w:pPr>
              <w:rPr>
                <w:rFonts w:ascii="Palatino Linotype" w:hAnsi="Palatino Linotype"/>
                <w:color w:val="000000"/>
                <w:sz w:val="20"/>
                <w:szCs w:val="20"/>
              </w:rPr>
            </w:pPr>
            <w:r w:rsidRPr="00B30A5B">
              <w:rPr>
                <w:rFonts w:ascii="Palatino Linotype" w:hAnsi="Palatino Linotype"/>
                <w:color w:val="000000"/>
                <w:sz w:val="20"/>
                <w:szCs w:val="20"/>
              </w:rPr>
              <w:t>1</w:t>
            </w:r>
          </w:p>
        </w:tc>
        <w:tc>
          <w:tcPr>
            <w:tcW w:w="2237" w:type="dxa"/>
          </w:tcPr>
          <w:p w14:paraId="434D9ED5" w14:textId="77777777" w:rsidR="003C401B" w:rsidRPr="00B30A5B" w:rsidRDefault="003C401B" w:rsidP="003C401B">
            <w:pPr>
              <w:rPr>
                <w:rFonts w:ascii="Palatino Linotype" w:hAnsi="Palatino Linotype"/>
                <w:color w:val="000000"/>
                <w:sz w:val="20"/>
                <w:szCs w:val="20"/>
              </w:rPr>
            </w:pPr>
            <w:r w:rsidRPr="00B30A5B">
              <w:rPr>
                <w:rFonts w:ascii="Palatino Linotype" w:hAnsi="Palatino Linotype"/>
                <w:color w:val="000000"/>
                <w:sz w:val="20"/>
                <w:szCs w:val="20"/>
              </w:rPr>
              <w:t>File Trailer</w:t>
            </w:r>
          </w:p>
        </w:tc>
        <w:tc>
          <w:tcPr>
            <w:tcW w:w="1559" w:type="dxa"/>
          </w:tcPr>
          <w:p w14:paraId="13D31B1D" w14:textId="77777777" w:rsidR="003C401B" w:rsidRPr="00B30A5B" w:rsidRDefault="003C401B" w:rsidP="003C401B">
            <w:pPr>
              <w:rPr>
                <w:rFonts w:ascii="Palatino Linotype" w:hAnsi="Palatino Linotype"/>
                <w:color w:val="000000"/>
                <w:sz w:val="20"/>
                <w:szCs w:val="20"/>
              </w:rPr>
            </w:pPr>
            <w:r w:rsidRPr="00B30A5B">
              <w:rPr>
                <w:rFonts w:ascii="Palatino Linotype" w:hAnsi="Palatino Linotype"/>
                <w:color w:val="000000"/>
                <w:sz w:val="20"/>
                <w:szCs w:val="20"/>
              </w:rPr>
              <w:t>Y</w:t>
            </w:r>
          </w:p>
        </w:tc>
        <w:tc>
          <w:tcPr>
            <w:tcW w:w="1500" w:type="dxa"/>
          </w:tcPr>
          <w:p w14:paraId="24C3D0D3" w14:textId="77777777" w:rsidR="003C401B" w:rsidRPr="00B30A5B" w:rsidRDefault="003C401B" w:rsidP="003C401B">
            <w:pPr>
              <w:rPr>
                <w:rFonts w:ascii="Palatino Linotype" w:hAnsi="Palatino Linotype"/>
                <w:color w:val="000000"/>
                <w:sz w:val="20"/>
                <w:szCs w:val="20"/>
              </w:rPr>
            </w:pPr>
            <w:r w:rsidRPr="00B30A5B">
              <w:rPr>
                <w:rFonts w:ascii="Palatino Linotype" w:hAnsi="Palatino Linotype"/>
                <w:color w:val="000000"/>
                <w:sz w:val="20"/>
                <w:szCs w:val="20"/>
              </w:rPr>
              <w:t>char</w:t>
            </w:r>
          </w:p>
        </w:tc>
        <w:tc>
          <w:tcPr>
            <w:tcW w:w="1257" w:type="dxa"/>
          </w:tcPr>
          <w:p w14:paraId="072EE55B" w14:textId="77777777" w:rsidR="003C401B" w:rsidRPr="00B30A5B" w:rsidRDefault="003C401B" w:rsidP="003C401B">
            <w:pPr>
              <w:rPr>
                <w:rFonts w:ascii="Palatino Linotype" w:hAnsi="Palatino Linotype"/>
                <w:color w:val="FF0000"/>
                <w:sz w:val="20"/>
                <w:szCs w:val="20"/>
              </w:rPr>
            </w:pPr>
            <w:r w:rsidRPr="00B30A5B">
              <w:rPr>
                <w:rFonts w:ascii="Palatino Linotype" w:hAnsi="Palatino Linotype"/>
                <w:color w:val="FF0000"/>
                <w:sz w:val="20"/>
                <w:szCs w:val="20"/>
              </w:rPr>
              <w:t>3</w:t>
            </w:r>
          </w:p>
        </w:tc>
        <w:tc>
          <w:tcPr>
            <w:tcW w:w="2677" w:type="dxa"/>
          </w:tcPr>
          <w:p w14:paraId="2D21781A" w14:textId="77777777" w:rsidR="003C401B" w:rsidRPr="00B30A5B" w:rsidRDefault="003C401B" w:rsidP="003C401B">
            <w:pPr>
              <w:rPr>
                <w:rFonts w:ascii="Palatino Linotype" w:hAnsi="Palatino Linotype"/>
                <w:color w:val="000000"/>
                <w:sz w:val="20"/>
                <w:szCs w:val="20"/>
              </w:rPr>
            </w:pPr>
            <w:r w:rsidRPr="00B30A5B">
              <w:rPr>
                <w:rFonts w:ascii="Palatino Linotype" w:hAnsi="Palatino Linotype"/>
                <w:color w:val="000000"/>
                <w:sz w:val="20"/>
                <w:szCs w:val="20"/>
              </w:rPr>
              <w:t>HDR</w:t>
            </w:r>
          </w:p>
        </w:tc>
      </w:tr>
      <w:tr w:rsidR="003C401B" w:rsidRPr="00B30A5B" w14:paraId="7DC2F222" w14:textId="77777777" w:rsidTr="003C401B">
        <w:trPr>
          <w:trHeight w:val="300"/>
        </w:trPr>
        <w:tc>
          <w:tcPr>
            <w:tcW w:w="416" w:type="dxa"/>
          </w:tcPr>
          <w:p w14:paraId="15C5E6F7" w14:textId="77777777" w:rsidR="003C401B" w:rsidRPr="00B30A5B" w:rsidRDefault="003C401B" w:rsidP="003C401B">
            <w:pPr>
              <w:rPr>
                <w:rFonts w:ascii="Palatino Linotype" w:hAnsi="Palatino Linotype"/>
                <w:color w:val="000000"/>
                <w:sz w:val="20"/>
                <w:szCs w:val="20"/>
              </w:rPr>
            </w:pPr>
            <w:r w:rsidRPr="00B30A5B">
              <w:rPr>
                <w:rFonts w:ascii="Palatino Linotype" w:hAnsi="Palatino Linotype"/>
                <w:color w:val="000000"/>
                <w:sz w:val="20"/>
                <w:szCs w:val="20"/>
              </w:rPr>
              <w:t>2</w:t>
            </w:r>
          </w:p>
        </w:tc>
        <w:tc>
          <w:tcPr>
            <w:tcW w:w="2237" w:type="dxa"/>
          </w:tcPr>
          <w:p w14:paraId="643A5F94" w14:textId="77777777" w:rsidR="003C401B" w:rsidRPr="00B30A5B" w:rsidRDefault="003C401B" w:rsidP="003C401B">
            <w:pPr>
              <w:rPr>
                <w:rFonts w:ascii="Palatino Linotype" w:hAnsi="Palatino Linotype"/>
                <w:color w:val="000000"/>
                <w:sz w:val="20"/>
                <w:szCs w:val="20"/>
              </w:rPr>
            </w:pPr>
            <w:r w:rsidRPr="00B30A5B">
              <w:rPr>
                <w:rFonts w:ascii="Palatino Linotype" w:hAnsi="Palatino Linotype"/>
                <w:color w:val="000000"/>
                <w:sz w:val="20"/>
                <w:szCs w:val="20"/>
              </w:rPr>
              <w:t>Total Number of Records</w:t>
            </w:r>
          </w:p>
        </w:tc>
        <w:tc>
          <w:tcPr>
            <w:tcW w:w="1559" w:type="dxa"/>
          </w:tcPr>
          <w:p w14:paraId="2E71A668" w14:textId="77777777" w:rsidR="003C401B" w:rsidRPr="00B30A5B" w:rsidRDefault="003C401B" w:rsidP="003C401B">
            <w:pPr>
              <w:rPr>
                <w:rFonts w:ascii="Palatino Linotype" w:hAnsi="Palatino Linotype"/>
                <w:color w:val="000000"/>
                <w:sz w:val="20"/>
                <w:szCs w:val="20"/>
              </w:rPr>
            </w:pPr>
            <w:r w:rsidRPr="00B30A5B">
              <w:rPr>
                <w:rFonts w:ascii="Palatino Linotype" w:hAnsi="Palatino Linotype"/>
                <w:color w:val="000000"/>
                <w:sz w:val="20"/>
                <w:szCs w:val="20"/>
              </w:rPr>
              <w:t>Y</w:t>
            </w:r>
          </w:p>
        </w:tc>
        <w:tc>
          <w:tcPr>
            <w:tcW w:w="1500" w:type="dxa"/>
          </w:tcPr>
          <w:p w14:paraId="59099E00" w14:textId="77777777" w:rsidR="003C401B" w:rsidRPr="00B30A5B" w:rsidRDefault="003C401B" w:rsidP="003C401B">
            <w:pPr>
              <w:rPr>
                <w:rFonts w:ascii="Palatino Linotype" w:hAnsi="Palatino Linotype"/>
                <w:color w:val="000000"/>
                <w:sz w:val="20"/>
                <w:szCs w:val="20"/>
              </w:rPr>
            </w:pPr>
            <w:r w:rsidRPr="00B30A5B">
              <w:rPr>
                <w:rFonts w:ascii="Palatino Linotype" w:hAnsi="Palatino Linotype"/>
                <w:color w:val="000000"/>
                <w:sz w:val="20"/>
                <w:szCs w:val="20"/>
              </w:rPr>
              <w:t>Char</w:t>
            </w:r>
          </w:p>
        </w:tc>
        <w:tc>
          <w:tcPr>
            <w:tcW w:w="1257" w:type="dxa"/>
          </w:tcPr>
          <w:p w14:paraId="60FF4502" w14:textId="77777777" w:rsidR="003C401B" w:rsidRPr="00B30A5B" w:rsidRDefault="003C401B" w:rsidP="003C401B">
            <w:pPr>
              <w:rPr>
                <w:rFonts w:ascii="Palatino Linotype" w:hAnsi="Palatino Linotype"/>
                <w:color w:val="FF0000"/>
                <w:sz w:val="20"/>
                <w:szCs w:val="20"/>
              </w:rPr>
            </w:pPr>
            <w:r w:rsidRPr="00B30A5B">
              <w:rPr>
                <w:rFonts w:ascii="Palatino Linotype" w:hAnsi="Palatino Linotype"/>
                <w:color w:val="FF0000"/>
                <w:sz w:val="20"/>
                <w:szCs w:val="20"/>
              </w:rPr>
              <w:t>20</w:t>
            </w:r>
          </w:p>
        </w:tc>
        <w:tc>
          <w:tcPr>
            <w:tcW w:w="2677" w:type="dxa"/>
          </w:tcPr>
          <w:p w14:paraId="3C0743DB" w14:textId="77777777" w:rsidR="003C401B" w:rsidRPr="00B30A5B" w:rsidRDefault="003C401B" w:rsidP="003C401B">
            <w:pPr>
              <w:rPr>
                <w:rFonts w:ascii="Palatino Linotype" w:hAnsi="Palatino Linotype"/>
                <w:color w:val="000000"/>
                <w:sz w:val="20"/>
                <w:szCs w:val="20"/>
              </w:rPr>
            </w:pPr>
            <w:r w:rsidRPr="00B30A5B">
              <w:rPr>
                <w:rFonts w:ascii="Palatino Linotype" w:hAnsi="Palatino Linotype"/>
                <w:color w:val="000000"/>
                <w:sz w:val="20"/>
                <w:szCs w:val="20"/>
              </w:rPr>
              <w:t>20160616</w:t>
            </w:r>
          </w:p>
        </w:tc>
      </w:tr>
    </w:tbl>
    <w:p w14:paraId="3AD010CA" w14:textId="77777777" w:rsidR="00C11361" w:rsidRPr="00B30A5B" w:rsidRDefault="00C11361" w:rsidP="005D233E">
      <w:pPr>
        <w:pStyle w:val="Texte1"/>
        <w:rPr>
          <w:rFonts w:ascii="Palatino Linotype" w:hAnsi="Palatino Linotype"/>
        </w:rPr>
        <w:sectPr w:rsidR="00C11361" w:rsidRPr="00B30A5B">
          <w:pgSz w:w="16840" w:h="11907" w:orient="landscape"/>
          <w:pgMar w:top="1418" w:right="1418" w:bottom="1418" w:left="1418" w:header="720" w:footer="720" w:gutter="0"/>
          <w:cols w:space="720"/>
          <w:docGrid w:linePitch="286"/>
        </w:sectPr>
      </w:pPr>
    </w:p>
    <w:p w14:paraId="5B20FAC2" w14:textId="77777777" w:rsidR="005D233E" w:rsidRPr="00B30A5B" w:rsidRDefault="005D233E" w:rsidP="005D233E">
      <w:pPr>
        <w:pStyle w:val="Texte1"/>
        <w:rPr>
          <w:rFonts w:ascii="Palatino Linotype" w:eastAsia="SimSun" w:hAnsi="Palatino Linotype"/>
          <w:u w:val="single"/>
          <w:lang w:eastAsia="zh-CN"/>
        </w:rPr>
      </w:pPr>
      <w:r w:rsidRPr="00B30A5B">
        <w:rPr>
          <w:rFonts w:ascii="Palatino Linotype" w:eastAsia="SimSun" w:hAnsi="Palatino Linotype"/>
          <w:u w:val="single"/>
          <w:lang w:eastAsia="zh-CN"/>
        </w:rPr>
        <w:lastRenderedPageBreak/>
        <w:t>File Field Mapping Configuration Step</w:t>
      </w:r>
    </w:p>
    <w:p w14:paraId="1B40DB77" w14:textId="77777777" w:rsidR="005D233E" w:rsidRPr="009B2363" w:rsidRDefault="005D233E" w:rsidP="009B2363">
      <w:pPr>
        <w:pStyle w:val="Texte1"/>
        <w:numPr>
          <w:ilvl w:val="0"/>
          <w:numId w:val="8"/>
        </w:numPr>
        <w:tabs>
          <w:tab w:val="left" w:pos="425"/>
        </w:tabs>
        <w:rPr>
          <w:rFonts w:ascii="Palatino Linotype" w:eastAsia="SimSun" w:hAnsi="Palatino Linotype"/>
          <w:lang w:eastAsia="zh-CN"/>
        </w:rPr>
      </w:pPr>
      <w:r w:rsidRPr="00B30A5B">
        <w:rPr>
          <w:rFonts w:ascii="Palatino Linotype" w:eastAsia="SimSun" w:hAnsi="Palatino Linotype"/>
          <w:lang w:eastAsia="zh-CN"/>
        </w:rPr>
        <w:t>Busine</w:t>
      </w:r>
      <w:r w:rsidR="00E2484D" w:rsidRPr="00B30A5B">
        <w:rPr>
          <w:rFonts w:ascii="Palatino Linotype" w:eastAsia="SimSun" w:hAnsi="Palatino Linotype"/>
          <w:lang w:eastAsia="zh-CN"/>
        </w:rPr>
        <w:t>ss Line &amp; Touchp</w:t>
      </w:r>
      <w:r w:rsidRPr="00B30A5B">
        <w:rPr>
          <w:rFonts w:ascii="Palatino Linotype" w:eastAsia="SimSun" w:hAnsi="Palatino Linotype"/>
          <w:lang w:eastAsia="zh-CN"/>
        </w:rPr>
        <w:t>oint Type is must exist through CG system menu step -&gt; business line maintenance;</w:t>
      </w:r>
    </w:p>
    <w:p w14:paraId="223028CB" w14:textId="77777777" w:rsidR="005D233E" w:rsidRPr="00B30A5B" w:rsidRDefault="005D233E" w:rsidP="005D233E">
      <w:pPr>
        <w:pStyle w:val="Texte1"/>
        <w:ind w:firstLine="480"/>
        <w:rPr>
          <w:rFonts w:ascii="Palatino Linotype" w:eastAsia="SimSun" w:hAnsi="Palatino Linotype"/>
          <w:lang w:eastAsia="zh-CN"/>
        </w:rPr>
      </w:pPr>
    </w:p>
    <w:p w14:paraId="2C99AEF1" w14:textId="77777777" w:rsidR="005D233E" w:rsidRPr="00B30A5B" w:rsidRDefault="005D233E" w:rsidP="00C11361">
      <w:pPr>
        <w:pStyle w:val="Texte1"/>
        <w:rPr>
          <w:rFonts w:ascii="Palatino Linotype" w:eastAsia="SimSun" w:hAnsi="Palatino Linotype"/>
          <w:lang w:eastAsia="zh-CN"/>
        </w:rPr>
      </w:pPr>
      <w:r w:rsidRPr="00B30A5B">
        <w:rPr>
          <w:rFonts w:ascii="Palatino Linotype" w:eastAsia="SimSun" w:hAnsi="Palatino Linotype"/>
          <w:lang w:eastAsia="zh-CN"/>
        </w:rPr>
        <w:t>Screenshot:</w:t>
      </w:r>
    </w:p>
    <w:p w14:paraId="1ED91A10" w14:textId="77777777" w:rsidR="005D233E" w:rsidRPr="00B30A5B" w:rsidRDefault="001261F4" w:rsidP="00C11361">
      <w:pPr>
        <w:pStyle w:val="Texte1"/>
        <w:rPr>
          <w:rFonts w:ascii="Palatino Linotype" w:eastAsia="SimSun" w:hAnsi="Palatino Linotype"/>
          <w:lang w:eastAsia="zh-CN"/>
        </w:rPr>
      </w:pPr>
      <w:r w:rsidRPr="00B30A5B">
        <w:rPr>
          <w:rFonts w:ascii="Palatino Linotype" w:hAnsi="Palatino Linotype"/>
          <w:noProof/>
          <w:lang w:val="en-GB" w:eastAsia="zh-CN"/>
        </w:rPr>
        <w:drawing>
          <wp:inline distT="0" distB="0" distL="0" distR="0" wp14:anchorId="56E5AF8E" wp14:editId="448CD086">
            <wp:extent cx="6177852" cy="2964398"/>
            <wp:effectExtent l="0" t="0" r="0" b="7620"/>
            <wp:docPr id="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2204" cy="2971285"/>
                    </a:xfrm>
                    <a:prstGeom prst="rect">
                      <a:avLst/>
                    </a:prstGeom>
                    <a:noFill/>
                    <a:ln>
                      <a:noFill/>
                    </a:ln>
                  </pic:spPr>
                </pic:pic>
              </a:graphicData>
            </a:graphic>
          </wp:inline>
        </w:drawing>
      </w:r>
    </w:p>
    <w:p w14:paraId="09C9885F" w14:textId="77777777" w:rsidR="005D233E" w:rsidRPr="00B30A5B" w:rsidRDefault="005D233E" w:rsidP="005D233E">
      <w:pPr>
        <w:pStyle w:val="Texte1"/>
        <w:rPr>
          <w:rFonts w:ascii="Palatino Linotype" w:eastAsia="SimSun" w:hAnsi="Palatino Linotype"/>
          <w:u w:val="single"/>
          <w:lang w:eastAsia="zh-CN"/>
        </w:rPr>
      </w:pPr>
    </w:p>
    <w:p w14:paraId="13814C9A" w14:textId="77777777" w:rsidR="005D233E" w:rsidRPr="00B30A5B" w:rsidRDefault="00E2484D" w:rsidP="00E2484D">
      <w:pPr>
        <w:pStyle w:val="Texte1"/>
        <w:numPr>
          <w:ilvl w:val="0"/>
          <w:numId w:val="12"/>
        </w:numPr>
        <w:tabs>
          <w:tab w:val="clear" w:pos="425"/>
          <w:tab w:val="num" w:pos="810"/>
        </w:tabs>
        <w:spacing w:line="276" w:lineRule="auto"/>
        <w:ind w:left="810"/>
        <w:rPr>
          <w:rFonts w:ascii="Palatino Linotype" w:eastAsia="SimSun" w:hAnsi="Palatino Linotype"/>
          <w:lang w:eastAsia="zh-CN"/>
        </w:rPr>
      </w:pPr>
      <w:r w:rsidRPr="00B30A5B">
        <w:rPr>
          <w:rFonts w:ascii="Palatino Linotype" w:eastAsia="SimSun" w:hAnsi="Palatino Linotype"/>
          <w:lang w:eastAsia="zh-CN"/>
        </w:rPr>
        <w:t>A</w:t>
      </w:r>
      <w:r w:rsidR="005D233E" w:rsidRPr="00B30A5B">
        <w:rPr>
          <w:rFonts w:ascii="Palatino Linotype" w:eastAsia="SimSun" w:hAnsi="Palatino Linotype"/>
          <w:lang w:eastAsia="zh-CN"/>
        </w:rPr>
        <w:t xml:space="preserve">dd business line </w:t>
      </w:r>
      <w:r w:rsidR="005D233E" w:rsidRPr="00B30A5B">
        <w:rPr>
          <w:rFonts w:ascii="Palatino Linotype" w:eastAsia="SimSun" w:hAnsi="Palatino Linotype"/>
          <w:lang w:eastAsia="zh-CN"/>
        </w:rPr>
        <w:t>：</w:t>
      </w:r>
      <w:r w:rsidR="005D233E" w:rsidRPr="00B30A5B">
        <w:rPr>
          <w:rFonts w:ascii="Palatino Linotype" w:eastAsia="SimSun" w:hAnsi="Palatino Linotype"/>
          <w:lang w:eastAsia="zh-CN"/>
        </w:rPr>
        <w:t>code value equal business line field value in file content</w:t>
      </w:r>
      <w:r w:rsidR="005D233E" w:rsidRPr="00B30A5B">
        <w:rPr>
          <w:rFonts w:ascii="Palatino Linotype" w:eastAsia="SimSun" w:hAnsi="Palatino Linotype"/>
          <w:lang w:eastAsia="zh-CN"/>
        </w:rPr>
        <w:t>；</w:t>
      </w:r>
    </w:p>
    <w:p w14:paraId="62646A3D" w14:textId="77777777" w:rsidR="005D233E" w:rsidRPr="00B30A5B" w:rsidRDefault="00E2484D" w:rsidP="00E2484D">
      <w:pPr>
        <w:pStyle w:val="Texte1"/>
        <w:numPr>
          <w:ilvl w:val="0"/>
          <w:numId w:val="12"/>
        </w:numPr>
        <w:spacing w:line="276" w:lineRule="auto"/>
        <w:ind w:left="810"/>
        <w:rPr>
          <w:rFonts w:ascii="Palatino Linotype" w:eastAsia="SimSun" w:hAnsi="Palatino Linotype"/>
          <w:lang w:eastAsia="zh-CN"/>
        </w:rPr>
      </w:pPr>
      <w:r w:rsidRPr="00B30A5B">
        <w:rPr>
          <w:rFonts w:ascii="Palatino Linotype" w:eastAsia="SimSun" w:hAnsi="Palatino Linotype"/>
          <w:lang w:eastAsia="zh-CN"/>
        </w:rPr>
        <w:t>After Business</w:t>
      </w:r>
      <w:r w:rsidR="005D233E" w:rsidRPr="00B30A5B">
        <w:rPr>
          <w:rFonts w:ascii="Palatino Linotype" w:eastAsia="SimSun" w:hAnsi="Palatino Linotype"/>
          <w:lang w:eastAsia="zh-CN"/>
        </w:rPr>
        <w:t xml:space="preserve"> line added,</w:t>
      </w:r>
      <w:r w:rsidRPr="00B30A5B">
        <w:rPr>
          <w:rFonts w:ascii="Palatino Linotype" w:eastAsia="SimSun" w:hAnsi="Palatino Linotype"/>
          <w:lang w:eastAsia="zh-CN"/>
        </w:rPr>
        <w:t xml:space="preserve"> </w:t>
      </w:r>
      <w:r w:rsidR="005D233E" w:rsidRPr="00B30A5B">
        <w:rPr>
          <w:rFonts w:ascii="Palatino Linotype" w:eastAsia="SimSun" w:hAnsi="Palatino Linotype"/>
          <w:lang w:eastAsia="zh-CN"/>
        </w:rPr>
        <w:t>select business line in Business line table;</w:t>
      </w:r>
    </w:p>
    <w:p w14:paraId="414C8C23" w14:textId="77777777" w:rsidR="005D233E" w:rsidRPr="00B30A5B" w:rsidRDefault="00E2484D" w:rsidP="00E2484D">
      <w:pPr>
        <w:pStyle w:val="Texte1"/>
        <w:numPr>
          <w:ilvl w:val="0"/>
          <w:numId w:val="12"/>
        </w:numPr>
        <w:spacing w:line="276" w:lineRule="auto"/>
        <w:ind w:left="810"/>
        <w:rPr>
          <w:rFonts w:ascii="Palatino Linotype" w:eastAsia="SimSun" w:hAnsi="Palatino Linotype"/>
          <w:lang w:eastAsia="zh-CN"/>
        </w:rPr>
      </w:pPr>
      <w:r w:rsidRPr="00B30A5B">
        <w:rPr>
          <w:rFonts w:ascii="Palatino Linotype" w:eastAsia="SimSun" w:hAnsi="Palatino Linotype"/>
          <w:lang w:eastAsia="zh-CN"/>
        </w:rPr>
        <w:t xml:space="preserve">Create </w:t>
      </w:r>
      <w:r w:rsidR="005D233E" w:rsidRPr="00B30A5B">
        <w:rPr>
          <w:rFonts w:ascii="Palatino Linotype" w:eastAsia="SimSun" w:hAnsi="Palatino Linotype"/>
          <w:lang w:eastAsia="zh-CN"/>
        </w:rPr>
        <w:t xml:space="preserve">Touch Point </w:t>
      </w:r>
      <w:r w:rsidRPr="00B30A5B">
        <w:rPr>
          <w:rFonts w:ascii="Palatino Linotype" w:eastAsia="SimSun" w:hAnsi="Palatino Linotype"/>
          <w:lang w:eastAsia="zh-CN"/>
        </w:rPr>
        <w:t>Type, input T</w:t>
      </w:r>
      <w:r w:rsidR="005D233E" w:rsidRPr="00B30A5B">
        <w:rPr>
          <w:rFonts w:ascii="Palatino Linotype" w:eastAsia="SimSun" w:hAnsi="Palatino Linotype"/>
          <w:lang w:eastAsia="zh-CN"/>
        </w:rPr>
        <w:t>ouchpoint type id equals message type id in file header.</w:t>
      </w:r>
    </w:p>
    <w:p w14:paraId="30A8FCB9" w14:textId="77777777" w:rsidR="005D233E" w:rsidRPr="00B30A5B" w:rsidRDefault="005D233E" w:rsidP="00B30A5B">
      <w:pPr>
        <w:pStyle w:val="Texte1"/>
        <w:numPr>
          <w:ilvl w:val="0"/>
          <w:numId w:val="12"/>
        </w:numPr>
        <w:tabs>
          <w:tab w:val="clear" w:pos="425"/>
          <w:tab w:val="num" w:pos="810"/>
        </w:tabs>
        <w:spacing w:line="276" w:lineRule="auto"/>
        <w:ind w:left="810"/>
        <w:rPr>
          <w:rFonts w:ascii="Palatino Linotype" w:eastAsia="SimSun" w:hAnsi="Palatino Linotype"/>
          <w:lang w:eastAsia="zh-CN"/>
        </w:rPr>
      </w:pPr>
      <w:bookmarkStart w:id="956" w:name="OLE_LINK3"/>
      <w:r w:rsidRPr="00B30A5B">
        <w:rPr>
          <w:rFonts w:ascii="Palatino Linotype" w:eastAsia="SimSun" w:hAnsi="Palatino Linotype"/>
          <w:lang w:eastAsia="zh-CN"/>
        </w:rPr>
        <w:t xml:space="preserve">add all </w:t>
      </w:r>
      <w:r w:rsidR="00E2484D" w:rsidRPr="00B30A5B">
        <w:rPr>
          <w:rFonts w:ascii="Palatino Linotype" w:eastAsia="SimSun" w:hAnsi="Palatino Linotype"/>
          <w:lang w:eastAsia="zh-CN"/>
        </w:rPr>
        <w:t>T</w:t>
      </w:r>
      <w:r w:rsidRPr="00B30A5B">
        <w:rPr>
          <w:rFonts w:ascii="Palatino Linotype" w:eastAsia="SimSun" w:hAnsi="Palatino Linotype"/>
          <w:lang w:eastAsia="zh-CN"/>
        </w:rPr>
        <w:t>ouchpoint types for business line</w:t>
      </w:r>
    </w:p>
    <w:bookmarkEnd w:id="956"/>
    <w:p w14:paraId="5DF40F29" w14:textId="77777777" w:rsidR="005D233E" w:rsidRPr="00B30A5B" w:rsidRDefault="005D233E" w:rsidP="00B30A5B">
      <w:pPr>
        <w:pStyle w:val="Texte1"/>
        <w:numPr>
          <w:ilvl w:val="0"/>
          <w:numId w:val="12"/>
        </w:numPr>
        <w:tabs>
          <w:tab w:val="clear" w:pos="425"/>
          <w:tab w:val="num" w:pos="810"/>
        </w:tabs>
        <w:spacing w:line="276" w:lineRule="auto"/>
        <w:ind w:left="810"/>
        <w:rPr>
          <w:rFonts w:ascii="Palatino Linotype" w:eastAsia="SimSun" w:hAnsi="Palatino Linotype"/>
          <w:lang w:eastAsia="zh-CN"/>
        </w:rPr>
      </w:pPr>
      <w:r w:rsidRPr="00B30A5B">
        <w:rPr>
          <w:rFonts w:ascii="Palatino Linotype" w:eastAsia="SimSun" w:hAnsi="Palatino Linotype"/>
          <w:lang w:eastAsia="zh-CN"/>
        </w:rPr>
        <w:t xml:space="preserve"> Add File field Mapping through menu Step-&gt;File field mapping</w:t>
      </w:r>
    </w:p>
    <w:p w14:paraId="76F67C72" w14:textId="77777777" w:rsidR="00B30A5B" w:rsidRPr="00B30A5B" w:rsidRDefault="00B30A5B" w:rsidP="00B30A5B">
      <w:pPr>
        <w:pStyle w:val="Texte1"/>
        <w:spacing w:line="276" w:lineRule="auto"/>
        <w:rPr>
          <w:rFonts w:ascii="Palatino Linotype" w:eastAsia="SimSun" w:hAnsi="Palatino Linotype"/>
          <w:lang w:eastAsia="zh-CN"/>
        </w:rPr>
      </w:pPr>
    </w:p>
    <w:p w14:paraId="69111879" w14:textId="77777777" w:rsidR="00B30A5B" w:rsidRPr="00B30A5B" w:rsidRDefault="00B30A5B" w:rsidP="00B30A5B">
      <w:pPr>
        <w:pStyle w:val="Texte1"/>
        <w:spacing w:line="276" w:lineRule="auto"/>
        <w:rPr>
          <w:rFonts w:ascii="Palatino Linotype" w:eastAsia="SimSun" w:hAnsi="Palatino Linotype"/>
          <w:lang w:eastAsia="zh-CN"/>
        </w:rPr>
      </w:pPr>
    </w:p>
    <w:p w14:paraId="4FE4CBEC" w14:textId="77777777" w:rsidR="00B30A5B" w:rsidRPr="00B30A5B" w:rsidRDefault="00B30A5B" w:rsidP="00B30A5B">
      <w:pPr>
        <w:pStyle w:val="Texte1"/>
        <w:spacing w:line="276" w:lineRule="auto"/>
        <w:rPr>
          <w:rFonts w:ascii="Palatino Linotype" w:eastAsia="SimSun" w:hAnsi="Palatino Linotype"/>
          <w:lang w:eastAsia="zh-CN"/>
        </w:rPr>
      </w:pPr>
    </w:p>
    <w:p w14:paraId="17700124" w14:textId="77777777" w:rsidR="00B30A5B" w:rsidRPr="00B30A5B" w:rsidRDefault="00B30A5B">
      <w:pPr>
        <w:widowControl/>
        <w:jc w:val="left"/>
        <w:rPr>
          <w:rFonts w:ascii="Palatino Linotype" w:hAnsi="Palatino Linotype"/>
          <w:kern w:val="0"/>
          <w:sz w:val="24"/>
          <w:szCs w:val="20"/>
        </w:rPr>
      </w:pPr>
      <w:r w:rsidRPr="00B30A5B">
        <w:rPr>
          <w:rFonts w:ascii="Palatino Linotype" w:hAnsi="Palatino Linotype"/>
        </w:rPr>
        <w:br w:type="page"/>
      </w:r>
    </w:p>
    <w:p w14:paraId="3EE884D7" w14:textId="77777777" w:rsidR="005D233E" w:rsidRPr="00B30A5B" w:rsidRDefault="005D233E" w:rsidP="00B30A5B">
      <w:pPr>
        <w:pStyle w:val="Texte1"/>
        <w:spacing w:line="276" w:lineRule="auto"/>
        <w:rPr>
          <w:rFonts w:ascii="Palatino Linotype" w:eastAsia="SimSun" w:hAnsi="Palatino Linotype"/>
          <w:lang w:eastAsia="zh-CN"/>
        </w:rPr>
      </w:pPr>
      <w:r w:rsidRPr="00B30A5B">
        <w:rPr>
          <w:rFonts w:ascii="Palatino Linotype" w:eastAsia="SimSun" w:hAnsi="Palatino Linotype"/>
          <w:lang w:eastAsia="zh-CN"/>
        </w:rPr>
        <w:lastRenderedPageBreak/>
        <w:t>Screenshot:</w:t>
      </w:r>
    </w:p>
    <w:p w14:paraId="793CFFDF" w14:textId="77777777" w:rsidR="005D233E" w:rsidRPr="00B30A5B" w:rsidRDefault="001261F4" w:rsidP="005D233E">
      <w:pPr>
        <w:widowControl/>
        <w:jc w:val="left"/>
        <w:rPr>
          <w:rFonts w:ascii="Palatino Linotype" w:hAnsi="Palatino Linotype"/>
        </w:rPr>
      </w:pPr>
      <w:r w:rsidRPr="00B30A5B">
        <w:rPr>
          <w:rFonts w:ascii="Palatino Linotype" w:hAnsi="Palatino Linotype" w:cs="SimSun"/>
          <w:noProof/>
          <w:kern w:val="0"/>
          <w:sz w:val="24"/>
          <w:lang w:val="en-GB"/>
        </w:rPr>
        <w:drawing>
          <wp:inline distT="0" distB="0" distL="0" distR="0" wp14:anchorId="69287AC5" wp14:editId="50FACC74">
            <wp:extent cx="9460230" cy="3516630"/>
            <wp:effectExtent l="0" t="0" r="7620" b="7620"/>
            <wp:docPr id="6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IMG_2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60230" cy="3516630"/>
                    </a:xfrm>
                    <a:prstGeom prst="rect">
                      <a:avLst/>
                    </a:prstGeom>
                    <a:noFill/>
                    <a:ln>
                      <a:noFill/>
                    </a:ln>
                    <a:effectLst/>
                  </pic:spPr>
                </pic:pic>
              </a:graphicData>
            </a:graphic>
          </wp:inline>
        </w:drawing>
      </w:r>
    </w:p>
    <w:p w14:paraId="34311110" w14:textId="77777777" w:rsidR="005D233E" w:rsidRPr="00B30A5B" w:rsidRDefault="005D233E" w:rsidP="005D233E">
      <w:pPr>
        <w:pStyle w:val="Texte1"/>
        <w:rPr>
          <w:rFonts w:ascii="Palatino Linotype" w:eastAsia="SimSun" w:hAnsi="Palatino Linotype"/>
          <w:lang w:eastAsia="zh-CN"/>
        </w:rPr>
      </w:pPr>
    </w:p>
    <w:p w14:paraId="596860D0" w14:textId="77777777" w:rsidR="005D233E" w:rsidRPr="00B30A5B" w:rsidRDefault="005D233E" w:rsidP="00963520">
      <w:pPr>
        <w:pStyle w:val="Texte1"/>
        <w:numPr>
          <w:ilvl w:val="0"/>
          <w:numId w:val="14"/>
        </w:numPr>
        <w:rPr>
          <w:rFonts w:ascii="Palatino Linotype" w:eastAsia="SimSun" w:hAnsi="Palatino Linotype"/>
          <w:lang w:eastAsia="zh-CN"/>
        </w:rPr>
      </w:pPr>
      <w:r w:rsidRPr="00B30A5B">
        <w:rPr>
          <w:rFonts w:ascii="Palatino Linotype" w:eastAsia="SimSun" w:hAnsi="Palatino Linotype"/>
          <w:lang w:eastAsia="zh-CN"/>
        </w:rPr>
        <w:t>click add button add File field mapping</w:t>
      </w:r>
    </w:p>
    <w:p w14:paraId="1456E8C7" w14:textId="77777777" w:rsidR="005D233E" w:rsidRPr="00B30A5B" w:rsidRDefault="005D233E" w:rsidP="00963520">
      <w:pPr>
        <w:pStyle w:val="Texte1"/>
        <w:numPr>
          <w:ilvl w:val="0"/>
          <w:numId w:val="14"/>
        </w:numPr>
        <w:rPr>
          <w:rFonts w:ascii="Palatino Linotype" w:eastAsia="SimSun" w:hAnsi="Palatino Linotype"/>
          <w:lang w:eastAsia="zh-CN"/>
        </w:rPr>
      </w:pPr>
      <w:r w:rsidRPr="00B30A5B">
        <w:rPr>
          <w:rFonts w:ascii="Palatino Linotype" w:eastAsia="SimSun" w:hAnsi="Palatino Linotype"/>
          <w:lang w:eastAsia="zh-CN"/>
        </w:rPr>
        <w:t xml:space="preserve">select business line and </w:t>
      </w:r>
      <w:r w:rsidR="00E2484D" w:rsidRPr="00B30A5B">
        <w:rPr>
          <w:rFonts w:ascii="Palatino Linotype" w:eastAsia="SimSun" w:hAnsi="Palatino Linotype"/>
          <w:lang w:eastAsia="zh-CN"/>
        </w:rPr>
        <w:t>Touchpoint</w:t>
      </w:r>
    </w:p>
    <w:p w14:paraId="652CCC45" w14:textId="77777777" w:rsidR="005D233E" w:rsidRPr="00B30A5B" w:rsidRDefault="005D233E" w:rsidP="00963520">
      <w:pPr>
        <w:pStyle w:val="Texte1"/>
        <w:numPr>
          <w:ilvl w:val="0"/>
          <w:numId w:val="14"/>
        </w:numPr>
        <w:rPr>
          <w:rFonts w:ascii="Palatino Linotype" w:eastAsia="SimSun" w:hAnsi="Palatino Linotype"/>
          <w:lang w:eastAsia="zh-CN"/>
        </w:rPr>
      </w:pPr>
      <w:r w:rsidRPr="00B30A5B">
        <w:rPr>
          <w:rFonts w:ascii="Palatino Linotype" w:eastAsia="SimSun" w:hAnsi="Palatino Linotype"/>
          <w:lang w:eastAsia="zh-CN"/>
        </w:rPr>
        <w:t>3</w:t>
      </w:r>
      <w:r w:rsidRPr="00B30A5B">
        <w:rPr>
          <w:rFonts w:ascii="Palatino Linotype" w:eastAsia="SimSun" w:hAnsi="Palatino Linotype"/>
          <w:lang w:eastAsia="zh-CN"/>
        </w:rPr>
        <w:t>）</w:t>
      </w:r>
      <w:r w:rsidRPr="00B30A5B">
        <w:rPr>
          <w:rFonts w:ascii="Palatino Linotype" w:eastAsia="SimSun" w:hAnsi="Palatino Linotype"/>
          <w:lang w:eastAsia="zh-CN"/>
        </w:rPr>
        <w:t>input field information in add Field Screen.</w:t>
      </w:r>
    </w:p>
    <w:p w14:paraId="02A552D4" w14:textId="77777777" w:rsidR="00963520" w:rsidRPr="00B30A5B" w:rsidRDefault="00963520" w:rsidP="005D233E">
      <w:pPr>
        <w:pStyle w:val="Texte1"/>
        <w:rPr>
          <w:rFonts w:ascii="Palatino Linotype" w:eastAsia="SimSun" w:hAnsi="Palatino Linotype"/>
          <w:lang w:eastAsia="zh-CN"/>
        </w:rPr>
      </w:pPr>
    </w:p>
    <w:p w14:paraId="1B6747BD" w14:textId="77777777" w:rsidR="005D233E" w:rsidRPr="00B30A5B" w:rsidRDefault="005D233E" w:rsidP="005D233E">
      <w:pPr>
        <w:pStyle w:val="Texte1"/>
        <w:rPr>
          <w:rFonts w:ascii="Palatino Linotype" w:eastAsia="SimSun" w:hAnsi="Palatino Linotype"/>
          <w:lang w:eastAsia="zh-CN"/>
        </w:rPr>
      </w:pPr>
      <w:r w:rsidRPr="00B30A5B">
        <w:rPr>
          <w:rFonts w:ascii="Palatino Linotype" w:eastAsia="SimSun" w:hAnsi="Palatino Linotype"/>
          <w:lang w:eastAsia="zh-CN"/>
        </w:rPr>
        <w:t>Screenshot</w:t>
      </w:r>
    </w:p>
    <w:p w14:paraId="6437E465" w14:textId="77777777" w:rsidR="005D233E" w:rsidRPr="00B30A5B" w:rsidRDefault="001261F4" w:rsidP="005D233E">
      <w:pPr>
        <w:widowControl/>
        <w:jc w:val="left"/>
        <w:rPr>
          <w:rFonts w:ascii="Palatino Linotype" w:hAnsi="Palatino Linotype"/>
        </w:rPr>
      </w:pPr>
      <w:r w:rsidRPr="00B30A5B">
        <w:rPr>
          <w:rFonts w:ascii="Palatino Linotype" w:hAnsi="Palatino Linotype" w:cs="SimSun"/>
          <w:noProof/>
          <w:kern w:val="0"/>
          <w:sz w:val="24"/>
          <w:lang w:val="en-GB"/>
        </w:rPr>
        <w:drawing>
          <wp:inline distT="0" distB="0" distL="0" distR="0" wp14:anchorId="408265C4" wp14:editId="6586F20F">
            <wp:extent cx="5922645" cy="2686685"/>
            <wp:effectExtent l="0" t="0" r="1905" b="0"/>
            <wp:docPr id="6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IMG_2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2645" cy="2686685"/>
                    </a:xfrm>
                    <a:prstGeom prst="rect">
                      <a:avLst/>
                    </a:prstGeom>
                    <a:noFill/>
                    <a:ln>
                      <a:noFill/>
                    </a:ln>
                    <a:effectLst/>
                  </pic:spPr>
                </pic:pic>
              </a:graphicData>
            </a:graphic>
          </wp:inline>
        </w:drawing>
      </w:r>
    </w:p>
    <w:p w14:paraId="4F41D327" w14:textId="77777777" w:rsidR="005D233E" w:rsidRPr="00B30A5B" w:rsidRDefault="005D233E" w:rsidP="005D233E">
      <w:pPr>
        <w:pStyle w:val="Texte1"/>
        <w:rPr>
          <w:rFonts w:ascii="Palatino Linotype" w:eastAsia="SimSun" w:hAnsi="Palatino Linotype"/>
          <w:lang w:eastAsia="zh-CN"/>
        </w:rPr>
      </w:pPr>
    </w:p>
    <w:p w14:paraId="2B4E5E8E" w14:textId="77777777" w:rsidR="005D233E" w:rsidRPr="00B30A5B" w:rsidRDefault="005D233E" w:rsidP="005D233E">
      <w:pPr>
        <w:pStyle w:val="Texte1"/>
        <w:rPr>
          <w:rFonts w:ascii="Palatino Linotype" w:eastAsia="SimSun" w:hAnsi="Palatino Linotype"/>
          <w:lang w:eastAsia="zh-CN"/>
        </w:rPr>
      </w:pPr>
      <w:r w:rsidRPr="00B30A5B">
        <w:rPr>
          <w:rFonts w:ascii="Palatino Linotype" w:eastAsia="SimSun" w:hAnsi="Palatino Linotype"/>
          <w:lang w:eastAsia="zh-CN"/>
        </w:rPr>
        <w:t xml:space="preserve">Explain for </w:t>
      </w:r>
      <w:r w:rsidR="00E2484D" w:rsidRPr="00B30A5B">
        <w:rPr>
          <w:rFonts w:ascii="Palatino Linotype" w:eastAsia="SimSun" w:hAnsi="Palatino Linotype"/>
          <w:lang w:eastAsia="zh-CN"/>
        </w:rPr>
        <w:t>screenshot</w:t>
      </w:r>
      <w:r w:rsidRPr="00B30A5B">
        <w:rPr>
          <w:rFonts w:ascii="Palatino Linotype" w:eastAsia="SimSun" w:hAnsi="Palatino Linotype"/>
          <w:lang w:eastAsia="zh-CN"/>
        </w:rPr>
        <w:t>;</w:t>
      </w:r>
    </w:p>
    <w:p w14:paraId="788E29D3" w14:textId="77777777" w:rsidR="005D233E" w:rsidRPr="00B30A5B" w:rsidRDefault="005D233E" w:rsidP="00EF62CE">
      <w:pPr>
        <w:pStyle w:val="Texte1"/>
        <w:spacing w:line="276" w:lineRule="auto"/>
        <w:ind w:firstLine="420"/>
        <w:rPr>
          <w:rFonts w:ascii="Palatino Linotype" w:eastAsia="SimSun" w:hAnsi="Palatino Linotype"/>
          <w:lang w:eastAsia="zh-CN"/>
        </w:rPr>
      </w:pPr>
      <w:r w:rsidRPr="00B30A5B">
        <w:rPr>
          <w:rFonts w:ascii="Palatino Linotype" w:eastAsia="SimSun" w:hAnsi="Palatino Linotype"/>
          <w:lang w:eastAsia="zh-CN"/>
        </w:rPr>
        <w:lastRenderedPageBreak/>
        <w:t>Field Name</w:t>
      </w:r>
      <w:r w:rsidR="00E2484D" w:rsidRPr="00B30A5B">
        <w:rPr>
          <w:rFonts w:ascii="Palatino Linotype" w:eastAsia="SimSun" w:hAnsi="Palatino Linotype"/>
          <w:lang w:eastAsia="zh-CN"/>
        </w:rPr>
        <w:t xml:space="preserve"> </w:t>
      </w:r>
      <w:r w:rsidRPr="00B30A5B">
        <w:rPr>
          <w:rFonts w:ascii="Palatino Linotype" w:eastAsia="SimSun" w:hAnsi="Palatino Linotype"/>
          <w:lang w:eastAsia="zh-CN"/>
        </w:rPr>
        <w:t>(System): input system field name not constraint</w:t>
      </w:r>
    </w:p>
    <w:p w14:paraId="00E7855B" w14:textId="77777777" w:rsidR="005D233E" w:rsidRPr="00B30A5B" w:rsidRDefault="005D233E" w:rsidP="00EF62CE">
      <w:pPr>
        <w:pStyle w:val="Texte1"/>
        <w:spacing w:line="276" w:lineRule="auto"/>
        <w:ind w:firstLine="420"/>
        <w:rPr>
          <w:rFonts w:ascii="Palatino Linotype" w:eastAsia="SimSun" w:hAnsi="Palatino Linotype"/>
          <w:lang w:eastAsia="zh-CN"/>
        </w:rPr>
      </w:pPr>
      <w:r w:rsidRPr="00B30A5B">
        <w:rPr>
          <w:rFonts w:ascii="Palatino Linotype" w:eastAsia="SimSun" w:hAnsi="Palatino Linotype"/>
          <w:lang w:eastAsia="zh-CN"/>
        </w:rPr>
        <w:t>Field Name</w:t>
      </w:r>
      <w:r w:rsidR="00E2484D" w:rsidRPr="00B30A5B">
        <w:rPr>
          <w:rFonts w:ascii="Palatino Linotype" w:eastAsia="SimSun" w:hAnsi="Palatino Linotype"/>
          <w:lang w:eastAsia="zh-CN"/>
        </w:rPr>
        <w:t xml:space="preserve"> </w:t>
      </w:r>
      <w:r w:rsidRPr="00B30A5B">
        <w:rPr>
          <w:rFonts w:ascii="Palatino Linotype" w:eastAsia="SimSun" w:hAnsi="Palatino Linotype"/>
          <w:lang w:eastAsia="zh-CN"/>
        </w:rPr>
        <w:t>(Display):</w:t>
      </w:r>
      <w:r w:rsidR="007642A9" w:rsidRPr="00B30A5B">
        <w:rPr>
          <w:rFonts w:ascii="Palatino Linotype" w:eastAsia="SimSun" w:hAnsi="Palatino Linotype"/>
          <w:lang w:eastAsia="zh-CN"/>
        </w:rPr>
        <w:t xml:space="preserve"> </w:t>
      </w:r>
      <w:r w:rsidRPr="00B30A5B">
        <w:rPr>
          <w:rFonts w:ascii="Palatino Linotype" w:eastAsia="SimSun" w:hAnsi="Palatino Linotype"/>
          <w:lang w:eastAsia="zh-CN"/>
        </w:rPr>
        <w:t>input field description not constraint.</w:t>
      </w:r>
    </w:p>
    <w:p w14:paraId="4CF3B7B8" w14:textId="77777777" w:rsidR="005D233E" w:rsidRPr="00B30A5B" w:rsidRDefault="005D233E" w:rsidP="00EF62CE">
      <w:pPr>
        <w:pStyle w:val="Texte1"/>
        <w:spacing w:line="276" w:lineRule="auto"/>
        <w:ind w:firstLine="420"/>
        <w:rPr>
          <w:rFonts w:ascii="Palatino Linotype" w:eastAsia="SimSun" w:hAnsi="Palatino Linotype"/>
          <w:lang w:eastAsia="zh-CN"/>
        </w:rPr>
      </w:pPr>
      <w:r w:rsidRPr="00B30A5B">
        <w:rPr>
          <w:rFonts w:ascii="Palatino Linotype" w:eastAsia="SimSun" w:hAnsi="Palatino Linotype"/>
          <w:lang w:eastAsia="zh-CN"/>
        </w:rPr>
        <w:t xml:space="preserve">Field Length: field have length in file content line .the </w:t>
      </w:r>
      <w:r w:rsidR="00EF62CE" w:rsidRPr="00B30A5B">
        <w:rPr>
          <w:rFonts w:ascii="Palatino Linotype" w:eastAsia="SimSun" w:hAnsi="Palatino Linotype"/>
          <w:lang w:eastAsia="zh-CN"/>
        </w:rPr>
        <w:t>length</w:t>
      </w:r>
      <w:r w:rsidRPr="00B30A5B">
        <w:rPr>
          <w:rFonts w:ascii="Palatino Linotype" w:eastAsia="SimSun" w:hAnsi="Palatino Linotype"/>
          <w:lang w:eastAsia="zh-CN"/>
        </w:rPr>
        <w:t xml:space="preserve"> must accuracy,</w:t>
      </w:r>
      <w:r w:rsidR="0018078C" w:rsidRPr="00B30A5B">
        <w:rPr>
          <w:rFonts w:ascii="Palatino Linotype" w:eastAsia="SimSun" w:hAnsi="Palatino Linotype"/>
          <w:lang w:eastAsia="zh-CN"/>
        </w:rPr>
        <w:t xml:space="preserve"> </w:t>
      </w:r>
      <w:r w:rsidRPr="00B30A5B">
        <w:rPr>
          <w:rFonts w:ascii="Palatino Linotype" w:eastAsia="SimSun" w:hAnsi="Palatino Linotype"/>
          <w:lang w:eastAsia="zh-CN"/>
        </w:rPr>
        <w:t>otherwise file resolve result uncertainty.</w:t>
      </w:r>
    </w:p>
    <w:p w14:paraId="3CDBE882" w14:textId="77777777" w:rsidR="005D233E" w:rsidRPr="00B30A5B" w:rsidRDefault="005D233E" w:rsidP="00EF62CE">
      <w:pPr>
        <w:pStyle w:val="Texte1"/>
        <w:spacing w:line="276" w:lineRule="auto"/>
        <w:ind w:firstLine="420"/>
        <w:rPr>
          <w:rFonts w:ascii="Palatino Linotype" w:eastAsia="SimSun" w:hAnsi="Palatino Linotype"/>
          <w:lang w:eastAsia="zh-CN"/>
        </w:rPr>
      </w:pPr>
      <w:r w:rsidRPr="00B30A5B">
        <w:rPr>
          <w:rFonts w:ascii="Palatino Linotype" w:eastAsia="SimSun" w:hAnsi="Palatino Linotype"/>
          <w:lang w:eastAsia="zh-CN"/>
        </w:rPr>
        <w:t xml:space="preserve">Field Seq: field index in file content line. Field value </w:t>
      </w:r>
      <w:r w:rsidR="00EF62CE" w:rsidRPr="00B30A5B">
        <w:rPr>
          <w:rFonts w:ascii="Palatino Linotype" w:eastAsia="SimSun" w:hAnsi="Palatino Linotype"/>
          <w:lang w:eastAsia="zh-CN"/>
        </w:rPr>
        <w:t>resolve by</w:t>
      </w:r>
      <w:r w:rsidRPr="00B30A5B">
        <w:rPr>
          <w:rFonts w:ascii="Palatino Linotype" w:eastAsia="SimSun" w:hAnsi="Palatino Linotype"/>
          <w:lang w:eastAsia="zh-CN"/>
        </w:rPr>
        <w:t xml:space="preserve"> Seq </w:t>
      </w:r>
      <w:r w:rsidR="00EF62CE" w:rsidRPr="00B30A5B">
        <w:rPr>
          <w:rFonts w:ascii="Palatino Linotype" w:eastAsia="SimSun" w:hAnsi="Palatino Linotype"/>
          <w:lang w:eastAsia="zh-CN"/>
        </w:rPr>
        <w:t>and length automatic calculate</w:t>
      </w:r>
      <w:r w:rsidRPr="00B30A5B">
        <w:rPr>
          <w:rFonts w:ascii="Palatino Linotype" w:eastAsia="SimSun" w:hAnsi="Palatino Linotype"/>
          <w:lang w:eastAsia="zh-CN"/>
        </w:rPr>
        <w:t xml:space="preserve"> start and end </w:t>
      </w:r>
      <w:r w:rsidR="00EF62CE" w:rsidRPr="00B30A5B">
        <w:rPr>
          <w:rFonts w:ascii="Palatino Linotype" w:eastAsia="SimSun" w:hAnsi="Palatino Linotype"/>
          <w:lang w:eastAsia="zh-CN"/>
        </w:rPr>
        <w:t>position in</w:t>
      </w:r>
      <w:r w:rsidRPr="00B30A5B">
        <w:rPr>
          <w:rFonts w:ascii="Palatino Linotype" w:eastAsia="SimSun" w:hAnsi="Palatino Linotype"/>
          <w:lang w:eastAsia="zh-CN"/>
        </w:rPr>
        <w:t xml:space="preserve"> content line;</w:t>
      </w:r>
    </w:p>
    <w:p w14:paraId="5B73A049" w14:textId="77777777" w:rsidR="005D233E" w:rsidRPr="00B30A5B" w:rsidRDefault="005D233E" w:rsidP="00EF62CE">
      <w:pPr>
        <w:pStyle w:val="Texte1"/>
        <w:spacing w:line="276" w:lineRule="auto"/>
        <w:ind w:left="420"/>
        <w:rPr>
          <w:rFonts w:ascii="Palatino Linotype" w:eastAsia="SimSun" w:hAnsi="Palatino Linotype"/>
          <w:lang w:eastAsia="zh-CN"/>
        </w:rPr>
      </w:pPr>
      <w:r w:rsidRPr="00B30A5B">
        <w:rPr>
          <w:rFonts w:ascii="Palatino Linotype" w:eastAsia="SimSun" w:hAnsi="Palatino Linotype"/>
          <w:lang w:eastAsia="zh-CN"/>
        </w:rPr>
        <w:t>Map to Standard Field:</w:t>
      </w:r>
      <w:r w:rsidR="00EF62CE" w:rsidRPr="00B30A5B">
        <w:rPr>
          <w:rFonts w:ascii="Palatino Linotype" w:eastAsia="SimSun" w:hAnsi="Palatino Linotype"/>
          <w:lang w:eastAsia="zh-CN"/>
        </w:rPr>
        <w:t xml:space="preserve"> </w:t>
      </w:r>
      <w:r w:rsidRPr="00B30A5B">
        <w:rPr>
          <w:rFonts w:ascii="Palatino Linotype" w:eastAsia="SimSun" w:hAnsi="Palatino Linotype"/>
          <w:lang w:eastAsia="zh-CN"/>
        </w:rPr>
        <w:t>indicate</w:t>
      </w:r>
      <w:r w:rsidR="00EF62CE" w:rsidRPr="00B30A5B">
        <w:rPr>
          <w:rFonts w:ascii="Palatino Linotype" w:eastAsia="SimSun" w:hAnsi="Palatino Linotype"/>
          <w:lang w:eastAsia="zh-CN"/>
        </w:rPr>
        <w:t>s</w:t>
      </w:r>
      <w:r w:rsidRPr="00B30A5B">
        <w:rPr>
          <w:rFonts w:ascii="Palatino Linotype" w:eastAsia="SimSun" w:hAnsi="Palatino Linotype"/>
          <w:lang w:eastAsia="zh-CN"/>
        </w:rPr>
        <w:t xml:space="preserve"> the field is system Standard Field.</w:t>
      </w:r>
      <w:r w:rsidR="00EF62CE" w:rsidRPr="00B30A5B">
        <w:rPr>
          <w:rFonts w:ascii="Palatino Linotype" w:eastAsia="SimSun" w:hAnsi="Palatino Linotype"/>
          <w:lang w:eastAsia="zh-CN"/>
        </w:rPr>
        <w:t xml:space="preserve"> If the indicator is enabled</w:t>
      </w:r>
      <w:r w:rsidRPr="00B30A5B">
        <w:rPr>
          <w:rFonts w:ascii="Palatino Linotype" w:eastAsia="SimSun" w:hAnsi="Palatino Linotype"/>
          <w:lang w:eastAsia="zh-CN"/>
        </w:rPr>
        <w:t>,</w:t>
      </w:r>
      <w:r w:rsidR="00EF62CE" w:rsidRPr="00B30A5B">
        <w:rPr>
          <w:rFonts w:ascii="Palatino Linotype" w:eastAsia="SimSun" w:hAnsi="Palatino Linotype"/>
          <w:lang w:eastAsia="zh-CN"/>
        </w:rPr>
        <w:t xml:space="preserve"> relevant </w:t>
      </w:r>
      <w:r w:rsidRPr="00B30A5B">
        <w:rPr>
          <w:rFonts w:ascii="Palatino Linotype" w:eastAsia="SimSun" w:hAnsi="Palatino Linotype"/>
          <w:lang w:eastAsia="zh-CN"/>
        </w:rPr>
        <w:t xml:space="preserve">field value will automatic </w:t>
      </w:r>
      <w:r w:rsidR="00EF62CE" w:rsidRPr="00B30A5B">
        <w:rPr>
          <w:rFonts w:ascii="Palatino Linotype" w:eastAsia="SimSun" w:hAnsi="Palatino Linotype"/>
          <w:lang w:eastAsia="zh-CN"/>
        </w:rPr>
        <w:t>mapped in</w:t>
      </w:r>
      <w:r w:rsidRPr="00B30A5B">
        <w:rPr>
          <w:rFonts w:ascii="Palatino Linotype" w:eastAsia="SimSun" w:hAnsi="Palatino Linotype"/>
          <w:lang w:eastAsia="zh-CN"/>
        </w:rPr>
        <w:t xml:space="preserve">to </w:t>
      </w:r>
      <w:r w:rsidR="00EF62CE" w:rsidRPr="00B30A5B">
        <w:rPr>
          <w:rFonts w:ascii="Palatino Linotype" w:eastAsia="SimSun" w:hAnsi="Palatino Linotype"/>
          <w:lang w:eastAsia="zh-CN"/>
        </w:rPr>
        <w:t>notification</w:t>
      </w:r>
      <w:r w:rsidRPr="00B30A5B">
        <w:rPr>
          <w:rFonts w:ascii="Palatino Linotype" w:eastAsia="SimSun" w:hAnsi="Palatino Linotype"/>
          <w:lang w:eastAsia="zh-CN"/>
        </w:rPr>
        <w:t xml:space="preserve"> standard field.</w:t>
      </w:r>
    </w:p>
    <w:p w14:paraId="7DD90148" w14:textId="77777777" w:rsidR="005D233E" w:rsidRPr="00B30A5B" w:rsidRDefault="005D233E" w:rsidP="00EF62CE">
      <w:pPr>
        <w:pStyle w:val="Texte1"/>
        <w:spacing w:line="276" w:lineRule="auto"/>
        <w:ind w:left="420"/>
        <w:rPr>
          <w:rFonts w:ascii="Palatino Linotype" w:eastAsia="SimSun" w:hAnsi="Palatino Linotype"/>
          <w:lang w:eastAsia="zh-CN"/>
        </w:rPr>
      </w:pPr>
      <w:r w:rsidRPr="00B30A5B">
        <w:rPr>
          <w:rFonts w:ascii="Palatino Linotype" w:eastAsia="SimSun" w:hAnsi="Palatino Linotype"/>
          <w:lang w:eastAsia="zh-CN"/>
        </w:rPr>
        <w:t>Groupable: if</w:t>
      </w:r>
      <w:r w:rsidR="00EF62CE" w:rsidRPr="00B30A5B">
        <w:rPr>
          <w:rFonts w:ascii="Palatino Linotype" w:eastAsia="SimSun" w:hAnsi="Palatino Linotype"/>
          <w:lang w:eastAsia="zh-CN"/>
        </w:rPr>
        <w:t xml:space="preserve"> this indicator is</w:t>
      </w:r>
      <w:r w:rsidRPr="00B30A5B">
        <w:rPr>
          <w:rFonts w:ascii="Palatino Linotype" w:eastAsia="SimSun" w:hAnsi="Palatino Linotype"/>
          <w:lang w:eastAsia="zh-CN"/>
        </w:rPr>
        <w:t xml:space="preserve"> enable</w:t>
      </w:r>
      <w:r w:rsidR="00EF62CE" w:rsidRPr="00B30A5B">
        <w:rPr>
          <w:rFonts w:ascii="Palatino Linotype" w:eastAsia="SimSun" w:hAnsi="Palatino Linotype"/>
          <w:lang w:eastAsia="zh-CN"/>
        </w:rPr>
        <w:t xml:space="preserve">d, </w:t>
      </w:r>
      <w:r w:rsidRPr="00B30A5B">
        <w:rPr>
          <w:rFonts w:ascii="Palatino Linotype" w:eastAsia="SimSun" w:hAnsi="Palatino Linotype"/>
          <w:lang w:eastAsia="zh-CN"/>
        </w:rPr>
        <w:t xml:space="preserve">the field will appear in </w:t>
      </w:r>
      <w:r w:rsidR="00EF62CE" w:rsidRPr="00B30A5B">
        <w:rPr>
          <w:rFonts w:ascii="Palatino Linotype" w:eastAsia="SimSun" w:hAnsi="Palatino Linotype"/>
          <w:lang w:eastAsia="zh-CN"/>
        </w:rPr>
        <w:t>Touchpoint</w:t>
      </w:r>
      <w:r w:rsidRPr="00B30A5B">
        <w:rPr>
          <w:rFonts w:ascii="Palatino Linotype" w:eastAsia="SimSun" w:hAnsi="Palatino Linotype"/>
          <w:lang w:eastAsia="zh-CN"/>
        </w:rPr>
        <w:t xml:space="preserve"> template placeholder options</w:t>
      </w:r>
      <w:r w:rsidR="00EF62CE" w:rsidRPr="00B30A5B">
        <w:rPr>
          <w:rFonts w:ascii="Palatino Linotype" w:eastAsia="SimSun" w:hAnsi="Palatino Linotype"/>
          <w:lang w:eastAsia="zh-CN"/>
        </w:rPr>
        <w:t>, allowing user to flexibly format it in the template content</w:t>
      </w:r>
      <w:r w:rsidRPr="00B30A5B">
        <w:rPr>
          <w:rFonts w:ascii="Palatino Linotype" w:eastAsia="SimSun" w:hAnsi="Palatino Linotype"/>
          <w:lang w:eastAsia="zh-CN"/>
        </w:rPr>
        <w:t>.</w:t>
      </w:r>
    </w:p>
    <w:p w14:paraId="09133586" w14:textId="77777777" w:rsidR="005D233E" w:rsidRPr="00EF62CE" w:rsidRDefault="005D233E" w:rsidP="00A678CD">
      <w:pPr>
        <w:pStyle w:val="Texte1"/>
        <w:spacing w:line="276" w:lineRule="auto"/>
        <w:ind w:left="840"/>
        <w:rPr>
          <w:rFonts w:eastAsia="SimSun"/>
          <w:i/>
          <w:u w:val="single"/>
          <w:lang w:eastAsia="zh-CN"/>
        </w:rPr>
      </w:pPr>
      <w:r w:rsidRPr="00EF62CE">
        <w:rPr>
          <w:rFonts w:eastAsia="SimSun" w:hint="eastAsia"/>
          <w:i/>
          <w:u w:val="single"/>
          <w:lang w:eastAsia="zh-CN"/>
        </w:rPr>
        <w:t>Note:</w:t>
      </w:r>
      <w:r w:rsidR="00EF62CE">
        <w:rPr>
          <w:rFonts w:eastAsia="SimSun"/>
          <w:i/>
          <w:u w:val="single"/>
          <w:lang w:eastAsia="zh-CN"/>
        </w:rPr>
        <w:t xml:space="preserve"> </w:t>
      </w:r>
      <w:r w:rsidRPr="00EF62CE">
        <w:rPr>
          <w:rFonts w:eastAsia="SimSun" w:hint="eastAsia"/>
          <w:i/>
          <w:u w:val="single"/>
          <w:lang w:eastAsia="zh-CN"/>
        </w:rPr>
        <w:t>Field mapping configuration is important and cautious.</w:t>
      </w:r>
      <w:r w:rsidR="00EF62CE">
        <w:rPr>
          <w:rFonts w:eastAsia="SimSun"/>
          <w:i/>
          <w:u w:val="single"/>
          <w:lang w:eastAsia="zh-CN"/>
        </w:rPr>
        <w:t xml:space="preserve"> Field </w:t>
      </w:r>
      <w:r w:rsidRPr="00EF62CE">
        <w:rPr>
          <w:rFonts w:eastAsia="SimSun" w:hint="eastAsia"/>
          <w:i/>
          <w:u w:val="single"/>
          <w:lang w:eastAsia="zh-CN"/>
        </w:rPr>
        <w:t xml:space="preserve">length and seq cannot </w:t>
      </w:r>
      <w:r w:rsidR="00EF62CE">
        <w:rPr>
          <w:rFonts w:eastAsia="SimSun"/>
          <w:i/>
          <w:u w:val="single"/>
          <w:lang w:eastAsia="zh-CN"/>
        </w:rPr>
        <w:t xml:space="preserve">be </w:t>
      </w:r>
      <w:r w:rsidRPr="00EF62CE">
        <w:rPr>
          <w:rFonts w:eastAsia="SimSun" w:hint="eastAsia"/>
          <w:i/>
          <w:u w:val="single"/>
          <w:lang w:eastAsia="zh-CN"/>
        </w:rPr>
        <w:t xml:space="preserve">wrong </w:t>
      </w:r>
      <w:r w:rsidR="00EF62CE">
        <w:rPr>
          <w:rFonts w:eastAsia="SimSun"/>
          <w:i/>
          <w:u w:val="single"/>
          <w:lang w:eastAsia="zh-CN"/>
        </w:rPr>
        <w:t>and need to be exact match with the interface</w:t>
      </w:r>
      <w:r w:rsidRPr="00EF62CE">
        <w:rPr>
          <w:rFonts w:eastAsia="SimSun" w:hint="eastAsia"/>
          <w:i/>
          <w:u w:val="single"/>
          <w:lang w:eastAsia="zh-CN"/>
        </w:rPr>
        <w:t xml:space="preserve"> file content line.</w:t>
      </w:r>
    </w:p>
    <w:p w14:paraId="40F90DA7" w14:textId="77777777" w:rsidR="005D233E" w:rsidRDefault="005D233E" w:rsidP="005D233E">
      <w:pPr>
        <w:pStyle w:val="Texte1"/>
        <w:rPr>
          <w:rFonts w:eastAsia="SimSun"/>
          <w:lang w:eastAsia="zh-CN"/>
        </w:rPr>
      </w:pPr>
      <w:r>
        <w:rPr>
          <w:rFonts w:eastAsia="SimSun" w:hint="eastAsia"/>
          <w:lang w:eastAsia="zh-CN"/>
        </w:rPr>
        <w:t xml:space="preserve"> </w:t>
      </w:r>
    </w:p>
    <w:p w14:paraId="2D8D8D72" w14:textId="77777777" w:rsidR="005D233E" w:rsidRDefault="005D233E" w:rsidP="005D233E">
      <w:pPr>
        <w:pStyle w:val="Texte1"/>
      </w:pPr>
      <w:r>
        <w:rPr>
          <w:rFonts w:eastAsia="SimSun" w:hint="eastAsia"/>
          <w:u w:val="single"/>
          <w:lang w:eastAsia="zh-CN"/>
        </w:rPr>
        <w:t>File Trailer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1765"/>
        <w:gridCol w:w="2237"/>
        <w:gridCol w:w="1559"/>
        <w:gridCol w:w="1500"/>
        <w:gridCol w:w="1257"/>
        <w:gridCol w:w="2677"/>
        <w:gridCol w:w="2677"/>
      </w:tblGrid>
      <w:tr w:rsidR="005D233E" w14:paraId="1E41E09D" w14:textId="77777777" w:rsidTr="00F4374F">
        <w:trPr>
          <w:trHeight w:val="300"/>
        </w:trPr>
        <w:tc>
          <w:tcPr>
            <w:tcW w:w="416" w:type="dxa"/>
            <w:shd w:val="clear" w:color="auto" w:fill="2F5496"/>
          </w:tcPr>
          <w:p w14:paraId="2A7816B9" w14:textId="77777777" w:rsidR="005D233E" w:rsidRDefault="005D233E" w:rsidP="00F4374F">
            <w:pPr>
              <w:rPr>
                <w:rFonts w:eastAsia="Times New Roman"/>
                <w:b/>
                <w:bCs/>
                <w:color w:val="FFFFFF"/>
                <w:sz w:val="20"/>
                <w:szCs w:val="20"/>
              </w:rPr>
            </w:pPr>
            <w:r>
              <w:rPr>
                <w:rFonts w:eastAsia="Times New Roman"/>
                <w:b/>
                <w:bCs/>
                <w:color w:val="FFFFFF"/>
                <w:sz w:val="20"/>
                <w:szCs w:val="20"/>
              </w:rPr>
              <w:t>#</w:t>
            </w:r>
          </w:p>
        </w:tc>
        <w:tc>
          <w:tcPr>
            <w:tcW w:w="1765" w:type="dxa"/>
            <w:shd w:val="clear" w:color="auto" w:fill="2F5496"/>
          </w:tcPr>
          <w:p w14:paraId="5C0C758C" w14:textId="77777777" w:rsidR="005D233E" w:rsidRDefault="005D233E" w:rsidP="00F4374F">
            <w:pPr>
              <w:rPr>
                <w:rFonts w:eastAsia="Times New Roman"/>
                <w:b/>
                <w:bCs/>
                <w:color w:val="FFFFFF"/>
                <w:sz w:val="20"/>
                <w:szCs w:val="20"/>
              </w:rPr>
            </w:pPr>
            <w:r>
              <w:rPr>
                <w:rFonts w:eastAsia="Times New Roman"/>
                <w:b/>
                <w:bCs/>
                <w:color w:val="FFFFFF"/>
                <w:sz w:val="20"/>
                <w:szCs w:val="20"/>
              </w:rPr>
              <w:t>Field Name</w:t>
            </w:r>
          </w:p>
        </w:tc>
        <w:tc>
          <w:tcPr>
            <w:tcW w:w="2237" w:type="dxa"/>
            <w:shd w:val="clear" w:color="auto" w:fill="2F5496"/>
          </w:tcPr>
          <w:p w14:paraId="65065A7E" w14:textId="77777777" w:rsidR="005D233E" w:rsidRDefault="005D233E" w:rsidP="00F4374F">
            <w:pPr>
              <w:rPr>
                <w:rFonts w:eastAsia="Times New Roman"/>
                <w:b/>
                <w:bCs/>
                <w:color w:val="FFFFFF"/>
                <w:sz w:val="20"/>
                <w:szCs w:val="20"/>
              </w:rPr>
            </w:pPr>
            <w:r>
              <w:rPr>
                <w:rFonts w:eastAsia="Times New Roman"/>
                <w:b/>
                <w:bCs/>
                <w:color w:val="FFFFFF"/>
                <w:sz w:val="20"/>
                <w:szCs w:val="20"/>
              </w:rPr>
              <w:t>Description</w:t>
            </w:r>
          </w:p>
        </w:tc>
        <w:tc>
          <w:tcPr>
            <w:tcW w:w="1559" w:type="dxa"/>
            <w:shd w:val="clear" w:color="auto" w:fill="2F5496"/>
          </w:tcPr>
          <w:p w14:paraId="3FCA7D6C" w14:textId="77777777" w:rsidR="005D233E" w:rsidRDefault="005D233E" w:rsidP="00F4374F">
            <w:pPr>
              <w:rPr>
                <w:rFonts w:eastAsia="Times New Roman"/>
                <w:b/>
                <w:bCs/>
                <w:color w:val="FFFFFF"/>
                <w:sz w:val="20"/>
                <w:szCs w:val="20"/>
              </w:rPr>
            </w:pPr>
            <w:r>
              <w:rPr>
                <w:rFonts w:eastAsia="Times New Roman"/>
                <w:b/>
                <w:bCs/>
                <w:color w:val="FFFFFF"/>
                <w:sz w:val="20"/>
                <w:szCs w:val="20"/>
              </w:rPr>
              <w:t>Is Required</w:t>
            </w:r>
          </w:p>
        </w:tc>
        <w:tc>
          <w:tcPr>
            <w:tcW w:w="1500" w:type="dxa"/>
            <w:shd w:val="clear" w:color="auto" w:fill="2F5496"/>
          </w:tcPr>
          <w:p w14:paraId="563A766B" w14:textId="77777777" w:rsidR="005D233E" w:rsidRDefault="005D233E" w:rsidP="00F4374F">
            <w:pPr>
              <w:rPr>
                <w:rFonts w:eastAsia="Times New Roman"/>
                <w:b/>
                <w:bCs/>
                <w:color w:val="FFFFFF"/>
                <w:sz w:val="20"/>
                <w:szCs w:val="20"/>
              </w:rPr>
            </w:pPr>
            <w:r>
              <w:rPr>
                <w:rFonts w:eastAsia="Times New Roman"/>
                <w:b/>
                <w:bCs/>
                <w:color w:val="FFFFFF"/>
                <w:sz w:val="20"/>
                <w:szCs w:val="20"/>
              </w:rPr>
              <w:t>Format</w:t>
            </w:r>
          </w:p>
        </w:tc>
        <w:tc>
          <w:tcPr>
            <w:tcW w:w="1257" w:type="dxa"/>
            <w:shd w:val="clear" w:color="auto" w:fill="2F5496"/>
          </w:tcPr>
          <w:p w14:paraId="1BDDCD13" w14:textId="77777777" w:rsidR="005D233E" w:rsidRDefault="005D233E" w:rsidP="00F4374F">
            <w:pPr>
              <w:rPr>
                <w:rFonts w:eastAsia="Times New Roman"/>
                <w:b/>
                <w:bCs/>
                <w:color w:val="FFFFFF"/>
                <w:sz w:val="20"/>
                <w:szCs w:val="20"/>
              </w:rPr>
            </w:pPr>
            <w:r>
              <w:rPr>
                <w:rFonts w:eastAsia="Times New Roman"/>
                <w:b/>
                <w:bCs/>
                <w:color w:val="FFFFFF"/>
                <w:sz w:val="20"/>
                <w:szCs w:val="20"/>
              </w:rPr>
              <w:t>Length</w:t>
            </w:r>
          </w:p>
        </w:tc>
        <w:tc>
          <w:tcPr>
            <w:tcW w:w="2677" w:type="dxa"/>
            <w:shd w:val="clear" w:color="auto" w:fill="2F5496"/>
          </w:tcPr>
          <w:p w14:paraId="27112274" w14:textId="77777777" w:rsidR="005D233E" w:rsidRDefault="005D233E" w:rsidP="00F4374F">
            <w:pPr>
              <w:rPr>
                <w:b/>
                <w:bCs/>
                <w:color w:val="FFFFFF"/>
                <w:sz w:val="22"/>
              </w:rPr>
            </w:pPr>
            <w:r>
              <w:rPr>
                <w:rFonts w:hint="eastAsia"/>
                <w:b/>
                <w:bCs/>
                <w:color w:val="FFFFFF"/>
                <w:sz w:val="22"/>
              </w:rPr>
              <w:t>Sample</w:t>
            </w:r>
          </w:p>
        </w:tc>
        <w:tc>
          <w:tcPr>
            <w:tcW w:w="2677" w:type="dxa"/>
            <w:shd w:val="clear" w:color="auto" w:fill="2F5496"/>
          </w:tcPr>
          <w:p w14:paraId="576379BB" w14:textId="77777777" w:rsidR="005D233E" w:rsidRDefault="005D233E" w:rsidP="00F4374F">
            <w:pPr>
              <w:rPr>
                <w:b/>
                <w:bCs/>
                <w:color w:val="FFFFFF"/>
                <w:sz w:val="22"/>
              </w:rPr>
            </w:pPr>
            <w:r>
              <w:rPr>
                <w:rFonts w:hint="eastAsia"/>
                <w:b/>
                <w:bCs/>
                <w:color w:val="FFFFFF"/>
                <w:sz w:val="22"/>
              </w:rPr>
              <w:t>Table Field Mapping</w:t>
            </w:r>
          </w:p>
        </w:tc>
      </w:tr>
      <w:tr w:rsidR="005D233E" w14:paraId="7B42FC78" w14:textId="77777777" w:rsidTr="00F4374F">
        <w:trPr>
          <w:trHeight w:val="300"/>
        </w:trPr>
        <w:tc>
          <w:tcPr>
            <w:tcW w:w="416" w:type="dxa"/>
          </w:tcPr>
          <w:p w14:paraId="6052AD2B" w14:textId="77777777" w:rsidR="005D233E" w:rsidRDefault="005D233E" w:rsidP="00F4374F">
            <w:pPr>
              <w:rPr>
                <w:color w:val="000000"/>
                <w:sz w:val="20"/>
                <w:szCs w:val="20"/>
              </w:rPr>
            </w:pPr>
            <w:r>
              <w:rPr>
                <w:rFonts w:hint="eastAsia"/>
                <w:color w:val="000000"/>
                <w:sz w:val="20"/>
                <w:szCs w:val="20"/>
              </w:rPr>
              <w:t>1</w:t>
            </w:r>
          </w:p>
        </w:tc>
        <w:tc>
          <w:tcPr>
            <w:tcW w:w="1765" w:type="dxa"/>
          </w:tcPr>
          <w:p w14:paraId="5ECA250F" w14:textId="77777777" w:rsidR="005D233E" w:rsidRDefault="005D233E" w:rsidP="00F4374F">
            <w:pPr>
              <w:rPr>
                <w:color w:val="000000"/>
                <w:sz w:val="20"/>
                <w:szCs w:val="20"/>
              </w:rPr>
            </w:pPr>
            <w:r>
              <w:rPr>
                <w:rFonts w:hint="eastAsia"/>
                <w:color w:val="000000"/>
                <w:sz w:val="20"/>
                <w:szCs w:val="20"/>
              </w:rPr>
              <w:t>File Trailer</w:t>
            </w:r>
          </w:p>
        </w:tc>
        <w:tc>
          <w:tcPr>
            <w:tcW w:w="2237" w:type="dxa"/>
          </w:tcPr>
          <w:p w14:paraId="0BFC9382" w14:textId="77777777" w:rsidR="005D233E" w:rsidRDefault="005D233E" w:rsidP="00F4374F">
            <w:pPr>
              <w:rPr>
                <w:color w:val="000000"/>
                <w:sz w:val="20"/>
                <w:szCs w:val="20"/>
              </w:rPr>
            </w:pPr>
            <w:r>
              <w:rPr>
                <w:rFonts w:hint="eastAsia"/>
                <w:color w:val="000000"/>
                <w:sz w:val="20"/>
                <w:szCs w:val="20"/>
              </w:rPr>
              <w:t>File Trailer</w:t>
            </w:r>
          </w:p>
        </w:tc>
        <w:tc>
          <w:tcPr>
            <w:tcW w:w="1559" w:type="dxa"/>
          </w:tcPr>
          <w:p w14:paraId="73B39AA5" w14:textId="77777777" w:rsidR="005D233E" w:rsidRDefault="005D233E" w:rsidP="00F4374F">
            <w:pPr>
              <w:rPr>
                <w:color w:val="000000"/>
                <w:sz w:val="20"/>
                <w:szCs w:val="20"/>
              </w:rPr>
            </w:pPr>
            <w:r>
              <w:rPr>
                <w:rFonts w:hint="eastAsia"/>
                <w:color w:val="000000"/>
                <w:sz w:val="20"/>
                <w:szCs w:val="20"/>
              </w:rPr>
              <w:t>Y</w:t>
            </w:r>
          </w:p>
        </w:tc>
        <w:tc>
          <w:tcPr>
            <w:tcW w:w="1500" w:type="dxa"/>
          </w:tcPr>
          <w:p w14:paraId="4C40A387" w14:textId="77777777" w:rsidR="005D233E" w:rsidRDefault="005D233E" w:rsidP="00F4374F">
            <w:pPr>
              <w:rPr>
                <w:color w:val="000000"/>
                <w:sz w:val="20"/>
                <w:szCs w:val="20"/>
              </w:rPr>
            </w:pPr>
            <w:r>
              <w:rPr>
                <w:rFonts w:hint="eastAsia"/>
                <w:color w:val="000000"/>
                <w:sz w:val="20"/>
                <w:szCs w:val="20"/>
              </w:rPr>
              <w:t>char</w:t>
            </w:r>
          </w:p>
        </w:tc>
        <w:tc>
          <w:tcPr>
            <w:tcW w:w="1257" w:type="dxa"/>
          </w:tcPr>
          <w:p w14:paraId="66CE47FC" w14:textId="77777777" w:rsidR="005D233E" w:rsidRDefault="005D233E" w:rsidP="00F4374F">
            <w:pPr>
              <w:rPr>
                <w:color w:val="FF0000"/>
                <w:sz w:val="20"/>
                <w:szCs w:val="20"/>
              </w:rPr>
            </w:pPr>
            <w:r>
              <w:rPr>
                <w:rFonts w:hint="eastAsia"/>
                <w:color w:val="FF0000"/>
                <w:sz w:val="20"/>
                <w:szCs w:val="20"/>
              </w:rPr>
              <w:t>3</w:t>
            </w:r>
          </w:p>
        </w:tc>
        <w:tc>
          <w:tcPr>
            <w:tcW w:w="2677" w:type="dxa"/>
          </w:tcPr>
          <w:p w14:paraId="12AC7580" w14:textId="77777777" w:rsidR="005D233E" w:rsidRDefault="005D233E" w:rsidP="00F4374F">
            <w:pPr>
              <w:rPr>
                <w:color w:val="000000"/>
                <w:sz w:val="20"/>
                <w:szCs w:val="20"/>
              </w:rPr>
            </w:pPr>
            <w:r>
              <w:rPr>
                <w:rFonts w:hint="eastAsia"/>
                <w:color w:val="000000"/>
                <w:sz w:val="20"/>
                <w:szCs w:val="20"/>
              </w:rPr>
              <w:t>TRL</w:t>
            </w:r>
          </w:p>
        </w:tc>
        <w:tc>
          <w:tcPr>
            <w:tcW w:w="2677" w:type="dxa"/>
          </w:tcPr>
          <w:p w14:paraId="7D247900" w14:textId="77777777" w:rsidR="005D233E" w:rsidRDefault="005D233E" w:rsidP="00F4374F">
            <w:pPr>
              <w:rPr>
                <w:sz w:val="22"/>
              </w:rPr>
            </w:pPr>
          </w:p>
        </w:tc>
      </w:tr>
      <w:tr w:rsidR="005D233E" w14:paraId="73417FFE" w14:textId="77777777" w:rsidTr="00F4374F">
        <w:trPr>
          <w:trHeight w:val="300"/>
        </w:trPr>
        <w:tc>
          <w:tcPr>
            <w:tcW w:w="416" w:type="dxa"/>
          </w:tcPr>
          <w:p w14:paraId="53DC7104" w14:textId="77777777" w:rsidR="005D233E" w:rsidRDefault="005D233E" w:rsidP="00F4374F">
            <w:pPr>
              <w:rPr>
                <w:color w:val="000000"/>
                <w:sz w:val="20"/>
                <w:szCs w:val="20"/>
              </w:rPr>
            </w:pPr>
            <w:r>
              <w:rPr>
                <w:rFonts w:hint="eastAsia"/>
                <w:color w:val="000000"/>
                <w:sz w:val="20"/>
                <w:szCs w:val="20"/>
              </w:rPr>
              <w:t>2</w:t>
            </w:r>
          </w:p>
        </w:tc>
        <w:tc>
          <w:tcPr>
            <w:tcW w:w="1765" w:type="dxa"/>
          </w:tcPr>
          <w:p w14:paraId="4AE8962C" w14:textId="77777777" w:rsidR="005D233E" w:rsidRDefault="005D233E" w:rsidP="00F4374F">
            <w:pPr>
              <w:rPr>
                <w:color w:val="000000"/>
                <w:sz w:val="20"/>
                <w:szCs w:val="20"/>
              </w:rPr>
            </w:pPr>
            <w:r>
              <w:rPr>
                <w:rFonts w:hint="eastAsia"/>
                <w:color w:val="000000"/>
                <w:sz w:val="20"/>
                <w:szCs w:val="20"/>
              </w:rPr>
              <w:t>Number of Records</w:t>
            </w:r>
          </w:p>
        </w:tc>
        <w:tc>
          <w:tcPr>
            <w:tcW w:w="2237" w:type="dxa"/>
          </w:tcPr>
          <w:p w14:paraId="57D5E927" w14:textId="77777777" w:rsidR="005D233E" w:rsidRDefault="005D233E" w:rsidP="00F4374F">
            <w:pPr>
              <w:rPr>
                <w:color w:val="000000"/>
                <w:sz w:val="20"/>
                <w:szCs w:val="20"/>
              </w:rPr>
            </w:pPr>
            <w:r>
              <w:rPr>
                <w:rFonts w:hint="eastAsia"/>
                <w:color w:val="000000"/>
                <w:sz w:val="20"/>
                <w:szCs w:val="20"/>
              </w:rPr>
              <w:t>Total no. Of records in the file</w:t>
            </w:r>
          </w:p>
        </w:tc>
        <w:tc>
          <w:tcPr>
            <w:tcW w:w="1559" w:type="dxa"/>
          </w:tcPr>
          <w:p w14:paraId="445E6ED6" w14:textId="77777777" w:rsidR="005D233E" w:rsidRDefault="005D233E" w:rsidP="00F4374F">
            <w:pPr>
              <w:rPr>
                <w:color w:val="000000"/>
                <w:sz w:val="20"/>
                <w:szCs w:val="20"/>
              </w:rPr>
            </w:pPr>
            <w:r>
              <w:rPr>
                <w:rFonts w:hint="eastAsia"/>
                <w:color w:val="000000"/>
                <w:sz w:val="20"/>
                <w:szCs w:val="20"/>
              </w:rPr>
              <w:t>Y</w:t>
            </w:r>
          </w:p>
        </w:tc>
        <w:tc>
          <w:tcPr>
            <w:tcW w:w="1500" w:type="dxa"/>
          </w:tcPr>
          <w:p w14:paraId="75CED045" w14:textId="77777777" w:rsidR="005D233E" w:rsidRDefault="005D233E" w:rsidP="00F4374F">
            <w:pPr>
              <w:rPr>
                <w:color w:val="000000"/>
                <w:sz w:val="20"/>
                <w:szCs w:val="20"/>
              </w:rPr>
            </w:pPr>
            <w:r>
              <w:rPr>
                <w:rFonts w:hint="eastAsia"/>
                <w:color w:val="000000"/>
                <w:sz w:val="20"/>
                <w:szCs w:val="20"/>
              </w:rPr>
              <w:t>char</w:t>
            </w:r>
          </w:p>
        </w:tc>
        <w:tc>
          <w:tcPr>
            <w:tcW w:w="1257" w:type="dxa"/>
          </w:tcPr>
          <w:p w14:paraId="1A18E0AD" w14:textId="77777777" w:rsidR="005D233E" w:rsidRDefault="005D233E" w:rsidP="00F4374F">
            <w:pPr>
              <w:rPr>
                <w:color w:val="FF0000"/>
                <w:sz w:val="20"/>
                <w:szCs w:val="20"/>
              </w:rPr>
            </w:pPr>
            <w:r>
              <w:rPr>
                <w:rFonts w:hint="eastAsia"/>
                <w:color w:val="FF0000"/>
                <w:sz w:val="20"/>
                <w:szCs w:val="20"/>
              </w:rPr>
              <w:t>20</w:t>
            </w:r>
          </w:p>
        </w:tc>
        <w:tc>
          <w:tcPr>
            <w:tcW w:w="2677" w:type="dxa"/>
          </w:tcPr>
          <w:p w14:paraId="47701F32" w14:textId="77777777" w:rsidR="005D233E" w:rsidRDefault="005D233E" w:rsidP="00F4374F">
            <w:pPr>
              <w:rPr>
                <w:color w:val="000000"/>
                <w:sz w:val="20"/>
                <w:szCs w:val="20"/>
              </w:rPr>
            </w:pPr>
          </w:p>
        </w:tc>
        <w:tc>
          <w:tcPr>
            <w:tcW w:w="2677" w:type="dxa"/>
          </w:tcPr>
          <w:p w14:paraId="33698C8B" w14:textId="77777777" w:rsidR="005D233E" w:rsidRDefault="005D233E" w:rsidP="00F4374F">
            <w:pPr>
              <w:rPr>
                <w:sz w:val="22"/>
              </w:rPr>
            </w:pPr>
          </w:p>
        </w:tc>
      </w:tr>
    </w:tbl>
    <w:p w14:paraId="32D828C3" w14:textId="77777777" w:rsidR="005D233E" w:rsidRDefault="005D233E" w:rsidP="005D233E">
      <w:pPr>
        <w:pStyle w:val="Texte1"/>
      </w:pPr>
    </w:p>
    <w:p w14:paraId="29A0937D" w14:textId="77777777" w:rsidR="005D233E" w:rsidRDefault="005D233E" w:rsidP="005D233E">
      <w:pPr>
        <w:pStyle w:val="Texte1"/>
      </w:pPr>
    </w:p>
    <w:p w14:paraId="1046E34D" w14:textId="77777777" w:rsidR="005D233E" w:rsidRDefault="005D233E" w:rsidP="005D233E">
      <w:pPr>
        <w:pStyle w:val="Texte1"/>
      </w:pPr>
    </w:p>
    <w:p w14:paraId="0A8ABFFE" w14:textId="77777777" w:rsidR="005D233E" w:rsidRDefault="005D233E" w:rsidP="005D233E">
      <w:pPr>
        <w:pStyle w:val="Texte1"/>
      </w:pPr>
    </w:p>
    <w:p w14:paraId="07F41D89" w14:textId="77777777" w:rsidR="005D233E" w:rsidRDefault="005D233E" w:rsidP="005D233E">
      <w:pPr>
        <w:pStyle w:val="Texte1"/>
      </w:pPr>
    </w:p>
    <w:p w14:paraId="3B1DD554" w14:textId="77777777" w:rsidR="005D233E" w:rsidRDefault="005D233E" w:rsidP="005D233E">
      <w:pPr>
        <w:pStyle w:val="Texte1"/>
      </w:pPr>
    </w:p>
    <w:p w14:paraId="028DD914" w14:textId="77777777" w:rsidR="005D233E" w:rsidRDefault="005D233E" w:rsidP="005D233E">
      <w:pPr>
        <w:pStyle w:val="Texte1"/>
      </w:pPr>
    </w:p>
    <w:p w14:paraId="16CD746A" w14:textId="77777777" w:rsidR="005D233E" w:rsidRDefault="005D233E" w:rsidP="005D233E">
      <w:pPr>
        <w:pStyle w:val="Texte1"/>
      </w:pPr>
    </w:p>
    <w:p w14:paraId="62F7B710" w14:textId="77777777" w:rsidR="005D233E" w:rsidRDefault="005D233E" w:rsidP="005D233E">
      <w:pPr>
        <w:pStyle w:val="Texte1"/>
      </w:pPr>
    </w:p>
    <w:p w14:paraId="5436C644" w14:textId="77777777" w:rsidR="005D233E" w:rsidRDefault="005D233E" w:rsidP="005D233E">
      <w:pPr>
        <w:pStyle w:val="Texte1"/>
      </w:pPr>
    </w:p>
    <w:p w14:paraId="5460F64B" w14:textId="77777777" w:rsidR="005D233E" w:rsidRDefault="005D233E" w:rsidP="005D233E">
      <w:pPr>
        <w:pStyle w:val="Texte1"/>
      </w:pPr>
    </w:p>
    <w:p w14:paraId="26D5820D" w14:textId="77777777" w:rsidR="005D233E" w:rsidRDefault="005D233E" w:rsidP="005D233E">
      <w:pPr>
        <w:pStyle w:val="Texte1"/>
      </w:pPr>
    </w:p>
    <w:p w14:paraId="67EAE84A" w14:textId="77777777" w:rsidR="005D233E" w:rsidRDefault="005D233E" w:rsidP="005D233E">
      <w:pPr>
        <w:pStyle w:val="Texte1"/>
      </w:pPr>
    </w:p>
    <w:p w14:paraId="39DE483C" w14:textId="77777777" w:rsidR="005D233E" w:rsidRDefault="005D233E" w:rsidP="005D233E">
      <w:pPr>
        <w:pStyle w:val="Texte1"/>
        <w:sectPr w:rsidR="005D233E" w:rsidSect="00C11361">
          <w:pgSz w:w="11907" w:h="16840"/>
          <w:pgMar w:top="1418" w:right="1418" w:bottom="1418" w:left="1418" w:header="720" w:footer="720" w:gutter="0"/>
          <w:cols w:space="720"/>
          <w:docGrid w:linePitch="286"/>
        </w:sectPr>
      </w:pPr>
    </w:p>
    <w:p w14:paraId="1F85E81C" w14:textId="77777777" w:rsidR="005D233E" w:rsidRDefault="005D233E" w:rsidP="00553E7C">
      <w:pPr>
        <w:pStyle w:val="Heading4"/>
        <w:numPr>
          <w:ilvl w:val="3"/>
          <w:numId w:val="18"/>
        </w:numPr>
      </w:pPr>
      <w:bookmarkStart w:id="957" w:name="_Toc470085557"/>
      <w:r>
        <w:lastRenderedPageBreak/>
        <w:t xml:space="preserve">Interface Data Direction Relative to </w:t>
      </w:r>
      <w:r>
        <w:rPr>
          <w:rFonts w:eastAsia="SimSun" w:hint="eastAsia"/>
          <w:lang w:eastAsia="zh-CN"/>
        </w:rPr>
        <w:t xml:space="preserve">CG </w:t>
      </w:r>
      <w:r>
        <w:t>System</w:t>
      </w:r>
      <w:bookmarkEnd w:id="957"/>
    </w:p>
    <w:p w14:paraId="6F264A7E" w14:textId="77777777" w:rsidR="005D233E" w:rsidRDefault="005D233E" w:rsidP="005D233E">
      <w:pPr>
        <w:pStyle w:val="Texte1"/>
      </w:pPr>
      <w:r>
        <w:t>[</w:t>
      </w:r>
      <w:r>
        <w:rPr>
          <w:rFonts w:eastAsia="SimSun" w:hint="eastAsia"/>
          <w:lang w:eastAsia="zh-CN"/>
        </w:rPr>
        <w:t xml:space="preserve"> X  </w:t>
      </w:r>
      <w:r>
        <w:t>] Inbound</w:t>
      </w:r>
    </w:p>
    <w:p w14:paraId="2B04B930" w14:textId="77777777" w:rsidR="005D233E" w:rsidRDefault="005D233E" w:rsidP="005D233E">
      <w:pPr>
        <w:pStyle w:val="Texte1"/>
      </w:pPr>
      <w:r>
        <w:t>[</w:t>
      </w:r>
      <w:r>
        <w:tab/>
        <w:t>] Outbound</w:t>
      </w:r>
    </w:p>
    <w:p w14:paraId="6F413230" w14:textId="77777777" w:rsidR="005D233E" w:rsidRDefault="005D233E" w:rsidP="005D233E">
      <w:pPr>
        <w:pStyle w:val="Texte1"/>
      </w:pPr>
      <w:r>
        <w:t xml:space="preserve">[ </w:t>
      </w:r>
      <w:r>
        <w:tab/>
        <w:t xml:space="preserve">] Both (bi-directional) </w:t>
      </w:r>
    </w:p>
    <w:p w14:paraId="332F4DC7" w14:textId="77777777" w:rsidR="005D233E" w:rsidRDefault="005D233E" w:rsidP="005D233E">
      <w:pPr>
        <w:pStyle w:val="Texte1"/>
      </w:pPr>
    </w:p>
    <w:p w14:paraId="38C7AC53" w14:textId="77777777" w:rsidR="005D233E" w:rsidRDefault="005D233E" w:rsidP="00553E7C">
      <w:pPr>
        <w:pStyle w:val="Heading4"/>
        <w:numPr>
          <w:ilvl w:val="3"/>
          <w:numId w:val="18"/>
        </w:numPr>
      </w:pPr>
      <w:bookmarkStart w:id="958" w:name="_Toc470085558"/>
      <w:r>
        <w:t>Interface Log</w:t>
      </w:r>
      <w:bookmarkEnd w:id="958"/>
    </w:p>
    <w:p w14:paraId="5F2ACE9B" w14:textId="77777777" w:rsidR="005D233E" w:rsidRDefault="005D233E" w:rsidP="005D233E">
      <w:pPr>
        <w:pStyle w:val="Texte1"/>
        <w:rPr>
          <w:rFonts w:eastAsia="SimSun"/>
          <w:lang w:eastAsia="zh-CN"/>
        </w:rPr>
      </w:pPr>
      <w:r>
        <w:rPr>
          <w:rFonts w:eastAsia="SimSun" w:hint="eastAsia"/>
          <w:lang w:eastAsia="zh-CN"/>
        </w:rPr>
        <w:t>Generate log file in complete folder</w:t>
      </w:r>
    </w:p>
    <w:p w14:paraId="08450414" w14:textId="77777777" w:rsidR="005D233E" w:rsidRDefault="005D233E" w:rsidP="005D233E">
      <w:pPr>
        <w:pStyle w:val="Texte1"/>
      </w:pPr>
    </w:p>
    <w:p w14:paraId="5ABA18BA" w14:textId="77777777" w:rsidR="005D233E" w:rsidRDefault="005D233E" w:rsidP="00553E7C">
      <w:pPr>
        <w:pStyle w:val="Heading4"/>
        <w:numPr>
          <w:ilvl w:val="3"/>
          <w:numId w:val="18"/>
        </w:numPr>
      </w:pPr>
      <w:bookmarkStart w:id="959" w:name="_Toc470085559"/>
      <w:r>
        <w:t>Return Code Values</w:t>
      </w:r>
      <w:bookmarkEnd w:id="959"/>
    </w:p>
    <w:p w14:paraId="305390E1" w14:textId="77777777" w:rsidR="005D233E" w:rsidRDefault="005D233E" w:rsidP="005D233E">
      <w:pPr>
        <w:pStyle w:val="Texte1"/>
        <w:rPr>
          <w:rFonts w:eastAsia="SimSun"/>
          <w:lang w:eastAsia="zh-CN"/>
        </w:rPr>
      </w:pPr>
      <w:r>
        <w:rPr>
          <w:rFonts w:eastAsia="SimSun" w:hint="eastAsia"/>
          <w:lang w:eastAsia="zh-CN"/>
        </w:rPr>
        <w:t>Not Return</w:t>
      </w:r>
    </w:p>
    <w:p w14:paraId="10E9E481" w14:textId="77777777" w:rsidR="005D233E" w:rsidRDefault="005D233E" w:rsidP="00553E7C">
      <w:pPr>
        <w:pStyle w:val="Heading4"/>
        <w:numPr>
          <w:ilvl w:val="3"/>
          <w:numId w:val="18"/>
        </w:numPr>
      </w:pPr>
      <w:bookmarkStart w:id="960" w:name="_Toc470085560"/>
      <w:r>
        <w:t>Overall format and sample layout</w:t>
      </w:r>
      <w:bookmarkEnd w:id="960"/>
    </w:p>
    <w:p w14:paraId="77EFD764" w14:textId="77777777" w:rsidR="005D233E" w:rsidRDefault="005D233E" w:rsidP="005D233E">
      <w:r>
        <w:rPr>
          <w:rFonts w:hint="eastAsia"/>
        </w:rPr>
        <w:t xml:space="preserve"> HDR201607071620RLS  BUSINESS_LINE,2;</w:t>
      </w:r>
    </w:p>
    <w:p w14:paraId="47270FD0" w14:textId="77777777" w:rsidR="005D233E" w:rsidRDefault="005D233E" w:rsidP="005D233E">
      <w:r>
        <w:rPr>
          <w:rFonts w:hint="eastAsia"/>
        </w:rPr>
        <w:t xml:space="preserve"> LIAAA0      REB0PNO0                          2016/07/07</w:t>
      </w:r>
    </w:p>
    <w:p w14:paraId="40967B66" w14:textId="77777777" w:rsidR="005D233E" w:rsidRDefault="005D233E" w:rsidP="005D233E">
      <w:r>
        <w:rPr>
          <w:rFonts w:hint="eastAsia"/>
        </w:rPr>
        <w:t xml:space="preserve"> TRL1                      </w:t>
      </w:r>
    </w:p>
    <w:p w14:paraId="6808D3EA" w14:textId="77777777" w:rsidR="005D233E" w:rsidRPr="005D233E" w:rsidRDefault="005D233E" w:rsidP="005D233E">
      <w:pPr>
        <w:pStyle w:val="Texte1"/>
      </w:pPr>
    </w:p>
    <w:sectPr w:rsidR="005D233E" w:rsidRPr="005D233E" w:rsidSect="005D233E">
      <w:pgSz w:w="11907" w:h="16840"/>
      <w:pgMar w:top="1418" w:right="1418" w:bottom="1418" w:left="1418" w:header="72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76D96" w14:textId="77777777" w:rsidR="00B17AA9" w:rsidRDefault="00B17AA9">
      <w:r>
        <w:separator/>
      </w:r>
    </w:p>
  </w:endnote>
  <w:endnote w:type="continuationSeparator" w:id="0">
    <w:p w14:paraId="247595E8" w14:textId="77777777" w:rsidR="00B17AA9" w:rsidRDefault="00B17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絡遺羹">
    <w:altName w:val="Arial Unicode MS"/>
    <w:charset w:val="88"/>
    <w:family w:val="roman"/>
    <w:pitch w:val="default"/>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8A951" w14:textId="77777777" w:rsidR="008263FB" w:rsidRDefault="008263FB">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66E47A2A" w14:textId="77777777" w:rsidR="008263FB" w:rsidRDefault="008263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DB63" w14:textId="77777777" w:rsidR="008263FB" w:rsidRDefault="008263FB">
    <w:pPr>
      <w:pStyle w:val="Footer"/>
      <w:pBdr>
        <w:top w:val="single" w:sz="4" w:space="1" w:color="auto"/>
      </w:pBdr>
      <w:rPr>
        <w:rStyle w:val="PageNumber"/>
        <w:rFonts w:ascii="Arial" w:hAnsi="Arial"/>
        <w:sz w:val="20"/>
        <w:lang w:eastAsia="zh-TW"/>
      </w:rPr>
    </w:pPr>
    <w:r>
      <w:rPr>
        <w:rFonts w:ascii="Arial" w:hAnsi="Arial"/>
        <w:sz w:val="20"/>
        <w:lang w:eastAsia="zh-TW"/>
      </w:rPr>
      <w:fldChar w:fldCharType="begin"/>
    </w:r>
    <w:r>
      <w:rPr>
        <w:rFonts w:ascii="Arial" w:hAnsi="Arial"/>
        <w:sz w:val="20"/>
        <w:lang w:eastAsia="zh-TW"/>
      </w:rPr>
      <w:instrText xml:space="preserve"> FILENAME </w:instrText>
    </w:r>
    <w:r>
      <w:rPr>
        <w:rFonts w:ascii="Arial" w:hAnsi="Arial"/>
        <w:sz w:val="20"/>
        <w:lang w:eastAsia="zh-TW"/>
      </w:rPr>
      <w:fldChar w:fldCharType="separate"/>
    </w:r>
    <w:r>
      <w:rPr>
        <w:rFonts w:ascii="Arial" w:hAnsi="Arial"/>
        <w:noProof/>
        <w:sz w:val="20"/>
        <w:lang w:eastAsia="zh-TW"/>
      </w:rPr>
      <w:t>AXE_ENG_iPro_NHR - Interface_Spec_v0.8.docx</w:t>
    </w:r>
    <w:r>
      <w:rPr>
        <w:rFonts w:ascii="Arial" w:hAnsi="Arial"/>
        <w:sz w:val="20"/>
        <w:lang w:eastAsia="zh-TW"/>
      </w:rPr>
      <w:fldChar w:fldCharType="end"/>
    </w:r>
    <w:r>
      <w:rPr>
        <w:rFonts w:ascii="Arial" w:hAnsi="Arial" w:hint="eastAsia"/>
        <w:sz w:val="20"/>
        <w:lang w:eastAsia="zh-TW"/>
      </w:rPr>
      <w:t xml:space="preserve"> </w:t>
    </w:r>
    <w:r>
      <w:rPr>
        <w:rFonts w:ascii="Arial" w:hAnsi="Arial" w:hint="eastAsia"/>
        <w:sz w:val="20"/>
        <w:lang w:eastAsia="zh-TW"/>
      </w:rPr>
      <w:tab/>
    </w:r>
    <w:r>
      <w:rPr>
        <w:rFonts w:ascii="Arial" w:hAnsi="Arial" w:hint="eastAsia"/>
        <w:sz w:val="20"/>
        <w:lang w:eastAsia="zh-TW"/>
      </w:rPr>
      <w:tab/>
      <w:t xml:space="preserve">Page </w:t>
    </w:r>
    <w:r>
      <w:rPr>
        <w:rFonts w:ascii="Arial" w:hAnsi="Arial"/>
        <w:sz w:val="20"/>
      </w:rPr>
      <w:fldChar w:fldCharType="begin"/>
    </w:r>
    <w:r>
      <w:rPr>
        <w:rStyle w:val="PageNumber"/>
        <w:rFonts w:ascii="Arial" w:hAnsi="Arial"/>
        <w:sz w:val="20"/>
      </w:rPr>
      <w:instrText xml:space="preserve"> PAGE  </w:instrText>
    </w:r>
    <w:r>
      <w:rPr>
        <w:rFonts w:ascii="Arial" w:hAnsi="Arial"/>
        <w:sz w:val="20"/>
      </w:rPr>
      <w:fldChar w:fldCharType="separate"/>
    </w:r>
    <w:r w:rsidR="001F229F">
      <w:rPr>
        <w:rStyle w:val="PageNumber"/>
        <w:rFonts w:ascii="Arial" w:hAnsi="Arial"/>
        <w:noProof/>
        <w:sz w:val="20"/>
      </w:rPr>
      <w:t>2</w:t>
    </w:r>
    <w:r>
      <w:rPr>
        <w:rFonts w:ascii="Arial" w:hAnsi="Arial"/>
        <w:sz w:val="20"/>
      </w:rPr>
      <w:fldChar w:fldCharType="end"/>
    </w:r>
    <w:r>
      <w:rPr>
        <w:rStyle w:val="PageNumber"/>
        <w:rFonts w:ascii="Arial" w:hAnsi="Arial" w:hint="eastAsia"/>
        <w:sz w:val="20"/>
        <w:lang w:eastAsia="zh-TW"/>
      </w:rPr>
      <w:t xml:space="preserve"> </w:t>
    </w:r>
  </w:p>
  <w:p w14:paraId="0F8C379D" w14:textId="77777777" w:rsidR="008263FB" w:rsidRDefault="008263FB">
    <w:pPr>
      <w:pStyle w:val="Footer"/>
      <w:pBdr>
        <w:top w:val="single" w:sz="4" w:space="1" w:color="auto"/>
      </w:pBdr>
      <w:rPr>
        <w:rFonts w:ascii="Arial" w:hAnsi="Arial"/>
        <w:sz w:val="20"/>
        <w:lang w:eastAsia="zh-TW"/>
      </w:rPr>
    </w:pPr>
    <w:r>
      <w:rPr>
        <w:rFonts w:ascii="Arial" w:hAnsi="Arial" w:hint="eastAsia"/>
        <w:sz w:val="20"/>
      </w:rPr>
      <w:t>Uncontrolled when printed</w:t>
    </w:r>
    <w:r>
      <w:rPr>
        <w:rFonts w:ascii="Arial" w:hAnsi="Arial" w:hint="eastAsia"/>
        <w:sz w:val="20"/>
        <w:lang w:eastAsia="zh-TW"/>
      </w:rPr>
      <w:t xml:space="preserve">    </w:t>
    </w:r>
  </w:p>
  <w:p w14:paraId="113E42ED" w14:textId="77777777" w:rsidR="008263FB" w:rsidRDefault="008263FB">
    <w:pPr>
      <w:pStyle w:val="Footer"/>
      <w:pBdr>
        <w:top w:val="single" w:sz="4" w:space="1" w:color="auto"/>
      </w:pBdr>
      <w:tabs>
        <w:tab w:val="center" w:pos="4410"/>
      </w:tabs>
      <w:rPr>
        <w:rFonts w:ascii="Arial" w:hAnsi="Arial"/>
        <w:sz w:val="20"/>
        <w:lang w:eastAsia="zh-TW"/>
      </w:rPr>
    </w:pPr>
    <w:r>
      <w:rPr>
        <w:rFonts w:ascii="Arial" w:hAnsi="Arial" w:hint="eastAsia"/>
        <w:sz w:val="20"/>
      </w:rPr>
      <w:t>AXA Asia Life IT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A7B89" w14:textId="464EB527" w:rsidR="008263FB" w:rsidRDefault="008263FB">
    <w:pPr>
      <w:pStyle w:val="Footer"/>
      <w:pBdr>
        <w:top w:val="single" w:sz="4" w:space="1" w:color="auto"/>
      </w:pBdr>
      <w:rPr>
        <w:rFonts w:ascii="Arial" w:hAnsi="Arial"/>
        <w:sz w:val="20"/>
        <w:lang w:eastAsia="zh-TW"/>
      </w:rPr>
    </w:pPr>
    <w:r>
      <w:rPr>
        <w:rFonts w:ascii="Arial" w:hAnsi="Arial"/>
        <w:sz w:val="20"/>
        <w:lang w:eastAsia="zh-TW"/>
      </w:rPr>
      <w:fldChar w:fldCharType="begin"/>
    </w:r>
    <w:r>
      <w:rPr>
        <w:rFonts w:ascii="Arial" w:hAnsi="Arial"/>
        <w:sz w:val="20"/>
        <w:lang w:eastAsia="zh-TW"/>
      </w:rPr>
      <w:instrText xml:space="preserve"> FILENAME </w:instrText>
    </w:r>
    <w:r>
      <w:rPr>
        <w:rFonts w:ascii="Arial" w:hAnsi="Arial"/>
        <w:sz w:val="20"/>
        <w:lang w:eastAsia="zh-TW"/>
      </w:rPr>
      <w:fldChar w:fldCharType="separate"/>
    </w:r>
    <w:r>
      <w:rPr>
        <w:rFonts w:ascii="Arial" w:hAnsi="Arial"/>
        <w:noProof/>
        <w:sz w:val="20"/>
        <w:lang w:eastAsia="zh-TW"/>
      </w:rPr>
      <w:t>AXE_ENG_iPro_NHR - Interface_Spec_v0.</w:t>
    </w:r>
    <w:del w:id="2" w:author="Steven Chen" w:date="2016-12-05T15:55:00Z">
      <w:r w:rsidDel="00695B87">
        <w:rPr>
          <w:rFonts w:ascii="Arial" w:hAnsi="Arial"/>
          <w:noProof/>
          <w:sz w:val="20"/>
          <w:lang w:eastAsia="zh-TW"/>
        </w:rPr>
        <w:delText>5</w:delText>
      </w:r>
    </w:del>
    <w:r>
      <w:rPr>
        <w:rFonts w:ascii="Arial" w:hAnsi="Arial"/>
        <w:sz w:val="20"/>
        <w:lang w:eastAsia="zh-TW"/>
      </w:rPr>
      <w:fldChar w:fldCharType="end"/>
    </w:r>
    <w:ins w:id="3" w:author="Steven Chen" w:date="2016-12-05T15:55:00Z">
      <w:r>
        <w:rPr>
          <w:rFonts w:ascii="Arial" w:hAnsi="Arial"/>
          <w:sz w:val="20"/>
          <w:lang w:eastAsia="zh-TW"/>
        </w:rPr>
        <w:t>86</w:t>
      </w:r>
    </w:ins>
  </w:p>
  <w:p w14:paraId="26F20DB0" w14:textId="77777777" w:rsidR="008263FB" w:rsidRDefault="008263FB">
    <w:pPr>
      <w:pStyle w:val="Footer"/>
      <w:pBdr>
        <w:top w:val="single" w:sz="4" w:space="1" w:color="auto"/>
      </w:pBdr>
      <w:tabs>
        <w:tab w:val="center" w:pos="4410"/>
      </w:tabs>
      <w:rPr>
        <w:rFonts w:ascii="Arial" w:hAnsi="Arial"/>
        <w:sz w:val="20"/>
      </w:rPr>
    </w:pPr>
    <w:r>
      <w:rPr>
        <w:rFonts w:ascii="Arial" w:hAnsi="Arial" w:hint="eastAsia"/>
        <w:sz w:val="20"/>
      </w:rPr>
      <w:t>Uncontrolled when printed</w:t>
    </w:r>
  </w:p>
  <w:p w14:paraId="2F03E764" w14:textId="77777777" w:rsidR="008263FB" w:rsidRDefault="008263FB">
    <w:pPr>
      <w:pStyle w:val="Footer"/>
      <w:pBdr>
        <w:top w:val="single" w:sz="4" w:space="1" w:color="auto"/>
      </w:pBdr>
      <w:tabs>
        <w:tab w:val="center" w:pos="4410"/>
      </w:tabs>
      <w:rPr>
        <w:rFonts w:ascii="Arial" w:hAnsi="Arial"/>
        <w:sz w:val="20"/>
        <w:lang w:eastAsia="zh-TW"/>
      </w:rPr>
    </w:pPr>
    <w:r>
      <w:rPr>
        <w:rFonts w:ascii="Arial" w:hAnsi="Arial" w:hint="eastAsia"/>
        <w:sz w:val="20"/>
      </w:rPr>
      <w:t>AXA Asia Life IT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3463F" w14:textId="77777777" w:rsidR="00B17AA9" w:rsidRDefault="00B17AA9">
      <w:r>
        <w:separator/>
      </w:r>
    </w:p>
  </w:footnote>
  <w:footnote w:type="continuationSeparator" w:id="0">
    <w:p w14:paraId="32CC4E58" w14:textId="77777777" w:rsidR="00B17AA9" w:rsidRDefault="00B17A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917ED" w14:textId="77777777" w:rsidR="008263FB" w:rsidRDefault="008263FB">
    <w:pPr>
      <w:pStyle w:val="Header"/>
      <w:pBdr>
        <w:bottom w:val="single" w:sz="4" w:space="1" w:color="auto"/>
      </w:pBdr>
      <w:jc w:val="center"/>
      <w:rPr>
        <w:rFonts w:ascii="絡遺羹" w:eastAsia="SimSun"/>
        <w:b w:val="0"/>
        <w:color w:val="000000"/>
        <w:lang w:eastAsia="zh-CN"/>
      </w:rPr>
    </w:pPr>
    <w:r>
      <w:rPr>
        <w:rFonts w:ascii="絡遺羹" w:eastAsia="絡遺羹" w:hint="eastAsia"/>
        <w:b w:val="0"/>
        <w:noProof/>
        <w:color w:val="000000"/>
        <w:lang w:val="en-GB" w:eastAsia="zh-CN"/>
      </w:rPr>
      <w:drawing>
        <wp:inline distT="0" distB="0" distL="0" distR="0" wp14:anchorId="4FA1D2AA" wp14:editId="0E1BB414">
          <wp:extent cx="1821815" cy="541655"/>
          <wp:effectExtent l="0" t="0" r="6985" b="0"/>
          <wp:docPr id="3" name="图片 1" descr="AXA%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XA%20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815" cy="541655"/>
                  </a:xfrm>
                  <a:prstGeom prst="rect">
                    <a:avLst/>
                  </a:prstGeom>
                  <a:noFill/>
                  <a:ln>
                    <a:noFill/>
                  </a:ln>
                </pic:spPr>
              </pic:pic>
            </a:graphicData>
          </a:graphic>
        </wp:inline>
      </w:drawing>
    </w:r>
  </w:p>
  <w:p w14:paraId="45F78A55" w14:textId="77777777" w:rsidR="008263FB" w:rsidRDefault="008263FB">
    <w:pPr>
      <w:pStyle w:val="Header"/>
      <w:pBdr>
        <w:bottom w:val="single" w:sz="4" w:space="1" w:color="auto"/>
      </w:pBdr>
      <w:jc w:val="center"/>
      <w:rPr>
        <w:b w:val="0"/>
        <w:lang w:eastAsia="zh-T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75228" w14:textId="77777777" w:rsidR="008263FB" w:rsidRDefault="008263FB">
    <w:pPr>
      <w:pStyle w:val="Header"/>
      <w:pBdr>
        <w:bottom w:val="single" w:sz="4" w:space="1" w:color="auto"/>
      </w:pBdr>
      <w:jc w:val="center"/>
      <w:rPr>
        <w:rFonts w:ascii="絡遺羹" w:eastAsia="SimSun"/>
        <w:b w:val="0"/>
        <w:color w:val="000000"/>
        <w:lang w:eastAsia="zh-CN"/>
      </w:rPr>
    </w:pPr>
    <w:r>
      <w:rPr>
        <w:rFonts w:ascii="絡遺羹" w:eastAsia="絡遺羹" w:hint="eastAsia"/>
        <w:b w:val="0"/>
        <w:noProof/>
        <w:color w:val="000000"/>
        <w:lang w:val="en-GB" w:eastAsia="zh-CN"/>
      </w:rPr>
      <w:drawing>
        <wp:inline distT="0" distB="0" distL="0" distR="0" wp14:anchorId="57D82174" wp14:editId="19885634">
          <wp:extent cx="1821815" cy="541655"/>
          <wp:effectExtent l="0" t="0" r="6985" b="0"/>
          <wp:docPr id="4" name="图片 4" descr="AXA%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AXA%20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815" cy="541655"/>
                  </a:xfrm>
                  <a:prstGeom prst="rect">
                    <a:avLst/>
                  </a:prstGeom>
                  <a:noFill/>
                  <a:ln>
                    <a:noFill/>
                  </a:ln>
                </pic:spPr>
              </pic:pic>
            </a:graphicData>
          </a:graphic>
        </wp:inline>
      </w:drawing>
    </w:r>
  </w:p>
  <w:p w14:paraId="5387B374" w14:textId="77777777" w:rsidR="008263FB" w:rsidRDefault="008263FB">
    <w:pPr>
      <w:pStyle w:val="Header"/>
      <w:pBdr>
        <w:bottom w:val="single" w:sz="4" w:space="1" w:color="auto"/>
      </w:pBdr>
      <w:jc w:val="center"/>
      <w:rPr>
        <w:rFonts w:ascii="絡遺羹" w:eastAsia="絡遺羹"/>
        <w:b w:val="0"/>
        <w:color w:val="000000"/>
        <w:lang w:eastAsia="zh-T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lang w:val="en-G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none"/>
      <w:pStyle w:val="Heading9"/>
      <w:suff w:val="nothing"/>
      <w:lvlText w:val=""/>
      <w:lvlJc w:val="left"/>
    </w:lvl>
  </w:abstractNum>
  <w:abstractNum w:abstractNumId="1">
    <w:nsid w:val="02412D28"/>
    <w:multiLevelType w:val="multilevel"/>
    <w:tmpl w:val="02412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7A5855"/>
    <w:multiLevelType w:val="hybridMultilevel"/>
    <w:tmpl w:val="0E321ABC"/>
    <w:lvl w:ilvl="0" w:tplc="48068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9C5B99"/>
    <w:multiLevelType w:val="hybridMultilevel"/>
    <w:tmpl w:val="10BC4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9332A7"/>
    <w:multiLevelType w:val="multilevel"/>
    <w:tmpl w:val="02412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B1C3867"/>
    <w:multiLevelType w:val="hybridMultilevel"/>
    <w:tmpl w:val="0EBEFE74"/>
    <w:lvl w:ilvl="0" w:tplc="08090001">
      <w:start w:val="1"/>
      <w:numFmt w:val="bullet"/>
      <w:lvlText w:val=""/>
      <w:lvlJc w:val="left"/>
      <w:pPr>
        <w:ind w:left="1200" w:hanging="360"/>
      </w:pPr>
      <w:rPr>
        <w:rFonts w:ascii="Symbol" w:hAnsi="Symbol"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
    <w:nsid w:val="3F586029"/>
    <w:multiLevelType w:val="hybridMultilevel"/>
    <w:tmpl w:val="47285880"/>
    <w:lvl w:ilvl="0" w:tplc="EF8C6B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DB225F"/>
    <w:multiLevelType w:val="singleLevel"/>
    <w:tmpl w:val="5796C72A"/>
    <w:lvl w:ilvl="0">
      <w:start w:val="1"/>
      <w:numFmt w:val="decimal"/>
      <w:lvlText w:val="%1."/>
      <w:lvlJc w:val="left"/>
      <w:pPr>
        <w:tabs>
          <w:tab w:val="num" w:pos="425"/>
        </w:tabs>
        <w:ind w:left="425" w:hanging="425"/>
      </w:pPr>
      <w:rPr>
        <w:rFonts w:hint="default"/>
      </w:rPr>
    </w:lvl>
  </w:abstractNum>
  <w:abstractNum w:abstractNumId="8">
    <w:nsid w:val="4A5E4396"/>
    <w:multiLevelType w:val="multilevel"/>
    <w:tmpl w:val="4A5E439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26B2016"/>
    <w:multiLevelType w:val="multilevel"/>
    <w:tmpl w:val="02412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5E3203E"/>
    <w:multiLevelType w:val="multilevel"/>
    <w:tmpl w:val="02412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762038F"/>
    <w:multiLevelType w:val="singleLevel"/>
    <w:tmpl w:val="5762038F"/>
    <w:lvl w:ilvl="0">
      <w:start w:val="1"/>
      <w:numFmt w:val="decimal"/>
      <w:suff w:val="nothing"/>
      <w:lvlText w:val="%1."/>
      <w:lvlJc w:val="left"/>
    </w:lvl>
  </w:abstractNum>
  <w:abstractNum w:abstractNumId="12">
    <w:nsid w:val="5796C72A"/>
    <w:multiLevelType w:val="singleLevel"/>
    <w:tmpl w:val="5796C72A"/>
    <w:lvl w:ilvl="0">
      <w:start w:val="1"/>
      <w:numFmt w:val="decimal"/>
      <w:lvlText w:val="%1."/>
      <w:lvlJc w:val="left"/>
      <w:pPr>
        <w:tabs>
          <w:tab w:val="num" w:pos="425"/>
        </w:tabs>
        <w:ind w:left="425" w:hanging="425"/>
      </w:pPr>
      <w:rPr>
        <w:rFonts w:hint="default"/>
      </w:rPr>
    </w:lvl>
  </w:abstractNum>
  <w:abstractNum w:abstractNumId="13">
    <w:nsid w:val="5BFE6B7B"/>
    <w:multiLevelType w:val="hybridMultilevel"/>
    <w:tmpl w:val="2962E468"/>
    <w:lvl w:ilvl="0" w:tplc="5796C72A">
      <w:start w:val="1"/>
      <w:numFmt w:val="decimal"/>
      <w:lvlText w:val="%1."/>
      <w:lvlJc w:val="left"/>
      <w:pPr>
        <w:tabs>
          <w:tab w:val="num" w:pos="425"/>
        </w:tabs>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5460B95"/>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lang w:val="en-G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none"/>
      <w:suff w:val="nothing"/>
      <w:lvlText w:val=""/>
      <w:lvlJc w:val="left"/>
    </w:lvl>
  </w:abstractNum>
  <w:abstractNum w:abstractNumId="15">
    <w:nsid w:val="692D4395"/>
    <w:multiLevelType w:val="hybridMultilevel"/>
    <w:tmpl w:val="C9DC99B4"/>
    <w:lvl w:ilvl="0" w:tplc="08090011">
      <w:start w:val="1"/>
      <w:numFmt w:val="decimal"/>
      <w:lvlText w:val="%1)"/>
      <w:lvlJc w:val="left"/>
      <w:pPr>
        <w:ind w:left="720" w:hanging="360"/>
      </w:pPr>
      <w:rPr>
        <w:rFonts w:hint="default"/>
      </w:rPr>
    </w:lvl>
    <w:lvl w:ilvl="1" w:tplc="FB14EAE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A74FFF"/>
    <w:multiLevelType w:val="hybridMultilevel"/>
    <w:tmpl w:val="3F4253E4"/>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7">
    <w:nsid w:val="7B720EEE"/>
    <w:multiLevelType w:val="multilevel"/>
    <w:tmpl w:val="7B720EEE"/>
    <w:lvl w:ilvl="0">
      <w:start w:val="1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7C6B6336"/>
    <w:multiLevelType w:val="hybridMultilevel"/>
    <w:tmpl w:val="68F63D96"/>
    <w:lvl w:ilvl="0" w:tplc="B6380C0C">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num w:numId="1">
    <w:abstractNumId w:val="0"/>
  </w:num>
  <w:num w:numId="2">
    <w:abstractNumId w:val="8"/>
  </w:num>
  <w:num w:numId="3">
    <w:abstractNumId w:val="1"/>
  </w:num>
  <w:num w:numId="4">
    <w:abstractNumId w:val="17"/>
  </w:num>
  <w:num w:numId="5">
    <w:abstractNumId w:val="3"/>
  </w:num>
  <w:num w:numId="6">
    <w:abstractNumId w:val="4"/>
  </w:num>
  <w:num w:numId="7">
    <w:abstractNumId w:val="11"/>
  </w:num>
  <w:num w:numId="8">
    <w:abstractNumId w:val="12"/>
  </w:num>
  <w:num w:numId="9">
    <w:abstractNumId w:val="16"/>
  </w:num>
  <w:num w:numId="10">
    <w:abstractNumId w:val="15"/>
  </w:num>
  <w:num w:numId="11">
    <w:abstractNumId w:val="5"/>
  </w:num>
  <w:num w:numId="12">
    <w:abstractNumId w:val="7"/>
  </w:num>
  <w:num w:numId="13">
    <w:abstractNumId w:val="13"/>
  </w:num>
  <w:num w:numId="14">
    <w:abstractNumId w:val="18"/>
  </w:num>
  <w:num w:numId="15">
    <w:abstractNumId w:val="6"/>
  </w:num>
  <w:num w:numId="16">
    <w:abstractNumId w:val="2"/>
  </w:num>
  <w:num w:numId="17">
    <w:abstractNumId w:val="10"/>
  </w:num>
  <w:num w:numId="18">
    <w:abstractNumId w:val="14"/>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n Chen">
    <w15:presenceInfo w15:providerId="Windows Live" w15:userId="39114e7f79bc0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54"/>
    <w:rsid w:val="000003E9"/>
    <w:rsid w:val="000010A0"/>
    <w:rsid w:val="000025CC"/>
    <w:rsid w:val="000047E8"/>
    <w:rsid w:val="000139AE"/>
    <w:rsid w:val="00017F0C"/>
    <w:rsid w:val="00021C4C"/>
    <w:rsid w:val="000222AF"/>
    <w:rsid w:val="00024177"/>
    <w:rsid w:val="0003041C"/>
    <w:rsid w:val="000408B4"/>
    <w:rsid w:val="000440D8"/>
    <w:rsid w:val="00044785"/>
    <w:rsid w:val="000454B3"/>
    <w:rsid w:val="00047139"/>
    <w:rsid w:val="00051F1E"/>
    <w:rsid w:val="000567F8"/>
    <w:rsid w:val="000575A1"/>
    <w:rsid w:val="00057B1F"/>
    <w:rsid w:val="00060537"/>
    <w:rsid w:val="00060D4D"/>
    <w:rsid w:val="000665A7"/>
    <w:rsid w:val="000727DA"/>
    <w:rsid w:val="0007465A"/>
    <w:rsid w:val="00076F1A"/>
    <w:rsid w:val="000810DE"/>
    <w:rsid w:val="00083BA5"/>
    <w:rsid w:val="00087038"/>
    <w:rsid w:val="00091642"/>
    <w:rsid w:val="00093BBD"/>
    <w:rsid w:val="00095C48"/>
    <w:rsid w:val="0009647D"/>
    <w:rsid w:val="000A18E0"/>
    <w:rsid w:val="000A2957"/>
    <w:rsid w:val="000A7851"/>
    <w:rsid w:val="000B1031"/>
    <w:rsid w:val="000B1C54"/>
    <w:rsid w:val="000B5B1E"/>
    <w:rsid w:val="000C6562"/>
    <w:rsid w:val="000D058B"/>
    <w:rsid w:val="000D136D"/>
    <w:rsid w:val="000D4A20"/>
    <w:rsid w:val="000E0096"/>
    <w:rsid w:val="000E08D6"/>
    <w:rsid w:val="000E4823"/>
    <w:rsid w:val="000E780E"/>
    <w:rsid w:val="000F6B90"/>
    <w:rsid w:val="000F765F"/>
    <w:rsid w:val="00113220"/>
    <w:rsid w:val="001160C0"/>
    <w:rsid w:val="001215C8"/>
    <w:rsid w:val="00123FBA"/>
    <w:rsid w:val="001261F4"/>
    <w:rsid w:val="001278FC"/>
    <w:rsid w:val="00130A09"/>
    <w:rsid w:val="00134D28"/>
    <w:rsid w:val="0014641A"/>
    <w:rsid w:val="00150099"/>
    <w:rsid w:val="00155810"/>
    <w:rsid w:val="00156849"/>
    <w:rsid w:val="00160E5A"/>
    <w:rsid w:val="0016537C"/>
    <w:rsid w:val="0016585A"/>
    <w:rsid w:val="00176551"/>
    <w:rsid w:val="0018078C"/>
    <w:rsid w:val="00183C20"/>
    <w:rsid w:val="00186837"/>
    <w:rsid w:val="001A2800"/>
    <w:rsid w:val="001A7952"/>
    <w:rsid w:val="001B0CC6"/>
    <w:rsid w:val="001B1610"/>
    <w:rsid w:val="001B5554"/>
    <w:rsid w:val="001B6B31"/>
    <w:rsid w:val="001C693F"/>
    <w:rsid w:val="001D11EE"/>
    <w:rsid w:val="001D5D87"/>
    <w:rsid w:val="001E16FC"/>
    <w:rsid w:val="001E49A0"/>
    <w:rsid w:val="001E7465"/>
    <w:rsid w:val="001F229F"/>
    <w:rsid w:val="001F639E"/>
    <w:rsid w:val="002074A9"/>
    <w:rsid w:val="00212057"/>
    <w:rsid w:val="00213CF1"/>
    <w:rsid w:val="00223B13"/>
    <w:rsid w:val="002416BD"/>
    <w:rsid w:val="00244302"/>
    <w:rsid w:val="00245C2B"/>
    <w:rsid w:val="00246E52"/>
    <w:rsid w:val="002515C5"/>
    <w:rsid w:val="00253B59"/>
    <w:rsid w:val="002620AC"/>
    <w:rsid w:val="00265B66"/>
    <w:rsid w:val="00266540"/>
    <w:rsid w:val="0026660F"/>
    <w:rsid w:val="002702AE"/>
    <w:rsid w:val="0027038C"/>
    <w:rsid w:val="00272287"/>
    <w:rsid w:val="00272E4B"/>
    <w:rsid w:val="00272EA9"/>
    <w:rsid w:val="0027547D"/>
    <w:rsid w:val="002754DB"/>
    <w:rsid w:val="002765A4"/>
    <w:rsid w:val="00291F15"/>
    <w:rsid w:val="002958E9"/>
    <w:rsid w:val="002A32C8"/>
    <w:rsid w:val="002A33DE"/>
    <w:rsid w:val="002B2D0D"/>
    <w:rsid w:val="002B455D"/>
    <w:rsid w:val="002B7663"/>
    <w:rsid w:val="002C3D69"/>
    <w:rsid w:val="002D0C45"/>
    <w:rsid w:val="002D31DA"/>
    <w:rsid w:val="002D50A5"/>
    <w:rsid w:val="002D5CCB"/>
    <w:rsid w:val="002D6D26"/>
    <w:rsid w:val="002D7357"/>
    <w:rsid w:val="002E3882"/>
    <w:rsid w:val="002E6AAB"/>
    <w:rsid w:val="00305F16"/>
    <w:rsid w:val="00306B8D"/>
    <w:rsid w:val="0031002B"/>
    <w:rsid w:val="0031080E"/>
    <w:rsid w:val="00316018"/>
    <w:rsid w:val="003174B5"/>
    <w:rsid w:val="003268C1"/>
    <w:rsid w:val="0032754E"/>
    <w:rsid w:val="00331E11"/>
    <w:rsid w:val="0033710B"/>
    <w:rsid w:val="003465FE"/>
    <w:rsid w:val="00350527"/>
    <w:rsid w:val="003505D1"/>
    <w:rsid w:val="003520D7"/>
    <w:rsid w:val="00353BCF"/>
    <w:rsid w:val="003549FF"/>
    <w:rsid w:val="00364183"/>
    <w:rsid w:val="00366E10"/>
    <w:rsid w:val="00375464"/>
    <w:rsid w:val="00386963"/>
    <w:rsid w:val="0039026B"/>
    <w:rsid w:val="0039186F"/>
    <w:rsid w:val="0039361C"/>
    <w:rsid w:val="003A03B8"/>
    <w:rsid w:val="003A2B75"/>
    <w:rsid w:val="003A47DF"/>
    <w:rsid w:val="003A6895"/>
    <w:rsid w:val="003B17EC"/>
    <w:rsid w:val="003B305B"/>
    <w:rsid w:val="003B4F31"/>
    <w:rsid w:val="003B7E3E"/>
    <w:rsid w:val="003C1056"/>
    <w:rsid w:val="003C401B"/>
    <w:rsid w:val="003C737F"/>
    <w:rsid w:val="003D0DA2"/>
    <w:rsid w:val="003D78A5"/>
    <w:rsid w:val="003E4CFE"/>
    <w:rsid w:val="003F1192"/>
    <w:rsid w:val="003F4C4E"/>
    <w:rsid w:val="00403CA9"/>
    <w:rsid w:val="00403DC8"/>
    <w:rsid w:val="00407358"/>
    <w:rsid w:val="00411732"/>
    <w:rsid w:val="004144D9"/>
    <w:rsid w:val="00421834"/>
    <w:rsid w:val="00424C64"/>
    <w:rsid w:val="0042555E"/>
    <w:rsid w:val="00430E2B"/>
    <w:rsid w:val="0043762E"/>
    <w:rsid w:val="0043774E"/>
    <w:rsid w:val="0044022E"/>
    <w:rsid w:val="00445106"/>
    <w:rsid w:val="0045089D"/>
    <w:rsid w:val="004530C3"/>
    <w:rsid w:val="00462BA9"/>
    <w:rsid w:val="004652CD"/>
    <w:rsid w:val="00466299"/>
    <w:rsid w:val="00470976"/>
    <w:rsid w:val="00473DC3"/>
    <w:rsid w:val="00477177"/>
    <w:rsid w:val="00482F45"/>
    <w:rsid w:val="00484453"/>
    <w:rsid w:val="00495798"/>
    <w:rsid w:val="00497FCE"/>
    <w:rsid w:val="004A63B0"/>
    <w:rsid w:val="004B1B94"/>
    <w:rsid w:val="004B61A9"/>
    <w:rsid w:val="004B6639"/>
    <w:rsid w:val="004B7842"/>
    <w:rsid w:val="004C04D7"/>
    <w:rsid w:val="004C0900"/>
    <w:rsid w:val="004C53D4"/>
    <w:rsid w:val="004C5AF1"/>
    <w:rsid w:val="004C798A"/>
    <w:rsid w:val="004D037C"/>
    <w:rsid w:val="004E5FD5"/>
    <w:rsid w:val="004E76E9"/>
    <w:rsid w:val="004E78E7"/>
    <w:rsid w:val="004F08F8"/>
    <w:rsid w:val="004F101A"/>
    <w:rsid w:val="004F119B"/>
    <w:rsid w:val="004F14AA"/>
    <w:rsid w:val="004F5691"/>
    <w:rsid w:val="005039C8"/>
    <w:rsid w:val="00505AEF"/>
    <w:rsid w:val="0051073B"/>
    <w:rsid w:val="00513896"/>
    <w:rsid w:val="00514C4A"/>
    <w:rsid w:val="005205F6"/>
    <w:rsid w:val="005228FB"/>
    <w:rsid w:val="005255B0"/>
    <w:rsid w:val="00535011"/>
    <w:rsid w:val="00536DED"/>
    <w:rsid w:val="00545521"/>
    <w:rsid w:val="0054620E"/>
    <w:rsid w:val="00547CA4"/>
    <w:rsid w:val="00550DE3"/>
    <w:rsid w:val="00553E7C"/>
    <w:rsid w:val="0055709D"/>
    <w:rsid w:val="00557A3A"/>
    <w:rsid w:val="00560EA6"/>
    <w:rsid w:val="00561690"/>
    <w:rsid w:val="005668AD"/>
    <w:rsid w:val="005739DC"/>
    <w:rsid w:val="005813E6"/>
    <w:rsid w:val="00593412"/>
    <w:rsid w:val="005A0367"/>
    <w:rsid w:val="005A5716"/>
    <w:rsid w:val="005A6C03"/>
    <w:rsid w:val="005A7E4A"/>
    <w:rsid w:val="005B4AE4"/>
    <w:rsid w:val="005C0232"/>
    <w:rsid w:val="005C1C1B"/>
    <w:rsid w:val="005C44A6"/>
    <w:rsid w:val="005C6B41"/>
    <w:rsid w:val="005C7741"/>
    <w:rsid w:val="005D100A"/>
    <w:rsid w:val="005D1039"/>
    <w:rsid w:val="005D233E"/>
    <w:rsid w:val="005D41BA"/>
    <w:rsid w:val="005D4BCD"/>
    <w:rsid w:val="005E14EF"/>
    <w:rsid w:val="005E6224"/>
    <w:rsid w:val="005F3506"/>
    <w:rsid w:val="00600E63"/>
    <w:rsid w:val="00602FD5"/>
    <w:rsid w:val="006058E9"/>
    <w:rsid w:val="00607201"/>
    <w:rsid w:val="0060793C"/>
    <w:rsid w:val="00610948"/>
    <w:rsid w:val="00611551"/>
    <w:rsid w:val="00620FAC"/>
    <w:rsid w:val="00623EF5"/>
    <w:rsid w:val="00624CA5"/>
    <w:rsid w:val="006259BC"/>
    <w:rsid w:val="006313BA"/>
    <w:rsid w:val="00636E17"/>
    <w:rsid w:val="00647260"/>
    <w:rsid w:val="00650FD8"/>
    <w:rsid w:val="00651286"/>
    <w:rsid w:val="0065226A"/>
    <w:rsid w:val="0065562A"/>
    <w:rsid w:val="00664F34"/>
    <w:rsid w:val="0066570E"/>
    <w:rsid w:val="00666378"/>
    <w:rsid w:val="00667602"/>
    <w:rsid w:val="00667CD6"/>
    <w:rsid w:val="00673ED2"/>
    <w:rsid w:val="006745EE"/>
    <w:rsid w:val="00675AB0"/>
    <w:rsid w:val="006804F6"/>
    <w:rsid w:val="00680611"/>
    <w:rsid w:val="006841E8"/>
    <w:rsid w:val="00685315"/>
    <w:rsid w:val="00695B87"/>
    <w:rsid w:val="006B2BA9"/>
    <w:rsid w:val="006B47C5"/>
    <w:rsid w:val="006B4AAF"/>
    <w:rsid w:val="006B793C"/>
    <w:rsid w:val="006C1082"/>
    <w:rsid w:val="006C722F"/>
    <w:rsid w:val="006D2F7B"/>
    <w:rsid w:val="006D4CDD"/>
    <w:rsid w:val="006D5691"/>
    <w:rsid w:val="006D667A"/>
    <w:rsid w:val="006D7DE6"/>
    <w:rsid w:val="006E1179"/>
    <w:rsid w:val="006E1C39"/>
    <w:rsid w:val="006E2BC2"/>
    <w:rsid w:val="006E6789"/>
    <w:rsid w:val="006F083C"/>
    <w:rsid w:val="006F13B1"/>
    <w:rsid w:val="006F458F"/>
    <w:rsid w:val="006F4984"/>
    <w:rsid w:val="007017A3"/>
    <w:rsid w:val="0070282D"/>
    <w:rsid w:val="00705861"/>
    <w:rsid w:val="00710691"/>
    <w:rsid w:val="007129F7"/>
    <w:rsid w:val="00717B82"/>
    <w:rsid w:val="007204E8"/>
    <w:rsid w:val="00723045"/>
    <w:rsid w:val="007309BA"/>
    <w:rsid w:val="007373F8"/>
    <w:rsid w:val="0074042D"/>
    <w:rsid w:val="0074301A"/>
    <w:rsid w:val="00746150"/>
    <w:rsid w:val="007508ED"/>
    <w:rsid w:val="00763807"/>
    <w:rsid w:val="007642A9"/>
    <w:rsid w:val="00764F4F"/>
    <w:rsid w:val="00766580"/>
    <w:rsid w:val="007708F8"/>
    <w:rsid w:val="00771A16"/>
    <w:rsid w:val="00773424"/>
    <w:rsid w:val="007754F9"/>
    <w:rsid w:val="00780188"/>
    <w:rsid w:val="007817B5"/>
    <w:rsid w:val="007913EB"/>
    <w:rsid w:val="00793C58"/>
    <w:rsid w:val="007949D8"/>
    <w:rsid w:val="007A4108"/>
    <w:rsid w:val="007A525F"/>
    <w:rsid w:val="007B0C07"/>
    <w:rsid w:val="007C024E"/>
    <w:rsid w:val="007C4E70"/>
    <w:rsid w:val="007C5D1A"/>
    <w:rsid w:val="007E1A64"/>
    <w:rsid w:val="007E7A50"/>
    <w:rsid w:val="007F14E3"/>
    <w:rsid w:val="00803B55"/>
    <w:rsid w:val="00807E42"/>
    <w:rsid w:val="00811960"/>
    <w:rsid w:val="008138D0"/>
    <w:rsid w:val="00815268"/>
    <w:rsid w:val="008153CA"/>
    <w:rsid w:val="00815DA0"/>
    <w:rsid w:val="0081706F"/>
    <w:rsid w:val="00820B0A"/>
    <w:rsid w:val="00821D5B"/>
    <w:rsid w:val="00823B00"/>
    <w:rsid w:val="00824473"/>
    <w:rsid w:val="00825A2C"/>
    <w:rsid w:val="008263FB"/>
    <w:rsid w:val="00837A32"/>
    <w:rsid w:val="00842A18"/>
    <w:rsid w:val="0085785D"/>
    <w:rsid w:val="008631A2"/>
    <w:rsid w:val="008660F3"/>
    <w:rsid w:val="00872DC4"/>
    <w:rsid w:val="00881658"/>
    <w:rsid w:val="0088296E"/>
    <w:rsid w:val="008860B2"/>
    <w:rsid w:val="0088737C"/>
    <w:rsid w:val="0089143A"/>
    <w:rsid w:val="00894C45"/>
    <w:rsid w:val="008A00E7"/>
    <w:rsid w:val="008A0509"/>
    <w:rsid w:val="008A4726"/>
    <w:rsid w:val="008B39B5"/>
    <w:rsid w:val="008B4502"/>
    <w:rsid w:val="008B4946"/>
    <w:rsid w:val="008B79C5"/>
    <w:rsid w:val="008B7E69"/>
    <w:rsid w:val="008C0742"/>
    <w:rsid w:val="008C2D54"/>
    <w:rsid w:val="008C3AC6"/>
    <w:rsid w:val="008C4B2C"/>
    <w:rsid w:val="008C6407"/>
    <w:rsid w:val="008C75E3"/>
    <w:rsid w:val="008E4377"/>
    <w:rsid w:val="008E7407"/>
    <w:rsid w:val="008F0550"/>
    <w:rsid w:val="008F1D99"/>
    <w:rsid w:val="008F6229"/>
    <w:rsid w:val="00901521"/>
    <w:rsid w:val="0090778D"/>
    <w:rsid w:val="009249F1"/>
    <w:rsid w:val="009267BD"/>
    <w:rsid w:val="009350E2"/>
    <w:rsid w:val="00935D69"/>
    <w:rsid w:val="00936284"/>
    <w:rsid w:val="009377C1"/>
    <w:rsid w:val="00941553"/>
    <w:rsid w:val="009526DB"/>
    <w:rsid w:val="00960221"/>
    <w:rsid w:val="00963520"/>
    <w:rsid w:val="0097069A"/>
    <w:rsid w:val="00971B34"/>
    <w:rsid w:val="00974801"/>
    <w:rsid w:val="00976F6B"/>
    <w:rsid w:val="0097742F"/>
    <w:rsid w:val="009838E1"/>
    <w:rsid w:val="009847BA"/>
    <w:rsid w:val="00986A0D"/>
    <w:rsid w:val="00990182"/>
    <w:rsid w:val="009A027F"/>
    <w:rsid w:val="009B1240"/>
    <w:rsid w:val="009B225E"/>
    <w:rsid w:val="009B2363"/>
    <w:rsid w:val="009B2A06"/>
    <w:rsid w:val="009B4596"/>
    <w:rsid w:val="009C0BE6"/>
    <w:rsid w:val="009C2ACE"/>
    <w:rsid w:val="009C38AF"/>
    <w:rsid w:val="009C7D01"/>
    <w:rsid w:val="009D2B88"/>
    <w:rsid w:val="009D4820"/>
    <w:rsid w:val="009D5263"/>
    <w:rsid w:val="009D5A5C"/>
    <w:rsid w:val="009D74FA"/>
    <w:rsid w:val="009F037C"/>
    <w:rsid w:val="009F1E28"/>
    <w:rsid w:val="009F2365"/>
    <w:rsid w:val="009F26BF"/>
    <w:rsid w:val="009F3FE4"/>
    <w:rsid w:val="00A03651"/>
    <w:rsid w:val="00A15902"/>
    <w:rsid w:val="00A2398E"/>
    <w:rsid w:val="00A25C43"/>
    <w:rsid w:val="00A31A04"/>
    <w:rsid w:val="00A379CF"/>
    <w:rsid w:val="00A37C77"/>
    <w:rsid w:val="00A4013F"/>
    <w:rsid w:val="00A414CD"/>
    <w:rsid w:val="00A41F4B"/>
    <w:rsid w:val="00A50AC3"/>
    <w:rsid w:val="00A54D5C"/>
    <w:rsid w:val="00A61A71"/>
    <w:rsid w:val="00A63478"/>
    <w:rsid w:val="00A65CC5"/>
    <w:rsid w:val="00A65F48"/>
    <w:rsid w:val="00A667B5"/>
    <w:rsid w:val="00A678CD"/>
    <w:rsid w:val="00A67EE8"/>
    <w:rsid w:val="00A70CD1"/>
    <w:rsid w:val="00A9636D"/>
    <w:rsid w:val="00AB5CE5"/>
    <w:rsid w:val="00AC7CB1"/>
    <w:rsid w:val="00AD0FFC"/>
    <w:rsid w:val="00AD4B9A"/>
    <w:rsid w:val="00AD734B"/>
    <w:rsid w:val="00AD7D54"/>
    <w:rsid w:val="00AF00E9"/>
    <w:rsid w:val="00AF6A45"/>
    <w:rsid w:val="00B02BE0"/>
    <w:rsid w:val="00B05BB7"/>
    <w:rsid w:val="00B16FAA"/>
    <w:rsid w:val="00B17AA9"/>
    <w:rsid w:val="00B2187C"/>
    <w:rsid w:val="00B30A5B"/>
    <w:rsid w:val="00B36405"/>
    <w:rsid w:val="00B409BC"/>
    <w:rsid w:val="00B43FD6"/>
    <w:rsid w:val="00B442B7"/>
    <w:rsid w:val="00B46B93"/>
    <w:rsid w:val="00B5086C"/>
    <w:rsid w:val="00B52B79"/>
    <w:rsid w:val="00B57602"/>
    <w:rsid w:val="00B6323B"/>
    <w:rsid w:val="00B66055"/>
    <w:rsid w:val="00B6729B"/>
    <w:rsid w:val="00B707DD"/>
    <w:rsid w:val="00B72A2C"/>
    <w:rsid w:val="00B80AF2"/>
    <w:rsid w:val="00B8426A"/>
    <w:rsid w:val="00B900FD"/>
    <w:rsid w:val="00B9183D"/>
    <w:rsid w:val="00B91B60"/>
    <w:rsid w:val="00B921B6"/>
    <w:rsid w:val="00B92AE7"/>
    <w:rsid w:val="00B94958"/>
    <w:rsid w:val="00B951B0"/>
    <w:rsid w:val="00BA6277"/>
    <w:rsid w:val="00BB1877"/>
    <w:rsid w:val="00BB2635"/>
    <w:rsid w:val="00BB72FF"/>
    <w:rsid w:val="00BB7A26"/>
    <w:rsid w:val="00BC19BC"/>
    <w:rsid w:val="00BC4038"/>
    <w:rsid w:val="00BD0799"/>
    <w:rsid w:val="00BD0B26"/>
    <w:rsid w:val="00BD536D"/>
    <w:rsid w:val="00BE093E"/>
    <w:rsid w:val="00BE4A00"/>
    <w:rsid w:val="00BE6F7D"/>
    <w:rsid w:val="00BF069A"/>
    <w:rsid w:val="00BF18A4"/>
    <w:rsid w:val="00BF6F2B"/>
    <w:rsid w:val="00C009D5"/>
    <w:rsid w:val="00C02E86"/>
    <w:rsid w:val="00C04622"/>
    <w:rsid w:val="00C11361"/>
    <w:rsid w:val="00C11FE5"/>
    <w:rsid w:val="00C14376"/>
    <w:rsid w:val="00C336D3"/>
    <w:rsid w:val="00C338A9"/>
    <w:rsid w:val="00C34B3B"/>
    <w:rsid w:val="00C34F28"/>
    <w:rsid w:val="00C42E1B"/>
    <w:rsid w:val="00C71420"/>
    <w:rsid w:val="00C71AB0"/>
    <w:rsid w:val="00C73032"/>
    <w:rsid w:val="00C8164E"/>
    <w:rsid w:val="00C8216A"/>
    <w:rsid w:val="00C825B1"/>
    <w:rsid w:val="00C84291"/>
    <w:rsid w:val="00C84F6F"/>
    <w:rsid w:val="00C85CAB"/>
    <w:rsid w:val="00C95F32"/>
    <w:rsid w:val="00C97126"/>
    <w:rsid w:val="00CA1206"/>
    <w:rsid w:val="00CA3412"/>
    <w:rsid w:val="00CB069B"/>
    <w:rsid w:val="00CD0229"/>
    <w:rsid w:val="00CD32B2"/>
    <w:rsid w:val="00CD79EE"/>
    <w:rsid w:val="00CE1F08"/>
    <w:rsid w:val="00CE70B9"/>
    <w:rsid w:val="00CE7333"/>
    <w:rsid w:val="00CF0ED0"/>
    <w:rsid w:val="00CF315B"/>
    <w:rsid w:val="00D000A8"/>
    <w:rsid w:val="00D02318"/>
    <w:rsid w:val="00D028D9"/>
    <w:rsid w:val="00D14AEC"/>
    <w:rsid w:val="00D21C30"/>
    <w:rsid w:val="00D26032"/>
    <w:rsid w:val="00D3603B"/>
    <w:rsid w:val="00D44D89"/>
    <w:rsid w:val="00D502D8"/>
    <w:rsid w:val="00D52DA1"/>
    <w:rsid w:val="00D6112D"/>
    <w:rsid w:val="00D62711"/>
    <w:rsid w:val="00D7353F"/>
    <w:rsid w:val="00D76CE4"/>
    <w:rsid w:val="00D8311E"/>
    <w:rsid w:val="00D837D3"/>
    <w:rsid w:val="00D93F48"/>
    <w:rsid w:val="00D97895"/>
    <w:rsid w:val="00DA1134"/>
    <w:rsid w:val="00DA2BBB"/>
    <w:rsid w:val="00DA3573"/>
    <w:rsid w:val="00DA5B03"/>
    <w:rsid w:val="00DB0974"/>
    <w:rsid w:val="00DB4C11"/>
    <w:rsid w:val="00DB5351"/>
    <w:rsid w:val="00DC1709"/>
    <w:rsid w:val="00DC58FA"/>
    <w:rsid w:val="00DC6A8D"/>
    <w:rsid w:val="00DE38BF"/>
    <w:rsid w:val="00DE721F"/>
    <w:rsid w:val="00DE7F72"/>
    <w:rsid w:val="00DF62E7"/>
    <w:rsid w:val="00DF77BD"/>
    <w:rsid w:val="00E04981"/>
    <w:rsid w:val="00E06C07"/>
    <w:rsid w:val="00E06E8E"/>
    <w:rsid w:val="00E10051"/>
    <w:rsid w:val="00E21D2B"/>
    <w:rsid w:val="00E2484D"/>
    <w:rsid w:val="00E337EE"/>
    <w:rsid w:val="00E42C70"/>
    <w:rsid w:val="00E470F9"/>
    <w:rsid w:val="00E62164"/>
    <w:rsid w:val="00E649CA"/>
    <w:rsid w:val="00E66C6E"/>
    <w:rsid w:val="00E677CD"/>
    <w:rsid w:val="00E70E1E"/>
    <w:rsid w:val="00E739FB"/>
    <w:rsid w:val="00E83681"/>
    <w:rsid w:val="00E870CC"/>
    <w:rsid w:val="00E901AD"/>
    <w:rsid w:val="00E91B1E"/>
    <w:rsid w:val="00EA4F87"/>
    <w:rsid w:val="00EB023D"/>
    <w:rsid w:val="00EB07A7"/>
    <w:rsid w:val="00EB1964"/>
    <w:rsid w:val="00EB2488"/>
    <w:rsid w:val="00EB62D3"/>
    <w:rsid w:val="00EC4F97"/>
    <w:rsid w:val="00ED3D63"/>
    <w:rsid w:val="00ED41BD"/>
    <w:rsid w:val="00EE1E34"/>
    <w:rsid w:val="00EE76C4"/>
    <w:rsid w:val="00EF59BC"/>
    <w:rsid w:val="00EF5FB1"/>
    <w:rsid w:val="00EF62CE"/>
    <w:rsid w:val="00F05FDE"/>
    <w:rsid w:val="00F11415"/>
    <w:rsid w:val="00F145E6"/>
    <w:rsid w:val="00F20D89"/>
    <w:rsid w:val="00F214BD"/>
    <w:rsid w:val="00F261E0"/>
    <w:rsid w:val="00F26B26"/>
    <w:rsid w:val="00F306AA"/>
    <w:rsid w:val="00F336E4"/>
    <w:rsid w:val="00F34C01"/>
    <w:rsid w:val="00F41755"/>
    <w:rsid w:val="00F4374F"/>
    <w:rsid w:val="00F501E4"/>
    <w:rsid w:val="00F509FE"/>
    <w:rsid w:val="00F57E7F"/>
    <w:rsid w:val="00F614C9"/>
    <w:rsid w:val="00F65DD3"/>
    <w:rsid w:val="00F6654B"/>
    <w:rsid w:val="00F67200"/>
    <w:rsid w:val="00F67BFB"/>
    <w:rsid w:val="00F72E36"/>
    <w:rsid w:val="00F750F7"/>
    <w:rsid w:val="00F772D6"/>
    <w:rsid w:val="00F80EAD"/>
    <w:rsid w:val="00F825A7"/>
    <w:rsid w:val="00F86050"/>
    <w:rsid w:val="00F93873"/>
    <w:rsid w:val="00FA0145"/>
    <w:rsid w:val="00FB7C16"/>
    <w:rsid w:val="00FC1505"/>
    <w:rsid w:val="00FC1E93"/>
    <w:rsid w:val="00FD2AA8"/>
    <w:rsid w:val="00FE4BAA"/>
    <w:rsid w:val="00FF3E8F"/>
    <w:rsid w:val="00FF495F"/>
    <w:rsid w:val="00FF4CCF"/>
    <w:rsid w:val="00FF634F"/>
    <w:rsid w:val="04703739"/>
    <w:rsid w:val="04F64672"/>
    <w:rsid w:val="068D5959"/>
    <w:rsid w:val="073270ED"/>
    <w:rsid w:val="08164942"/>
    <w:rsid w:val="0A250766"/>
    <w:rsid w:val="0A96559E"/>
    <w:rsid w:val="130B271C"/>
    <w:rsid w:val="13533526"/>
    <w:rsid w:val="15FA49D6"/>
    <w:rsid w:val="16DF5B5E"/>
    <w:rsid w:val="1A0E0F0B"/>
    <w:rsid w:val="1AB121B2"/>
    <w:rsid w:val="1B622D47"/>
    <w:rsid w:val="1B9F2E9A"/>
    <w:rsid w:val="1BF00797"/>
    <w:rsid w:val="1F87179B"/>
    <w:rsid w:val="217754DD"/>
    <w:rsid w:val="21B73A50"/>
    <w:rsid w:val="22514ABC"/>
    <w:rsid w:val="249D17BA"/>
    <w:rsid w:val="24F968EA"/>
    <w:rsid w:val="2721625D"/>
    <w:rsid w:val="2CC63499"/>
    <w:rsid w:val="2CF76083"/>
    <w:rsid w:val="2DA9723D"/>
    <w:rsid w:val="2F464627"/>
    <w:rsid w:val="30A73F05"/>
    <w:rsid w:val="31A80C49"/>
    <w:rsid w:val="34F24543"/>
    <w:rsid w:val="364A568A"/>
    <w:rsid w:val="36701D42"/>
    <w:rsid w:val="3A8819EB"/>
    <w:rsid w:val="3AD81B0D"/>
    <w:rsid w:val="3B0113AB"/>
    <w:rsid w:val="3C834DE2"/>
    <w:rsid w:val="3DF83D6A"/>
    <w:rsid w:val="3FAA5FF6"/>
    <w:rsid w:val="43CC07E0"/>
    <w:rsid w:val="493F665B"/>
    <w:rsid w:val="495D7CC8"/>
    <w:rsid w:val="4A130CF1"/>
    <w:rsid w:val="4C536EF3"/>
    <w:rsid w:val="4DC72ED8"/>
    <w:rsid w:val="4E411C9F"/>
    <w:rsid w:val="4E5D296F"/>
    <w:rsid w:val="4EB74F75"/>
    <w:rsid w:val="4F244BF8"/>
    <w:rsid w:val="52D86009"/>
    <w:rsid w:val="5BD358FA"/>
    <w:rsid w:val="5EAF1AFA"/>
    <w:rsid w:val="62E42667"/>
    <w:rsid w:val="636B217E"/>
    <w:rsid w:val="64A62814"/>
    <w:rsid w:val="66C528E9"/>
    <w:rsid w:val="69BE6A4D"/>
    <w:rsid w:val="6D4D063A"/>
    <w:rsid w:val="6D9A0BA2"/>
    <w:rsid w:val="6E4926DF"/>
    <w:rsid w:val="71B60F8A"/>
    <w:rsid w:val="74856CFD"/>
    <w:rsid w:val="756B124A"/>
    <w:rsid w:val="7C1678A7"/>
    <w:rsid w:val="7CC40AED"/>
    <w:rsid w:val="7E932E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5FEA87"/>
  <w15:chartTrackingRefBased/>
  <w15:docId w15:val="{1A5ED001-5FA2-4487-83D8-6258AE6E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Texte1"/>
    <w:uiPriority w:val="9"/>
    <w:qFormat/>
    <w:pPr>
      <w:keepNext/>
      <w:widowControl/>
      <w:numPr>
        <w:numId w:val="1"/>
      </w:numPr>
      <w:spacing w:before="280" w:after="280"/>
      <w:outlineLvl w:val="0"/>
    </w:pPr>
    <w:rPr>
      <w:rFonts w:ascii="Arial" w:eastAsia="PMingLiU" w:hAnsi="Arial"/>
      <w:b/>
      <w:caps/>
      <w:kern w:val="0"/>
      <w:sz w:val="32"/>
      <w:szCs w:val="20"/>
      <w:u w:val="single"/>
      <w:lang w:eastAsia="en-US"/>
    </w:rPr>
  </w:style>
  <w:style w:type="paragraph" w:styleId="Heading2">
    <w:name w:val="heading 2"/>
    <w:basedOn w:val="Normal"/>
    <w:next w:val="Texte1"/>
    <w:uiPriority w:val="9"/>
    <w:qFormat/>
    <w:pPr>
      <w:keepNext/>
      <w:widowControl/>
      <w:numPr>
        <w:ilvl w:val="1"/>
        <w:numId w:val="1"/>
      </w:numPr>
      <w:spacing w:before="200" w:after="200"/>
      <w:outlineLvl w:val="1"/>
    </w:pPr>
    <w:rPr>
      <w:rFonts w:ascii="Arial" w:eastAsia="PMingLiU" w:hAnsi="Arial"/>
      <w:b/>
      <w:kern w:val="0"/>
      <w:sz w:val="28"/>
      <w:szCs w:val="20"/>
      <w:u w:val="single"/>
      <w:lang w:eastAsia="en-US"/>
    </w:rPr>
  </w:style>
  <w:style w:type="paragraph" w:styleId="Heading3">
    <w:name w:val="heading 3"/>
    <w:basedOn w:val="Normal"/>
    <w:next w:val="Texte1"/>
    <w:link w:val="Heading3Char"/>
    <w:uiPriority w:val="9"/>
    <w:qFormat/>
    <w:pPr>
      <w:keepNext/>
      <w:widowControl/>
      <w:numPr>
        <w:ilvl w:val="2"/>
        <w:numId w:val="1"/>
      </w:numPr>
      <w:spacing w:before="200" w:after="200"/>
      <w:outlineLvl w:val="2"/>
    </w:pPr>
    <w:rPr>
      <w:rFonts w:ascii="Arial" w:eastAsia="PMingLiU" w:hAnsi="Arial"/>
      <w:b/>
      <w:kern w:val="0"/>
      <w:sz w:val="24"/>
      <w:szCs w:val="20"/>
      <w:lang w:eastAsia="en-US"/>
    </w:rPr>
  </w:style>
  <w:style w:type="paragraph" w:styleId="Heading4">
    <w:name w:val="heading 4"/>
    <w:basedOn w:val="Normal"/>
    <w:next w:val="Texte1"/>
    <w:uiPriority w:val="9"/>
    <w:qFormat/>
    <w:pPr>
      <w:keepNext/>
      <w:widowControl/>
      <w:numPr>
        <w:ilvl w:val="3"/>
        <w:numId w:val="1"/>
      </w:numPr>
      <w:spacing w:before="240" w:after="200"/>
      <w:outlineLvl w:val="3"/>
    </w:pPr>
    <w:rPr>
      <w:rFonts w:eastAsia="PMingLiU"/>
      <w:b/>
      <w:color w:val="2E74B5"/>
      <w:kern w:val="0"/>
      <w:sz w:val="24"/>
      <w:szCs w:val="20"/>
      <w:lang w:eastAsia="en-US"/>
    </w:rPr>
  </w:style>
  <w:style w:type="paragraph" w:styleId="Heading5">
    <w:name w:val="heading 5"/>
    <w:basedOn w:val="Normal"/>
    <w:next w:val="Texte1"/>
    <w:uiPriority w:val="9"/>
    <w:qFormat/>
    <w:pPr>
      <w:keepNext/>
      <w:widowControl/>
      <w:numPr>
        <w:ilvl w:val="4"/>
        <w:numId w:val="1"/>
      </w:numPr>
      <w:spacing w:before="240" w:after="200" w:line="360" w:lineRule="auto"/>
      <w:outlineLvl w:val="4"/>
    </w:pPr>
    <w:rPr>
      <w:rFonts w:ascii="Arial" w:eastAsia="PMingLiU" w:hAnsi="Arial"/>
      <w:kern w:val="0"/>
      <w:sz w:val="20"/>
      <w:szCs w:val="20"/>
      <w:lang w:eastAsia="en-US"/>
    </w:rPr>
  </w:style>
  <w:style w:type="paragraph" w:styleId="Heading6">
    <w:name w:val="heading 6"/>
    <w:basedOn w:val="Normal"/>
    <w:next w:val="Texte1"/>
    <w:uiPriority w:val="9"/>
    <w:qFormat/>
    <w:pPr>
      <w:keepNext/>
      <w:widowControl/>
      <w:numPr>
        <w:ilvl w:val="5"/>
        <w:numId w:val="1"/>
      </w:numPr>
      <w:spacing w:before="240" w:after="200"/>
      <w:outlineLvl w:val="5"/>
    </w:pPr>
    <w:rPr>
      <w:rFonts w:ascii="Arial" w:eastAsia="PMingLiU" w:hAnsi="Arial"/>
      <w:b/>
      <w:kern w:val="0"/>
      <w:sz w:val="24"/>
      <w:szCs w:val="20"/>
      <w:lang w:eastAsia="en-US"/>
    </w:rPr>
  </w:style>
  <w:style w:type="paragraph" w:styleId="Heading7">
    <w:name w:val="heading 7"/>
    <w:basedOn w:val="Normal"/>
    <w:next w:val="Texte1"/>
    <w:uiPriority w:val="9"/>
    <w:qFormat/>
    <w:pPr>
      <w:keepNext/>
      <w:widowControl/>
      <w:numPr>
        <w:ilvl w:val="6"/>
        <w:numId w:val="1"/>
      </w:numPr>
      <w:spacing w:before="240" w:after="200"/>
      <w:outlineLvl w:val="6"/>
    </w:pPr>
    <w:rPr>
      <w:rFonts w:ascii="Arial" w:eastAsia="PMingLiU" w:hAnsi="Arial"/>
      <w:b/>
      <w:kern w:val="0"/>
      <w:sz w:val="24"/>
      <w:szCs w:val="20"/>
      <w:lang w:eastAsia="en-US"/>
    </w:rPr>
  </w:style>
  <w:style w:type="paragraph" w:styleId="Heading8">
    <w:name w:val="heading 8"/>
    <w:basedOn w:val="Normal"/>
    <w:next w:val="Texte1"/>
    <w:uiPriority w:val="9"/>
    <w:qFormat/>
    <w:pPr>
      <w:keepNext/>
      <w:widowControl/>
      <w:numPr>
        <w:ilvl w:val="7"/>
        <w:numId w:val="1"/>
      </w:numPr>
      <w:spacing w:before="240" w:after="200"/>
      <w:outlineLvl w:val="7"/>
    </w:pPr>
    <w:rPr>
      <w:rFonts w:ascii="Arial" w:eastAsia="PMingLiU" w:hAnsi="Arial"/>
      <w:b/>
      <w:kern w:val="0"/>
      <w:sz w:val="24"/>
      <w:szCs w:val="20"/>
      <w:lang w:eastAsia="en-US"/>
    </w:rPr>
  </w:style>
  <w:style w:type="paragraph" w:styleId="Heading9">
    <w:name w:val="heading 9"/>
    <w:basedOn w:val="Normal"/>
    <w:next w:val="Texte1"/>
    <w:uiPriority w:val="9"/>
    <w:qFormat/>
    <w:pPr>
      <w:keepNext/>
      <w:widowControl/>
      <w:numPr>
        <w:ilvl w:val="8"/>
        <w:numId w:val="1"/>
      </w:numPr>
      <w:spacing w:before="200" w:after="200"/>
      <w:outlineLvl w:val="8"/>
    </w:pPr>
    <w:rPr>
      <w:rFonts w:ascii="Arial" w:eastAsia="PMingLiU" w:hAnsi="Arial"/>
      <w:b/>
      <w:kern w:val="0"/>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Heading3Char">
    <w:name w:val="Heading 3 Char"/>
    <w:link w:val="Heading3"/>
    <w:uiPriority w:val="9"/>
    <w:rPr>
      <w:rFonts w:ascii="Arial" w:eastAsia="PMingLiU" w:hAnsi="Arial"/>
      <w:b/>
      <w:sz w:val="24"/>
      <w:lang w:val="en-US" w:eastAsia="en-US"/>
    </w:rPr>
  </w:style>
  <w:style w:type="character" w:customStyle="1" w:styleId="BalloonTextChar">
    <w:name w:val="Balloon Text Char"/>
    <w:link w:val="BalloonText"/>
    <w:uiPriority w:val="99"/>
    <w:semiHidden/>
    <w:rPr>
      <w:rFonts w:ascii="Segoe UI" w:hAnsi="Segoe UI" w:cs="Segoe UI"/>
      <w:kern w:val="2"/>
      <w:sz w:val="18"/>
      <w:szCs w:val="18"/>
      <w:lang w:val="en-US"/>
    </w:rPr>
  </w:style>
  <w:style w:type="character" w:customStyle="1" w:styleId="Annoncedeparagraphe">
    <w:name w:val="Annonce de paragraphe"/>
    <w:rPr>
      <w:rFonts w:ascii="Arial Narrow" w:hAnsi="Arial Narrow"/>
      <w:b/>
    </w:rPr>
  </w:style>
  <w:style w:type="paragraph" w:styleId="TOC2">
    <w:name w:val="toc 2"/>
    <w:basedOn w:val="Normal"/>
    <w:next w:val="Normal"/>
    <w:uiPriority w:val="39"/>
    <w:pPr>
      <w:keepNext/>
      <w:widowControl/>
      <w:ind w:left="240"/>
      <w:jc w:val="left"/>
    </w:pPr>
    <w:rPr>
      <w:rFonts w:eastAsia="PMingLiU"/>
      <w:smallCaps/>
      <w:kern w:val="0"/>
      <w:sz w:val="20"/>
      <w:szCs w:val="20"/>
      <w:lang w:eastAsia="en-US"/>
    </w:rPr>
  </w:style>
  <w:style w:type="paragraph" w:styleId="Header">
    <w:name w:val="header"/>
    <w:basedOn w:val="Normal"/>
    <w:semiHidden/>
    <w:pPr>
      <w:keepNext/>
      <w:widowControl/>
      <w:pBdr>
        <w:bottom w:val="single" w:sz="12" w:space="1" w:color="auto"/>
      </w:pBdr>
      <w:tabs>
        <w:tab w:val="center" w:pos="4819"/>
        <w:tab w:val="right" w:pos="9071"/>
      </w:tabs>
      <w:jc w:val="right"/>
    </w:pPr>
    <w:rPr>
      <w:rFonts w:eastAsia="PMingLiU"/>
      <w:b/>
      <w:kern w:val="0"/>
      <w:sz w:val="24"/>
      <w:szCs w:val="20"/>
      <w:lang w:eastAsia="en-US"/>
    </w:rPr>
  </w:style>
  <w:style w:type="paragraph" w:styleId="BalloonText">
    <w:name w:val="Balloon Text"/>
    <w:basedOn w:val="Normal"/>
    <w:link w:val="BalloonTextChar"/>
    <w:uiPriority w:val="99"/>
    <w:unhideWhenUsed/>
    <w:rPr>
      <w:rFonts w:ascii="Segoe UI" w:hAnsi="Segoe UI" w:cs="Segoe UI"/>
      <w:sz w:val="18"/>
      <w:szCs w:val="18"/>
    </w:rPr>
  </w:style>
  <w:style w:type="paragraph" w:styleId="BodyText">
    <w:name w:val="Body Text"/>
    <w:basedOn w:val="Normal"/>
    <w:semiHidden/>
    <w:pPr>
      <w:widowControl/>
      <w:spacing w:before="40" w:after="80"/>
      <w:jc w:val="left"/>
    </w:pPr>
    <w:rPr>
      <w:rFonts w:ascii="Arial" w:eastAsia="PMingLiU" w:hAnsi="Arial"/>
      <w:snapToGrid w:val="0"/>
      <w:kern w:val="0"/>
      <w:sz w:val="20"/>
      <w:szCs w:val="20"/>
      <w:lang w:val="en-GB" w:eastAsia="en-US"/>
    </w:rPr>
  </w:style>
  <w:style w:type="paragraph" w:styleId="DocumentMap">
    <w:name w:val="Document Map"/>
    <w:basedOn w:val="Normal"/>
    <w:semiHidden/>
    <w:pPr>
      <w:shd w:val="clear" w:color="auto" w:fill="000080"/>
    </w:pPr>
  </w:style>
  <w:style w:type="paragraph" w:styleId="TOC1">
    <w:name w:val="toc 1"/>
    <w:basedOn w:val="Normal"/>
    <w:next w:val="Normal"/>
    <w:uiPriority w:val="39"/>
    <w:pPr>
      <w:keepNext/>
      <w:widowControl/>
      <w:spacing w:before="120" w:after="120"/>
      <w:jc w:val="left"/>
    </w:pPr>
    <w:rPr>
      <w:rFonts w:eastAsia="PMingLiU"/>
      <w:b/>
      <w:caps/>
      <w:kern w:val="0"/>
      <w:sz w:val="20"/>
      <w:szCs w:val="20"/>
      <w:lang w:eastAsia="en-US"/>
    </w:rPr>
  </w:style>
  <w:style w:type="paragraph" w:styleId="TOC3">
    <w:name w:val="toc 3"/>
    <w:basedOn w:val="Normal"/>
    <w:next w:val="Normal"/>
    <w:uiPriority w:val="39"/>
    <w:unhideWhenUsed/>
    <w:pPr>
      <w:ind w:left="420"/>
    </w:pPr>
  </w:style>
  <w:style w:type="paragraph" w:styleId="CommentText">
    <w:name w:val="annotation text"/>
    <w:basedOn w:val="Normal"/>
    <w:link w:val="CommentTextChar"/>
    <w:semiHidden/>
    <w:pPr>
      <w:keepNext/>
      <w:widowControl/>
    </w:pPr>
    <w:rPr>
      <w:rFonts w:eastAsia="PMingLiU"/>
      <w:kern w:val="0"/>
      <w:sz w:val="24"/>
      <w:szCs w:val="20"/>
      <w:lang w:eastAsia="en-US"/>
    </w:rPr>
  </w:style>
  <w:style w:type="paragraph" w:styleId="Footer">
    <w:name w:val="footer"/>
    <w:basedOn w:val="Normal"/>
    <w:semiHidden/>
    <w:pPr>
      <w:keepNext/>
      <w:widowControl/>
      <w:tabs>
        <w:tab w:val="center" w:pos="4819"/>
        <w:tab w:val="right" w:pos="9071"/>
      </w:tabs>
    </w:pPr>
    <w:rPr>
      <w:rFonts w:eastAsia="PMingLiU"/>
      <w:kern w:val="0"/>
      <w:sz w:val="16"/>
      <w:szCs w:val="20"/>
      <w:lang w:eastAsia="en-US"/>
    </w:rPr>
  </w:style>
  <w:style w:type="paragraph" w:customStyle="1" w:styleId="Texte1">
    <w:name w:val="Texte 1"/>
    <w:basedOn w:val="Normal"/>
    <w:pPr>
      <w:widowControl/>
      <w:spacing w:before="60" w:after="60"/>
    </w:pPr>
    <w:rPr>
      <w:rFonts w:eastAsia="PMingLiU"/>
      <w:kern w:val="0"/>
      <w:sz w:val="24"/>
      <w:szCs w:val="20"/>
      <w:lang w:eastAsia="en-US"/>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Revision">
    <w:name w:val="Revision"/>
    <w:uiPriority w:val="99"/>
    <w:semiHidden/>
    <w:rPr>
      <w:kern w:val="2"/>
      <w:sz w:val="21"/>
      <w:szCs w:val="24"/>
      <w:lang w:val="en-US"/>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07358"/>
    <w:pPr>
      <w:ind w:left="720"/>
      <w:contextualSpacing/>
    </w:pPr>
  </w:style>
  <w:style w:type="paragraph" w:styleId="Caption">
    <w:name w:val="caption"/>
    <w:basedOn w:val="Normal"/>
    <w:next w:val="Normal"/>
    <w:uiPriority w:val="35"/>
    <w:unhideWhenUsed/>
    <w:qFormat/>
    <w:rsid w:val="00E470F9"/>
    <w:pPr>
      <w:spacing w:after="200"/>
    </w:pPr>
    <w:rPr>
      <w:i/>
      <w:iCs/>
      <w:color w:val="44546A" w:themeColor="text2"/>
      <w:sz w:val="18"/>
      <w:szCs w:val="18"/>
    </w:rPr>
  </w:style>
  <w:style w:type="table" w:styleId="GridTable4-Accent1">
    <w:name w:val="Grid Table 4 Accent 1"/>
    <w:basedOn w:val="TableNormal"/>
    <w:uiPriority w:val="49"/>
    <w:rsid w:val="00B900FD"/>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B900FD"/>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3F1192"/>
    <w:rPr>
      <w:sz w:val="16"/>
      <w:szCs w:val="16"/>
    </w:rPr>
  </w:style>
  <w:style w:type="paragraph" w:styleId="CommentSubject">
    <w:name w:val="annotation subject"/>
    <w:basedOn w:val="CommentText"/>
    <w:next w:val="CommentText"/>
    <w:link w:val="CommentSubjectChar"/>
    <w:uiPriority w:val="99"/>
    <w:semiHidden/>
    <w:unhideWhenUsed/>
    <w:rsid w:val="003F1192"/>
    <w:pPr>
      <w:keepNext w:val="0"/>
      <w:widowControl w:val="0"/>
    </w:pPr>
    <w:rPr>
      <w:rFonts w:eastAsia="SimSun"/>
      <w:b/>
      <w:bCs/>
      <w:kern w:val="2"/>
      <w:sz w:val="20"/>
      <w:lang w:eastAsia="zh-CN"/>
    </w:rPr>
  </w:style>
  <w:style w:type="character" w:customStyle="1" w:styleId="CommentTextChar">
    <w:name w:val="Comment Text Char"/>
    <w:basedOn w:val="DefaultParagraphFont"/>
    <w:link w:val="CommentText"/>
    <w:semiHidden/>
    <w:rsid w:val="003F1192"/>
    <w:rPr>
      <w:rFonts w:eastAsia="PMingLiU"/>
      <w:sz w:val="24"/>
      <w:lang w:val="en-US" w:eastAsia="en-US"/>
    </w:rPr>
  </w:style>
  <w:style w:type="character" w:customStyle="1" w:styleId="CommentSubjectChar">
    <w:name w:val="Comment Subject Char"/>
    <w:basedOn w:val="CommentTextChar"/>
    <w:link w:val="CommentSubject"/>
    <w:uiPriority w:val="99"/>
    <w:semiHidden/>
    <w:rsid w:val="003F1192"/>
    <w:rPr>
      <w:rFonts w:eastAsia="PMingLiU"/>
      <w:b/>
      <w:bCs/>
      <w:kern w:val="2"/>
      <w:sz w:val="24"/>
      <w:lang w:val="en-US" w:eastAsia="en-US"/>
    </w:rPr>
  </w:style>
  <w:style w:type="paragraph" w:styleId="TOCHeading">
    <w:name w:val="TOC Heading"/>
    <w:basedOn w:val="Heading1"/>
    <w:next w:val="Normal"/>
    <w:uiPriority w:val="39"/>
    <w:unhideWhenUsed/>
    <w:qFormat/>
    <w:rsid w:val="0014641A"/>
    <w:pPr>
      <w:keepLines/>
      <w:numPr>
        <w:numId w:val="0"/>
      </w:numPr>
      <w:spacing w:before="240" w:after="0" w:line="259" w:lineRule="auto"/>
      <w:jc w:val="left"/>
      <w:outlineLvl w:val="9"/>
    </w:pPr>
    <w:rPr>
      <w:rFonts w:asciiTheme="majorHAnsi" w:eastAsiaTheme="majorEastAsia" w:hAnsiTheme="majorHAnsi" w:cstheme="majorBidi"/>
      <w:b w:val="0"/>
      <w:caps w:val="0"/>
      <w:color w:val="2E74B5" w:themeColor="accent1" w:themeShade="BF"/>
      <w:szCs w:val="32"/>
      <w:u w:val="none"/>
    </w:rPr>
  </w:style>
  <w:style w:type="character" w:styleId="Hyperlink">
    <w:name w:val="Hyperlink"/>
    <w:basedOn w:val="DefaultParagraphFont"/>
    <w:uiPriority w:val="99"/>
    <w:unhideWhenUsed/>
    <w:rsid w:val="0014641A"/>
    <w:rPr>
      <w:color w:val="0563C1" w:themeColor="hyperlink"/>
      <w:u w:val="single"/>
    </w:rPr>
  </w:style>
  <w:style w:type="paragraph" w:styleId="TOC4">
    <w:name w:val="toc 4"/>
    <w:basedOn w:val="Normal"/>
    <w:next w:val="Normal"/>
    <w:autoRedefine/>
    <w:uiPriority w:val="39"/>
    <w:unhideWhenUsed/>
    <w:rsid w:val="001F229F"/>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158001">
      <w:bodyDiv w:val="1"/>
      <w:marLeft w:val="0"/>
      <w:marRight w:val="0"/>
      <w:marTop w:val="0"/>
      <w:marBottom w:val="0"/>
      <w:divBdr>
        <w:top w:val="none" w:sz="0" w:space="0" w:color="auto"/>
        <w:left w:val="none" w:sz="0" w:space="0" w:color="auto"/>
        <w:bottom w:val="none" w:sz="0" w:space="0" w:color="auto"/>
        <w:right w:val="none" w:sz="0" w:space="0" w:color="auto"/>
      </w:divBdr>
      <w:divsChild>
        <w:div w:id="2005621958">
          <w:marLeft w:val="0"/>
          <w:marRight w:val="0"/>
          <w:marTop w:val="0"/>
          <w:marBottom w:val="0"/>
          <w:divBdr>
            <w:top w:val="none" w:sz="0" w:space="0" w:color="auto"/>
            <w:left w:val="none" w:sz="0" w:space="0" w:color="auto"/>
            <w:bottom w:val="none" w:sz="0" w:space="0" w:color="auto"/>
            <w:right w:val="none" w:sz="0" w:space="0" w:color="auto"/>
          </w:divBdr>
        </w:div>
      </w:divsChild>
    </w:div>
    <w:div w:id="100902382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B47A9-C950-437A-9484-ADF23B670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48</Pages>
  <Words>6902</Words>
  <Characters>39346</Characters>
  <Application>Microsoft Office Word</Application>
  <DocSecurity>0</DocSecurity>
  <PresentationFormat/>
  <Lines>327</Lines>
  <Paragraphs>92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dpinsnt</dc:creator>
  <cp:keywords/>
  <dc:description/>
  <cp:lastModifiedBy>Steven Chen</cp:lastModifiedBy>
  <cp:revision>5</cp:revision>
  <cp:lastPrinted>2016-09-19T04:29:00Z</cp:lastPrinted>
  <dcterms:created xsi:type="dcterms:W3CDTF">2016-12-21T03:16:00Z</dcterms:created>
  <dcterms:modified xsi:type="dcterms:W3CDTF">2016-12-21T04:10:00Z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rocess">
    <vt:lpwstr>LC01 Build - Design</vt:lpwstr>
  </property>
  <property fmtid="{D5CDD505-2E9C-101B-9397-08002B2CF9AE}" pid="4" name="Doc Type">
    <vt:lpwstr>Template</vt:lpwstr>
  </property>
  <property fmtid="{D5CDD505-2E9C-101B-9397-08002B2CF9AE}" pid="5" name="UID">
    <vt:lpwstr>2405.00000000000</vt:lpwstr>
  </property>
  <property fmtid="{D5CDD505-2E9C-101B-9397-08002B2CF9AE}" pid="6" name="KSOProductBuildVer">
    <vt:lpwstr>2052-10.1.0.5850</vt:lpwstr>
  </property>
</Properties>
</file>