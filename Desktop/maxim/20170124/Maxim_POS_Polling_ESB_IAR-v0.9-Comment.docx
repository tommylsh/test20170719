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DE3EF" w14:textId="77777777"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</w:p>
    <w:p w14:paraId="44EE1706" w14:textId="77777777"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</w:p>
    <w:p w14:paraId="7CF61ACA" w14:textId="77777777"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</w:p>
    <w:p w14:paraId="086EC0E1" w14:textId="77777777" w:rsidR="009A0562" w:rsidRPr="005B5BF5" w:rsidRDefault="0016619E" w:rsidP="007E6F0F">
      <w:pPr>
        <w:jc w:val="both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62C5BE7" wp14:editId="4ECE93DE">
                <wp:simplePos x="0" y="0"/>
                <wp:positionH relativeFrom="margin">
                  <wp:posOffset>509905</wp:posOffset>
                </wp:positionH>
                <wp:positionV relativeFrom="margin">
                  <wp:posOffset>5443643</wp:posOffset>
                </wp:positionV>
                <wp:extent cx="4835525" cy="1055370"/>
                <wp:effectExtent l="19050" t="19050" r="22225" b="1524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4835525" cy="105537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E80C72" w14:textId="77777777" w:rsidR="00F14386" w:rsidRPr="0081166A" w:rsidRDefault="00F14386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1166A">
                              <w:rPr>
                                <w:rFonts w:ascii="Palatino Linotype" w:hAnsi="Palatino Linotype"/>
                              </w:rPr>
                              <w:t>Prepared by: Buzz IT Company Limited</w:t>
                            </w:r>
                          </w:p>
                          <w:p w14:paraId="74323585" w14:textId="77777777" w:rsidR="00F14386" w:rsidRPr="0081166A" w:rsidRDefault="00F14386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1166A">
                              <w:rPr>
                                <w:rFonts w:ascii="Palatino Linotype" w:hAnsi="Palatino Linotype"/>
                              </w:rPr>
                              <w:t>Author: Steven Chen</w:t>
                            </w:r>
                          </w:p>
                          <w:p w14:paraId="453C33CA" w14:textId="77777777" w:rsidR="00F14386" w:rsidRPr="0081166A" w:rsidRDefault="00F14386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Date: 13/01</w:t>
                            </w:r>
                            <w:r w:rsidRPr="0081166A">
                              <w:rPr>
                                <w:rFonts w:ascii="Palatino Linotype" w:hAnsi="Palatino Linotype"/>
                              </w:rPr>
                              <w:t>/201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7</w:t>
                            </w:r>
                          </w:p>
                          <w:p w14:paraId="319BAB9E" w14:textId="77777777" w:rsidR="00F14386" w:rsidRPr="0081166A" w:rsidRDefault="00F14386" w:rsidP="009A0562">
                            <w:pPr>
                              <w:rPr>
                                <w:rFonts w:ascii="Palatino Linotype" w:hAnsi="Palatino Linotype"/>
                                <w:color w:val="7F7F7F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Version: 0.9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C5BE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left:0;text-align:left;margin-left:40.15pt;margin-top:428.65pt;width:380.75pt;height:83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14:paraId="2FE80C72" w14:textId="77777777" w:rsidR="00F14386" w:rsidRPr="0081166A" w:rsidRDefault="00F14386" w:rsidP="009A0562">
                      <w:pPr>
                        <w:rPr>
                          <w:rFonts w:ascii="Palatino Linotype" w:hAnsi="Palatino Linotype"/>
                        </w:rPr>
                      </w:pPr>
                      <w:r w:rsidRPr="0081166A">
                        <w:rPr>
                          <w:rFonts w:ascii="Palatino Linotype" w:hAnsi="Palatino Linotype"/>
                        </w:rPr>
                        <w:t>Prepared by: Buzz IT Company Limited</w:t>
                      </w:r>
                    </w:p>
                    <w:p w14:paraId="74323585" w14:textId="77777777" w:rsidR="00F14386" w:rsidRPr="0081166A" w:rsidRDefault="00F14386" w:rsidP="009A0562">
                      <w:pPr>
                        <w:rPr>
                          <w:rFonts w:ascii="Palatino Linotype" w:hAnsi="Palatino Linotype"/>
                        </w:rPr>
                      </w:pPr>
                      <w:r w:rsidRPr="0081166A">
                        <w:rPr>
                          <w:rFonts w:ascii="Palatino Linotype" w:hAnsi="Palatino Linotype"/>
                        </w:rPr>
                        <w:t>Author: Steven Chen</w:t>
                      </w:r>
                    </w:p>
                    <w:p w14:paraId="453C33CA" w14:textId="77777777" w:rsidR="00F14386" w:rsidRPr="0081166A" w:rsidRDefault="00F14386" w:rsidP="009A0562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Date: 13/01</w:t>
                      </w:r>
                      <w:r w:rsidRPr="0081166A">
                        <w:rPr>
                          <w:rFonts w:ascii="Palatino Linotype" w:hAnsi="Palatino Linotype"/>
                        </w:rPr>
                        <w:t>/201</w:t>
                      </w:r>
                      <w:r>
                        <w:rPr>
                          <w:rFonts w:ascii="Palatino Linotype" w:hAnsi="Palatino Linotype"/>
                        </w:rPr>
                        <w:t>7</w:t>
                      </w:r>
                    </w:p>
                    <w:p w14:paraId="319BAB9E" w14:textId="77777777" w:rsidR="00F14386" w:rsidRPr="0081166A" w:rsidRDefault="00F14386" w:rsidP="009A0562">
                      <w:pPr>
                        <w:rPr>
                          <w:rFonts w:ascii="Palatino Linotype" w:hAnsi="Palatino Linotype"/>
                          <w:color w:val="7F7F7F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Version: 0.9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BEA3734" w14:textId="77777777"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val="en-US" w:eastAsia="zh-TW"/>
        </w:rPr>
      </w:pPr>
      <w:r w:rsidRPr="005B5BF5"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val="en-US" w:eastAsia="zh-TW"/>
        </w:rPr>
        <w:t>Maxim’s POS Polling Enterprise Service Bus Implementation Service</w:t>
      </w:r>
    </w:p>
    <w:p w14:paraId="035499F7" w14:textId="77777777"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b/>
          <w:color w:val="000000"/>
          <w:sz w:val="44"/>
          <w:szCs w:val="44"/>
          <w:lang w:val="en-US" w:eastAsia="zh-TW"/>
        </w:rPr>
      </w:pPr>
      <w:r w:rsidRPr="005B5BF5">
        <w:rPr>
          <w:rStyle w:val="TableTextChar"/>
          <w:rFonts w:ascii="Palatino Linotype" w:eastAsia="Microsoft YaHei" w:hAnsi="Palatino Linotype"/>
          <w:b/>
          <w:color w:val="000000"/>
          <w:sz w:val="44"/>
          <w:szCs w:val="44"/>
          <w:lang w:val="en-US" w:eastAsia="zh-TW"/>
        </w:rPr>
        <w:t>EL-FY16-9</w:t>
      </w:r>
      <w:bookmarkStart w:id="0" w:name="_GoBack"/>
      <w:bookmarkEnd w:id="0"/>
      <w:r w:rsidRPr="005B5BF5">
        <w:rPr>
          <w:rStyle w:val="TableTextChar"/>
          <w:rFonts w:ascii="Palatino Linotype" w:eastAsia="Microsoft YaHei" w:hAnsi="Palatino Linotype"/>
          <w:b/>
          <w:color w:val="000000"/>
          <w:sz w:val="44"/>
          <w:szCs w:val="44"/>
          <w:lang w:val="en-US" w:eastAsia="zh-TW"/>
        </w:rPr>
        <w:t>02</w:t>
      </w:r>
    </w:p>
    <w:p w14:paraId="5FA34490" w14:textId="77777777"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color w:val="000000"/>
          <w:sz w:val="44"/>
          <w:szCs w:val="44"/>
          <w:lang w:val="en-US" w:eastAsia="zh-TW"/>
        </w:rPr>
      </w:pPr>
    </w:p>
    <w:p w14:paraId="158A2C1F" w14:textId="77777777"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TW"/>
        </w:rPr>
      </w:pPr>
      <w:r w:rsidRPr="005B5BF5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CN"/>
        </w:rPr>
        <w:t>Sale</w:t>
      </w:r>
      <w:r w:rsidR="00C25D74" w:rsidRPr="005B5BF5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CN"/>
        </w:rPr>
        <w:t>s</w:t>
      </w:r>
      <w:r w:rsidRPr="005B5BF5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CN"/>
        </w:rPr>
        <w:t>/Master/Pricing Data Exchange</w:t>
      </w:r>
    </w:p>
    <w:p w14:paraId="70CB69A4" w14:textId="77777777" w:rsidR="00932A3D" w:rsidRPr="005B5BF5" w:rsidRDefault="00A1630B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bCs/>
          <w:color w:val="800000"/>
          <w:sz w:val="56"/>
          <w:szCs w:val="56"/>
          <w:lang w:val="en-US" w:eastAsia="zh-CN"/>
        </w:rPr>
      </w:pPr>
      <w:r w:rsidRPr="005B5BF5">
        <w:rPr>
          <w:rFonts w:ascii="Palatino Linotype" w:eastAsia="Microsoft YaHei" w:hAnsi="Palatino Linotype"/>
          <w:color w:val="800000"/>
          <w:sz w:val="56"/>
          <w:szCs w:val="56"/>
          <w:lang w:val="en-US" w:eastAsia="zh-TW"/>
        </w:rPr>
        <w:t>Impact Analysis Report</w:t>
      </w:r>
    </w:p>
    <w:p w14:paraId="46A0A440" w14:textId="77777777"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</w:rPr>
        <w:br w:type="page"/>
      </w:r>
    </w:p>
    <w:p w14:paraId="1BCA05D7" w14:textId="77777777" w:rsidR="005B21C6" w:rsidRPr="005B5BF5" w:rsidRDefault="000F72C3" w:rsidP="009D5EF3">
      <w:pPr>
        <w:pStyle w:val="1"/>
        <w:numPr>
          <w:ilvl w:val="0"/>
          <w:numId w:val="0"/>
        </w:numPr>
        <w:ind w:left="432"/>
      </w:pPr>
      <w:bookmarkStart w:id="1" w:name="_Toc472172870"/>
      <w:r w:rsidRPr="005B5BF5">
        <w:lastRenderedPageBreak/>
        <w:t>Document Control</w:t>
      </w:r>
      <w:bookmarkEnd w:id="1"/>
    </w:p>
    <w:p w14:paraId="304ED3BC" w14:textId="77777777" w:rsidR="005B21C6" w:rsidRPr="005B5BF5" w:rsidRDefault="003D4291" w:rsidP="00D22FDC">
      <w:pPr>
        <w:pStyle w:val="2"/>
        <w:numPr>
          <w:ilvl w:val="0"/>
          <w:numId w:val="0"/>
        </w:numPr>
        <w:ind w:left="576"/>
      </w:pPr>
      <w:bookmarkStart w:id="2" w:name="_Toc472172871"/>
      <w:r w:rsidRPr="005B5BF5">
        <w:t>Document History</w:t>
      </w:r>
      <w:bookmarkEnd w:id="2"/>
    </w:p>
    <w:tbl>
      <w:tblPr>
        <w:tblW w:w="99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75"/>
        <w:gridCol w:w="1798"/>
        <w:gridCol w:w="1787"/>
        <w:gridCol w:w="5430"/>
      </w:tblGrid>
      <w:tr w:rsidR="005B21C6" w:rsidRPr="005B5BF5" w14:paraId="4E72B909" w14:textId="77777777" w:rsidTr="00A00C1A">
        <w:trPr>
          <w:cantSplit/>
          <w:trHeight w:val="254"/>
          <w:tblHeader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5B1DA9D6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Version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1C096F14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Date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30F7212B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Author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13C02C5D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Revision Remark</w:t>
            </w:r>
          </w:p>
        </w:tc>
      </w:tr>
      <w:tr w:rsidR="005B21C6" w:rsidRPr="005B5BF5" w14:paraId="366281D9" w14:textId="77777777" w:rsidTr="00A00C1A">
        <w:trPr>
          <w:cantSplit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7287" w14:textId="77777777" w:rsidR="005B21C6" w:rsidRPr="005B5BF5" w:rsidRDefault="00AD54D9" w:rsidP="00274118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0.9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59DE" w14:textId="77777777" w:rsidR="005B21C6" w:rsidRPr="005B5BF5" w:rsidRDefault="00DA1C3D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13</w:t>
            </w:r>
            <w:r w:rsidR="00543F74" w:rsidRPr="005B5BF5">
              <w:rPr>
                <w:rFonts w:ascii="Palatino Linotype" w:eastAsia="Microsoft YaHei" w:hAnsi="Palatino Linotype"/>
                <w:sz w:val="20"/>
                <w:szCs w:val="20"/>
              </w:rPr>
              <w:t>/01/2017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75A9" w14:textId="77777777" w:rsidR="005B21C6" w:rsidRPr="005B5BF5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Steven Chen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B056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1</w:t>
            </w:r>
            <w:r w:rsidRPr="005B5BF5">
              <w:rPr>
                <w:rFonts w:ascii="Palatino Linotype" w:eastAsia="Microsoft YaHei" w:hAnsi="Palatino Linotype"/>
                <w:sz w:val="20"/>
                <w:szCs w:val="20"/>
                <w:vertAlign w:val="superscript"/>
                <w:lang w:eastAsia="zh-CN"/>
              </w:rPr>
              <w:t>st</w:t>
            </w: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 xml:space="preserve"> draft</w:t>
            </w:r>
          </w:p>
        </w:tc>
      </w:tr>
    </w:tbl>
    <w:p w14:paraId="7C1C3AEB" w14:textId="77777777" w:rsidR="005B21C6" w:rsidRPr="005B5BF5" w:rsidRDefault="000F72C3" w:rsidP="00D22FDC">
      <w:pPr>
        <w:pStyle w:val="2"/>
        <w:numPr>
          <w:ilvl w:val="0"/>
          <w:numId w:val="0"/>
        </w:numPr>
        <w:ind w:left="576"/>
      </w:pPr>
      <w:bookmarkStart w:id="3" w:name="_Toc472172872"/>
      <w:bookmarkStart w:id="4" w:name="_Toc248913659"/>
      <w:r w:rsidRPr="005B5BF5">
        <w:t>Document/Design Owner</w:t>
      </w:r>
      <w:bookmarkEnd w:id="3"/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7110"/>
      </w:tblGrid>
      <w:tr w:rsidR="005B21C6" w:rsidRPr="005B5BF5" w14:paraId="6F21A3EE" w14:textId="77777777" w:rsidTr="00E132B9">
        <w:trPr>
          <w:cantSplit/>
          <w:tblHeader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620D4873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Name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32A14004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Title</w:t>
            </w:r>
          </w:p>
        </w:tc>
      </w:tr>
      <w:tr w:rsidR="005B21C6" w:rsidRPr="005B5BF5" w14:paraId="7C9FFA71" w14:textId="77777777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D06D" w14:textId="77777777" w:rsidR="005B21C6" w:rsidRPr="005B5BF5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Steven Chen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63F" w14:textId="77777777" w:rsidR="005B21C6" w:rsidRPr="005B5BF5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System Analyst</w:t>
            </w:r>
          </w:p>
        </w:tc>
      </w:tr>
      <w:tr w:rsidR="00AD54D9" w:rsidRPr="005B5BF5" w14:paraId="4C10C27A" w14:textId="77777777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AF0C" w14:textId="77777777"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Edward Leung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2BB6" w14:textId="77777777"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System Analyst</w:t>
            </w:r>
          </w:p>
        </w:tc>
      </w:tr>
      <w:tr w:rsidR="00AD54D9" w:rsidRPr="005B5BF5" w14:paraId="62A217EA" w14:textId="77777777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A899" w14:textId="77777777"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Tommy Leung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CD19" w14:textId="77777777"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 xml:space="preserve">System Analyst </w:t>
            </w:r>
          </w:p>
        </w:tc>
      </w:tr>
    </w:tbl>
    <w:p w14:paraId="7F7C5222" w14:textId="77777777" w:rsidR="0074368E" w:rsidRPr="005B5BF5" w:rsidRDefault="00C13E18" w:rsidP="00D22FDC">
      <w:pPr>
        <w:pStyle w:val="2"/>
        <w:numPr>
          <w:ilvl w:val="0"/>
          <w:numId w:val="0"/>
        </w:numPr>
        <w:ind w:left="576"/>
      </w:pPr>
      <w:bookmarkStart w:id="5" w:name="_Toc472172873"/>
      <w:bookmarkEnd w:id="4"/>
      <w:r w:rsidRPr="005B5BF5">
        <w:t>Key Comments</w:t>
      </w:r>
      <w:bookmarkEnd w:id="5"/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475"/>
        <w:gridCol w:w="8438"/>
      </w:tblGrid>
      <w:tr w:rsidR="0074368E" w:rsidRPr="005B5BF5" w14:paraId="44F041D5" w14:textId="77777777" w:rsidTr="00AE5DAD">
        <w:trPr>
          <w:cantSplit/>
          <w:tblHeader/>
        </w:trPr>
        <w:tc>
          <w:tcPr>
            <w:tcW w:w="1319" w:type="dxa"/>
            <w:vMerge w:val="restart"/>
            <w:shd w:val="clear" w:color="auto" w:fill="17365D" w:themeFill="text2" w:themeFillShade="BF"/>
            <w:vAlign w:val="center"/>
          </w:tcPr>
          <w:p w14:paraId="5F67D24B" w14:textId="77777777"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Name/Title</w:t>
            </w:r>
          </w:p>
        </w:tc>
        <w:tc>
          <w:tcPr>
            <w:tcW w:w="8913" w:type="dxa"/>
            <w:gridSpan w:val="2"/>
            <w:shd w:val="clear" w:color="auto" w:fill="auto"/>
            <w:vAlign w:val="center"/>
          </w:tcPr>
          <w:p w14:paraId="2CFB6F79" w14:textId="77777777"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</w:tr>
      <w:tr w:rsidR="0074368E" w:rsidRPr="005B5BF5" w14:paraId="7D072C68" w14:textId="77777777" w:rsidTr="00AE5DAD">
        <w:trPr>
          <w:cantSplit/>
          <w:tblHeader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01A7027" w14:textId="77777777"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</w:p>
        </w:tc>
        <w:tc>
          <w:tcPr>
            <w:tcW w:w="475" w:type="dxa"/>
            <w:shd w:val="clear" w:color="auto" w:fill="17365D" w:themeFill="text2" w:themeFillShade="BF"/>
            <w:vAlign w:val="center"/>
          </w:tcPr>
          <w:p w14:paraId="214D77F7" w14:textId="77777777"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</w:rPr>
              <w:t>#</w:t>
            </w:r>
          </w:p>
        </w:tc>
        <w:tc>
          <w:tcPr>
            <w:tcW w:w="8438" w:type="dxa"/>
            <w:shd w:val="clear" w:color="auto" w:fill="17365D" w:themeFill="text2" w:themeFillShade="BF"/>
            <w:vAlign w:val="center"/>
          </w:tcPr>
          <w:p w14:paraId="33FFF282" w14:textId="77777777"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Comments</w:t>
            </w:r>
          </w:p>
        </w:tc>
      </w:tr>
      <w:tr w:rsidR="0074368E" w:rsidRPr="005B5BF5" w14:paraId="1C139197" w14:textId="77777777" w:rsidTr="00912794">
        <w:trPr>
          <w:cantSplit/>
          <w:trHeight w:val="70"/>
        </w:trPr>
        <w:tc>
          <w:tcPr>
            <w:tcW w:w="1319" w:type="dxa"/>
            <w:shd w:val="clear" w:color="auto" w:fill="DBE5F1" w:themeFill="accent1" w:themeFillTint="33"/>
            <w:vAlign w:val="center"/>
          </w:tcPr>
          <w:p w14:paraId="173F810D" w14:textId="77777777"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  <w:lang w:eastAsia="zh-CN"/>
              </w:rPr>
              <w:t>Comment</w:t>
            </w:r>
          </w:p>
        </w:tc>
        <w:tc>
          <w:tcPr>
            <w:tcW w:w="475" w:type="dxa"/>
            <w:shd w:val="clear" w:color="auto" w:fill="DBE5F1" w:themeFill="accent1" w:themeFillTint="33"/>
            <w:vAlign w:val="center"/>
          </w:tcPr>
          <w:p w14:paraId="7A469F85" w14:textId="77777777" w:rsidR="0074368E" w:rsidRPr="005B5BF5" w:rsidRDefault="00550D22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</w:rPr>
              <w:t>1</w:t>
            </w:r>
          </w:p>
        </w:tc>
        <w:tc>
          <w:tcPr>
            <w:tcW w:w="8438" w:type="dxa"/>
            <w:shd w:val="clear" w:color="auto" w:fill="DBE5F1" w:themeFill="accent1" w:themeFillTint="33"/>
            <w:vAlign w:val="center"/>
          </w:tcPr>
          <w:p w14:paraId="02629C51" w14:textId="77777777" w:rsidR="0074368E" w:rsidRPr="005B5BF5" w:rsidRDefault="0074368E" w:rsidP="00C15BC6">
            <w:pPr>
              <w:spacing w:after="0" w:line="240" w:lineRule="auto"/>
              <w:jc w:val="both"/>
              <w:rPr>
                <w:rFonts w:ascii="Palatino Linotype" w:hAnsi="Palatino Linotype"/>
                <w:szCs w:val="20"/>
              </w:rPr>
            </w:pPr>
          </w:p>
        </w:tc>
      </w:tr>
      <w:tr w:rsidR="0074368E" w:rsidRPr="005B5BF5" w14:paraId="2FE2FF0C" w14:textId="77777777" w:rsidTr="00AE5DAD">
        <w:trPr>
          <w:cantSplit/>
          <w:trHeight w:val="323"/>
        </w:trPr>
        <w:tc>
          <w:tcPr>
            <w:tcW w:w="1319" w:type="dxa"/>
            <w:shd w:val="clear" w:color="auto" w:fill="DBE5F1" w:themeFill="accent1" w:themeFillTint="33"/>
            <w:vAlign w:val="center"/>
          </w:tcPr>
          <w:p w14:paraId="35C5103F" w14:textId="77777777"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szCs w:val="20"/>
                <w:lang w:eastAsia="zh-CN"/>
              </w:rPr>
              <w:t>Response</w:t>
            </w:r>
          </w:p>
        </w:tc>
        <w:tc>
          <w:tcPr>
            <w:tcW w:w="475" w:type="dxa"/>
            <w:shd w:val="clear" w:color="auto" w:fill="DBE5F1" w:themeFill="accent1" w:themeFillTint="33"/>
            <w:vAlign w:val="center"/>
          </w:tcPr>
          <w:p w14:paraId="640D08D1" w14:textId="77777777" w:rsidR="0074368E" w:rsidRPr="005B5BF5" w:rsidRDefault="00550D22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</w:rPr>
              <w:t>1</w:t>
            </w:r>
          </w:p>
        </w:tc>
        <w:tc>
          <w:tcPr>
            <w:tcW w:w="8438" w:type="dxa"/>
            <w:shd w:val="clear" w:color="auto" w:fill="DBE5F1" w:themeFill="accent1" w:themeFillTint="33"/>
            <w:vAlign w:val="center"/>
          </w:tcPr>
          <w:p w14:paraId="63182226" w14:textId="77777777"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</w:tr>
    </w:tbl>
    <w:p w14:paraId="325F30C6" w14:textId="77777777" w:rsidR="0074368E" w:rsidRPr="005B5BF5" w:rsidRDefault="0074368E" w:rsidP="007E6F0F">
      <w:pPr>
        <w:jc w:val="both"/>
        <w:rPr>
          <w:rFonts w:ascii="Palatino Linotype" w:hAnsi="Palatino Linotype"/>
          <w:lang w:eastAsia="zh-CN"/>
        </w:rPr>
      </w:pPr>
    </w:p>
    <w:p w14:paraId="08DEE55D" w14:textId="77777777" w:rsidR="00367588" w:rsidRPr="005B5BF5" w:rsidRDefault="00367588" w:rsidP="007E6F0F">
      <w:pPr>
        <w:jc w:val="both"/>
        <w:rPr>
          <w:rFonts w:ascii="Palatino Linotype" w:hAnsi="Palatino Linotype"/>
          <w:lang w:eastAsia="zh-CN"/>
        </w:rPr>
      </w:pPr>
    </w:p>
    <w:p w14:paraId="6A11D48F" w14:textId="77777777" w:rsidR="00F94FE7" w:rsidRPr="005B5BF5" w:rsidRDefault="00F94FE7" w:rsidP="007E6F0F">
      <w:pPr>
        <w:jc w:val="both"/>
        <w:rPr>
          <w:rFonts w:ascii="Palatino Linotype" w:hAnsi="Palatino Linotype"/>
          <w:lang w:eastAsia="zh-CN"/>
        </w:rPr>
      </w:pPr>
    </w:p>
    <w:p w14:paraId="49145F7F" w14:textId="77777777" w:rsidR="00C103F0" w:rsidRPr="005B5BF5" w:rsidRDefault="0072240A" w:rsidP="007E6F0F">
      <w:pPr>
        <w:jc w:val="both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</w:rPr>
        <w:br w:type="page"/>
      </w:r>
    </w:p>
    <w:bookmarkStart w:id="6" w:name="_Toc472172874" w:displacedByCustomXml="next"/>
    <w:sdt>
      <w:sdtPr>
        <w:rPr>
          <w:rFonts w:ascii="Microsoft YaHei" w:eastAsiaTheme="minorEastAsia" w:hAnsi="Microsoft YaHei" w:cstheme="minorBidi"/>
          <w:b w:val="0"/>
          <w:bCs w:val="0"/>
          <w:color w:val="auto"/>
          <w:sz w:val="22"/>
          <w:szCs w:val="22"/>
          <w:lang w:eastAsia="zh-TW"/>
        </w:rPr>
        <w:id w:val="653269361"/>
        <w:docPartObj>
          <w:docPartGallery w:val="Table of Contents"/>
          <w:docPartUnique/>
        </w:docPartObj>
      </w:sdtPr>
      <w:sdtEndPr>
        <w:rPr>
          <w:rFonts w:ascii="Palatino Linotype" w:eastAsia="Microsoft YaHei" w:hAnsi="Palatino Linotype"/>
        </w:rPr>
      </w:sdtEndPr>
      <w:sdtContent>
        <w:p w14:paraId="2DA0540B" w14:textId="77777777" w:rsidR="00D412F4" w:rsidRPr="005B5BF5" w:rsidRDefault="00AE5DAD" w:rsidP="00D16331">
          <w:pPr>
            <w:pStyle w:val="1"/>
            <w:numPr>
              <w:ilvl w:val="0"/>
              <w:numId w:val="0"/>
            </w:numPr>
          </w:pPr>
          <w:r w:rsidRPr="005B5BF5">
            <w:t>Table of Content</w:t>
          </w:r>
          <w:bookmarkEnd w:id="6"/>
        </w:p>
        <w:p w14:paraId="7AC4F9B7" w14:textId="77777777" w:rsidR="00E93A0E" w:rsidRPr="00E93A0E" w:rsidRDefault="002643F7">
          <w:pPr>
            <w:pStyle w:val="11"/>
            <w:tabs>
              <w:tab w:val="right" w:leader="dot" w:pos="10790"/>
            </w:tabs>
            <w:rPr>
              <w:noProof/>
            </w:rPr>
          </w:pPr>
          <w:r w:rsidRPr="00E93A0E">
            <w:rPr>
              <w:rFonts w:eastAsia="Microsoft YaHei"/>
            </w:rPr>
            <w:fldChar w:fldCharType="begin"/>
          </w:r>
          <w:r w:rsidRPr="00E93A0E">
            <w:rPr>
              <w:rFonts w:eastAsia="Microsoft YaHei"/>
            </w:rPr>
            <w:instrText xml:space="preserve"> TOC \o "1-2" \h \z \u </w:instrText>
          </w:r>
          <w:r w:rsidRPr="00E93A0E">
            <w:rPr>
              <w:rFonts w:eastAsia="Microsoft YaHei"/>
            </w:rPr>
            <w:fldChar w:fldCharType="separate"/>
          </w:r>
          <w:hyperlink w:anchor="_Toc472172870" w:history="1">
            <w:r w:rsidR="00E93A0E" w:rsidRPr="00E93A0E">
              <w:rPr>
                <w:rStyle w:val="af"/>
                <w:noProof/>
              </w:rPr>
              <w:t>Document Control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_Toc472172870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2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71ACEBDF" w14:textId="77777777" w:rsidR="00E93A0E" w:rsidRPr="00E93A0E" w:rsidRDefault="00470519">
          <w:pPr>
            <w:pStyle w:val="21"/>
            <w:tabs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1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Document History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_Toc472172871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11E1B6BC" w14:textId="77777777" w:rsidR="00E93A0E" w:rsidRPr="00E93A0E" w:rsidRDefault="00470519">
          <w:pPr>
            <w:pStyle w:val="21"/>
            <w:tabs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2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Document/Design Owner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_Toc472172872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1B2C135B" w14:textId="77777777" w:rsidR="00E93A0E" w:rsidRPr="00E93A0E" w:rsidRDefault="00470519">
          <w:pPr>
            <w:pStyle w:val="21"/>
            <w:tabs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3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Key Comments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_Toc472172873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04EF415C" w14:textId="77777777" w:rsidR="00E93A0E" w:rsidRPr="00E93A0E" w:rsidRDefault="00470519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472172874" w:history="1">
            <w:r w:rsidR="00E93A0E" w:rsidRPr="00E93A0E">
              <w:rPr>
                <w:rStyle w:val="af"/>
                <w:noProof/>
              </w:rPr>
              <w:t>Table of Content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_Toc472172874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3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69AB1BD8" w14:textId="77777777" w:rsidR="00E93A0E" w:rsidRPr="00E93A0E" w:rsidRDefault="00470519">
          <w:pPr>
            <w:pStyle w:val="1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75" w:history="1">
            <w:r w:rsidR="00E93A0E" w:rsidRPr="00E93A0E">
              <w:rPr>
                <w:rStyle w:val="af"/>
                <w:noProof/>
              </w:rPr>
              <w:t>1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af"/>
                <w:noProof/>
              </w:rPr>
              <w:t>Background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_Toc472172875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4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64581ADD" w14:textId="77777777" w:rsidR="00E93A0E" w:rsidRPr="00E93A0E" w:rsidRDefault="00470519">
          <w:pPr>
            <w:pStyle w:val="21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6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1.1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af"/>
                <w:rFonts w:ascii="Palatino Linotype" w:hAnsi="Palatino Linotype"/>
                <w:noProof/>
              </w:rPr>
              <w:t>Document Purpose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_Toc472172876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230B719E" w14:textId="77777777" w:rsidR="00E93A0E" w:rsidRPr="00E93A0E" w:rsidRDefault="00470519">
          <w:pPr>
            <w:pStyle w:val="21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7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1.2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af"/>
                <w:rFonts w:ascii="Palatino Linotype" w:hAnsi="Palatino Linotype"/>
                <w:noProof/>
              </w:rPr>
              <w:t>Document Scope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_Toc472172877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0912925E" w14:textId="77777777" w:rsidR="00E93A0E" w:rsidRPr="00E93A0E" w:rsidRDefault="00470519">
          <w:pPr>
            <w:pStyle w:val="21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8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1.3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af"/>
                <w:rFonts w:ascii="Palatino Linotype" w:hAnsi="Palatino Linotype"/>
                <w:noProof/>
              </w:rPr>
              <w:t>Document Audience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_Toc472172878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2885DD11" w14:textId="77777777" w:rsidR="00E93A0E" w:rsidRPr="00E93A0E" w:rsidRDefault="00470519">
          <w:pPr>
            <w:pStyle w:val="21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9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1.4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af"/>
                <w:rFonts w:ascii="Palatino Linotype" w:hAnsi="Palatino Linotype"/>
                <w:noProof/>
              </w:rPr>
              <w:t>Terms &amp; Abbreviations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_Toc472172879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5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327EA281" w14:textId="77777777" w:rsidR="00E93A0E" w:rsidRPr="00E93A0E" w:rsidRDefault="00470519">
          <w:pPr>
            <w:pStyle w:val="21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0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1.5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af"/>
                <w:rFonts w:ascii="Palatino Linotype" w:hAnsi="Palatino Linotype"/>
                <w:noProof/>
              </w:rPr>
              <w:t>Reference Materials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_Toc472172880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5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3F2CF3B9" w14:textId="77777777" w:rsidR="00E93A0E" w:rsidRPr="00E93A0E" w:rsidRDefault="00470519">
          <w:pPr>
            <w:pStyle w:val="1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1" w:history="1">
            <w:r w:rsidR="00E93A0E" w:rsidRPr="00E93A0E">
              <w:rPr>
                <w:rStyle w:val="af"/>
                <w:noProof/>
              </w:rPr>
              <w:t>2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af"/>
                <w:noProof/>
              </w:rPr>
              <w:t>Executive Summary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_Toc472172881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6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3A8ED746" w14:textId="77777777" w:rsidR="00E93A0E" w:rsidRPr="00E93A0E" w:rsidRDefault="00470519">
          <w:pPr>
            <w:pStyle w:val="1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2" w:history="1">
            <w:r w:rsidR="00E93A0E" w:rsidRPr="00E93A0E">
              <w:rPr>
                <w:rStyle w:val="af"/>
                <w:noProof/>
              </w:rPr>
              <w:t>3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af"/>
                <w:noProof/>
              </w:rPr>
              <w:t>Impact Details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_Toc472172882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7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14E574D2" w14:textId="77777777" w:rsidR="00E93A0E" w:rsidRPr="00E93A0E" w:rsidRDefault="00470519">
          <w:pPr>
            <w:pStyle w:val="21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3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3.1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af"/>
                <w:rFonts w:ascii="Palatino Linotype" w:hAnsi="Palatino Linotype"/>
                <w:noProof/>
              </w:rPr>
              <w:t>IT51/52/53 Cut-over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_Toc472172883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7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41BF4E57" w14:textId="77777777" w:rsidR="00E93A0E" w:rsidRPr="00E93A0E" w:rsidRDefault="00470519">
          <w:pPr>
            <w:pStyle w:val="21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4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3.2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af"/>
                <w:rFonts w:ascii="Palatino Linotype" w:hAnsi="Palatino Linotype"/>
                <w:noProof/>
              </w:rPr>
              <w:t>Sales Data Flows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_Toc472172884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10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632D4655" w14:textId="77777777" w:rsidR="00E93A0E" w:rsidRPr="00E93A0E" w:rsidRDefault="00470519">
          <w:pPr>
            <w:pStyle w:val="21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5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3.3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af"/>
                <w:rFonts w:ascii="Palatino Linotype" w:hAnsi="Palatino Linotype"/>
                <w:noProof/>
              </w:rPr>
              <w:t>Pricing/Master Data Flows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_Toc472172885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13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5AF005D7" w14:textId="77777777" w:rsidR="00E93A0E" w:rsidRPr="00E93A0E" w:rsidRDefault="00470519">
          <w:pPr>
            <w:pStyle w:val="1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6" w:history="1">
            <w:r w:rsidR="00E93A0E" w:rsidRPr="00E93A0E">
              <w:rPr>
                <w:rStyle w:val="af"/>
                <w:noProof/>
              </w:rPr>
              <w:t>4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af"/>
                <w:noProof/>
              </w:rPr>
              <w:t>Cutover Consideration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_Toc472172886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16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451CF693" w14:textId="77777777" w:rsidR="00E93A0E" w:rsidRPr="00E93A0E" w:rsidRDefault="00470519">
          <w:pPr>
            <w:pStyle w:val="21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7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4.1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af"/>
                <w:rFonts w:ascii="Palatino Linotype" w:hAnsi="Palatino Linotype"/>
                <w:noProof/>
              </w:rPr>
              <w:t>Sales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_Toc472172887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16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032C4DB5" w14:textId="77777777" w:rsidR="00E93A0E" w:rsidRPr="00E93A0E" w:rsidRDefault="00470519">
          <w:pPr>
            <w:pStyle w:val="21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8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4.2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af"/>
                <w:rFonts w:ascii="Palatino Linotype" w:hAnsi="Palatino Linotype"/>
                <w:noProof/>
              </w:rPr>
              <w:t>Pricing/Master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_Toc472172888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19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55ADC63C" w14:textId="77777777" w:rsidR="00E93A0E" w:rsidRPr="00E93A0E" w:rsidRDefault="00470519">
          <w:pPr>
            <w:pStyle w:val="1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9" w:history="1">
            <w:r w:rsidR="00E93A0E" w:rsidRPr="00E93A0E">
              <w:rPr>
                <w:rStyle w:val="af"/>
                <w:noProof/>
              </w:rPr>
              <w:t>5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af"/>
                <w:noProof/>
              </w:rPr>
              <w:t>Appendix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_Toc472172889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22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069ACF75" w14:textId="77777777" w:rsidR="00E93A0E" w:rsidRPr="00E93A0E" w:rsidRDefault="00470519">
          <w:pPr>
            <w:pStyle w:val="21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90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5.1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af"/>
                <w:rFonts w:ascii="Palatino Linotype" w:hAnsi="Palatino Linotype"/>
                <w:noProof/>
              </w:rPr>
              <w:t>In Scope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_Toc472172890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7C1575F2" w14:textId="77777777" w:rsidR="00E93A0E" w:rsidRPr="00E93A0E" w:rsidRDefault="00470519">
          <w:pPr>
            <w:pStyle w:val="21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91" w:history="1">
            <w:r w:rsidR="00E93A0E" w:rsidRPr="00E93A0E">
              <w:rPr>
                <w:rStyle w:val="af"/>
                <w:rFonts w:ascii="Palatino Linotype" w:hAnsi="Palatino Linotype"/>
                <w:noProof/>
              </w:rPr>
              <w:t>5.2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af"/>
                <w:rFonts w:ascii="Palatino Linotype" w:hAnsi="Palatino Linotype"/>
                <w:noProof/>
              </w:rPr>
              <w:t>Out Scope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_Toc472172891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5E5AB8D4" w14:textId="77777777" w:rsidR="00E93A0E" w:rsidRPr="00E93A0E" w:rsidRDefault="00470519">
          <w:pPr>
            <w:pStyle w:val="1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92" w:history="1">
            <w:r w:rsidR="00E93A0E" w:rsidRPr="00E93A0E">
              <w:rPr>
                <w:rStyle w:val="af"/>
                <w:noProof/>
              </w:rPr>
              <w:t>6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af"/>
                <w:noProof/>
              </w:rPr>
              <w:t>Sign Off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_Toc472172892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27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597176DA" w14:textId="77777777" w:rsidR="00506802" w:rsidRPr="00E93A0E" w:rsidRDefault="002643F7" w:rsidP="007306B9">
          <w:pPr>
            <w:spacing w:beforeLines="100" w:before="240" w:afterLines="100" w:after="240" w:line="240" w:lineRule="auto"/>
            <w:jc w:val="both"/>
            <w:rPr>
              <w:rFonts w:ascii="Palatino Linotype" w:eastAsia="Microsoft YaHei" w:hAnsi="Palatino Linotype"/>
            </w:rPr>
          </w:pPr>
          <w:r w:rsidRPr="00E93A0E">
            <w:rPr>
              <w:rFonts w:ascii="Palatino Linotype" w:eastAsia="Microsoft YaHei" w:hAnsi="Palatino Linotype"/>
            </w:rPr>
            <w:fldChar w:fldCharType="end"/>
          </w:r>
        </w:p>
      </w:sdtContent>
    </w:sdt>
    <w:p w14:paraId="70E9813A" w14:textId="77777777" w:rsidR="00C103F0" w:rsidRPr="005B5BF5" w:rsidRDefault="00C103F0" w:rsidP="007E6F0F">
      <w:pPr>
        <w:jc w:val="both"/>
        <w:rPr>
          <w:rFonts w:ascii="Palatino Linotype" w:eastAsia="Microsoft YaHei" w:hAnsi="Palatino Linotype"/>
        </w:rPr>
      </w:pPr>
    </w:p>
    <w:p w14:paraId="490F8DD3" w14:textId="77777777" w:rsidR="00996003" w:rsidRPr="005B5BF5" w:rsidRDefault="00996003" w:rsidP="007E6F0F">
      <w:pPr>
        <w:jc w:val="both"/>
        <w:rPr>
          <w:rFonts w:ascii="Palatino Linotype" w:eastAsia="Microsoft YaHei" w:hAnsi="Palatino Linotype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5B5BF5">
        <w:rPr>
          <w:rFonts w:ascii="Palatino Linotype" w:eastAsia="Microsoft YaHei" w:hAnsi="Palatino Linotype"/>
          <w:lang w:eastAsia="zh-CN"/>
        </w:rPr>
        <w:br w:type="page"/>
      </w:r>
    </w:p>
    <w:p w14:paraId="74C0A5F3" w14:textId="77777777" w:rsidR="009706A7" w:rsidRPr="005B5BF5" w:rsidRDefault="002265DC" w:rsidP="009D5EF3">
      <w:pPr>
        <w:pStyle w:val="1"/>
      </w:pPr>
      <w:bookmarkStart w:id="7" w:name="_Toc472172875"/>
      <w:r w:rsidRPr="005B5BF5">
        <w:lastRenderedPageBreak/>
        <w:t>Background</w:t>
      </w:r>
      <w:bookmarkEnd w:id="7"/>
    </w:p>
    <w:p w14:paraId="1DAB545D" w14:textId="77777777" w:rsidR="009706A7" w:rsidRPr="005B5BF5" w:rsidRDefault="002265DC" w:rsidP="00D22FDC">
      <w:pPr>
        <w:pStyle w:val="2"/>
      </w:pPr>
      <w:bookmarkStart w:id="8" w:name="_Toc472172876"/>
      <w:r w:rsidRPr="005B5BF5">
        <w:t>Document Purpose</w:t>
      </w:r>
      <w:bookmarkEnd w:id="8"/>
    </w:p>
    <w:p w14:paraId="50D03BA4" w14:textId="77777777" w:rsidR="00187054" w:rsidRPr="005B5BF5" w:rsidRDefault="00187054" w:rsidP="007E6F0F">
      <w:pPr>
        <w:jc w:val="both"/>
        <w:rPr>
          <w:rFonts w:ascii="Palatino Linotype" w:hAnsi="Palatino Linotype"/>
        </w:rPr>
      </w:pPr>
      <w:r w:rsidRPr="005B5BF5">
        <w:rPr>
          <w:rFonts w:ascii="Palatino Linotype" w:hAnsi="Palatino Linotype"/>
        </w:rPr>
        <w:t xml:space="preserve">The purpose of the </w:t>
      </w:r>
      <w:r w:rsidR="004C32AC" w:rsidRPr="005B5BF5">
        <w:rPr>
          <w:rFonts w:ascii="Palatino Linotype" w:hAnsi="Palatino Linotype"/>
        </w:rPr>
        <w:t xml:space="preserve">Impact Analysis Report </w:t>
      </w:r>
      <w:r w:rsidR="00AD54D9" w:rsidRPr="005B5BF5">
        <w:rPr>
          <w:rFonts w:ascii="Palatino Linotype" w:hAnsi="Palatino Linotype"/>
        </w:rPr>
        <w:t>(</w:t>
      </w:r>
      <w:r w:rsidR="004C32AC" w:rsidRPr="005B5BF5">
        <w:rPr>
          <w:rFonts w:ascii="Palatino Linotype" w:hAnsi="Palatino Linotype"/>
        </w:rPr>
        <w:t>I</w:t>
      </w:r>
      <w:r w:rsidR="006914C4">
        <w:rPr>
          <w:rFonts w:ascii="Palatino Linotype" w:hAnsi="Palatino Linotype"/>
        </w:rPr>
        <w:t>A</w:t>
      </w:r>
      <w:r w:rsidR="00E0285B">
        <w:rPr>
          <w:rFonts w:ascii="Palatino Linotype" w:hAnsi="Palatino Linotype"/>
        </w:rPr>
        <w:t>R</w:t>
      </w:r>
      <w:r w:rsidRPr="005B5BF5">
        <w:rPr>
          <w:rFonts w:ascii="Palatino Linotype" w:hAnsi="Palatino Linotype"/>
        </w:rPr>
        <w:t xml:space="preserve">) is to </w:t>
      </w:r>
      <w:r w:rsidR="004C32AC" w:rsidRPr="005B5BF5">
        <w:rPr>
          <w:rFonts w:ascii="Palatino Linotype" w:hAnsi="Palatino Linotype"/>
        </w:rPr>
        <w:t xml:space="preserve">highlight </w:t>
      </w:r>
      <w:r w:rsidRPr="005B5BF5">
        <w:rPr>
          <w:rFonts w:ascii="Palatino Linotype" w:hAnsi="Palatino Linotype"/>
        </w:rPr>
        <w:t xml:space="preserve">the </w:t>
      </w:r>
      <w:r w:rsidR="004C32AC" w:rsidRPr="005B5BF5">
        <w:rPr>
          <w:rFonts w:ascii="Palatino Linotype" w:hAnsi="Palatino Linotype"/>
        </w:rPr>
        <w:t xml:space="preserve">impact of system implementation </w:t>
      </w:r>
      <w:r w:rsidR="001A6C6D" w:rsidRPr="005B5BF5">
        <w:rPr>
          <w:rFonts w:ascii="Palatino Linotype" w:hAnsi="Palatino Linotype"/>
        </w:rPr>
        <w:t>for</w:t>
      </w:r>
      <w:r w:rsidRPr="005B5BF5">
        <w:rPr>
          <w:rFonts w:ascii="Palatino Linotype" w:hAnsi="Palatino Linotype"/>
        </w:rPr>
        <w:t xml:space="preserve"> a project and its main aim is to provide </w:t>
      </w:r>
      <w:r w:rsidR="004C32AC" w:rsidRPr="005B5BF5">
        <w:rPr>
          <w:rFonts w:ascii="Palatino Linotype" w:hAnsi="Palatino Linotype"/>
        </w:rPr>
        <w:t>impact analysis on the rolling out of the system to the existing infrastructure of the client</w:t>
      </w:r>
      <w:r w:rsidRPr="005B5BF5">
        <w:rPr>
          <w:rFonts w:ascii="Palatino Linotype" w:hAnsi="Palatino Linotype"/>
        </w:rPr>
        <w:t xml:space="preserve">.  It will provide the input for </w:t>
      </w:r>
      <w:r w:rsidR="004C32AC" w:rsidRPr="005B5BF5">
        <w:rPr>
          <w:rFonts w:ascii="Palatino Linotype" w:hAnsi="Palatino Linotype"/>
        </w:rPr>
        <w:t>system implementation such as migration planning and system rollout planning</w:t>
      </w:r>
      <w:r w:rsidR="00AD54D9" w:rsidRPr="005B5BF5">
        <w:rPr>
          <w:rFonts w:ascii="Palatino Linotype" w:hAnsi="Palatino Linotype"/>
        </w:rPr>
        <w:t>.</w:t>
      </w:r>
      <w:r w:rsidRPr="005B5BF5">
        <w:rPr>
          <w:rFonts w:ascii="Palatino Linotype" w:hAnsi="Palatino Linotype"/>
        </w:rPr>
        <w:t xml:space="preserve"> </w:t>
      </w:r>
    </w:p>
    <w:p w14:paraId="5F8CE3D5" w14:textId="77777777" w:rsidR="00912794" w:rsidRPr="005B5BF5" w:rsidRDefault="00187054" w:rsidP="007E6F0F">
      <w:pPr>
        <w:jc w:val="both"/>
        <w:rPr>
          <w:rFonts w:ascii="Palatino Linotype" w:hAnsi="Palatino Linotype"/>
        </w:rPr>
      </w:pPr>
      <w:r w:rsidRPr="005B5BF5">
        <w:rPr>
          <w:rFonts w:ascii="Palatino Linotype" w:hAnsi="Palatino Linotype"/>
        </w:rPr>
        <w:t xml:space="preserve">The </w:t>
      </w:r>
      <w:r w:rsidR="004C32AC" w:rsidRPr="005B5BF5">
        <w:rPr>
          <w:rFonts w:ascii="Palatino Linotype" w:hAnsi="Palatino Linotype"/>
        </w:rPr>
        <w:t>Impact Analysis Report</w:t>
      </w:r>
      <w:r w:rsidRPr="005B5BF5">
        <w:rPr>
          <w:rFonts w:ascii="Palatino Linotype" w:hAnsi="Palatino Linotype"/>
        </w:rPr>
        <w:t xml:space="preserve"> is part of the </w:t>
      </w:r>
      <w:r w:rsidR="009A1CF4" w:rsidRPr="005B5BF5">
        <w:rPr>
          <w:rFonts w:ascii="Palatino Linotype" w:hAnsi="Palatino Linotype"/>
        </w:rPr>
        <w:t xml:space="preserve">deliverables </w:t>
      </w:r>
      <w:r w:rsidR="006F1A85" w:rsidRPr="005B5BF5">
        <w:rPr>
          <w:rFonts w:ascii="Palatino Linotype" w:hAnsi="Palatino Linotype"/>
        </w:rPr>
        <w:t xml:space="preserve">in the </w:t>
      </w:r>
      <w:r w:rsidRPr="005B5BF5">
        <w:rPr>
          <w:rFonts w:ascii="Palatino Linotype" w:hAnsi="Palatino Linotype"/>
        </w:rPr>
        <w:t>Business Case Development phase of Project Delivery Lifecycle</w:t>
      </w:r>
      <w:r w:rsidR="00A86042" w:rsidRPr="005B5BF5">
        <w:rPr>
          <w:rFonts w:ascii="Palatino Linotype" w:hAnsi="Palatino Linotype"/>
        </w:rPr>
        <w:t>.</w:t>
      </w:r>
    </w:p>
    <w:p w14:paraId="3B0D59BE" w14:textId="77777777" w:rsidR="00D21579" w:rsidRPr="005B5BF5" w:rsidRDefault="002265DC" w:rsidP="00D22FDC">
      <w:pPr>
        <w:pStyle w:val="2"/>
      </w:pPr>
      <w:bookmarkStart w:id="9" w:name="_Toc472172877"/>
      <w:r w:rsidRPr="005B5BF5">
        <w:t>Document Scope</w:t>
      </w:r>
      <w:bookmarkEnd w:id="9"/>
    </w:p>
    <w:p w14:paraId="0A388F11" w14:textId="77777777" w:rsidR="00EF78F2" w:rsidRPr="005B5BF5" w:rsidRDefault="00EF78F2" w:rsidP="007E6F0F">
      <w:pPr>
        <w:jc w:val="both"/>
        <w:rPr>
          <w:rFonts w:ascii="Palatino Linotype" w:hAnsi="Palatino Linotype"/>
        </w:rPr>
      </w:pPr>
      <w:r w:rsidRPr="005B5BF5">
        <w:rPr>
          <w:rFonts w:ascii="Palatino Linotype" w:hAnsi="Palatino Linotype"/>
        </w:rPr>
        <w:t xml:space="preserve">The scope of the </w:t>
      </w:r>
      <w:r w:rsidR="004C32AC" w:rsidRPr="005B5BF5">
        <w:rPr>
          <w:rFonts w:ascii="Palatino Linotype" w:hAnsi="Palatino Linotype"/>
        </w:rPr>
        <w:t>Impact Analysis Report</w:t>
      </w:r>
      <w:r w:rsidR="00AD54D9" w:rsidRPr="005B5BF5">
        <w:rPr>
          <w:rFonts w:ascii="Palatino Linotype" w:hAnsi="Palatino Linotype"/>
        </w:rPr>
        <w:t xml:space="preserve"> </w:t>
      </w:r>
      <w:r w:rsidRPr="005B5BF5">
        <w:rPr>
          <w:rFonts w:ascii="Palatino Linotype" w:hAnsi="Palatino Linotype"/>
        </w:rPr>
        <w:t>(</w:t>
      </w:r>
      <w:r w:rsidR="004C32AC" w:rsidRPr="005B5BF5">
        <w:rPr>
          <w:rFonts w:ascii="Palatino Linotype" w:hAnsi="Palatino Linotype"/>
        </w:rPr>
        <w:t>I</w:t>
      </w:r>
      <w:r w:rsidR="006914C4">
        <w:rPr>
          <w:rFonts w:ascii="Palatino Linotype" w:hAnsi="Palatino Linotype"/>
        </w:rPr>
        <w:t>A</w:t>
      </w:r>
      <w:r w:rsidR="00E0285B">
        <w:rPr>
          <w:rFonts w:ascii="Palatino Linotype" w:hAnsi="Palatino Linotype"/>
        </w:rPr>
        <w:t>R</w:t>
      </w:r>
      <w:r w:rsidRPr="005B5BF5">
        <w:rPr>
          <w:rFonts w:ascii="Palatino Linotype" w:hAnsi="Palatino Linotype"/>
        </w:rPr>
        <w:t xml:space="preserve">) is to describe the </w:t>
      </w:r>
      <w:r w:rsidR="004C32AC" w:rsidRPr="005B5BF5">
        <w:rPr>
          <w:rFonts w:ascii="Palatino Linotype" w:hAnsi="Palatino Linotype"/>
        </w:rPr>
        <w:t>impact for the system implementation</w:t>
      </w:r>
      <w:r w:rsidR="00D22FDC" w:rsidRPr="005B5BF5">
        <w:rPr>
          <w:rFonts w:ascii="Palatino Linotype" w:hAnsi="Palatino Linotype"/>
        </w:rPr>
        <w:t xml:space="preserve">. It has section such as </w:t>
      </w:r>
      <w:r w:rsidR="004C32AC" w:rsidRPr="005B5BF5">
        <w:rPr>
          <w:rFonts w:ascii="Palatino Linotype" w:hAnsi="Palatino Linotype"/>
        </w:rPr>
        <w:t>existing data flow, implementation strategy, contingency and work around approach</w:t>
      </w:r>
      <w:r w:rsidR="00D22FDC" w:rsidRPr="005B5BF5">
        <w:rPr>
          <w:rFonts w:ascii="Palatino Linotype" w:hAnsi="Palatino Linotype"/>
        </w:rPr>
        <w:t>, etc</w:t>
      </w:r>
      <w:r w:rsidRPr="005B5BF5">
        <w:rPr>
          <w:rFonts w:ascii="Palatino Linotype" w:hAnsi="Palatino Linotype"/>
        </w:rPr>
        <w:t xml:space="preserve">.  </w:t>
      </w:r>
    </w:p>
    <w:p w14:paraId="36D525C4" w14:textId="77777777" w:rsidR="00912794" w:rsidRPr="005B5BF5" w:rsidRDefault="00912794" w:rsidP="00D22FDC">
      <w:pPr>
        <w:pStyle w:val="2"/>
      </w:pPr>
      <w:bookmarkStart w:id="10" w:name="_Toc472172878"/>
      <w:r w:rsidRPr="005B5BF5">
        <w:t>Document Audience</w:t>
      </w:r>
      <w:bookmarkEnd w:id="10"/>
    </w:p>
    <w:p w14:paraId="2A169896" w14:textId="77777777" w:rsidR="00FD0EA3" w:rsidRPr="005B5BF5" w:rsidRDefault="00FD0EA3" w:rsidP="00FF4F2D">
      <w:pPr>
        <w:jc w:val="both"/>
        <w:rPr>
          <w:rFonts w:ascii="Palatino Linotype" w:hAnsi="Palatino Linotype"/>
          <w:szCs w:val="20"/>
        </w:rPr>
      </w:pPr>
      <w:r w:rsidRPr="005B5BF5">
        <w:rPr>
          <w:rFonts w:ascii="Palatino Linotype" w:hAnsi="Palatino Linotype"/>
        </w:rPr>
        <w:t>The audience of th</w:t>
      </w:r>
      <w:r w:rsidR="0014239B" w:rsidRPr="005B5BF5">
        <w:rPr>
          <w:rFonts w:ascii="Palatino Linotype" w:hAnsi="Palatino Linotype"/>
        </w:rPr>
        <w:t>is</w:t>
      </w:r>
      <w:r w:rsidRPr="005B5BF5">
        <w:rPr>
          <w:rFonts w:ascii="Palatino Linotype" w:hAnsi="Palatino Linotype"/>
        </w:rPr>
        <w:t xml:space="preserve"> </w:t>
      </w:r>
      <w:r w:rsidR="004C32AC" w:rsidRPr="005B5BF5">
        <w:rPr>
          <w:rFonts w:ascii="Palatino Linotype" w:hAnsi="Palatino Linotype"/>
        </w:rPr>
        <w:t>Impact Analysis Report</w:t>
      </w:r>
      <w:r w:rsidR="00AD54D9" w:rsidRPr="005B5BF5">
        <w:rPr>
          <w:rFonts w:ascii="Palatino Linotype" w:hAnsi="Palatino Linotype"/>
        </w:rPr>
        <w:t xml:space="preserve"> </w:t>
      </w:r>
      <w:r w:rsidRPr="005B5BF5">
        <w:rPr>
          <w:rFonts w:ascii="Palatino Linotype" w:hAnsi="Palatino Linotype"/>
        </w:rPr>
        <w:t>(</w:t>
      </w:r>
      <w:r w:rsidR="006914C4">
        <w:rPr>
          <w:rFonts w:ascii="Palatino Linotype" w:hAnsi="Palatino Linotype"/>
        </w:rPr>
        <w:t>IA</w:t>
      </w:r>
      <w:r w:rsidR="00E0285B">
        <w:rPr>
          <w:rFonts w:ascii="Palatino Linotype" w:hAnsi="Palatino Linotype"/>
        </w:rPr>
        <w:t>R</w:t>
      </w:r>
      <w:r w:rsidRPr="005B5BF5">
        <w:rPr>
          <w:rFonts w:ascii="Palatino Linotype" w:hAnsi="Palatino Linotype"/>
        </w:rPr>
        <w:t xml:space="preserve">) is </w:t>
      </w:r>
      <w:r w:rsidR="00AD54D9" w:rsidRPr="005B5BF5">
        <w:rPr>
          <w:rFonts w:ascii="Palatino Linotype" w:hAnsi="Palatino Linotype"/>
        </w:rPr>
        <w:t>the technical staff of the IT department of the project owner</w:t>
      </w:r>
      <w:r w:rsidRPr="005B5BF5">
        <w:rPr>
          <w:rFonts w:ascii="Palatino Linotype" w:hAnsi="Palatino Linotype"/>
        </w:rPr>
        <w:t>.</w:t>
      </w:r>
      <w:r w:rsidR="00AD54D9" w:rsidRPr="005B5BF5">
        <w:rPr>
          <w:rFonts w:ascii="Palatino Linotype" w:hAnsi="Palatino Linotype"/>
        </w:rPr>
        <w:t xml:space="preserve"> </w:t>
      </w:r>
    </w:p>
    <w:p w14:paraId="3FE877CD" w14:textId="77777777" w:rsidR="00FD0EA3" w:rsidRPr="005B5BF5" w:rsidRDefault="00FD0EA3">
      <w:pPr>
        <w:rPr>
          <w:rFonts w:ascii="Palatino Linotype" w:eastAsia="Microsoft YaHei" w:hAnsi="Palatino Linotype" w:cs="Microsoft YaHei"/>
          <w:b/>
          <w:bCs/>
          <w:color w:val="4F81BD" w:themeColor="accent1"/>
          <w:sz w:val="26"/>
          <w:szCs w:val="26"/>
          <w:lang w:eastAsia="zh-CN"/>
        </w:rPr>
      </w:pPr>
      <w:r w:rsidRPr="005B5BF5">
        <w:rPr>
          <w:rFonts w:ascii="Palatino Linotype" w:eastAsia="Microsoft YaHei" w:hAnsi="Palatino Linotype" w:cs="Microsoft YaHei"/>
          <w:lang w:eastAsia="zh-CN"/>
        </w:rPr>
        <w:br w:type="page"/>
      </w:r>
    </w:p>
    <w:p w14:paraId="5448CDFC" w14:textId="77777777" w:rsidR="009706A7" w:rsidRPr="005B5BF5" w:rsidRDefault="002265DC" w:rsidP="00D22FDC">
      <w:pPr>
        <w:pStyle w:val="2"/>
      </w:pPr>
      <w:bookmarkStart w:id="11" w:name="_Toc472172879"/>
      <w:r w:rsidRPr="005B5BF5">
        <w:lastRenderedPageBreak/>
        <w:t>Terms &amp; Abbreviation</w:t>
      </w:r>
      <w:r w:rsidR="00611DDF" w:rsidRPr="005B5BF5">
        <w:t>s</w:t>
      </w:r>
      <w:bookmarkEnd w:id="11"/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1561"/>
        <w:gridCol w:w="9121"/>
      </w:tblGrid>
      <w:tr w:rsidR="00A73CE8" w:rsidRPr="005B5BF5" w14:paraId="729E8FFC" w14:textId="77777777" w:rsidTr="00A00C1A">
        <w:tc>
          <w:tcPr>
            <w:tcW w:w="1561" w:type="dxa"/>
            <w:shd w:val="clear" w:color="auto" w:fill="1F497D" w:themeFill="text2"/>
          </w:tcPr>
          <w:p w14:paraId="08132693" w14:textId="77777777" w:rsidR="00A73CE8" w:rsidRPr="005B5BF5" w:rsidRDefault="002265DC" w:rsidP="007E6F0F">
            <w:pPr>
              <w:jc w:val="both"/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  <w:t>Abbreviation</w:t>
            </w:r>
          </w:p>
        </w:tc>
        <w:tc>
          <w:tcPr>
            <w:tcW w:w="9121" w:type="dxa"/>
            <w:shd w:val="clear" w:color="auto" w:fill="1F497D" w:themeFill="text2"/>
          </w:tcPr>
          <w:p w14:paraId="61BB89B3" w14:textId="77777777" w:rsidR="00A73CE8" w:rsidRPr="005B5BF5" w:rsidRDefault="002265DC" w:rsidP="007E6F0F">
            <w:pPr>
              <w:jc w:val="both"/>
              <w:rPr>
                <w:rFonts w:ascii="Palatino Linotype" w:hAnsi="Palatino Linotype"/>
                <w:b/>
              </w:rPr>
            </w:pPr>
            <w:r w:rsidRPr="005B5BF5"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  <w:t>Description</w:t>
            </w:r>
          </w:p>
        </w:tc>
      </w:tr>
      <w:tr w:rsidR="00D21579" w:rsidRPr="005B5BF5" w14:paraId="4C0AD673" w14:textId="77777777" w:rsidTr="00A00C1A">
        <w:tc>
          <w:tcPr>
            <w:tcW w:w="1561" w:type="dxa"/>
          </w:tcPr>
          <w:p w14:paraId="4806AF55" w14:textId="77777777" w:rsidR="00D21579" w:rsidRPr="005B5BF5" w:rsidRDefault="008B0458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ESB</w:t>
            </w:r>
          </w:p>
        </w:tc>
        <w:tc>
          <w:tcPr>
            <w:tcW w:w="9121" w:type="dxa"/>
          </w:tcPr>
          <w:p w14:paraId="4381223A" w14:textId="77777777" w:rsidR="00D21579" w:rsidRPr="005B5BF5" w:rsidRDefault="008B0458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Enterprise Service Bus</w:t>
            </w:r>
          </w:p>
        </w:tc>
      </w:tr>
      <w:tr w:rsidR="00D21579" w:rsidRPr="005B5BF5" w14:paraId="70BC4504" w14:textId="77777777" w:rsidTr="00A00C1A">
        <w:tc>
          <w:tcPr>
            <w:tcW w:w="1561" w:type="dxa"/>
          </w:tcPr>
          <w:p w14:paraId="56D1C946" w14:textId="77777777" w:rsidR="00D21579" w:rsidRPr="005B5BF5" w:rsidRDefault="008B0458" w:rsidP="007E6F0F">
            <w:pPr>
              <w:jc w:val="both"/>
              <w:rPr>
                <w:rFonts w:ascii="Palatino Linotype" w:eastAsia="Microsoft YaHei" w:hAnsi="Palatino Linotype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lang w:eastAsia="zh-CN"/>
              </w:rPr>
              <w:t>API</w:t>
            </w:r>
          </w:p>
        </w:tc>
        <w:tc>
          <w:tcPr>
            <w:tcW w:w="9121" w:type="dxa"/>
          </w:tcPr>
          <w:p w14:paraId="492377EB" w14:textId="77777777" w:rsidR="00D21579" w:rsidRPr="005B5BF5" w:rsidRDefault="008B0458" w:rsidP="007E6F0F">
            <w:pPr>
              <w:jc w:val="both"/>
              <w:rPr>
                <w:rFonts w:ascii="Palatino Linotype" w:eastAsia="Microsoft YaHei" w:hAnsi="Palatino Linotype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lang w:eastAsia="zh-CN"/>
              </w:rPr>
              <w:t>Application Programming Interface</w:t>
            </w:r>
          </w:p>
        </w:tc>
      </w:tr>
      <w:tr w:rsidR="00D21579" w:rsidRPr="005B5BF5" w14:paraId="414E94EF" w14:textId="77777777" w:rsidTr="00A00C1A">
        <w:tc>
          <w:tcPr>
            <w:tcW w:w="1561" w:type="dxa"/>
          </w:tcPr>
          <w:p w14:paraId="01B091B5" w14:textId="77777777" w:rsidR="00D21579" w:rsidRPr="005B5BF5" w:rsidRDefault="00556B07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EDW</w:t>
            </w:r>
          </w:p>
        </w:tc>
        <w:tc>
          <w:tcPr>
            <w:tcW w:w="9121" w:type="dxa"/>
          </w:tcPr>
          <w:p w14:paraId="6DD28BEA" w14:textId="77777777" w:rsidR="00D21579" w:rsidRPr="005B5BF5" w:rsidRDefault="00556B07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Enterprise Data Warehouse</w:t>
            </w:r>
          </w:p>
        </w:tc>
      </w:tr>
      <w:tr w:rsidR="00D21579" w:rsidRPr="005B5BF5" w14:paraId="5E615FC0" w14:textId="77777777" w:rsidTr="00A00C1A">
        <w:tc>
          <w:tcPr>
            <w:tcW w:w="1561" w:type="dxa"/>
          </w:tcPr>
          <w:p w14:paraId="7EB46837" w14:textId="77777777" w:rsidR="00D21579" w:rsidRPr="005B5BF5" w:rsidRDefault="004666E3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EOD</w:t>
            </w:r>
          </w:p>
        </w:tc>
        <w:tc>
          <w:tcPr>
            <w:tcW w:w="9121" w:type="dxa"/>
          </w:tcPr>
          <w:p w14:paraId="6A0F0C8D" w14:textId="77777777" w:rsidR="00D21579" w:rsidRPr="005B5BF5" w:rsidRDefault="004666E3" w:rsidP="007306B9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 xml:space="preserve">End of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D</w:t>
            </w:r>
            <w:r w:rsidRPr="005B5BF5">
              <w:rPr>
                <w:rFonts w:ascii="Palatino Linotype" w:eastAsia="SimSun" w:hAnsi="Palatino Linotype"/>
                <w:lang w:eastAsia="zh-CN"/>
              </w:rPr>
              <w:t>ay</w:t>
            </w:r>
          </w:p>
        </w:tc>
      </w:tr>
      <w:tr w:rsidR="00D21579" w:rsidRPr="005B5BF5" w14:paraId="3ADCC66F" w14:textId="77777777" w:rsidTr="00A00C1A">
        <w:tc>
          <w:tcPr>
            <w:tcW w:w="1561" w:type="dxa"/>
          </w:tcPr>
          <w:p w14:paraId="58A3437B" w14:textId="77777777" w:rsidR="00D21579" w:rsidRPr="005B5BF5" w:rsidRDefault="00B549E4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POS Client</w:t>
            </w:r>
          </w:p>
        </w:tc>
        <w:tc>
          <w:tcPr>
            <w:tcW w:w="9121" w:type="dxa"/>
          </w:tcPr>
          <w:p w14:paraId="0A60B3C2" w14:textId="77777777" w:rsidR="00D21579" w:rsidRPr="005B5BF5" w:rsidRDefault="004666E3" w:rsidP="007306B9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 xml:space="preserve">One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D</w:t>
            </w:r>
            <w:r w:rsidRPr="005B5BF5">
              <w:rPr>
                <w:rFonts w:ascii="Palatino Linotype" w:eastAsia="SimSun" w:hAnsi="Palatino Linotype"/>
                <w:lang w:eastAsia="zh-CN"/>
              </w:rPr>
              <w:t xml:space="preserve">atabase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O</w:t>
            </w:r>
            <w:r w:rsidRPr="005B5BF5">
              <w:rPr>
                <w:rFonts w:ascii="Palatino Linotype" w:eastAsia="SimSun" w:hAnsi="Palatino Linotype"/>
                <w:lang w:eastAsia="zh-CN"/>
              </w:rPr>
              <w:t xml:space="preserve">wner on the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S</w:t>
            </w:r>
            <w:r w:rsidRPr="005B5BF5">
              <w:rPr>
                <w:rFonts w:ascii="Palatino Linotype" w:eastAsia="SimSun" w:hAnsi="Palatino Linotype"/>
                <w:lang w:eastAsia="zh-CN"/>
              </w:rPr>
              <w:t xml:space="preserve">ales side, provided by the POS machine vendor/manufacturer </w:t>
            </w:r>
          </w:p>
        </w:tc>
      </w:tr>
      <w:tr w:rsidR="00D21579" w:rsidRPr="005B5BF5" w14:paraId="3AC89ABA" w14:textId="77777777" w:rsidTr="00A00C1A">
        <w:tc>
          <w:tcPr>
            <w:tcW w:w="1561" w:type="dxa"/>
          </w:tcPr>
          <w:p w14:paraId="42B56990" w14:textId="77777777" w:rsidR="00D21579" w:rsidRPr="005B5BF5" w:rsidRDefault="004666E3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DB</w:t>
            </w:r>
          </w:p>
        </w:tc>
        <w:tc>
          <w:tcPr>
            <w:tcW w:w="9121" w:type="dxa"/>
          </w:tcPr>
          <w:p w14:paraId="449F9FF7" w14:textId="77777777" w:rsidR="00D21579" w:rsidRPr="005B5BF5" w:rsidRDefault="004666E3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Database</w:t>
            </w:r>
          </w:p>
        </w:tc>
      </w:tr>
      <w:tr w:rsidR="00D21579" w:rsidRPr="005B5BF5" w14:paraId="689FFEA2" w14:textId="77777777" w:rsidTr="00A00C1A">
        <w:tc>
          <w:tcPr>
            <w:tcW w:w="1561" w:type="dxa"/>
          </w:tcPr>
          <w:p w14:paraId="3CE49CCD" w14:textId="77777777" w:rsidR="00D21579" w:rsidRPr="005B5BF5" w:rsidRDefault="00B549E4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POS</w:t>
            </w:r>
          </w:p>
        </w:tc>
        <w:tc>
          <w:tcPr>
            <w:tcW w:w="9121" w:type="dxa"/>
          </w:tcPr>
          <w:p w14:paraId="29602609" w14:textId="77777777" w:rsidR="00D21579" w:rsidRPr="005B5BF5" w:rsidRDefault="00B549E4" w:rsidP="007E6F0F">
            <w:pPr>
              <w:jc w:val="both"/>
              <w:rPr>
                <w:rFonts w:ascii="Palatino Linotype" w:hAnsi="Palatino Linotype" w:cs="Calibri"/>
              </w:rPr>
            </w:pPr>
            <w:r w:rsidRPr="005B5BF5">
              <w:rPr>
                <w:rFonts w:ascii="Palatino Linotype" w:hAnsi="Palatino Linotype" w:cs="Calibri"/>
              </w:rPr>
              <w:t>Point of Sales</w:t>
            </w:r>
          </w:p>
        </w:tc>
      </w:tr>
      <w:tr w:rsidR="00501756" w:rsidRPr="005B5BF5" w14:paraId="2F68CA75" w14:textId="77777777" w:rsidTr="00A00C1A">
        <w:tc>
          <w:tcPr>
            <w:tcW w:w="1561" w:type="dxa"/>
          </w:tcPr>
          <w:p w14:paraId="5CF8851C" w14:textId="77777777" w:rsidR="00501756" w:rsidRPr="005B5BF5" w:rsidRDefault="00501756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Staging DB</w:t>
            </w:r>
          </w:p>
        </w:tc>
        <w:tc>
          <w:tcPr>
            <w:tcW w:w="9121" w:type="dxa"/>
          </w:tcPr>
          <w:p w14:paraId="45177177" w14:textId="77777777" w:rsidR="00501756" w:rsidRPr="005B5BF5" w:rsidRDefault="00501756" w:rsidP="007E6F0F">
            <w:pPr>
              <w:jc w:val="both"/>
              <w:rPr>
                <w:rFonts w:ascii="Palatino Linotype" w:hAnsi="Palatino Linotype" w:cs="Calibri"/>
              </w:rPr>
            </w:pPr>
            <w:r w:rsidRPr="005B5BF5">
              <w:rPr>
                <w:rFonts w:ascii="Palatino Linotype" w:hAnsi="Palatino Linotype" w:cs="Calibri"/>
              </w:rPr>
              <w:t>The service bus database to stage the polling data</w:t>
            </w:r>
          </w:p>
        </w:tc>
      </w:tr>
    </w:tbl>
    <w:p w14:paraId="622BB761" w14:textId="77777777" w:rsidR="00D21579" w:rsidRPr="005B5BF5" w:rsidRDefault="00D21579" w:rsidP="007E6F0F">
      <w:pPr>
        <w:jc w:val="both"/>
        <w:rPr>
          <w:rFonts w:ascii="Palatino Linotype" w:hAnsi="Palatino Linotype"/>
        </w:rPr>
      </w:pPr>
    </w:p>
    <w:p w14:paraId="4226EC04" w14:textId="77777777" w:rsidR="009706A7" w:rsidRPr="005B5BF5" w:rsidRDefault="002265DC" w:rsidP="00D22FDC">
      <w:pPr>
        <w:pStyle w:val="2"/>
      </w:pPr>
      <w:bookmarkStart w:id="12" w:name="_Toc472172880"/>
      <w:r w:rsidRPr="005B5BF5">
        <w:t>Reference Materials</w:t>
      </w:r>
      <w:bookmarkEnd w:id="12"/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9A3EE4" w:rsidRPr="005B5BF5" w14:paraId="2C629E3E" w14:textId="77777777" w:rsidTr="00E132B9">
        <w:trPr>
          <w:cantSplit/>
          <w:tblHeader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14:paraId="6A391EE1" w14:textId="77777777" w:rsidR="009A3EE4" w:rsidRPr="005B5BF5" w:rsidRDefault="002265DC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Document Names</w:t>
            </w:r>
          </w:p>
        </w:tc>
      </w:tr>
      <w:tr w:rsidR="009A3EE4" w:rsidRPr="005B5BF5" w14:paraId="42C623A9" w14:textId="77777777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77B4" w14:textId="77777777" w:rsidR="00B549E4" w:rsidRPr="005B5BF5" w:rsidRDefault="00C92AEC" w:rsidP="007E6F0F">
            <w:pPr>
              <w:spacing w:after="0"/>
              <w:jc w:val="both"/>
              <w:rPr>
                <w:rFonts w:ascii="Palatino Linotype" w:hAnsi="Palatino Linotype"/>
                <w:szCs w:val="20"/>
              </w:rPr>
            </w:pPr>
            <w:r w:rsidRPr="005B5BF5">
              <w:rPr>
                <w:rFonts w:ascii="Palatino Linotype" w:hAnsi="Palatino Linotype"/>
                <w:szCs w:val="20"/>
              </w:rPr>
              <w:t>Maxim’s</w:t>
            </w:r>
            <w:r w:rsidR="00B549E4" w:rsidRPr="005B5BF5">
              <w:rPr>
                <w:rFonts w:ascii="Palatino Linotype" w:hAnsi="Palatino Linotype"/>
                <w:szCs w:val="20"/>
              </w:rPr>
              <w:t xml:space="preserve"> POS Polling ESB Implementation Service Proposal EL-FY16-902-v3.docx</w:t>
            </w:r>
          </w:p>
        </w:tc>
      </w:tr>
      <w:tr w:rsidR="009A3EE4" w:rsidRPr="005B5BF5" w14:paraId="738694ED" w14:textId="77777777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DA1E" w14:textId="77777777" w:rsidR="009A3EE4" w:rsidRPr="005B5BF5" w:rsidRDefault="0010707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</w:rPr>
              <w:t>POS Polling User Requirement Confirmation-20161121-Discussion Note.xlsx</w:t>
            </w:r>
          </w:p>
        </w:tc>
      </w:tr>
      <w:tr w:rsidR="00FE7B17" w:rsidRPr="005B5BF5" w14:paraId="2850458D" w14:textId="77777777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34BF" w14:textId="77777777" w:rsidR="00FE7B17" w:rsidRPr="005B5BF5" w:rsidRDefault="00FE7B17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FE7B17">
              <w:rPr>
                <w:rFonts w:ascii="Palatino Linotype" w:eastAsia="Microsoft YaHei" w:hAnsi="Palatino Linotype"/>
                <w:szCs w:val="20"/>
              </w:rPr>
              <w:t>Maxim_POS_Polling_ESB_RDD-v1.3</w:t>
            </w:r>
            <w:r>
              <w:rPr>
                <w:rFonts w:ascii="Palatino Linotype" w:eastAsia="Microsoft YaHei" w:hAnsi="Palatino Linotype"/>
                <w:szCs w:val="20"/>
              </w:rPr>
              <w:t>.xlsx</w:t>
            </w:r>
          </w:p>
        </w:tc>
      </w:tr>
    </w:tbl>
    <w:p w14:paraId="2A88F49C" w14:textId="77777777" w:rsidR="009A3EE4" w:rsidRPr="005B5BF5" w:rsidRDefault="009A3EE4" w:rsidP="007E6F0F">
      <w:pPr>
        <w:jc w:val="both"/>
        <w:rPr>
          <w:rFonts w:ascii="Palatino Linotype" w:eastAsia="Microsoft YaHei" w:hAnsi="Palatino Linotype"/>
        </w:rPr>
      </w:pPr>
    </w:p>
    <w:p w14:paraId="631CDBF6" w14:textId="77777777" w:rsidR="002265DC" w:rsidRPr="005B5BF5" w:rsidRDefault="002265DC" w:rsidP="007E6F0F">
      <w:pPr>
        <w:jc w:val="both"/>
        <w:rPr>
          <w:rFonts w:ascii="Palatino Linotype" w:eastAsia="Microsoft YaHei" w:hAnsi="Palatino Linotype" w:cs="Microsoft YaHei"/>
          <w:b/>
          <w:bCs/>
          <w:color w:val="365F91" w:themeColor="accent1" w:themeShade="BF"/>
          <w:sz w:val="28"/>
          <w:szCs w:val="28"/>
        </w:rPr>
      </w:pPr>
      <w:r w:rsidRPr="005B5BF5">
        <w:rPr>
          <w:rFonts w:ascii="Palatino Linotype" w:eastAsia="Microsoft YaHei" w:hAnsi="Palatino Linotype" w:cs="Microsoft YaHei"/>
        </w:rPr>
        <w:br w:type="page"/>
      </w:r>
    </w:p>
    <w:p w14:paraId="652F5DA8" w14:textId="77777777" w:rsidR="004E1819" w:rsidRPr="005B5BF5" w:rsidRDefault="004E1819" w:rsidP="009D5EF3">
      <w:pPr>
        <w:pStyle w:val="1"/>
      </w:pPr>
      <w:bookmarkStart w:id="13" w:name="_Toc472172881"/>
      <w:r w:rsidRPr="005B5BF5">
        <w:lastRenderedPageBreak/>
        <w:t>Executive Summary</w:t>
      </w:r>
      <w:bookmarkEnd w:id="13"/>
    </w:p>
    <w:p w14:paraId="6528E872" w14:textId="77777777" w:rsidR="007C7962" w:rsidRPr="005B5BF5" w:rsidRDefault="00F41F74" w:rsidP="00A00C1A">
      <w:pPr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 xml:space="preserve">The aim of the ESB project </w:t>
      </w:r>
      <w:r w:rsidR="001F0E39" w:rsidRPr="005B5BF5">
        <w:rPr>
          <w:rFonts w:ascii="Palatino Linotype" w:hAnsi="Palatino Linotype"/>
          <w:lang w:eastAsia="zh-CN"/>
        </w:rPr>
        <w:t xml:space="preserve">is </w:t>
      </w:r>
      <w:r w:rsidRPr="005B5BF5">
        <w:rPr>
          <w:rFonts w:ascii="Palatino Linotype" w:hAnsi="Palatino Linotype"/>
          <w:lang w:eastAsia="zh-CN"/>
        </w:rPr>
        <w:t xml:space="preserve">to </w:t>
      </w:r>
      <w:r w:rsidR="001F0E39" w:rsidRPr="005B5BF5">
        <w:rPr>
          <w:rFonts w:ascii="Palatino Linotype" w:hAnsi="Palatino Linotype"/>
          <w:lang w:eastAsia="zh-CN"/>
        </w:rPr>
        <w:t xml:space="preserve">migrate </w:t>
      </w:r>
      <w:r w:rsidRPr="005B5BF5">
        <w:rPr>
          <w:rFonts w:ascii="Palatino Linotype" w:hAnsi="Palatino Linotype"/>
          <w:lang w:eastAsia="zh-CN"/>
        </w:rPr>
        <w:t xml:space="preserve">three data processing flows in Maxim’s current enterprise </w:t>
      </w:r>
      <w:r w:rsidR="00E57C5D" w:rsidRPr="005B5BF5">
        <w:rPr>
          <w:rFonts w:ascii="Palatino Linotype" w:hAnsi="Palatino Linotype"/>
          <w:lang w:eastAsia="zh-CN"/>
        </w:rPr>
        <w:t xml:space="preserve">architecture </w:t>
      </w:r>
      <w:r w:rsidR="001F0E39" w:rsidRPr="005B5BF5">
        <w:rPr>
          <w:rFonts w:ascii="Palatino Linotype" w:hAnsi="Palatino Linotype"/>
          <w:lang w:eastAsia="zh-CN"/>
        </w:rPr>
        <w:t xml:space="preserve">using </w:t>
      </w:r>
      <w:r w:rsidR="000812BA" w:rsidRPr="005B5BF5">
        <w:rPr>
          <w:rFonts w:ascii="Palatino Linotype" w:hAnsi="Palatino Linotype"/>
          <w:lang w:eastAsia="zh-CN"/>
        </w:rPr>
        <w:t xml:space="preserve">database provided </w:t>
      </w:r>
      <w:r w:rsidR="00E57C5D" w:rsidRPr="005B5BF5">
        <w:rPr>
          <w:rFonts w:ascii="Palatino Linotype" w:hAnsi="Palatino Linotype"/>
          <w:lang w:eastAsia="zh-CN"/>
        </w:rPr>
        <w:t>technologies</w:t>
      </w:r>
      <w:r w:rsidR="000812BA" w:rsidRPr="005B5BF5">
        <w:rPr>
          <w:rFonts w:ascii="Palatino Linotype" w:hAnsi="Palatino Linotype"/>
          <w:lang w:eastAsia="zh-CN"/>
        </w:rPr>
        <w:t xml:space="preserve"> (linked server</w:t>
      </w:r>
      <w:r w:rsidR="004B58AC" w:rsidRPr="005B5BF5">
        <w:rPr>
          <w:rFonts w:ascii="Palatino Linotype" w:hAnsi="Palatino Linotype"/>
          <w:lang w:eastAsia="zh-CN"/>
        </w:rPr>
        <w:t xml:space="preserve"> &amp;</w:t>
      </w:r>
      <w:r w:rsidR="000812BA" w:rsidRPr="005B5BF5">
        <w:rPr>
          <w:rFonts w:ascii="Palatino Linotype" w:hAnsi="Palatino Linotype"/>
          <w:lang w:eastAsia="zh-CN"/>
        </w:rPr>
        <w:t xml:space="preserve"> stored procedure) to </w:t>
      </w:r>
      <w:r w:rsidR="00CC1ACF" w:rsidRPr="005B5BF5">
        <w:rPr>
          <w:rFonts w:ascii="Palatino Linotype" w:hAnsi="Palatino Linotype"/>
          <w:lang w:eastAsia="zh-CN"/>
        </w:rPr>
        <w:t>a new</w:t>
      </w:r>
      <w:r w:rsidR="000812BA" w:rsidRPr="005B5BF5">
        <w:rPr>
          <w:rFonts w:ascii="Palatino Linotype" w:hAnsi="Palatino Linotype"/>
          <w:lang w:eastAsia="zh-CN"/>
        </w:rPr>
        <w:t xml:space="preserve"> platform using </w:t>
      </w:r>
      <w:r w:rsidR="00CC1ACF" w:rsidRPr="005B5BF5">
        <w:rPr>
          <w:rFonts w:ascii="Palatino Linotype" w:hAnsi="Palatino Linotype"/>
          <w:lang w:eastAsia="zh-CN"/>
        </w:rPr>
        <w:t xml:space="preserve">Oracle </w:t>
      </w:r>
      <w:r w:rsidR="00C92AEC" w:rsidRPr="005B5BF5">
        <w:rPr>
          <w:rFonts w:ascii="Palatino Linotype" w:hAnsi="Palatino Linotype"/>
          <w:lang w:eastAsia="zh-CN"/>
        </w:rPr>
        <w:t>E</w:t>
      </w:r>
      <w:r w:rsidR="000812BA" w:rsidRPr="005B5BF5">
        <w:rPr>
          <w:rFonts w:ascii="Palatino Linotype" w:hAnsi="Palatino Linotype"/>
          <w:lang w:eastAsia="zh-CN"/>
        </w:rPr>
        <w:t xml:space="preserve">nterprise </w:t>
      </w:r>
      <w:r w:rsidR="00C92AEC" w:rsidRPr="005B5BF5">
        <w:rPr>
          <w:rFonts w:ascii="Palatino Linotype" w:hAnsi="Palatino Linotype"/>
          <w:lang w:eastAsia="zh-CN"/>
        </w:rPr>
        <w:t>S</w:t>
      </w:r>
      <w:r w:rsidR="000812BA" w:rsidRPr="005B5BF5">
        <w:rPr>
          <w:rFonts w:ascii="Palatino Linotype" w:hAnsi="Palatino Linotype"/>
          <w:lang w:eastAsia="zh-CN"/>
        </w:rPr>
        <w:t xml:space="preserve">ervices </w:t>
      </w:r>
      <w:r w:rsidR="004808FB" w:rsidRPr="005B5BF5">
        <w:rPr>
          <w:rFonts w:ascii="Palatino Linotype" w:hAnsi="Palatino Linotype"/>
          <w:lang w:eastAsia="zh-CN"/>
        </w:rPr>
        <w:t>Bus</w:t>
      </w:r>
      <w:r w:rsidR="000812BA" w:rsidRPr="005B5BF5">
        <w:rPr>
          <w:rFonts w:ascii="Palatino Linotype" w:hAnsi="Palatino Linotype"/>
          <w:lang w:eastAsia="zh-CN"/>
        </w:rPr>
        <w:t xml:space="preserve"> technology</w:t>
      </w:r>
      <w:r w:rsidR="007C7962" w:rsidRPr="005B5BF5">
        <w:rPr>
          <w:rFonts w:ascii="Palatino Linotype" w:hAnsi="Palatino Linotype"/>
          <w:lang w:eastAsia="zh-CN"/>
        </w:rPr>
        <w:t xml:space="preserve">. </w:t>
      </w:r>
      <w:r w:rsidR="000812BA" w:rsidRPr="005B5BF5">
        <w:rPr>
          <w:rFonts w:ascii="Palatino Linotype" w:hAnsi="Palatino Linotype"/>
          <w:lang w:eastAsia="zh-CN"/>
        </w:rPr>
        <w:t xml:space="preserve">In the new </w:t>
      </w:r>
      <w:r w:rsidR="00831E13" w:rsidRPr="005B5BF5">
        <w:rPr>
          <w:rFonts w:ascii="Palatino Linotype" w:hAnsi="Palatino Linotype"/>
          <w:lang w:eastAsia="zh-CN"/>
        </w:rPr>
        <w:t xml:space="preserve">ESB polling </w:t>
      </w:r>
      <w:r w:rsidR="00445748" w:rsidRPr="005B5BF5">
        <w:rPr>
          <w:rFonts w:ascii="Palatino Linotype" w:hAnsi="Palatino Linotype"/>
          <w:lang w:eastAsia="zh-CN"/>
        </w:rPr>
        <w:t>system</w:t>
      </w:r>
      <w:r w:rsidR="00831E13" w:rsidRPr="005B5BF5">
        <w:rPr>
          <w:rFonts w:ascii="Palatino Linotype" w:hAnsi="Palatino Linotype"/>
          <w:lang w:eastAsia="zh-CN"/>
        </w:rPr>
        <w:t xml:space="preserve"> (</w:t>
      </w:r>
      <w:r w:rsidR="00952401" w:rsidRPr="005B5BF5">
        <w:rPr>
          <w:rFonts w:ascii="Palatino Linotype" w:hAnsi="Palatino Linotype"/>
          <w:lang w:eastAsia="zh-CN"/>
        </w:rPr>
        <w:t>ESB system</w:t>
      </w:r>
      <w:r w:rsidR="00831E13" w:rsidRPr="005B5BF5">
        <w:rPr>
          <w:rFonts w:ascii="Palatino Linotype" w:hAnsi="Palatino Linotype"/>
          <w:lang w:eastAsia="zh-CN"/>
        </w:rPr>
        <w:t>)</w:t>
      </w:r>
      <w:r w:rsidR="000812BA" w:rsidRPr="005B5BF5">
        <w:rPr>
          <w:rFonts w:ascii="Palatino Linotype" w:hAnsi="Palatino Linotype"/>
          <w:lang w:eastAsia="zh-CN"/>
        </w:rPr>
        <w:t xml:space="preserve">, </w:t>
      </w:r>
      <w:r w:rsidR="00C92AEC" w:rsidRPr="005B5BF5">
        <w:rPr>
          <w:rFonts w:ascii="Palatino Linotype" w:hAnsi="Palatino Linotype"/>
          <w:lang w:eastAsia="zh-CN"/>
        </w:rPr>
        <w:t>three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7C7962" w:rsidRPr="005B5BF5">
        <w:rPr>
          <w:rFonts w:ascii="Palatino Linotype" w:hAnsi="Palatino Linotype"/>
          <w:lang w:eastAsia="zh-CN"/>
        </w:rPr>
        <w:t xml:space="preserve">data processing flows </w:t>
      </w:r>
      <w:r w:rsidR="000812BA" w:rsidRPr="005B5BF5">
        <w:rPr>
          <w:rFonts w:ascii="Palatino Linotype" w:hAnsi="Palatino Linotype"/>
          <w:lang w:eastAsia="zh-CN"/>
        </w:rPr>
        <w:t xml:space="preserve">will be </w:t>
      </w:r>
      <w:r w:rsidR="001A6C6D" w:rsidRPr="005B5BF5">
        <w:rPr>
          <w:rFonts w:ascii="Palatino Linotype" w:hAnsi="Palatino Linotype"/>
          <w:lang w:eastAsia="zh-CN"/>
        </w:rPr>
        <w:t>implemented</w:t>
      </w:r>
      <w:r w:rsidR="000812BA" w:rsidRPr="005B5BF5">
        <w:rPr>
          <w:rFonts w:ascii="Palatino Linotype" w:hAnsi="Palatino Linotype"/>
          <w:lang w:eastAsia="zh-CN"/>
        </w:rPr>
        <w:t xml:space="preserve">: </w:t>
      </w:r>
    </w:p>
    <w:p w14:paraId="6D6A4543" w14:textId="77777777" w:rsidR="007C7962" w:rsidRPr="005B5BF5" w:rsidRDefault="007C7962" w:rsidP="009F6AD1">
      <w:pPr>
        <w:pStyle w:val="11"/>
        <w:numPr>
          <w:ilvl w:val="0"/>
          <w:numId w:val="3"/>
        </w:numPr>
        <w:rPr>
          <w:lang w:eastAsia="zh-CN"/>
        </w:rPr>
      </w:pPr>
      <w:r w:rsidRPr="005B5BF5">
        <w:rPr>
          <w:lang w:eastAsia="zh-CN"/>
        </w:rPr>
        <w:t>Sales data real time processing to EDW</w:t>
      </w:r>
    </w:p>
    <w:p w14:paraId="20F0121A" w14:textId="77777777" w:rsidR="007C7962" w:rsidRPr="005B5BF5" w:rsidRDefault="007C7962" w:rsidP="009F6AD1">
      <w:pPr>
        <w:pStyle w:val="11"/>
        <w:numPr>
          <w:ilvl w:val="0"/>
          <w:numId w:val="3"/>
        </w:numPr>
        <w:rPr>
          <w:lang w:eastAsia="zh-CN"/>
        </w:rPr>
      </w:pPr>
      <w:r w:rsidRPr="005B5BF5">
        <w:rPr>
          <w:lang w:eastAsia="zh-CN"/>
        </w:rPr>
        <w:t>Sales data EOD processing to EDW</w:t>
      </w:r>
    </w:p>
    <w:p w14:paraId="34F3458A" w14:textId="77777777" w:rsidR="009D5EF3" w:rsidRPr="005B5BF5" w:rsidRDefault="00C92AEC" w:rsidP="009F6AD1">
      <w:pPr>
        <w:pStyle w:val="11"/>
        <w:numPr>
          <w:ilvl w:val="0"/>
          <w:numId w:val="3"/>
        </w:numPr>
        <w:rPr>
          <w:lang w:eastAsia="zh-CN"/>
        </w:rPr>
      </w:pPr>
      <w:r w:rsidRPr="005B5BF5">
        <w:rPr>
          <w:lang w:eastAsia="zh-CN"/>
        </w:rPr>
        <w:t>Synchronize</w:t>
      </w:r>
      <w:r w:rsidR="0007169F" w:rsidRPr="005B5BF5">
        <w:rPr>
          <w:lang w:eastAsia="zh-CN"/>
        </w:rPr>
        <w:t xml:space="preserve"> master d</w:t>
      </w:r>
      <w:r w:rsidR="00D16331" w:rsidRPr="005B5BF5">
        <w:rPr>
          <w:lang w:eastAsia="zh-CN"/>
        </w:rPr>
        <w:t>ata to PO</w:t>
      </w:r>
      <w:r w:rsidR="00F14F99" w:rsidRPr="005B5BF5">
        <w:rPr>
          <w:lang w:eastAsia="zh-CN"/>
        </w:rPr>
        <w:t>S clients (e.g. Pricing/Master)</w:t>
      </w:r>
    </w:p>
    <w:p w14:paraId="73BF8DA8" w14:textId="77777777" w:rsidR="0014239B" w:rsidRPr="005B5BF5" w:rsidRDefault="00A33D4B" w:rsidP="00F14F99">
      <w:pPr>
        <w:spacing w:before="24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T</w:t>
      </w:r>
      <w:r w:rsidR="00445748" w:rsidRPr="005B5BF5">
        <w:rPr>
          <w:rFonts w:ascii="Palatino Linotype" w:hAnsi="Palatino Linotype"/>
          <w:lang w:eastAsia="zh-CN"/>
        </w:rPr>
        <w:t xml:space="preserve">he </w:t>
      </w:r>
      <w:r w:rsidR="00952401" w:rsidRPr="005B5BF5">
        <w:rPr>
          <w:rFonts w:ascii="Palatino Linotype" w:hAnsi="Palatino Linotype"/>
          <w:lang w:eastAsia="zh-CN"/>
        </w:rPr>
        <w:t>ESB</w:t>
      </w:r>
      <w:r w:rsidR="00445748" w:rsidRPr="005B5BF5">
        <w:rPr>
          <w:rFonts w:ascii="Palatino Linotype" w:hAnsi="Palatino Linotype"/>
          <w:lang w:eastAsia="zh-CN"/>
        </w:rPr>
        <w:t xml:space="preserve"> system </w:t>
      </w:r>
      <w:r w:rsidR="000812BA" w:rsidRPr="005B5BF5">
        <w:rPr>
          <w:rFonts w:ascii="Palatino Linotype" w:hAnsi="Palatino Linotype"/>
          <w:lang w:eastAsia="zh-CN"/>
        </w:rPr>
        <w:t>will use JDBC to connect</w:t>
      </w:r>
      <w:r w:rsidR="0014239B" w:rsidRPr="005B5BF5">
        <w:rPr>
          <w:rFonts w:ascii="Palatino Linotype" w:hAnsi="Palatino Linotype"/>
          <w:lang w:eastAsia="zh-CN"/>
        </w:rPr>
        <w:t xml:space="preserve"> to</w:t>
      </w:r>
      <w:r w:rsidR="000812BA" w:rsidRPr="005B5BF5">
        <w:rPr>
          <w:rFonts w:ascii="Palatino Linotype" w:hAnsi="Palatino Linotype"/>
          <w:lang w:eastAsia="zh-CN"/>
        </w:rPr>
        <w:t xml:space="preserve"> the database</w:t>
      </w:r>
      <w:r w:rsidR="0014239B" w:rsidRPr="005B5BF5">
        <w:rPr>
          <w:rFonts w:ascii="Palatino Linotype" w:hAnsi="Palatino Linotype"/>
          <w:lang w:eastAsia="zh-CN"/>
        </w:rPr>
        <w:t>s</w:t>
      </w:r>
      <w:r w:rsidR="000812BA" w:rsidRPr="005B5BF5">
        <w:rPr>
          <w:rFonts w:ascii="Palatino Linotype" w:hAnsi="Palatino Linotype"/>
          <w:lang w:eastAsia="zh-CN"/>
        </w:rPr>
        <w:t xml:space="preserve"> of </w:t>
      </w:r>
      <w:r w:rsidR="00445748" w:rsidRPr="005B5BF5">
        <w:rPr>
          <w:rFonts w:ascii="Palatino Linotype" w:hAnsi="Palatino Linotype"/>
          <w:lang w:eastAsia="zh-CN"/>
        </w:rPr>
        <w:t xml:space="preserve">existing </w:t>
      </w:r>
      <w:r w:rsidR="000812BA" w:rsidRPr="005B5BF5">
        <w:rPr>
          <w:rFonts w:ascii="Palatino Linotype" w:hAnsi="Palatino Linotype"/>
          <w:lang w:eastAsia="zh-CN"/>
        </w:rPr>
        <w:t xml:space="preserve">POS </w:t>
      </w:r>
      <w:r w:rsidR="006F647B" w:rsidRPr="005B5BF5">
        <w:rPr>
          <w:rFonts w:ascii="Palatino Linotype" w:hAnsi="Palatino Linotype"/>
          <w:lang w:eastAsia="zh-CN"/>
        </w:rPr>
        <w:t>clients</w:t>
      </w:r>
      <w:r w:rsidR="000812BA" w:rsidRPr="005B5BF5">
        <w:rPr>
          <w:rFonts w:ascii="Palatino Linotype" w:hAnsi="Palatino Linotype"/>
          <w:lang w:eastAsia="zh-CN"/>
        </w:rPr>
        <w:t xml:space="preserve"> in</w:t>
      </w:r>
      <w:r w:rsidR="00B30C10" w:rsidRPr="005B5BF5">
        <w:rPr>
          <w:rFonts w:ascii="Palatino Linotype" w:hAnsi="Palatino Linotype"/>
          <w:lang w:eastAsia="zh-CN"/>
        </w:rPr>
        <w:t xml:space="preserve"> outlets by pre-configured connection information in order to collect </w:t>
      </w:r>
      <w:r w:rsidR="008D5A79" w:rsidRPr="005B5BF5">
        <w:rPr>
          <w:rFonts w:ascii="Palatino Linotype" w:hAnsi="Palatino Linotype"/>
          <w:lang w:eastAsia="zh-CN"/>
        </w:rPr>
        <w:t>s</w:t>
      </w:r>
      <w:r w:rsidR="000812BA" w:rsidRPr="005B5BF5">
        <w:rPr>
          <w:rFonts w:ascii="Palatino Linotype" w:hAnsi="Palatino Linotype"/>
          <w:lang w:eastAsia="zh-CN"/>
        </w:rPr>
        <w:t xml:space="preserve">ales data </w:t>
      </w:r>
      <w:r w:rsidR="00CC1ACF" w:rsidRPr="005B5BF5">
        <w:rPr>
          <w:rFonts w:ascii="Palatino Linotype" w:hAnsi="Palatino Linotype"/>
          <w:lang w:eastAsia="zh-CN"/>
        </w:rPr>
        <w:t xml:space="preserve">from </w:t>
      </w:r>
      <w:r w:rsidR="006F647B" w:rsidRPr="005B5BF5">
        <w:rPr>
          <w:rFonts w:ascii="Palatino Linotype" w:hAnsi="Palatino Linotype"/>
          <w:lang w:eastAsia="zh-CN"/>
        </w:rPr>
        <w:t>the existing</w:t>
      </w:r>
      <w:r w:rsidR="00CC1ACF" w:rsidRPr="005B5BF5">
        <w:rPr>
          <w:rFonts w:ascii="Palatino Linotype" w:hAnsi="Palatino Linotype"/>
          <w:lang w:eastAsia="zh-CN"/>
        </w:rPr>
        <w:t xml:space="preserve"> POS</w:t>
      </w:r>
      <w:r w:rsidR="006F647B" w:rsidRPr="005B5BF5">
        <w:rPr>
          <w:rFonts w:ascii="Palatino Linotype" w:hAnsi="Palatino Linotype"/>
          <w:lang w:eastAsia="zh-CN"/>
        </w:rPr>
        <w:t xml:space="preserve"> systems</w:t>
      </w:r>
      <w:r w:rsidR="00CC1ACF" w:rsidRPr="005B5BF5">
        <w:rPr>
          <w:rFonts w:ascii="Palatino Linotype" w:hAnsi="Palatino Linotype"/>
          <w:lang w:eastAsia="zh-CN"/>
        </w:rPr>
        <w:t xml:space="preserve"> and update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6F647B" w:rsidRPr="005B5BF5">
        <w:rPr>
          <w:rFonts w:ascii="Palatino Linotype" w:hAnsi="Palatino Linotype"/>
          <w:lang w:eastAsia="zh-CN"/>
        </w:rPr>
        <w:t xml:space="preserve">the </w:t>
      </w:r>
      <w:r w:rsidR="008D5A79" w:rsidRPr="005B5BF5">
        <w:rPr>
          <w:rFonts w:ascii="Palatino Linotype" w:hAnsi="Palatino Linotype"/>
          <w:lang w:eastAsia="zh-CN"/>
        </w:rPr>
        <w:t>p</w:t>
      </w:r>
      <w:r w:rsidR="000812BA" w:rsidRPr="005B5BF5">
        <w:rPr>
          <w:rFonts w:ascii="Palatino Linotype" w:hAnsi="Palatino Linotype"/>
          <w:lang w:eastAsia="zh-CN"/>
        </w:rPr>
        <w:t>ricing</w:t>
      </w:r>
      <w:r w:rsidR="00CC1ACF" w:rsidRPr="005B5BF5">
        <w:rPr>
          <w:rFonts w:ascii="Palatino Linotype" w:hAnsi="Palatino Linotype"/>
          <w:lang w:eastAsia="zh-CN"/>
        </w:rPr>
        <w:t>/</w:t>
      </w:r>
      <w:r w:rsidR="008D5A79" w:rsidRPr="005B5BF5">
        <w:rPr>
          <w:rFonts w:ascii="Palatino Linotype" w:hAnsi="Palatino Linotype"/>
          <w:lang w:eastAsia="zh-CN"/>
        </w:rPr>
        <w:t>m</w:t>
      </w:r>
      <w:r w:rsidR="000812BA" w:rsidRPr="005B5BF5">
        <w:rPr>
          <w:rFonts w:ascii="Palatino Linotype" w:hAnsi="Palatino Linotype"/>
          <w:lang w:eastAsia="zh-CN"/>
        </w:rPr>
        <w:t>aster data</w:t>
      </w:r>
      <w:r w:rsidR="00CC1ACF" w:rsidRPr="005B5BF5">
        <w:rPr>
          <w:rFonts w:ascii="Palatino Linotype" w:hAnsi="Palatino Linotype"/>
          <w:lang w:eastAsia="zh-CN"/>
        </w:rPr>
        <w:t xml:space="preserve"> back to the </w:t>
      </w:r>
      <w:r w:rsidR="00445748" w:rsidRPr="005B5BF5">
        <w:rPr>
          <w:rFonts w:ascii="Palatino Linotype" w:hAnsi="Palatino Linotype"/>
          <w:lang w:eastAsia="zh-CN"/>
        </w:rPr>
        <w:t xml:space="preserve">existing </w:t>
      </w:r>
      <w:r w:rsidR="00CC1ACF" w:rsidRPr="005B5BF5">
        <w:rPr>
          <w:rFonts w:ascii="Palatino Linotype" w:hAnsi="Palatino Linotype"/>
          <w:lang w:eastAsia="zh-CN"/>
        </w:rPr>
        <w:t xml:space="preserve">POS </w:t>
      </w:r>
      <w:r w:rsidR="006F647B" w:rsidRPr="005B5BF5">
        <w:rPr>
          <w:rFonts w:ascii="Palatino Linotype" w:hAnsi="Palatino Linotype"/>
          <w:lang w:eastAsia="zh-CN"/>
        </w:rPr>
        <w:t>clients</w:t>
      </w:r>
      <w:r w:rsidR="000812BA" w:rsidRPr="005B5BF5">
        <w:rPr>
          <w:rFonts w:ascii="Palatino Linotype" w:hAnsi="Palatino Linotype"/>
          <w:lang w:eastAsia="zh-CN"/>
        </w:rPr>
        <w:t xml:space="preserve">. </w:t>
      </w:r>
      <w:r w:rsidR="000311B3" w:rsidRPr="005B5BF5">
        <w:rPr>
          <w:rFonts w:ascii="Palatino Linotype" w:hAnsi="Palatino Linotype"/>
          <w:lang w:eastAsia="zh-CN"/>
        </w:rPr>
        <w:t>Referring</w:t>
      </w:r>
      <w:r w:rsidR="000812BA" w:rsidRPr="005B5BF5">
        <w:rPr>
          <w:rFonts w:ascii="Palatino Linotype" w:hAnsi="Palatino Linotype"/>
          <w:lang w:eastAsia="zh-CN"/>
        </w:rPr>
        <w:t xml:space="preserve"> to the polling logic found in </w:t>
      </w:r>
      <w:r w:rsidR="00445748" w:rsidRPr="005B5BF5">
        <w:rPr>
          <w:rFonts w:ascii="Palatino Linotype" w:hAnsi="Palatino Linotype"/>
          <w:lang w:eastAsia="zh-CN"/>
        </w:rPr>
        <w:t xml:space="preserve">the production </w:t>
      </w:r>
      <w:r w:rsidR="000812BA" w:rsidRPr="005B5BF5">
        <w:rPr>
          <w:rFonts w:ascii="Palatino Linotype" w:hAnsi="Palatino Linotype"/>
          <w:lang w:eastAsia="zh-CN"/>
        </w:rPr>
        <w:t xml:space="preserve">IT51 server, </w:t>
      </w:r>
      <w:r w:rsidR="00CC1ACF" w:rsidRPr="005B5BF5">
        <w:rPr>
          <w:rFonts w:ascii="Palatino Linotype" w:hAnsi="Palatino Linotype"/>
          <w:lang w:eastAsia="zh-CN"/>
        </w:rPr>
        <w:t xml:space="preserve">for </w:t>
      </w:r>
      <w:r w:rsidR="000812BA" w:rsidRPr="005B5BF5">
        <w:rPr>
          <w:rFonts w:ascii="Palatino Linotype" w:hAnsi="Palatino Linotype"/>
          <w:lang w:eastAsia="zh-CN"/>
        </w:rPr>
        <w:t xml:space="preserve">any connection error, </w:t>
      </w:r>
      <w:r w:rsidR="00445748" w:rsidRPr="005B5BF5">
        <w:rPr>
          <w:rFonts w:ascii="Palatino Linotype" w:hAnsi="Palatino Linotype"/>
          <w:lang w:eastAsia="zh-CN"/>
        </w:rPr>
        <w:t xml:space="preserve">the </w:t>
      </w:r>
      <w:r w:rsidR="00952401" w:rsidRPr="005B5BF5">
        <w:rPr>
          <w:rFonts w:ascii="Palatino Linotype" w:hAnsi="Palatino Linotype"/>
          <w:lang w:eastAsia="zh-CN"/>
        </w:rPr>
        <w:t>ESB</w:t>
      </w:r>
      <w:r w:rsidRPr="005B5BF5">
        <w:rPr>
          <w:rFonts w:ascii="Palatino Linotype" w:hAnsi="Palatino Linotype"/>
          <w:lang w:eastAsia="zh-CN"/>
        </w:rPr>
        <w:t xml:space="preserve"> </w:t>
      </w:r>
      <w:r w:rsidR="00445748" w:rsidRPr="005B5BF5">
        <w:rPr>
          <w:rFonts w:ascii="Palatino Linotype" w:hAnsi="Palatino Linotype"/>
          <w:lang w:eastAsia="zh-CN"/>
        </w:rPr>
        <w:t>system</w:t>
      </w:r>
      <w:r w:rsidR="000812BA" w:rsidRPr="005B5BF5">
        <w:rPr>
          <w:rFonts w:ascii="Palatino Linotype" w:hAnsi="Palatino Linotype"/>
          <w:lang w:eastAsia="zh-CN"/>
        </w:rPr>
        <w:t xml:space="preserve"> will log </w:t>
      </w:r>
      <w:r w:rsidR="000311B3" w:rsidRPr="005B5BF5">
        <w:rPr>
          <w:rFonts w:ascii="Palatino Linotype" w:hAnsi="Palatino Linotype"/>
          <w:lang w:eastAsia="zh-CN"/>
        </w:rPr>
        <w:t>down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6F647B" w:rsidRPr="005B5BF5">
        <w:rPr>
          <w:rFonts w:ascii="Palatino Linotype" w:hAnsi="Palatino Linotype"/>
          <w:lang w:eastAsia="zh-CN"/>
        </w:rPr>
        <w:t xml:space="preserve">the </w:t>
      </w:r>
      <w:r w:rsidR="000812BA" w:rsidRPr="005B5BF5">
        <w:rPr>
          <w:rFonts w:ascii="Palatino Linotype" w:hAnsi="Palatino Linotype"/>
          <w:lang w:eastAsia="zh-CN"/>
        </w:rPr>
        <w:t>error and retry data synchronizati</w:t>
      </w:r>
      <w:r w:rsidR="000311B3" w:rsidRPr="005B5BF5">
        <w:rPr>
          <w:rFonts w:ascii="Palatino Linotype" w:hAnsi="Palatino Linotype"/>
          <w:lang w:eastAsia="zh-CN"/>
        </w:rPr>
        <w:t xml:space="preserve">on. </w:t>
      </w:r>
      <w:r w:rsidR="006F647B" w:rsidRPr="005B5BF5">
        <w:rPr>
          <w:rFonts w:ascii="Palatino Linotype" w:hAnsi="Palatino Linotype"/>
          <w:lang w:eastAsia="zh-CN"/>
        </w:rPr>
        <w:t>After reaching maximum retry count, the ESB system will halt the synchronization for that particular POS client and generate alert to related parties for follow up</w:t>
      </w:r>
      <w:r w:rsidR="000812BA" w:rsidRPr="005B5BF5">
        <w:rPr>
          <w:rFonts w:ascii="Palatino Linotype" w:hAnsi="Palatino Linotype"/>
          <w:lang w:eastAsia="zh-CN"/>
        </w:rPr>
        <w:t>.</w:t>
      </w:r>
      <w:r w:rsidR="000311B3" w:rsidRPr="005B5BF5">
        <w:rPr>
          <w:rFonts w:ascii="Palatino Linotype" w:hAnsi="Palatino Linotype"/>
          <w:lang w:eastAsia="zh-CN"/>
        </w:rPr>
        <w:t xml:space="preserve"> </w:t>
      </w:r>
    </w:p>
    <w:p w14:paraId="16AA4DA9" w14:textId="77777777" w:rsidR="000812BA" w:rsidRPr="005B5BF5" w:rsidRDefault="00445748" w:rsidP="00F14F99">
      <w:pPr>
        <w:spacing w:before="24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All</w:t>
      </w:r>
      <w:r w:rsidR="000311B3" w:rsidRPr="005B5BF5">
        <w:rPr>
          <w:rFonts w:ascii="Palatino Linotype" w:hAnsi="Palatino Linotype"/>
          <w:lang w:eastAsia="zh-CN"/>
        </w:rPr>
        <w:t xml:space="preserve"> POS </w:t>
      </w:r>
      <w:r w:rsidR="008D5A79" w:rsidRPr="005B5BF5">
        <w:rPr>
          <w:rFonts w:ascii="Palatino Linotype" w:hAnsi="Palatino Linotype"/>
          <w:lang w:eastAsia="zh-CN"/>
        </w:rPr>
        <w:t>client</w:t>
      </w:r>
      <w:r w:rsidR="00375475" w:rsidRPr="005B5BF5">
        <w:rPr>
          <w:rFonts w:ascii="Palatino Linotype" w:hAnsi="Palatino Linotype"/>
          <w:lang w:eastAsia="zh-CN"/>
        </w:rPr>
        <w:t>s’</w:t>
      </w:r>
      <w:r w:rsidR="008D5A79" w:rsidRPr="005B5BF5">
        <w:rPr>
          <w:rFonts w:ascii="Palatino Linotype" w:hAnsi="Palatino Linotype"/>
          <w:lang w:eastAsia="zh-CN"/>
        </w:rPr>
        <w:t xml:space="preserve"> </w:t>
      </w:r>
      <w:r w:rsidR="000311B3" w:rsidRPr="005B5BF5">
        <w:rPr>
          <w:rFonts w:ascii="Palatino Linotype" w:hAnsi="Palatino Linotype"/>
          <w:lang w:eastAsia="zh-CN"/>
        </w:rPr>
        <w:t xml:space="preserve">connection settings are </w:t>
      </w:r>
      <w:r w:rsidR="000812BA" w:rsidRPr="005B5BF5">
        <w:rPr>
          <w:rFonts w:ascii="Palatino Linotype" w:hAnsi="Palatino Linotype"/>
          <w:lang w:eastAsia="zh-CN"/>
        </w:rPr>
        <w:t>configur</w:t>
      </w:r>
      <w:r w:rsidR="000311B3" w:rsidRPr="005B5BF5">
        <w:rPr>
          <w:rFonts w:ascii="Palatino Linotype" w:hAnsi="Palatino Linotype"/>
          <w:lang w:eastAsia="zh-CN"/>
        </w:rPr>
        <w:t>able</w:t>
      </w:r>
      <w:r w:rsidR="000812BA" w:rsidRPr="005B5BF5">
        <w:rPr>
          <w:rFonts w:ascii="Palatino Linotype" w:hAnsi="Palatino Linotype"/>
          <w:lang w:eastAsia="zh-CN"/>
        </w:rPr>
        <w:t xml:space="preserve"> and </w:t>
      </w:r>
      <w:r w:rsidR="000311B3" w:rsidRPr="005B5BF5">
        <w:rPr>
          <w:rFonts w:ascii="Palatino Linotype" w:hAnsi="Palatino Linotype"/>
          <w:lang w:eastAsia="zh-CN"/>
        </w:rPr>
        <w:t>maintainable</w:t>
      </w:r>
      <w:r w:rsidR="000812BA" w:rsidRPr="005B5BF5">
        <w:rPr>
          <w:rFonts w:ascii="Palatino Linotype" w:hAnsi="Palatino Linotype"/>
          <w:lang w:eastAsia="zh-CN"/>
        </w:rPr>
        <w:t xml:space="preserve"> by </w:t>
      </w:r>
      <w:r w:rsidR="00C92AEC" w:rsidRPr="005B5BF5">
        <w:rPr>
          <w:rFonts w:ascii="Palatino Linotype" w:hAnsi="Palatino Linotype"/>
          <w:lang w:eastAsia="zh-CN"/>
        </w:rPr>
        <w:t>Maxim’s</w:t>
      </w:r>
      <w:r w:rsidR="000812BA" w:rsidRPr="005B5BF5">
        <w:rPr>
          <w:rFonts w:ascii="Palatino Linotype" w:hAnsi="Palatino Linotype"/>
          <w:lang w:eastAsia="zh-CN"/>
        </w:rPr>
        <w:t xml:space="preserve"> IT.</w:t>
      </w:r>
      <w:r w:rsidRPr="005B5BF5">
        <w:rPr>
          <w:rFonts w:ascii="Palatino Linotype" w:hAnsi="Palatino Linotype"/>
          <w:lang w:eastAsia="zh-CN"/>
        </w:rPr>
        <w:t xml:space="preserve"> It make</w:t>
      </w:r>
      <w:r w:rsidR="001A6C6D" w:rsidRPr="005B5BF5">
        <w:rPr>
          <w:rFonts w:ascii="Palatino Linotype" w:hAnsi="Palatino Linotype"/>
          <w:lang w:eastAsia="zh-CN"/>
        </w:rPr>
        <w:t>s</w:t>
      </w:r>
      <w:r w:rsidRPr="005B5BF5">
        <w:rPr>
          <w:rFonts w:ascii="Palatino Linotype" w:hAnsi="Palatino Linotype"/>
          <w:lang w:eastAsia="zh-CN"/>
        </w:rPr>
        <w:t xml:space="preserve"> the adding o</w:t>
      </w:r>
      <w:r w:rsidR="009757B4" w:rsidRPr="005B5BF5">
        <w:rPr>
          <w:rFonts w:ascii="Palatino Linotype" w:hAnsi="Palatino Linotype"/>
          <w:lang w:eastAsia="zh-CN"/>
        </w:rPr>
        <w:t>f</w:t>
      </w:r>
      <w:r w:rsidRPr="005B5BF5">
        <w:rPr>
          <w:rFonts w:ascii="Palatino Linotype" w:hAnsi="Palatino Linotype"/>
          <w:lang w:eastAsia="zh-CN"/>
        </w:rPr>
        <w:t xml:space="preserve"> new POS client easy</w:t>
      </w:r>
      <w:r w:rsidR="00831E13" w:rsidRPr="005B5BF5">
        <w:rPr>
          <w:rFonts w:ascii="Palatino Linotype" w:hAnsi="Palatino Linotype"/>
          <w:lang w:eastAsia="zh-CN"/>
        </w:rPr>
        <w:t xml:space="preserve"> and no alteration of programming code </w:t>
      </w:r>
      <w:r w:rsidR="006F647B" w:rsidRPr="005B5BF5">
        <w:rPr>
          <w:rFonts w:ascii="Palatino Linotype" w:hAnsi="Palatino Linotype"/>
          <w:lang w:eastAsia="zh-CN"/>
        </w:rPr>
        <w:t xml:space="preserve">is </w:t>
      </w:r>
      <w:r w:rsidR="00831E13" w:rsidRPr="005B5BF5">
        <w:rPr>
          <w:rFonts w:ascii="Palatino Linotype" w:hAnsi="Palatino Linotype"/>
          <w:lang w:eastAsia="zh-CN"/>
        </w:rPr>
        <w:t>required</w:t>
      </w:r>
      <w:r w:rsidRPr="005B5BF5">
        <w:rPr>
          <w:rFonts w:ascii="Palatino Linotype" w:hAnsi="Palatino Linotype"/>
          <w:lang w:eastAsia="zh-CN"/>
        </w:rPr>
        <w:t xml:space="preserve">. </w:t>
      </w:r>
      <w:r w:rsidR="007B3E48" w:rsidRPr="005B5BF5">
        <w:rPr>
          <w:rFonts w:ascii="Palatino Linotype" w:hAnsi="Palatino Linotype"/>
          <w:lang w:eastAsia="zh-CN"/>
        </w:rPr>
        <w:t>T</w:t>
      </w:r>
      <w:r w:rsidR="000812BA" w:rsidRPr="005B5BF5">
        <w:rPr>
          <w:rFonts w:ascii="Palatino Linotype" w:hAnsi="Palatino Linotype"/>
          <w:lang w:eastAsia="zh-CN"/>
        </w:rPr>
        <w:t xml:space="preserve">he </w:t>
      </w:r>
      <w:r w:rsidR="006F647B" w:rsidRPr="005B5BF5">
        <w:rPr>
          <w:rFonts w:ascii="Palatino Linotype" w:hAnsi="Palatino Linotype"/>
          <w:lang w:eastAsia="zh-CN"/>
        </w:rPr>
        <w:t>ESB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4B58AC" w:rsidRPr="005B5BF5">
        <w:rPr>
          <w:rFonts w:ascii="Palatino Linotype" w:hAnsi="Palatino Linotype"/>
          <w:lang w:eastAsia="zh-CN"/>
        </w:rPr>
        <w:t xml:space="preserve">system </w:t>
      </w:r>
      <w:r w:rsidR="000311B3" w:rsidRPr="005B5BF5">
        <w:rPr>
          <w:rFonts w:ascii="Palatino Linotype" w:hAnsi="Palatino Linotype"/>
          <w:lang w:eastAsia="zh-CN"/>
        </w:rPr>
        <w:t>can invoke several</w:t>
      </w:r>
      <w:r w:rsidR="009757B4" w:rsidRPr="005B5BF5">
        <w:rPr>
          <w:rFonts w:ascii="Palatino Linotype" w:hAnsi="Palatino Linotype"/>
          <w:lang w:eastAsia="zh-CN"/>
        </w:rPr>
        <w:t xml:space="preserve"> configurable</w:t>
      </w:r>
      <w:r w:rsidR="004B58AC" w:rsidRPr="005B5BF5">
        <w:rPr>
          <w:rFonts w:ascii="Palatino Linotype" w:hAnsi="Palatino Linotype"/>
          <w:lang w:eastAsia="zh-CN"/>
        </w:rPr>
        <w:t xml:space="preserve"> </w:t>
      </w:r>
      <w:r w:rsidRPr="005B5BF5">
        <w:rPr>
          <w:rFonts w:ascii="Palatino Linotype" w:hAnsi="Palatino Linotype"/>
          <w:lang w:eastAsia="zh-CN"/>
        </w:rPr>
        <w:t xml:space="preserve">concurrent </w:t>
      </w:r>
      <w:r w:rsidR="009757B4" w:rsidRPr="005B5BF5">
        <w:rPr>
          <w:rFonts w:ascii="Palatino Linotype" w:hAnsi="Palatino Linotype"/>
          <w:lang w:eastAsia="zh-CN"/>
        </w:rPr>
        <w:t xml:space="preserve">threads </w:t>
      </w:r>
      <w:r w:rsidR="000812BA" w:rsidRPr="005B5BF5">
        <w:rPr>
          <w:rFonts w:ascii="Palatino Linotype" w:hAnsi="Palatino Linotype"/>
          <w:lang w:eastAsia="zh-CN"/>
        </w:rPr>
        <w:t>to poll/push the data to</w:t>
      </w:r>
      <w:r w:rsidR="004B58AC" w:rsidRPr="005B5BF5">
        <w:rPr>
          <w:rFonts w:ascii="Palatino Linotype" w:hAnsi="Palatino Linotype"/>
          <w:lang w:eastAsia="zh-CN"/>
        </w:rPr>
        <w:t xml:space="preserve">/from </w:t>
      </w:r>
      <w:r w:rsidR="000812BA" w:rsidRPr="005B5BF5">
        <w:rPr>
          <w:rFonts w:ascii="Palatino Linotype" w:hAnsi="Palatino Linotype"/>
          <w:lang w:eastAsia="zh-CN"/>
        </w:rPr>
        <w:t xml:space="preserve">POS </w:t>
      </w:r>
      <w:r w:rsidR="006F647B" w:rsidRPr="005B5BF5">
        <w:rPr>
          <w:rFonts w:ascii="Palatino Linotype" w:hAnsi="Palatino Linotype"/>
          <w:lang w:eastAsia="zh-CN"/>
        </w:rPr>
        <w:t>clients</w:t>
      </w:r>
      <w:r w:rsidR="000812BA" w:rsidRPr="005B5BF5">
        <w:rPr>
          <w:rFonts w:ascii="Palatino Linotype" w:hAnsi="Palatino Linotype"/>
          <w:lang w:eastAsia="zh-CN"/>
        </w:rPr>
        <w:t xml:space="preserve"> concurrently for maximizing </w:t>
      </w:r>
      <w:r w:rsidR="00C60EDF" w:rsidRPr="005B5BF5">
        <w:rPr>
          <w:rFonts w:ascii="Palatino Linotype" w:hAnsi="Palatino Linotype"/>
          <w:lang w:eastAsia="zh-CN"/>
        </w:rPr>
        <w:t xml:space="preserve">system </w:t>
      </w:r>
      <w:r w:rsidR="000812BA" w:rsidRPr="005B5BF5">
        <w:rPr>
          <w:rFonts w:ascii="Palatino Linotype" w:hAnsi="Palatino Linotype"/>
          <w:lang w:eastAsia="zh-CN"/>
        </w:rPr>
        <w:t>performance.</w:t>
      </w:r>
    </w:p>
    <w:p w14:paraId="1E7207F7" w14:textId="77777777" w:rsidR="000812BA" w:rsidRPr="005B5BF5" w:rsidRDefault="000812BA" w:rsidP="00A00C1A">
      <w:pPr>
        <w:rPr>
          <w:rFonts w:ascii="Palatino Linotype" w:hAnsi="Palatino Linotype"/>
          <w:lang w:eastAsia="zh-CN"/>
        </w:rPr>
      </w:pPr>
    </w:p>
    <w:p w14:paraId="17A851B8" w14:textId="77777777" w:rsidR="004E1819" w:rsidRPr="005B5BF5" w:rsidRDefault="004E1819" w:rsidP="007E6F0F">
      <w:pPr>
        <w:jc w:val="both"/>
        <w:rPr>
          <w:rFonts w:ascii="Palatino Linotype" w:eastAsia="Microsoft YaHei" w:hAnsi="Palatino Linotype" w:cs="Microsoft YaHei"/>
          <w:b/>
          <w:bCs/>
          <w:color w:val="365F91" w:themeColor="accent1" w:themeShade="BF"/>
          <w:sz w:val="28"/>
          <w:szCs w:val="28"/>
        </w:rPr>
      </w:pPr>
      <w:r w:rsidRPr="005B5BF5">
        <w:rPr>
          <w:rFonts w:ascii="Palatino Linotype" w:eastAsia="Microsoft YaHei" w:hAnsi="Palatino Linotype" w:cs="Microsoft YaHei"/>
        </w:rPr>
        <w:br w:type="page"/>
      </w:r>
    </w:p>
    <w:p w14:paraId="2F53C228" w14:textId="77777777" w:rsidR="00DA3046" w:rsidRDefault="00DA3046" w:rsidP="00D22FDC">
      <w:pPr>
        <w:pStyle w:val="1"/>
      </w:pPr>
      <w:bookmarkStart w:id="14" w:name="_Toc472172882"/>
      <w:r>
        <w:lastRenderedPageBreak/>
        <w:t>Impact Details</w:t>
      </w:r>
      <w:bookmarkEnd w:id="14"/>
    </w:p>
    <w:p w14:paraId="3B4C48DB" w14:textId="77777777" w:rsidR="00DA3046" w:rsidRDefault="00DA3046" w:rsidP="00DA3046">
      <w:pPr>
        <w:pStyle w:val="2"/>
        <w:spacing w:before="40" w:after="0" w:line="259" w:lineRule="auto"/>
        <w:jc w:val="left"/>
      </w:pPr>
      <w:bookmarkStart w:id="15" w:name="_Toc472172883"/>
      <w:r>
        <w:t>IT51/52/53 Cut-over</w:t>
      </w:r>
      <w:bookmarkEnd w:id="15"/>
    </w:p>
    <w:p w14:paraId="7893C89B" w14:textId="77777777" w:rsidR="00DA3046" w:rsidRDefault="00DA3046" w:rsidP="00DA3046">
      <w:pPr>
        <w:pStyle w:val="3"/>
        <w:spacing w:before="40" w:line="259" w:lineRule="auto"/>
      </w:pPr>
      <w:r>
        <w:t>Purpose</w:t>
      </w:r>
    </w:p>
    <w:p w14:paraId="5883D459" w14:textId="77777777" w:rsidR="00DA3046" w:rsidRPr="00DA3046" w:rsidRDefault="00DA3046" w:rsidP="00DA3046">
      <w:pPr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>The implementation of service bus will take over below functionalities of the existing polling servers group</w:t>
      </w:r>
    </w:p>
    <w:p w14:paraId="547645DA" w14:textId="77777777" w:rsidR="00DA3046" w:rsidRPr="00DA3046" w:rsidRDefault="00DA3046" w:rsidP="00DA3046">
      <w:pPr>
        <w:pStyle w:val="ac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 xml:space="preserve">POS client </w:t>
      </w:r>
      <w:r w:rsidR="0035350A">
        <w:rPr>
          <w:rFonts w:ascii="Palatino Linotype" w:hAnsi="Palatino Linotype"/>
        </w:rPr>
        <w:t>“</w:t>
      </w:r>
      <w:r w:rsidRPr="00DA3046">
        <w:rPr>
          <w:rFonts w:ascii="Palatino Linotype" w:hAnsi="Palatino Linotype"/>
        </w:rPr>
        <w:t xml:space="preserve">sales </w:t>
      </w:r>
      <w:r w:rsidR="0035350A">
        <w:rPr>
          <w:rFonts w:ascii="Palatino Linotype" w:hAnsi="Palatino Linotype"/>
        </w:rPr>
        <w:t>data real-time” polling includes</w:t>
      </w:r>
      <w:r w:rsidRPr="00DA3046">
        <w:rPr>
          <w:rFonts w:ascii="Palatino Linotype" w:hAnsi="Palatino Linotype"/>
        </w:rPr>
        <w:t xml:space="preserve"> SQL server data from linked server, DBF files and text</w:t>
      </w:r>
      <w:r w:rsidR="002E24CF">
        <w:rPr>
          <w:rFonts w:ascii="Palatino Linotype" w:hAnsi="Palatino Linotype"/>
        </w:rPr>
        <w:t xml:space="preserve"> f</w:t>
      </w:r>
      <w:r w:rsidRPr="00DA3046">
        <w:rPr>
          <w:rFonts w:ascii="Palatino Linotype" w:hAnsi="Palatino Linotype"/>
        </w:rPr>
        <w:t>ile</w:t>
      </w:r>
      <w:r w:rsidR="002E24CF">
        <w:rPr>
          <w:rFonts w:ascii="Palatino Linotype" w:hAnsi="Palatino Linotype"/>
        </w:rPr>
        <w:t>s.</w:t>
      </w:r>
    </w:p>
    <w:p w14:paraId="5862AF22" w14:textId="679CD50A" w:rsidR="00DA3046" w:rsidRPr="00F0610A" w:rsidRDefault="00DA3046" w:rsidP="00DA3046">
      <w:pPr>
        <w:pStyle w:val="ac"/>
        <w:numPr>
          <w:ilvl w:val="0"/>
          <w:numId w:val="5"/>
        </w:numPr>
        <w:spacing w:after="160" w:line="259" w:lineRule="auto"/>
        <w:rPr>
          <w:rFonts w:ascii="Palatino Linotype" w:hAnsi="Palatino Linotype"/>
          <w:highlight w:val="yellow"/>
          <w:rPrChange w:id="16" w:author="Edward Leung" w:date="2017-01-17T15:38:00Z">
            <w:rPr>
              <w:rFonts w:ascii="Palatino Linotype" w:hAnsi="Palatino Linotype"/>
            </w:rPr>
          </w:rPrChange>
        </w:rPr>
      </w:pPr>
      <w:r w:rsidRPr="00DA3046">
        <w:rPr>
          <w:rFonts w:ascii="Palatino Linotype" w:hAnsi="Palatino Linotype"/>
        </w:rPr>
        <w:t xml:space="preserve">POS client </w:t>
      </w:r>
      <w:r w:rsidR="0035350A">
        <w:rPr>
          <w:rFonts w:ascii="Palatino Linotype" w:hAnsi="Palatino Linotype"/>
        </w:rPr>
        <w:t>“</w:t>
      </w:r>
      <w:r w:rsidRPr="00DA3046">
        <w:rPr>
          <w:rFonts w:ascii="Palatino Linotype" w:hAnsi="Palatino Linotype"/>
        </w:rPr>
        <w:t>sales data EOD</w:t>
      </w:r>
      <w:r w:rsidR="0035350A">
        <w:rPr>
          <w:rFonts w:ascii="Palatino Linotype" w:hAnsi="Palatino Linotype"/>
        </w:rPr>
        <w:t>” polling includes</w:t>
      </w:r>
      <w:r w:rsidRPr="00DA3046">
        <w:rPr>
          <w:rFonts w:ascii="Palatino Linotype" w:hAnsi="Palatino Linotype"/>
        </w:rPr>
        <w:t xml:space="preserve"> SQL server data from linked server and </w:t>
      </w:r>
      <w:commentRangeStart w:id="17"/>
      <w:r w:rsidRPr="00DA3046">
        <w:rPr>
          <w:rFonts w:ascii="Palatino Linotype" w:hAnsi="Palatino Linotype"/>
        </w:rPr>
        <w:t>DBF</w:t>
      </w:r>
      <w:commentRangeEnd w:id="17"/>
      <w:r w:rsidR="00F0610A">
        <w:rPr>
          <w:rStyle w:val="af2"/>
        </w:rPr>
        <w:commentReference w:id="17"/>
      </w:r>
      <w:r w:rsidR="002E24CF">
        <w:rPr>
          <w:rFonts w:ascii="Palatino Linotype" w:hAnsi="Palatino Linotype"/>
        </w:rPr>
        <w:t>.</w:t>
      </w:r>
      <w:ins w:id="18" w:author="Edward Leung" w:date="2017-01-17T15:37:00Z">
        <w:r w:rsidR="00F0610A">
          <w:rPr>
            <w:rFonts w:ascii="Palatino Linotype" w:hAnsi="Palatino Linotype"/>
          </w:rPr>
          <w:t xml:space="preserve"> </w:t>
        </w:r>
      </w:ins>
      <w:ins w:id="19" w:author="Edward Leung" w:date="2017-01-17T15:38:00Z">
        <w:r w:rsidR="00F0610A" w:rsidRPr="00F0610A">
          <w:rPr>
            <w:rFonts w:ascii="Palatino Linotype" w:hAnsi="Palatino Linotype"/>
            <w:highlight w:val="yellow"/>
            <w:rPrChange w:id="20" w:author="Edward Leung" w:date="2017-01-17T15:38:00Z">
              <w:rPr>
                <w:rFonts w:ascii="Palatino Linotype" w:hAnsi="Palatino Linotype"/>
              </w:rPr>
            </w:rPrChange>
          </w:rPr>
          <w:t>(TXT)???</w:t>
        </w:r>
      </w:ins>
    </w:p>
    <w:p w14:paraId="5CE59D9E" w14:textId="77777777" w:rsidR="00DA3046" w:rsidRPr="00DA3046" w:rsidRDefault="00DA3046" w:rsidP="00DA3046">
      <w:pPr>
        <w:pStyle w:val="ac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>The master/pricing data distribution to POS client (SQL server data only)</w:t>
      </w:r>
    </w:p>
    <w:p w14:paraId="6FDC904F" w14:textId="77777777" w:rsidR="00DA3046" w:rsidRPr="00DA3046" w:rsidRDefault="00DA3046" w:rsidP="00DA3046">
      <w:pPr>
        <w:pStyle w:val="ac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>The master/pricing data generation process</w:t>
      </w:r>
    </w:p>
    <w:p w14:paraId="7B9925B3" w14:textId="77777777" w:rsidR="00DA3046" w:rsidRDefault="00B943B4" w:rsidP="00DA304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B9B84" wp14:editId="6659F80F">
                <wp:simplePos x="0" y="0"/>
                <wp:positionH relativeFrom="column">
                  <wp:posOffset>1778000</wp:posOffset>
                </wp:positionH>
                <wp:positionV relativeFrom="paragraph">
                  <wp:posOffset>1606550</wp:posOffset>
                </wp:positionV>
                <wp:extent cx="1435100" cy="142240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2240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F79BA" id="Rounded Rectangle 7" o:spid="_x0000_s1026" style="position:absolute;margin-left:140pt;margin-top:126.5pt;width:113pt;height:1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" strokecolor="#c0504d [3205]" strokeweight="2pt">
                <v:fill opacity="0"/>
                <v:stroke dashstyle="dash"/>
              </v:roundrect>
            </w:pict>
          </mc:Fallback>
        </mc:AlternateContent>
      </w:r>
      <w:r w:rsidR="00DA3046" w:rsidRPr="005B5BF5">
        <w:rPr>
          <w:noProof/>
        </w:rPr>
        <w:drawing>
          <wp:inline distT="0" distB="0" distL="0" distR="0" wp14:anchorId="248E40E0" wp14:editId="005B9AA9">
            <wp:extent cx="5717612" cy="4080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612" cy="40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3FBC" w14:textId="77777777" w:rsidR="00DA3046" w:rsidRDefault="00DA3046" w:rsidP="00DA3046">
      <w:pPr>
        <w:pStyle w:val="af0"/>
        <w:jc w:val="center"/>
      </w:pPr>
      <w:r>
        <w:rPr>
          <w:lang w:eastAsia="zh-HK"/>
        </w:rPr>
        <w:fldChar w:fldCharType="begin"/>
      </w:r>
      <w:r>
        <w:rPr>
          <w:lang w:eastAsia="zh-HK"/>
        </w:rPr>
        <w:instrText xml:space="preserve"> SEQ Table \* ARABIC </w:instrText>
      </w:r>
      <w:r>
        <w:rPr>
          <w:lang w:eastAsia="zh-HK"/>
        </w:rPr>
        <w:fldChar w:fldCharType="separate"/>
      </w:r>
      <w:r w:rsidR="008F7FE4">
        <w:rPr>
          <w:noProof/>
          <w:lang w:eastAsia="zh-HK"/>
        </w:rPr>
        <w:t>1</w:t>
      </w:r>
      <w:r>
        <w:rPr>
          <w:lang w:eastAsia="zh-HK"/>
        </w:rPr>
        <w:fldChar w:fldCharType="end"/>
      </w:r>
      <w:r w:rsidR="002E24CF">
        <w:rPr>
          <w:lang w:eastAsia="zh-HK"/>
        </w:rPr>
        <w:t>.</w:t>
      </w:r>
      <w:r>
        <w:t xml:space="preserve"> As-Is Architecture</w:t>
      </w:r>
    </w:p>
    <w:p w14:paraId="17C1E4F1" w14:textId="77777777" w:rsidR="00DA3046" w:rsidRDefault="00B943B4" w:rsidP="00DA3046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8EB3B" wp14:editId="69752C38">
                <wp:simplePos x="0" y="0"/>
                <wp:positionH relativeFrom="column">
                  <wp:posOffset>1301750</wp:posOffset>
                </wp:positionH>
                <wp:positionV relativeFrom="paragraph">
                  <wp:posOffset>1623060</wp:posOffset>
                </wp:positionV>
                <wp:extent cx="1435100" cy="1422400"/>
                <wp:effectExtent l="0" t="0" r="1270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2240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62000"/>
                          </a:srgb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1E427" id="Rounded Rectangle 5" o:spid="_x0000_s1026" style="position:absolute;margin-left:102.5pt;margin-top:127.8pt;width:113pt;height:1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" strokecolor="#c0504d [3205]" strokeweight="2pt">
                <v:fill opacity="40606f"/>
                <v:stroke dashstyle="dash"/>
              </v:roundrect>
            </w:pict>
          </mc:Fallback>
        </mc:AlternateContent>
      </w:r>
      <w:r w:rsidR="00DA3046" w:rsidRPr="005B5BF5">
        <w:rPr>
          <w:noProof/>
        </w:rPr>
        <w:drawing>
          <wp:inline distT="0" distB="0" distL="0" distR="0" wp14:anchorId="4F2E5D40" wp14:editId="40BC3239">
            <wp:extent cx="5717612" cy="4080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612" cy="40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BCA2" w14:textId="77777777" w:rsidR="00DA3046" w:rsidRDefault="00DA3046" w:rsidP="00DA3046">
      <w:pPr>
        <w:pStyle w:val="af0"/>
        <w:jc w:val="center"/>
      </w:pPr>
      <w:r>
        <w:fldChar w:fldCharType="begin"/>
      </w:r>
      <w:r>
        <w:instrText xml:space="preserve"> SEQ Table \* ARABIC </w:instrText>
      </w:r>
      <w:r>
        <w:fldChar w:fldCharType="separate"/>
      </w:r>
      <w:r w:rsidR="008F7FE4">
        <w:rPr>
          <w:noProof/>
        </w:rPr>
        <w:t>2</w:t>
      </w:r>
      <w:r>
        <w:fldChar w:fldCharType="end"/>
      </w:r>
      <w:r w:rsidR="002E24CF">
        <w:t>.</w:t>
      </w:r>
      <w:r>
        <w:t xml:space="preserve"> Expected Architecture</w:t>
      </w:r>
    </w:p>
    <w:p w14:paraId="26E9467B" w14:textId="77777777" w:rsidR="00DA3046" w:rsidRDefault="00DA3046" w:rsidP="00DA3046">
      <w:pPr>
        <w:pStyle w:val="3"/>
        <w:spacing w:before="40" w:line="259" w:lineRule="auto"/>
      </w:pPr>
      <w:r>
        <w:t>Impacts to architecture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5"/>
        <w:gridCol w:w="2980"/>
        <w:gridCol w:w="6110"/>
      </w:tblGrid>
      <w:tr w:rsidR="00DA3046" w14:paraId="21D43404" w14:textId="77777777" w:rsidTr="002E24CF">
        <w:tc>
          <w:tcPr>
            <w:tcW w:w="1525" w:type="dxa"/>
            <w:shd w:val="clear" w:color="auto" w:fill="B8CCE4" w:themeFill="accent1" w:themeFillTint="66"/>
          </w:tcPr>
          <w:p w14:paraId="5E4195ED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2980" w:type="dxa"/>
            <w:shd w:val="clear" w:color="auto" w:fill="B8CCE4" w:themeFill="accent1" w:themeFillTint="66"/>
          </w:tcPr>
          <w:p w14:paraId="15219C9C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10" w:type="dxa"/>
            <w:shd w:val="clear" w:color="auto" w:fill="B8CCE4" w:themeFill="accent1" w:themeFillTint="66"/>
          </w:tcPr>
          <w:p w14:paraId="4581DBA5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Description</w:t>
            </w:r>
          </w:p>
        </w:tc>
      </w:tr>
      <w:tr w:rsidR="00DA3046" w14:paraId="7020E462" w14:textId="77777777" w:rsidTr="00FE7B17">
        <w:trPr>
          <w:trHeight w:val="2690"/>
        </w:trPr>
        <w:tc>
          <w:tcPr>
            <w:tcW w:w="1525" w:type="dxa"/>
          </w:tcPr>
          <w:p w14:paraId="64DC4695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IMP-01-01</w:t>
            </w:r>
          </w:p>
        </w:tc>
        <w:tc>
          <w:tcPr>
            <w:tcW w:w="2980" w:type="dxa"/>
          </w:tcPr>
          <w:p w14:paraId="718CA6C1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Linked Server relationship removal</w:t>
            </w:r>
          </w:p>
        </w:tc>
        <w:tc>
          <w:tcPr>
            <w:tcW w:w="6110" w:type="dxa"/>
          </w:tcPr>
          <w:p w14:paraId="3BE63825" w14:textId="7CD852D0" w:rsidR="00DA3046" w:rsidRPr="00DA3046" w:rsidRDefault="00DA3046" w:rsidP="002E24CF">
            <w:pPr>
              <w:pStyle w:val="ac"/>
              <w:numPr>
                <w:ilvl w:val="0"/>
                <w:numId w:val="6"/>
              </w:numPr>
              <w:ind w:left="332"/>
              <w:jc w:val="both"/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 xml:space="preserve">After IT51/52/53’s actual production cutover, which also represent the service bus has become operational </w:t>
            </w:r>
            <w:r w:rsidR="00FE7B17" w:rsidRPr="00DA3046">
              <w:rPr>
                <w:rFonts w:ascii="Palatino Linotype" w:hAnsi="Palatino Linotype"/>
              </w:rPr>
              <w:t>smoothly;</w:t>
            </w:r>
            <w:r w:rsidRPr="00DA3046">
              <w:rPr>
                <w:rFonts w:ascii="Palatino Linotype" w:hAnsi="Palatino Linotype"/>
              </w:rPr>
              <w:t xml:space="preserve"> the linked server connection between them and other existing SQL Server DB in Maxim</w:t>
            </w:r>
            <w:ins w:id="21" w:author="Tommy Leung" w:date="2017-01-24T09:46:00Z">
              <w:r w:rsidR="00A97535">
                <w:rPr>
                  <w:rFonts w:ascii="Palatino Linotype" w:hAnsi="Palatino Linotype"/>
                </w:rPr>
                <w:t>’s</w:t>
              </w:r>
            </w:ins>
            <w:r w:rsidRPr="00DA3046">
              <w:rPr>
                <w:rFonts w:ascii="Palatino Linotype" w:hAnsi="Palatino Linotype"/>
              </w:rPr>
              <w:t xml:space="preserve"> internal will become obsolete and unnecessary</w:t>
            </w:r>
            <w:r w:rsidR="00FE7B17">
              <w:rPr>
                <w:rFonts w:ascii="Palatino Linotype" w:hAnsi="Palatino Linotype"/>
              </w:rPr>
              <w:t>.</w:t>
            </w:r>
          </w:p>
          <w:p w14:paraId="0A04AB00" w14:textId="77777777" w:rsidR="00DA3046" w:rsidRPr="00DA3046" w:rsidRDefault="00DA3046" w:rsidP="00FE7B17">
            <w:pPr>
              <w:pStyle w:val="ac"/>
              <w:numPr>
                <w:ilvl w:val="0"/>
                <w:numId w:val="6"/>
              </w:numPr>
              <w:ind w:left="332"/>
              <w:jc w:val="both"/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Same as #1, the linked server relationship between IT51/52/53 and the SQL Server DB owned by external parties</w:t>
            </w:r>
            <w:r w:rsidR="00FE7B17">
              <w:rPr>
                <w:rFonts w:ascii="Palatino Linotype" w:hAnsi="Palatino Linotype"/>
              </w:rPr>
              <w:t>.</w:t>
            </w:r>
          </w:p>
        </w:tc>
      </w:tr>
      <w:tr w:rsidR="00DA3046" w14:paraId="7A7EB560" w14:textId="77777777" w:rsidTr="002E24CF">
        <w:tc>
          <w:tcPr>
            <w:tcW w:w="1525" w:type="dxa"/>
          </w:tcPr>
          <w:p w14:paraId="38E66516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IMP-01-02</w:t>
            </w:r>
          </w:p>
        </w:tc>
        <w:tc>
          <w:tcPr>
            <w:tcW w:w="2980" w:type="dxa"/>
          </w:tcPr>
          <w:p w14:paraId="79C0BC9A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File system in IT51/52/53 removal</w:t>
            </w:r>
          </w:p>
        </w:tc>
        <w:tc>
          <w:tcPr>
            <w:tcW w:w="6110" w:type="dxa"/>
          </w:tcPr>
          <w:p w14:paraId="72106850" w14:textId="77777777" w:rsidR="00DA3046" w:rsidRPr="00DA3046" w:rsidRDefault="002E24CF" w:rsidP="002E24CF">
            <w:pPr>
              <w:pStyle w:val="ac"/>
              <w:numPr>
                <w:ilvl w:val="0"/>
                <w:numId w:val="7"/>
              </w:numPr>
              <w:ind w:left="332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If there i</w:t>
            </w:r>
            <w:r w:rsidR="00DA3046" w:rsidRPr="00DA3046">
              <w:rPr>
                <w:rFonts w:ascii="Palatino Linotype" w:hAnsi="Palatino Linotype"/>
              </w:rPr>
              <w:t xml:space="preserve">s any file system or shared folders existing in IT51/52/53 machines (which is highly possible to be utilized as working directories of the data processing), the impact is provided. </w:t>
            </w:r>
          </w:p>
        </w:tc>
      </w:tr>
    </w:tbl>
    <w:p w14:paraId="6A012EDD" w14:textId="77777777" w:rsidR="00DA3046" w:rsidRPr="00DA3046" w:rsidRDefault="00DA3046" w:rsidP="00DA3046">
      <w:pPr>
        <w:rPr>
          <w:lang w:eastAsia="zh-CN"/>
        </w:rPr>
      </w:pPr>
    </w:p>
    <w:p w14:paraId="4A6FD264" w14:textId="77777777" w:rsidR="00FE7B17" w:rsidRDefault="00FE7B17">
      <w:pPr>
        <w:rPr>
          <w:rFonts w:ascii="Palatino Linotype" w:eastAsiaTheme="majorEastAsia" w:hAnsi="Palatino Linotype" w:cstheme="majorBidi"/>
          <w:b/>
          <w:bCs/>
          <w:color w:val="4F81BD" w:themeColor="accent1"/>
        </w:rPr>
      </w:pPr>
      <w:r>
        <w:br w:type="page"/>
      </w:r>
    </w:p>
    <w:p w14:paraId="3EE714B4" w14:textId="77777777" w:rsidR="00DA3046" w:rsidRDefault="00DA3046" w:rsidP="00DA3046">
      <w:pPr>
        <w:pStyle w:val="3"/>
        <w:spacing w:before="40" w:line="259" w:lineRule="auto"/>
      </w:pPr>
      <w:r>
        <w:lastRenderedPageBreak/>
        <w:t>Impacts to application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5"/>
        <w:gridCol w:w="2970"/>
        <w:gridCol w:w="6120"/>
      </w:tblGrid>
      <w:tr w:rsidR="00F01B89" w14:paraId="25B62759" w14:textId="77777777" w:rsidTr="00FE7B17">
        <w:tc>
          <w:tcPr>
            <w:tcW w:w="1525" w:type="dxa"/>
            <w:shd w:val="clear" w:color="auto" w:fill="B8CCE4" w:themeFill="accent1" w:themeFillTint="66"/>
          </w:tcPr>
          <w:p w14:paraId="42121714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2970" w:type="dxa"/>
            <w:shd w:val="clear" w:color="auto" w:fill="B8CCE4" w:themeFill="accent1" w:themeFillTint="66"/>
          </w:tcPr>
          <w:p w14:paraId="4B0C445D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20" w:type="dxa"/>
            <w:shd w:val="clear" w:color="auto" w:fill="B8CCE4" w:themeFill="accent1" w:themeFillTint="66"/>
          </w:tcPr>
          <w:p w14:paraId="30A7856B" w14:textId="77777777" w:rsidR="00F01B89" w:rsidRPr="00FE7B17" w:rsidRDefault="00F01B89" w:rsidP="00FE7B17">
            <w:pPr>
              <w:rPr>
                <w:rFonts w:ascii="Palatino Linotype" w:hAnsi="Palatino Linotype"/>
              </w:rPr>
            </w:pPr>
            <w:r w:rsidRPr="00FE7B17">
              <w:rPr>
                <w:rFonts w:ascii="Palatino Linotype" w:hAnsi="Palatino Linotype"/>
              </w:rPr>
              <w:t>Description</w:t>
            </w:r>
          </w:p>
        </w:tc>
      </w:tr>
      <w:tr w:rsidR="00F01B89" w14:paraId="507ED42D" w14:textId="77777777" w:rsidTr="00FE7B17">
        <w:tc>
          <w:tcPr>
            <w:tcW w:w="1525" w:type="dxa"/>
          </w:tcPr>
          <w:p w14:paraId="58105420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IMP-01-03</w:t>
            </w:r>
          </w:p>
        </w:tc>
        <w:tc>
          <w:tcPr>
            <w:tcW w:w="2970" w:type="dxa"/>
          </w:tcPr>
          <w:p w14:paraId="057844D1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 xml:space="preserve">Application data source impact </w:t>
            </w:r>
          </w:p>
        </w:tc>
        <w:tc>
          <w:tcPr>
            <w:tcW w:w="6120" w:type="dxa"/>
          </w:tcPr>
          <w:p w14:paraId="71F4BCB2" w14:textId="1BBBE5DD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Overall system needs to be investigated during the development period (by Maxim</w:t>
            </w:r>
            <w:ins w:id="22" w:author="Tommy Leung" w:date="2017-01-24T09:46:00Z">
              <w:r w:rsidR="00A97535">
                <w:rPr>
                  <w:rFonts w:ascii="Palatino Linotype" w:hAnsi="Palatino Linotype"/>
                </w:rPr>
                <w:t>’s</w:t>
              </w:r>
            </w:ins>
            <w:r w:rsidRPr="00EA2DF5">
              <w:rPr>
                <w:rFonts w:ascii="Palatino Linotype" w:hAnsi="Palatino Linotype"/>
              </w:rPr>
              <w:t>) whether there are any applications has introducing any of IT51/52/53 as data source</w:t>
            </w:r>
            <w:r>
              <w:rPr>
                <w:rFonts w:ascii="Palatino Linotype" w:hAnsi="Palatino Linotype"/>
              </w:rPr>
              <w:t>, no matter the applications utilize the data in IT51/52/53 by linked server, remote connection or post data synchronization</w:t>
            </w:r>
          </w:p>
          <w:p w14:paraId="54F7F066" w14:textId="77777777" w:rsidR="00F01B89" w:rsidRPr="00EA2DF5" w:rsidRDefault="00F01B89" w:rsidP="00F01B89">
            <w:pPr>
              <w:ind w:left="-28"/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applications</w:t>
            </w:r>
            <w:r w:rsidR="00FE7B17">
              <w:rPr>
                <w:rFonts w:ascii="Palatino Linotype" w:hAnsi="Palatino Linotype"/>
              </w:rPr>
              <w:t>:</w:t>
            </w:r>
          </w:p>
          <w:p w14:paraId="46CE5D15" w14:textId="77777777" w:rsidR="000C28AB" w:rsidRDefault="00B80A8D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Cake order</w:t>
            </w:r>
            <w:r w:rsidR="000C28AB">
              <w:rPr>
                <w:rFonts w:ascii="Palatino Linotype" w:hAnsi="Palatino Linotype"/>
              </w:rPr>
              <w:t>s</w:t>
            </w:r>
          </w:p>
          <w:p w14:paraId="75D5DB46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Octopus Card</w:t>
            </w:r>
          </w:p>
          <w:p w14:paraId="2849F4CE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Finance</w:t>
            </w:r>
          </w:p>
          <w:p w14:paraId="38415DBA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Customer Relationship Management (CRMs)</w:t>
            </w:r>
          </w:p>
          <w:p w14:paraId="2024C65D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ins w:id="23" w:author="Edward Leung" w:date="2017-01-17T15:53:00Z"/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Enterprise Data Warehouse</w:t>
            </w:r>
          </w:p>
          <w:p w14:paraId="3EB568B6" w14:textId="079B8B24" w:rsidR="00F14386" w:rsidRPr="00FE7B17" w:rsidRDefault="00F14386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ins w:id="24" w:author="Edward Leung" w:date="2017-01-17T15:53:00Z">
              <w:r>
                <w:rPr>
                  <w:rFonts w:ascii="Palatino Linotype" w:hAnsi="Palatino Linotype"/>
                </w:rPr>
                <w:t xml:space="preserve">How about </w:t>
              </w:r>
              <w:r w:rsidRPr="00F14386">
                <w:rPr>
                  <w:rFonts w:ascii="Palatino Linotype" w:hAnsi="Palatino Linotype"/>
                  <w:highlight w:val="yellow"/>
                  <w:rPrChange w:id="25" w:author="Edward Leung" w:date="2017-01-17T15:53:00Z">
                    <w:rPr>
                      <w:rFonts w:ascii="Palatino Linotype" w:hAnsi="Palatino Linotype"/>
                    </w:rPr>
                  </w:rPrChange>
                </w:rPr>
                <w:t>Event Order???</w:t>
              </w:r>
              <w:r>
                <w:rPr>
                  <w:rFonts w:ascii="Palatino Linotype" w:hAnsi="Palatino Linotype"/>
                </w:rPr>
                <w:t xml:space="preserve">  - should be included</w:t>
              </w:r>
            </w:ins>
          </w:p>
        </w:tc>
      </w:tr>
      <w:tr w:rsidR="00F01B89" w14:paraId="0C97DCC1" w14:textId="77777777" w:rsidTr="00FE7B17">
        <w:tc>
          <w:tcPr>
            <w:tcW w:w="1525" w:type="dxa"/>
          </w:tcPr>
          <w:p w14:paraId="2C9E95D2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IMP-01-04</w:t>
            </w:r>
          </w:p>
        </w:tc>
        <w:tc>
          <w:tcPr>
            <w:tcW w:w="2970" w:type="dxa"/>
          </w:tcPr>
          <w:p w14:paraId="5AE65A1A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Table relationship impact</w:t>
            </w:r>
          </w:p>
        </w:tc>
        <w:tc>
          <w:tcPr>
            <w:tcW w:w="6120" w:type="dxa"/>
          </w:tcPr>
          <w:p w14:paraId="521B75DB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The database instances which has maintained a relationship with all tables in IT51/52/53, shall be investigated, especially views and stored procedures</w:t>
            </w:r>
          </w:p>
          <w:p w14:paraId="0285274E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database</w:t>
            </w:r>
          </w:p>
          <w:p w14:paraId="49419F85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POS client database (sample)</w:t>
            </w:r>
          </w:p>
          <w:p w14:paraId="75919665" w14:textId="77777777" w:rsidR="00F01B89" w:rsidRPr="00F01B89" w:rsidRDefault="00F01B89" w:rsidP="00F01B89">
            <w:pPr>
              <w:pStyle w:val="ac"/>
              <w:numPr>
                <w:ilvl w:val="1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MITPOS</w:t>
            </w:r>
          </w:p>
          <w:p w14:paraId="6D4392CE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IT06</w:t>
            </w:r>
          </w:p>
          <w:p w14:paraId="5463DB40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IT08</w:t>
            </w:r>
          </w:p>
          <w:p w14:paraId="15DF0E2E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IT12</w:t>
            </w:r>
          </w:p>
          <w:p w14:paraId="292FABB7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IT24 (for IT52 only)</w:t>
            </w:r>
          </w:p>
          <w:p w14:paraId="24DB5D61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IT26</w:t>
            </w:r>
          </w:p>
          <w:p w14:paraId="0E9A1A2C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IT27</w:t>
            </w:r>
          </w:p>
          <w:p w14:paraId="48EACBD9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IT28</w:t>
            </w:r>
          </w:p>
          <w:p w14:paraId="729B10B5" w14:textId="77777777" w:rsid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IT50</w:t>
            </w:r>
          </w:p>
          <w:p w14:paraId="41DCD788" w14:textId="77777777" w:rsidR="00F01B89" w:rsidRPr="00F01B89" w:rsidRDefault="00F01B89" w:rsidP="00F01B89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IT56</w:t>
            </w:r>
          </w:p>
          <w:p w14:paraId="504545E9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*assume the database on POS client is same as another as long as they are from same vendor.</w:t>
            </w:r>
          </w:p>
        </w:tc>
      </w:tr>
    </w:tbl>
    <w:p w14:paraId="38FC9B2D" w14:textId="77777777" w:rsidR="00DA3046" w:rsidRPr="00DA3046" w:rsidRDefault="00DA3046" w:rsidP="00DA3046">
      <w:pPr>
        <w:rPr>
          <w:lang w:val="en-GB" w:eastAsia="zh-CN"/>
        </w:rPr>
      </w:pPr>
    </w:p>
    <w:p w14:paraId="4DD9D6A1" w14:textId="77777777" w:rsidR="00197D38" w:rsidRDefault="00197D38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14:paraId="390BAAB1" w14:textId="77777777" w:rsidR="00DA3046" w:rsidRDefault="00F01B89" w:rsidP="00DA3046">
      <w:pPr>
        <w:pStyle w:val="2"/>
      </w:pPr>
      <w:bookmarkStart w:id="26" w:name="_Toc472172884"/>
      <w:r>
        <w:lastRenderedPageBreak/>
        <w:t>Sales Data Flows</w:t>
      </w:r>
      <w:bookmarkEnd w:id="26"/>
    </w:p>
    <w:p w14:paraId="0FA017BA" w14:textId="77777777" w:rsidR="00197D38" w:rsidRDefault="00197D38" w:rsidP="00197D38">
      <w:pPr>
        <w:pStyle w:val="3"/>
        <w:spacing w:before="40" w:line="259" w:lineRule="auto"/>
      </w:pPr>
      <w:r>
        <w:t>Purpose</w:t>
      </w:r>
    </w:p>
    <w:p w14:paraId="0BBB02BB" w14:textId="77777777" w:rsidR="00D307AD" w:rsidRDefault="00D307AD" w:rsidP="003448E7">
      <w:pPr>
        <w:jc w:val="both"/>
        <w:rPr>
          <w:rFonts w:ascii="Palatino Linotype" w:hAnsi="Palatino Linotype"/>
        </w:rPr>
      </w:pPr>
      <w:r w:rsidRPr="00C30275">
        <w:rPr>
          <w:rFonts w:ascii="Palatino Linotype" w:hAnsi="Palatino Linotype"/>
        </w:rPr>
        <w:t>As the cutover of IT51/52/53, the sales data processing to EDW, which is handled by Polling Servers, will be re-developed into service</w:t>
      </w:r>
      <w:r w:rsidR="002E24CF">
        <w:rPr>
          <w:rFonts w:ascii="Palatino Linotype" w:hAnsi="Palatino Linotype"/>
        </w:rPr>
        <w:t xml:space="preserve"> </w:t>
      </w:r>
      <w:r w:rsidRPr="00C30275">
        <w:rPr>
          <w:rFonts w:ascii="Palatino Linotype" w:hAnsi="Palatino Linotype"/>
        </w:rPr>
        <w:t>bus</w:t>
      </w:r>
      <w:r w:rsidR="002E24CF">
        <w:rPr>
          <w:rFonts w:ascii="Palatino Linotype" w:hAnsi="Palatino Linotype"/>
        </w:rPr>
        <w:t xml:space="preserve"> </w:t>
      </w:r>
      <w:r w:rsidRPr="00C30275">
        <w:rPr>
          <w:rFonts w:ascii="Palatino Linotype" w:hAnsi="Palatino Linotype"/>
        </w:rPr>
        <w:t>application.</w:t>
      </w:r>
      <w:r w:rsidR="00C30275" w:rsidRPr="00C30275">
        <w:rPr>
          <w:rFonts w:ascii="Palatino Linotype" w:hAnsi="Palatino Linotype"/>
        </w:rPr>
        <w:t xml:space="preserve"> The polling server has been used of POS data centralization purpose, so the aim of the project is the substitute the POS polling service with the service bus applications</w:t>
      </w:r>
      <w:r w:rsidR="00C30275">
        <w:rPr>
          <w:rFonts w:ascii="Palatino Linotype" w:hAnsi="Palatino Linotype"/>
        </w:rPr>
        <w:t xml:space="preserve"> collaborating with service bus services</w:t>
      </w:r>
      <w:r w:rsidR="00C30275" w:rsidRPr="00C30275">
        <w:rPr>
          <w:rFonts w:ascii="Palatino Linotype" w:hAnsi="Palatino Linotype"/>
        </w:rPr>
        <w:t>.</w:t>
      </w:r>
    </w:p>
    <w:p w14:paraId="20647057" w14:textId="77777777" w:rsidR="0009688C" w:rsidRDefault="0009688C" w:rsidP="003448E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existing </w:t>
      </w:r>
      <w:r w:rsidR="00C30275">
        <w:rPr>
          <w:rFonts w:ascii="Palatino Linotype" w:hAnsi="Palatino Linotype"/>
        </w:rPr>
        <w:t>POS sales data processing</w:t>
      </w:r>
      <w:r>
        <w:rPr>
          <w:rFonts w:ascii="Palatino Linotype" w:hAnsi="Palatino Linotype"/>
        </w:rPr>
        <w:t xml:space="preserve"> </w:t>
      </w:r>
      <w:r w:rsidR="00C30275">
        <w:rPr>
          <w:rFonts w:ascii="Palatino Linotype" w:hAnsi="Palatino Linotype"/>
        </w:rPr>
        <w:t>logic</w:t>
      </w:r>
      <w:r>
        <w:rPr>
          <w:rFonts w:ascii="Palatino Linotype" w:hAnsi="Palatino Linotype"/>
        </w:rPr>
        <w:t xml:space="preserve"> </w:t>
      </w:r>
      <w:r w:rsidR="00C30275">
        <w:rPr>
          <w:rFonts w:ascii="Palatino Linotype" w:hAnsi="Palatino Linotype"/>
        </w:rPr>
        <w:t>is</w:t>
      </w:r>
      <w:r>
        <w:rPr>
          <w:rFonts w:ascii="Palatino Linotype" w:hAnsi="Palatino Linotype"/>
        </w:rPr>
        <w:t xml:space="preserve"> as below</w:t>
      </w:r>
    </w:p>
    <w:p w14:paraId="48367A1E" w14:textId="77777777" w:rsidR="0009688C" w:rsidRDefault="00C30275" w:rsidP="00C30275">
      <w:pPr>
        <w:pStyle w:val="ac"/>
        <w:numPr>
          <w:ilvl w:val="0"/>
          <w:numId w:val="3"/>
        </w:numPr>
        <w:rPr>
          <w:rFonts w:ascii="Palatino Linotype" w:hAnsi="Palatino Linotype"/>
        </w:rPr>
      </w:pPr>
      <w:r w:rsidRPr="00C30275">
        <w:rPr>
          <w:rFonts w:ascii="Palatino Linotype" w:hAnsi="Palatino Linotype"/>
        </w:rPr>
        <w:t>Each member of the polling group</w:t>
      </w:r>
      <w:r>
        <w:rPr>
          <w:rFonts w:ascii="Palatino Linotype" w:hAnsi="Palatino Linotype"/>
        </w:rPr>
        <w:t xml:space="preserve"> (IT51/52/53) deals with a certain set of branches, which provides data feed in linked server, DBF file or text file.</w:t>
      </w:r>
    </w:p>
    <w:p w14:paraId="6CF7B9CC" w14:textId="77777777" w:rsidR="003C68E7" w:rsidRPr="003C68E7" w:rsidRDefault="00C30275" w:rsidP="003C68E7">
      <w:pPr>
        <w:pStyle w:val="ac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polling servers handle both the inbound and outbound da</w:t>
      </w:r>
      <w:r w:rsidR="003C68E7">
        <w:rPr>
          <w:rFonts w:ascii="Palatino Linotype" w:hAnsi="Palatino Linotype"/>
        </w:rPr>
        <w:t>ta against POS client, includ</w:t>
      </w:r>
      <w:r w:rsidR="002E24CF">
        <w:rPr>
          <w:rFonts w:ascii="Palatino Linotype" w:hAnsi="Palatino Linotype"/>
        </w:rPr>
        <w:t>es:</w:t>
      </w:r>
    </w:p>
    <w:p w14:paraId="769FAC56" w14:textId="77777777" w:rsidR="003C68E7" w:rsidRDefault="003C68E7" w:rsidP="00C30275">
      <w:pPr>
        <w:pStyle w:val="ac"/>
        <w:numPr>
          <w:ilvl w:val="1"/>
          <w:numId w:val="3"/>
        </w:numPr>
        <w:rPr>
          <w:rFonts w:ascii="Palatino Linotype" w:hAnsi="Palatino Linotype"/>
        </w:rPr>
      </w:pPr>
      <w:r w:rsidRPr="003C68E7">
        <w:rPr>
          <w:rFonts w:ascii="Palatino Linotype" w:hAnsi="Palatino Linotype"/>
        </w:rPr>
        <w:t>Sales real-time data (inbound) – collect POS transaction data from outlets during business hours at regular</w:t>
      </w:r>
      <w:r w:rsidRPr="003C68E7">
        <w:rPr>
          <w:rFonts w:ascii="Cambria" w:hAnsi="Cambria"/>
          <w:sz w:val="23"/>
          <w:szCs w:val="23"/>
          <w:lang w:val="en-GB"/>
        </w:rPr>
        <w:t xml:space="preserve"> time interval</w:t>
      </w:r>
    </w:p>
    <w:p w14:paraId="66A3485D" w14:textId="77777777" w:rsidR="003C68E7" w:rsidRPr="003C68E7" w:rsidRDefault="00C30275" w:rsidP="00C20B6E">
      <w:pPr>
        <w:pStyle w:val="ac"/>
        <w:numPr>
          <w:ilvl w:val="1"/>
          <w:numId w:val="3"/>
        </w:numPr>
        <w:rPr>
          <w:rFonts w:ascii="Palatino Linotype" w:hAnsi="Palatino Linotype"/>
        </w:rPr>
      </w:pPr>
      <w:r w:rsidRPr="003C68E7">
        <w:rPr>
          <w:rFonts w:ascii="Palatino Linotype" w:hAnsi="Palatino Linotype"/>
        </w:rPr>
        <w:t>Sales End of Day data (inbound)</w:t>
      </w:r>
      <w:r w:rsidR="003C68E7" w:rsidRPr="003C68E7">
        <w:rPr>
          <w:rFonts w:ascii="Palatino Linotype" w:hAnsi="Palatino Linotype"/>
        </w:rPr>
        <w:t xml:space="preserve"> - Collect End of Day (EOD) data from outlets after business hours </w:t>
      </w:r>
    </w:p>
    <w:p w14:paraId="211C11FF" w14:textId="77777777" w:rsidR="00C30275" w:rsidRDefault="00C30275" w:rsidP="00C30275">
      <w:pPr>
        <w:pStyle w:val="ac"/>
        <w:numPr>
          <w:ilvl w:val="1"/>
          <w:numId w:val="3"/>
        </w:numPr>
        <w:rPr>
          <w:rFonts w:ascii="Palatino Linotype" w:hAnsi="Palatino Linotype"/>
        </w:rPr>
      </w:pPr>
    </w:p>
    <w:p w14:paraId="4CEB20ED" w14:textId="77777777" w:rsidR="00C30275" w:rsidRDefault="00C30275" w:rsidP="00C30275">
      <w:pPr>
        <w:pStyle w:val="ac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Pricing/master data (outbound)</w:t>
      </w:r>
    </w:p>
    <w:p w14:paraId="735B1443" w14:textId="77777777" w:rsidR="00C30275" w:rsidRDefault="00C30275" w:rsidP="00C30275">
      <w:pPr>
        <w:pStyle w:val="ac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All of above to EDW (outbound)</w:t>
      </w:r>
    </w:p>
    <w:p w14:paraId="08254B53" w14:textId="77777777" w:rsidR="00C30275" w:rsidRPr="00C30275" w:rsidRDefault="000C28AB" w:rsidP="00C30275">
      <w:pPr>
        <w:pStyle w:val="ac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implementation of service bus application not only replaces the data process of existing polling server (stored procedures), but also the related database objects</w:t>
      </w:r>
      <w:r w:rsidR="004256BF">
        <w:rPr>
          <w:rFonts w:ascii="Palatino Linotype" w:hAnsi="Palatino Linotype"/>
        </w:rPr>
        <w:t>, will be replaced by the application’s staging database</w:t>
      </w:r>
      <w:r>
        <w:rPr>
          <w:rFonts w:ascii="Palatino Linotype" w:hAnsi="Palatino Linotype"/>
        </w:rPr>
        <w:t xml:space="preserve">. </w:t>
      </w:r>
    </w:p>
    <w:p w14:paraId="19C761BB" w14:textId="77777777" w:rsidR="0009688C" w:rsidRPr="00D307AD" w:rsidRDefault="0009688C" w:rsidP="00D307AD">
      <w:pPr>
        <w:rPr>
          <w:rFonts w:ascii="Palatino Linotype" w:hAnsi="Palatino Linotype"/>
        </w:rPr>
      </w:pPr>
    </w:p>
    <w:p w14:paraId="10FD0DB7" w14:textId="77777777" w:rsidR="008F7FE4" w:rsidRDefault="001A7383" w:rsidP="00C87905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F839C" wp14:editId="2FC8B56A">
                <wp:simplePos x="0" y="0"/>
                <wp:positionH relativeFrom="column">
                  <wp:posOffset>1856022</wp:posOffset>
                </wp:positionH>
                <wp:positionV relativeFrom="paragraph">
                  <wp:posOffset>7620</wp:posOffset>
                </wp:positionV>
                <wp:extent cx="2806700" cy="1748790"/>
                <wp:effectExtent l="0" t="0" r="1270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748790"/>
                        </a:xfrm>
                        <a:prstGeom prst="roundRect">
                          <a:avLst>
                            <a:gd name="adj" fmla="val 116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5024D" id="Rounded Rectangle 10" o:spid="_x0000_s1026" style="position:absolute;margin-left:146.15pt;margin-top:.6pt;width:221pt;height:13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" filled="f" strokecolor="red" strokeweight="2pt">
                <v:stroke dashstyle="dash"/>
              </v:roundrect>
            </w:pict>
          </mc:Fallback>
        </mc:AlternateContent>
      </w:r>
      <w:r w:rsidR="008F7FE4">
        <w:rPr>
          <w:noProof/>
        </w:rPr>
        <w:drawing>
          <wp:inline distT="0" distB="0" distL="0" distR="0" wp14:anchorId="41E470C2" wp14:editId="73C6A6BA">
            <wp:extent cx="5480050" cy="252082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923" cy="25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E398" w14:textId="77777777" w:rsidR="008F7FE4" w:rsidRDefault="008F7FE4" w:rsidP="008F7FE4">
      <w:pPr>
        <w:pStyle w:val="af0"/>
        <w:jc w:val="center"/>
      </w:pP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Flow As-Is</w:t>
      </w:r>
    </w:p>
    <w:p w14:paraId="4B3F2E50" w14:textId="77777777" w:rsidR="008F7FE4" w:rsidRDefault="008F7FE4" w:rsidP="00197D38"/>
    <w:p w14:paraId="51E082B6" w14:textId="77777777" w:rsidR="008F7FE4" w:rsidRDefault="001A7383" w:rsidP="00C87905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72F20" wp14:editId="73D79459">
                <wp:simplePos x="0" y="0"/>
                <wp:positionH relativeFrom="column">
                  <wp:posOffset>1156915</wp:posOffset>
                </wp:positionH>
                <wp:positionV relativeFrom="paragraph">
                  <wp:posOffset>83986</wp:posOffset>
                </wp:positionV>
                <wp:extent cx="4389120" cy="2170706"/>
                <wp:effectExtent l="0" t="0" r="11430" b="2032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2170706"/>
                        </a:xfrm>
                        <a:prstGeom prst="roundRect">
                          <a:avLst>
                            <a:gd name="adj" fmla="val 116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09A77" id="Rounded Rectangle 11" o:spid="_x0000_s1026" style="position:absolute;margin-left:91.1pt;margin-top:6.6pt;width:345.6pt;height:17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" filled="f" strokecolor="red" strokeweight="2pt">
                <v:stroke dashstyle="dash"/>
              </v:roundrect>
            </w:pict>
          </mc:Fallback>
        </mc:AlternateContent>
      </w:r>
      <w:r w:rsidR="00197D38">
        <w:rPr>
          <w:noProof/>
        </w:rPr>
        <w:drawing>
          <wp:inline distT="0" distB="0" distL="0" distR="0" wp14:anchorId="3062FD3D" wp14:editId="6099DE02">
            <wp:extent cx="6858000" cy="3252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5D2E" w14:textId="75359E38" w:rsidR="00197D38" w:rsidRDefault="008F7FE4" w:rsidP="008F7FE4">
      <w:pPr>
        <w:pStyle w:val="af0"/>
        <w:jc w:val="center"/>
      </w:pP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Flow To-</w:t>
      </w:r>
      <w:commentRangeStart w:id="27"/>
      <w:r>
        <w:t>Be</w:t>
      </w:r>
      <w:commentRangeEnd w:id="27"/>
      <w:r w:rsidR="00F14386">
        <w:rPr>
          <w:rStyle w:val="af2"/>
          <w:rFonts w:ascii="Microsoft YaHei" w:eastAsiaTheme="minorEastAsia" w:hAnsi="Microsoft YaHei" w:cstheme="minorBidi"/>
          <w:b w:val="0"/>
          <w:bCs w:val="0"/>
          <w:lang w:val="en-US" w:eastAsia="zh-TW"/>
        </w:rPr>
        <w:commentReference w:id="27"/>
      </w:r>
      <w:ins w:id="28" w:author="Edward Leung" w:date="2017-01-17T15:54:00Z">
        <w:r w:rsidR="00F14386">
          <w:t xml:space="preserve"> </w:t>
        </w:r>
      </w:ins>
    </w:p>
    <w:p w14:paraId="751A781D" w14:textId="77777777" w:rsidR="00197D38" w:rsidRDefault="00197D38" w:rsidP="00197D38">
      <w:pPr>
        <w:pStyle w:val="3"/>
        <w:spacing w:before="40" w:line="259" w:lineRule="auto"/>
      </w:pPr>
      <w:r>
        <w:t>Impacts to application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35"/>
        <w:gridCol w:w="3060"/>
        <w:gridCol w:w="6120"/>
      </w:tblGrid>
      <w:tr w:rsidR="001A7383" w:rsidRPr="00B943B4" w14:paraId="023965CD" w14:textId="77777777" w:rsidTr="003448E7">
        <w:trPr>
          <w:tblHeader/>
        </w:trPr>
        <w:tc>
          <w:tcPr>
            <w:tcW w:w="1435" w:type="dxa"/>
            <w:shd w:val="clear" w:color="auto" w:fill="B8CCE4" w:themeFill="accent1" w:themeFillTint="66"/>
          </w:tcPr>
          <w:p w14:paraId="137ED88A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3060" w:type="dxa"/>
            <w:shd w:val="clear" w:color="auto" w:fill="B8CCE4" w:themeFill="accent1" w:themeFillTint="66"/>
          </w:tcPr>
          <w:p w14:paraId="0445DE1C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20" w:type="dxa"/>
            <w:shd w:val="clear" w:color="auto" w:fill="B8CCE4" w:themeFill="accent1" w:themeFillTint="66"/>
          </w:tcPr>
          <w:p w14:paraId="07667F97" w14:textId="77777777" w:rsidR="001A7383" w:rsidRPr="00B943B4" w:rsidRDefault="001A7383" w:rsidP="00C20B6E">
            <w:pPr>
              <w:rPr>
                <w:rFonts w:ascii="Palatino Linotype" w:hAnsi="Palatino Linotype"/>
              </w:rPr>
            </w:pPr>
            <w:r w:rsidRPr="00B943B4">
              <w:rPr>
                <w:rFonts w:ascii="Palatino Linotype" w:hAnsi="Palatino Linotype"/>
              </w:rPr>
              <w:t>Description</w:t>
            </w:r>
          </w:p>
        </w:tc>
      </w:tr>
      <w:tr w:rsidR="001A7383" w:rsidRPr="00886A12" w14:paraId="2A29D155" w14:textId="77777777" w:rsidTr="003448E7">
        <w:tc>
          <w:tcPr>
            <w:tcW w:w="1435" w:type="dxa"/>
          </w:tcPr>
          <w:p w14:paraId="6F0327CF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IMP-01-03</w:t>
            </w:r>
          </w:p>
        </w:tc>
        <w:tc>
          <w:tcPr>
            <w:tcW w:w="3060" w:type="dxa"/>
          </w:tcPr>
          <w:p w14:paraId="671B3532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flow impacts</w:t>
            </w:r>
          </w:p>
        </w:tc>
        <w:tc>
          <w:tcPr>
            <w:tcW w:w="6120" w:type="dxa"/>
          </w:tcPr>
          <w:p w14:paraId="19D4BFD2" w14:textId="77777777" w:rsidR="001A7383" w:rsidRPr="00B943B4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To preservation of the pricing/master data generation requires the job </w:t>
            </w:r>
            <w:proofErr w:type="spellStart"/>
            <w:r>
              <w:rPr>
                <w:rFonts w:ascii="Palatino Linotype" w:hAnsi="Palatino Linotype"/>
              </w:rPr>
              <w:t>udj_gen_pricing</w:t>
            </w:r>
            <w:proofErr w:type="spellEnd"/>
            <w:r>
              <w:rPr>
                <w:rFonts w:ascii="Palatino Linotype" w:hAnsi="Palatino Linotype"/>
              </w:rPr>
              <w:t xml:space="preserve"> and its related stored procedure </w:t>
            </w:r>
            <w:proofErr w:type="spellStart"/>
            <w:r>
              <w:rPr>
                <w:rFonts w:ascii="Palatino Linotype" w:hAnsi="Palatino Linotype"/>
              </w:rPr>
              <w:t>udsp_gen_pricing_group</w:t>
            </w:r>
            <w:proofErr w:type="spellEnd"/>
            <w:r>
              <w:rPr>
                <w:rFonts w:ascii="Palatino Linotype" w:hAnsi="Palatino Linotype"/>
              </w:rPr>
              <w:t xml:space="preserve"> to be maintained </w:t>
            </w:r>
            <w:r w:rsidR="002E24CF">
              <w:rPr>
                <w:rFonts w:ascii="Palatino Linotype" w:hAnsi="Palatino Linotype"/>
              </w:rPr>
              <w:t>elsewhere</w:t>
            </w:r>
            <w:r>
              <w:rPr>
                <w:rFonts w:ascii="Palatino Linotype" w:hAnsi="Palatino Linotype"/>
              </w:rPr>
              <w:t xml:space="preserve"> after IT51/52/53 have been cutover.</w:t>
            </w:r>
          </w:p>
          <w:p w14:paraId="11CF8A0C" w14:textId="77777777" w:rsidR="001A7383" w:rsidRDefault="001A7383" w:rsidP="00C20B6E">
            <w:pPr>
              <w:rPr>
                <w:rFonts w:ascii="Palatino Linotype" w:hAnsi="Palatino Linotype"/>
              </w:rPr>
            </w:pPr>
          </w:p>
          <w:p w14:paraId="61EFAF05" w14:textId="77777777" w:rsidR="001A7383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 latter session, there show be details of below approaches of the workaround</w:t>
            </w:r>
          </w:p>
          <w:p w14:paraId="431A49A7" w14:textId="77777777" w:rsidR="001A7383" w:rsidRDefault="001A7383" w:rsidP="00C20B6E">
            <w:pPr>
              <w:pStyle w:val="ac"/>
              <w:numPr>
                <w:ilvl w:val="0"/>
                <w:numId w:val="1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Migrate all the database objects (job, stored procedures, tables, view, etc.) in IT51 which relates to the pricing/master data generation, into the newly set up temporary DB server*, and use the temporary server’s schedule job to substitute the generation process. (recommended)</w:t>
            </w:r>
          </w:p>
          <w:p w14:paraId="628868A7" w14:textId="77777777" w:rsidR="001A7383" w:rsidRDefault="001A7383" w:rsidP="00C20B6E">
            <w:pPr>
              <w:pStyle w:val="ac"/>
              <w:numPr>
                <w:ilvl w:val="0"/>
                <w:numId w:val="1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Use application to simulate the whole generation process and scheduler logic and prepare data within new service bus staging database</w:t>
            </w:r>
          </w:p>
          <w:p w14:paraId="2623B878" w14:textId="77777777" w:rsidR="001A7383" w:rsidRDefault="001A7383" w:rsidP="00C20B6E">
            <w:pPr>
              <w:rPr>
                <w:rFonts w:ascii="Palatino Linotype" w:hAnsi="Palatino Linotype"/>
              </w:rPr>
            </w:pPr>
          </w:p>
          <w:p w14:paraId="4368995A" w14:textId="77777777" w:rsidR="003448E7" w:rsidRDefault="003448E7" w:rsidP="00C20B6E">
            <w:pPr>
              <w:rPr>
                <w:rFonts w:ascii="Palatino Linotype" w:hAnsi="Palatino Linotype"/>
              </w:rPr>
            </w:pPr>
          </w:p>
          <w:p w14:paraId="1ECFEFA8" w14:textId="77777777" w:rsidR="001A7383" w:rsidRPr="00886A12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*Temporary DB server: details explained in session 4.2 </w:t>
            </w:r>
          </w:p>
        </w:tc>
      </w:tr>
      <w:tr w:rsidR="001A7383" w:rsidRPr="00886A12" w14:paraId="045A7DB3" w14:textId="77777777" w:rsidTr="003448E7">
        <w:tc>
          <w:tcPr>
            <w:tcW w:w="1435" w:type="dxa"/>
          </w:tcPr>
          <w:p w14:paraId="2150606E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IMP-01-04</w:t>
            </w:r>
          </w:p>
        </w:tc>
        <w:tc>
          <w:tcPr>
            <w:tcW w:w="3060" w:type="dxa"/>
          </w:tcPr>
          <w:p w14:paraId="2390186E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Database objects impact</w:t>
            </w:r>
          </w:p>
        </w:tc>
        <w:tc>
          <w:tcPr>
            <w:tcW w:w="6120" w:type="dxa"/>
          </w:tcPr>
          <w:p w14:paraId="6A05FDD7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 xml:space="preserve">The database instances which has maintained a relationship with </w:t>
            </w:r>
            <w:r>
              <w:rPr>
                <w:rFonts w:ascii="Palatino Linotype" w:hAnsi="Palatino Linotype"/>
              </w:rPr>
              <w:t>pricing/master data</w:t>
            </w:r>
            <w:r w:rsidRPr="00EA2DF5">
              <w:rPr>
                <w:rFonts w:ascii="Palatino Linotype" w:hAnsi="Palatino Linotype"/>
              </w:rPr>
              <w:t xml:space="preserve"> tables in IT51, shall be investigated, especially views and stored procedures</w:t>
            </w:r>
            <w:r>
              <w:rPr>
                <w:rFonts w:ascii="Palatino Linotype" w:hAnsi="Palatino Linotype"/>
              </w:rPr>
              <w:t xml:space="preserve">. When </w:t>
            </w:r>
            <w:r>
              <w:rPr>
                <w:rFonts w:ascii="Palatino Linotype" w:hAnsi="Palatino Linotype"/>
              </w:rPr>
              <w:lastRenderedPageBreak/>
              <w:t>the IT51 will be removed from the linked server network, corresponding the T-SQL of related database objects will be affected.</w:t>
            </w:r>
          </w:p>
          <w:p w14:paraId="02E7FEB2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database</w:t>
            </w:r>
            <w:r w:rsidR="003448E7">
              <w:rPr>
                <w:rFonts w:ascii="Palatino Linotype" w:hAnsi="Palatino Linotype"/>
              </w:rPr>
              <w:t>s as shown as follows:</w:t>
            </w:r>
          </w:p>
          <w:p w14:paraId="1922A11F" w14:textId="77777777" w:rsidR="001A7383" w:rsidRDefault="001A7383" w:rsidP="00C20B6E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IT06</w:t>
            </w:r>
          </w:p>
          <w:p w14:paraId="608BED6A" w14:textId="77777777" w:rsidR="001A7383" w:rsidRDefault="001A7383" w:rsidP="00C20B6E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IT08</w:t>
            </w:r>
          </w:p>
          <w:p w14:paraId="731FF377" w14:textId="77777777" w:rsidR="001A7383" w:rsidRDefault="001A7383" w:rsidP="00C20B6E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IT26</w:t>
            </w:r>
          </w:p>
          <w:p w14:paraId="2BCC1504" w14:textId="77777777" w:rsidR="001A7383" w:rsidRDefault="001A7383" w:rsidP="00C20B6E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IT27</w:t>
            </w:r>
          </w:p>
          <w:p w14:paraId="4F4F0CCC" w14:textId="77777777" w:rsidR="001A7383" w:rsidRDefault="001A7383" w:rsidP="00C20B6E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IT28</w:t>
            </w:r>
          </w:p>
          <w:p w14:paraId="26AADFDA" w14:textId="77777777" w:rsidR="001A7383" w:rsidRPr="002E24CF" w:rsidRDefault="001A7383" w:rsidP="00C20B6E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IT56</w:t>
            </w:r>
          </w:p>
        </w:tc>
      </w:tr>
    </w:tbl>
    <w:p w14:paraId="1E94E4CA" w14:textId="77777777" w:rsidR="00197D38" w:rsidRPr="00197D38" w:rsidRDefault="00197D38" w:rsidP="00197D38"/>
    <w:p w14:paraId="5119EC07" w14:textId="77777777" w:rsidR="00F01B89" w:rsidRDefault="00F01B89" w:rsidP="00F01B89">
      <w:pPr>
        <w:rPr>
          <w:lang w:eastAsia="zh-HK"/>
        </w:rPr>
      </w:pPr>
    </w:p>
    <w:p w14:paraId="6A80AFCB" w14:textId="77777777" w:rsidR="00D322EB" w:rsidRDefault="00D322EB" w:rsidP="00BE0E2F">
      <w:pPr>
        <w:pStyle w:val="3"/>
        <w:numPr>
          <w:ilvl w:val="0"/>
          <w:numId w:val="0"/>
        </w:numPr>
        <w:ind w:left="720" w:hanging="720"/>
      </w:pPr>
      <w:r>
        <w:br w:type="page"/>
      </w:r>
    </w:p>
    <w:p w14:paraId="65E4E41F" w14:textId="77777777" w:rsidR="00F01B89" w:rsidRDefault="00F01B89" w:rsidP="00F01B89">
      <w:pPr>
        <w:pStyle w:val="2"/>
      </w:pPr>
      <w:bookmarkStart w:id="29" w:name="_Toc472172885"/>
      <w:r>
        <w:lastRenderedPageBreak/>
        <w:t>Pricing/Master Data Flows</w:t>
      </w:r>
      <w:bookmarkEnd w:id="29"/>
    </w:p>
    <w:p w14:paraId="19107040" w14:textId="77777777" w:rsidR="00F01B89" w:rsidRDefault="00F01B89" w:rsidP="00F01B89">
      <w:pPr>
        <w:pStyle w:val="3"/>
        <w:spacing w:before="40" w:line="259" w:lineRule="auto"/>
      </w:pPr>
      <w:r>
        <w:t>Purpose</w:t>
      </w:r>
    </w:p>
    <w:p w14:paraId="26AF0BD0" w14:textId="77777777" w:rsidR="00C8718A" w:rsidRDefault="00F01B89" w:rsidP="002E24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Because</w:t>
      </w:r>
      <w:r w:rsidR="00C8718A">
        <w:rPr>
          <w:rFonts w:ascii="Palatino Linotype" w:hAnsi="Palatino Linotype"/>
        </w:rPr>
        <w:t xml:space="preserve"> of</w:t>
      </w:r>
      <w:r>
        <w:rPr>
          <w:rFonts w:ascii="Palatino Linotype" w:hAnsi="Palatino Linotype"/>
        </w:rPr>
        <w:t xml:space="preserve"> </w:t>
      </w:r>
      <w:r w:rsidR="00C8718A">
        <w:rPr>
          <w:rFonts w:ascii="Palatino Linotype" w:hAnsi="Palatino Linotype"/>
        </w:rPr>
        <w:t xml:space="preserve">the change of session 3.1, it </w:t>
      </w:r>
      <w:r w:rsidR="003448E7">
        <w:rPr>
          <w:rFonts w:ascii="Palatino Linotype" w:hAnsi="Palatino Linotype"/>
        </w:rPr>
        <w:t xml:space="preserve">will have </w:t>
      </w:r>
      <w:r w:rsidR="00C8718A">
        <w:rPr>
          <w:rFonts w:ascii="Palatino Linotype" w:hAnsi="Palatino Linotype"/>
        </w:rPr>
        <w:t>impact to one of the key data flows of the service bus in the data generation stage.</w:t>
      </w:r>
    </w:p>
    <w:p w14:paraId="2464E5C2" w14:textId="77777777" w:rsidR="00C8718A" w:rsidRDefault="00C8718A" w:rsidP="002E24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existing pricing/master data generation flow </w:t>
      </w:r>
      <w:r w:rsidR="003448E7">
        <w:rPr>
          <w:rFonts w:ascii="Palatino Linotype" w:hAnsi="Palatino Linotype"/>
        </w:rPr>
        <w:t>as shown as follows:</w:t>
      </w:r>
    </w:p>
    <w:p w14:paraId="4DCF09FC" w14:textId="77777777" w:rsidR="00C8718A" w:rsidRDefault="00C8718A" w:rsidP="00C8718A">
      <w:pPr>
        <w:pStyle w:val="ac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SQL server agent job IT51.hopos.dbo.udj_gen_pricing will be triggered by scheduler</w:t>
      </w:r>
    </w:p>
    <w:p w14:paraId="1ABEDF77" w14:textId="77777777" w:rsidR="00C8718A" w:rsidRDefault="00C8718A" w:rsidP="00C8718A">
      <w:pPr>
        <w:pStyle w:val="ac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job executes the main stored procedure IT51.hopos.dbo.udsp_gen_pricing</w:t>
      </w:r>
      <w:r w:rsidR="000E7CAB">
        <w:rPr>
          <w:rFonts w:ascii="Palatino Linotype" w:hAnsi="Palatino Linotype"/>
        </w:rPr>
        <w:t>_group</w:t>
      </w:r>
      <w:r>
        <w:rPr>
          <w:rFonts w:ascii="Palatino Linotype" w:hAnsi="Palatino Linotype"/>
        </w:rPr>
        <w:t xml:space="preserve"> to process the pricing/master data generation</w:t>
      </w:r>
    </w:p>
    <w:p w14:paraId="278FA6AF" w14:textId="77777777" w:rsidR="00C8718A" w:rsidRDefault="000E7CAB" w:rsidP="00C8718A">
      <w:pPr>
        <w:pStyle w:val="ac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After the parameter overriding step, executes the actual process IT51.hopos.dbo.udsp_gen_pricing</w:t>
      </w:r>
    </w:p>
    <w:p w14:paraId="4CFA41DE" w14:textId="77777777" w:rsidR="000E7CAB" w:rsidRDefault="000E7CAB" w:rsidP="00C8718A">
      <w:pPr>
        <w:pStyle w:val="ac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Within </w:t>
      </w:r>
      <w:proofErr w:type="spellStart"/>
      <w:r>
        <w:rPr>
          <w:rFonts w:ascii="Palatino Linotype" w:hAnsi="Palatino Linotype"/>
        </w:rPr>
        <w:t>udsp_gen_pricing</w:t>
      </w:r>
      <w:proofErr w:type="spellEnd"/>
      <w:r>
        <w:rPr>
          <w:rFonts w:ascii="Palatino Linotype" w:hAnsi="Palatino Linotype"/>
        </w:rPr>
        <w:t>, it eventually executes a series of stored procedures in IT12 and IT50, and copies the prepared data into IT51</w:t>
      </w:r>
    </w:p>
    <w:p w14:paraId="37BDC7A0" w14:textId="77777777" w:rsidR="000E7CAB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IT12.pricing.dbo.udsp_check_sys_brh</w:t>
      </w:r>
    </w:p>
    <w:p w14:paraId="06A02723" w14:textId="77777777" w:rsidR="000E7CAB" w:rsidRPr="00C8718A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IT12.pricing.dbo.udsp_gen_itemcata</w:t>
      </w:r>
    </w:p>
    <w:p w14:paraId="490A0D4E" w14:textId="77777777" w:rsidR="000E7CAB" w:rsidRPr="00C8718A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</w:t>
      </w:r>
    </w:p>
    <w:p w14:paraId="21AD4DE4" w14:textId="77777777" w:rsidR="000E7CAB" w:rsidRPr="00C8718A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IT12.pricing.dbo.udsp_gen_menuitem_exclude_itemseq</w:t>
      </w:r>
    </w:p>
    <w:p w14:paraId="1091F487" w14:textId="77777777" w:rsidR="000E7CAB" w:rsidRPr="00C8718A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IT12.pricing.dbo.udsp_gen_menuitem_extra</w:t>
      </w:r>
    </w:p>
    <w:p w14:paraId="4A5EAA92" w14:textId="77777777" w:rsidR="000E7CAB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IT12.pricing.dbo.udsp_gen_menuitem_seq</w:t>
      </w:r>
    </w:p>
    <w:p w14:paraId="2CC2807A" w14:textId="77777777" w:rsidR="000E7CAB" w:rsidRPr="00C8718A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IT12.pricing.dbo.udsp_gen_payment10_instant_scan</w:t>
      </w:r>
    </w:p>
    <w:p w14:paraId="3CC78F34" w14:textId="77777777" w:rsidR="000E7CAB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IT12.pricing.dbo.udsp_gen_payment_seq10</w:t>
      </w:r>
    </w:p>
    <w:p w14:paraId="4ECD9149" w14:textId="77777777" w:rsidR="000E7CAB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IT12.pricing.dbo.udsp_gen_payment_extra</w:t>
      </w:r>
    </w:p>
    <w:p w14:paraId="3F4B7DBA" w14:textId="77777777" w:rsidR="000E7CAB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IT12.pricing.dbo.udsp_gen_pos_access</w:t>
      </w:r>
    </w:p>
    <w:p w14:paraId="4E232B1A" w14:textId="77777777" w:rsidR="000E7CAB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IT50.security.dbo.udsp_gen_pos_employee_new</w:t>
      </w:r>
    </w:p>
    <w:p w14:paraId="363958D1" w14:textId="77777777" w:rsidR="000E7CAB" w:rsidRPr="00C8718A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IT50.security.dbo.view_onhouse</w:t>
      </w:r>
    </w:p>
    <w:p w14:paraId="511111A2" w14:textId="77777777" w:rsidR="000E7CAB" w:rsidRPr="00C8718A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IT50.security.dbo.udsp_gen_itemanly_new</w:t>
      </w:r>
    </w:p>
    <w:p w14:paraId="16DE472D" w14:textId="77777777" w:rsidR="000E7CAB" w:rsidRPr="00C8718A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IT50.security.dbo.udsp_gen_pmt_hdr</w:t>
      </w:r>
    </w:p>
    <w:p w14:paraId="685D3C39" w14:textId="77777777" w:rsidR="000E7CAB" w:rsidRPr="00C8718A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IT50.security.dbo.udsp_gen_pmt_condition</w:t>
      </w:r>
    </w:p>
    <w:p w14:paraId="5BDC3D5B" w14:textId="77777777" w:rsidR="000E7CAB" w:rsidRPr="00C8718A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IT50.security.dbo.udsp_gen_pmt_action</w:t>
      </w:r>
    </w:p>
    <w:p w14:paraId="2B2AC66B" w14:textId="77777777" w:rsidR="000E7CAB" w:rsidRPr="00C8718A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IT50.security.dbo.udsp_gen_coupon_control</w:t>
      </w:r>
    </w:p>
    <w:p w14:paraId="230AC21A" w14:textId="63F1F0D6" w:rsidR="000E7CAB" w:rsidRPr="00F14386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  <w:highlight w:val="yellow"/>
          <w:rPrChange w:id="30" w:author="Edward Leung" w:date="2017-01-17T15:58:00Z">
            <w:rPr>
              <w:rFonts w:ascii="Palatino Linotype" w:hAnsi="Palatino Linotype"/>
            </w:rPr>
          </w:rPrChange>
        </w:rPr>
      </w:pPr>
      <w:r>
        <w:rPr>
          <w:rFonts w:ascii="Palatino Linotype" w:hAnsi="Palatino Linotype"/>
        </w:rPr>
        <w:t>IT50.security.dbo.udsp_gen</w:t>
      </w:r>
      <w:r w:rsidRPr="00F14386">
        <w:rPr>
          <w:rFonts w:ascii="Palatino Linotype" w:hAnsi="Palatino Linotype"/>
          <w:highlight w:val="cyan"/>
          <w:rPrChange w:id="31" w:author="Edward Leung" w:date="2017-01-17T15:58:00Z">
            <w:rPr>
              <w:rFonts w:ascii="Palatino Linotype" w:hAnsi="Palatino Linotype"/>
            </w:rPr>
          </w:rPrChange>
        </w:rPr>
        <w:t>_</w:t>
      </w:r>
      <w:ins w:id="32" w:author="Edward Leung" w:date="2017-01-17T15:58:00Z">
        <w:r w:rsidR="00F14386" w:rsidRPr="00F14386">
          <w:rPr>
            <w:rFonts w:ascii="Palatino Linotype" w:hAnsi="Palatino Linotype"/>
            <w:highlight w:val="cyan"/>
            <w:rPrChange w:id="33" w:author="Edward Leung" w:date="2017-01-17T15:58:00Z">
              <w:rPr>
                <w:rFonts w:ascii="Palatino Linotype" w:hAnsi="Palatino Linotype"/>
                <w:highlight w:val="yellow"/>
              </w:rPr>
            </w:rPrChange>
          </w:rPr>
          <w:t xml:space="preserve">coupon_range </w:t>
        </w:r>
      </w:ins>
    </w:p>
    <w:p w14:paraId="6EC52101" w14:textId="77777777" w:rsidR="000E7CAB" w:rsidRPr="00C8718A" w:rsidRDefault="000E7CAB" w:rsidP="000E7CAB">
      <w:pPr>
        <w:pStyle w:val="ac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[Process of itself] Currency, Options, </w:t>
      </w:r>
      <w:proofErr w:type="spellStart"/>
      <w:r>
        <w:rPr>
          <w:rFonts w:ascii="Palatino Linotype" w:hAnsi="Palatino Linotype"/>
        </w:rPr>
        <w:t>Syssettings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Tabletotext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Transtype</w:t>
      </w:r>
      <w:proofErr w:type="spellEnd"/>
    </w:p>
    <w:p w14:paraId="1B902118" w14:textId="77777777" w:rsidR="00F01B89" w:rsidRPr="00F01B89" w:rsidRDefault="00F01B89" w:rsidP="00F01B89">
      <w:pPr>
        <w:rPr>
          <w:lang w:eastAsia="zh-HK"/>
        </w:rPr>
      </w:pPr>
    </w:p>
    <w:p w14:paraId="035267C5" w14:textId="77777777" w:rsidR="00F01B89" w:rsidRDefault="00C8718A" w:rsidP="00C8718A">
      <w:pPr>
        <w:jc w:val="center"/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09E6CC32" wp14:editId="763448FE">
            <wp:extent cx="3248039" cy="43370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466" cy="43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A013" w14:textId="77777777" w:rsidR="00D322EB" w:rsidRDefault="00D322EB" w:rsidP="00D322EB">
      <w:pPr>
        <w:pStyle w:val="3"/>
        <w:spacing w:before="40" w:line="259" w:lineRule="auto"/>
      </w:pPr>
      <w:r>
        <w:t>Impacts to application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6120"/>
      </w:tblGrid>
      <w:tr w:rsidR="00D322EB" w14:paraId="63E94154" w14:textId="77777777" w:rsidTr="002E24CF">
        <w:trPr>
          <w:tblHeader/>
        </w:trPr>
        <w:tc>
          <w:tcPr>
            <w:tcW w:w="1075" w:type="dxa"/>
            <w:shd w:val="clear" w:color="auto" w:fill="B8CCE4" w:themeFill="accent1" w:themeFillTint="66"/>
          </w:tcPr>
          <w:p w14:paraId="0800B287" w14:textId="77777777"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3420" w:type="dxa"/>
            <w:shd w:val="clear" w:color="auto" w:fill="B8CCE4" w:themeFill="accent1" w:themeFillTint="66"/>
          </w:tcPr>
          <w:p w14:paraId="1DCDA34D" w14:textId="77777777"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20" w:type="dxa"/>
            <w:shd w:val="clear" w:color="auto" w:fill="B8CCE4" w:themeFill="accent1" w:themeFillTint="66"/>
          </w:tcPr>
          <w:p w14:paraId="74FE8961" w14:textId="77777777" w:rsidR="00D322EB" w:rsidRPr="00B943B4" w:rsidRDefault="00D322EB" w:rsidP="00B943B4">
            <w:pPr>
              <w:rPr>
                <w:rFonts w:ascii="Palatino Linotype" w:hAnsi="Palatino Linotype"/>
              </w:rPr>
            </w:pPr>
            <w:r w:rsidRPr="00B943B4">
              <w:rPr>
                <w:rFonts w:ascii="Palatino Linotype" w:hAnsi="Palatino Linotype"/>
              </w:rPr>
              <w:t>Description</w:t>
            </w:r>
          </w:p>
        </w:tc>
      </w:tr>
      <w:tr w:rsidR="00D322EB" w14:paraId="5AC7E21C" w14:textId="77777777" w:rsidTr="00C20B6E">
        <w:tc>
          <w:tcPr>
            <w:tcW w:w="1075" w:type="dxa"/>
          </w:tcPr>
          <w:p w14:paraId="067C0D5C" w14:textId="77777777"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IMP-01-03</w:t>
            </w:r>
          </w:p>
        </w:tc>
        <w:tc>
          <w:tcPr>
            <w:tcW w:w="3420" w:type="dxa"/>
          </w:tcPr>
          <w:p w14:paraId="60192DBB" w14:textId="77777777" w:rsidR="00D322EB" w:rsidRPr="00EA2DF5" w:rsidRDefault="00D322EB" w:rsidP="00B943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</w:t>
            </w:r>
            <w:r w:rsidR="00B943B4">
              <w:rPr>
                <w:rFonts w:ascii="Palatino Linotype" w:hAnsi="Palatino Linotype"/>
              </w:rPr>
              <w:t>ata flow impacts</w:t>
            </w:r>
          </w:p>
        </w:tc>
        <w:tc>
          <w:tcPr>
            <w:tcW w:w="6120" w:type="dxa"/>
          </w:tcPr>
          <w:p w14:paraId="40FC3853" w14:textId="77777777" w:rsidR="00D322EB" w:rsidRPr="00B943B4" w:rsidRDefault="00B943B4" w:rsidP="00B943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To preservation of the pricing/master data generation requires the job </w:t>
            </w:r>
            <w:proofErr w:type="spellStart"/>
            <w:r>
              <w:rPr>
                <w:rFonts w:ascii="Palatino Linotype" w:hAnsi="Palatino Linotype"/>
              </w:rPr>
              <w:t>udj_gen_pricing</w:t>
            </w:r>
            <w:proofErr w:type="spellEnd"/>
            <w:r>
              <w:rPr>
                <w:rFonts w:ascii="Palatino Linotype" w:hAnsi="Palatino Linotype"/>
              </w:rPr>
              <w:t xml:space="preserve"> and its related stored procedure </w:t>
            </w:r>
            <w:proofErr w:type="spellStart"/>
            <w:r>
              <w:rPr>
                <w:rFonts w:ascii="Palatino Linotype" w:hAnsi="Palatino Linotype"/>
              </w:rPr>
              <w:t>udsp_gen_prici</w:t>
            </w:r>
            <w:r w:rsidR="002E24CF">
              <w:rPr>
                <w:rFonts w:ascii="Palatino Linotype" w:hAnsi="Palatino Linotype"/>
              </w:rPr>
              <w:t>ng_group</w:t>
            </w:r>
            <w:proofErr w:type="spellEnd"/>
            <w:r w:rsidR="002E24CF">
              <w:rPr>
                <w:rFonts w:ascii="Palatino Linotype" w:hAnsi="Palatino Linotype"/>
              </w:rPr>
              <w:t xml:space="preserve"> to be maintained else</w:t>
            </w:r>
            <w:r>
              <w:rPr>
                <w:rFonts w:ascii="Palatino Linotype" w:hAnsi="Palatino Linotype"/>
              </w:rPr>
              <w:t>where after IT51/52/53 have been cutover.</w:t>
            </w:r>
          </w:p>
          <w:p w14:paraId="27099661" w14:textId="77777777" w:rsidR="00D322EB" w:rsidRDefault="00D322EB" w:rsidP="00C20B6E">
            <w:pPr>
              <w:rPr>
                <w:rFonts w:ascii="Palatino Linotype" w:hAnsi="Palatino Linotype"/>
              </w:rPr>
            </w:pPr>
          </w:p>
          <w:p w14:paraId="35DAD2FE" w14:textId="77777777" w:rsidR="00B943B4" w:rsidRDefault="00B943B4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 latter session, there show be details of below approaches of the workaround</w:t>
            </w:r>
          </w:p>
          <w:p w14:paraId="26DD2641" w14:textId="77777777" w:rsidR="00B943B4" w:rsidRDefault="002563E9" w:rsidP="003448E7">
            <w:pPr>
              <w:pStyle w:val="ac"/>
              <w:numPr>
                <w:ilvl w:val="0"/>
                <w:numId w:val="12"/>
              </w:num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Migrate all the database objects (job, stored procedures, tables, view, etc.) in IT51 which relates to the pricing/master data generation, into t</w:t>
            </w:r>
            <w:r w:rsidR="00886A12">
              <w:rPr>
                <w:rFonts w:ascii="Palatino Linotype" w:hAnsi="Palatino Linotype"/>
              </w:rPr>
              <w:t xml:space="preserve">he newly set up temporary DB server*, and use the temporary server’s schedule job to substitute the generation process. </w:t>
            </w:r>
            <w:r>
              <w:rPr>
                <w:rFonts w:ascii="Palatino Linotype" w:hAnsi="Palatino Linotype"/>
              </w:rPr>
              <w:t>(recommended)</w:t>
            </w:r>
          </w:p>
          <w:p w14:paraId="0D114623" w14:textId="77777777" w:rsidR="00B943B4" w:rsidRDefault="00B943B4" w:rsidP="00C20B6E">
            <w:pPr>
              <w:pStyle w:val="ac"/>
              <w:numPr>
                <w:ilvl w:val="0"/>
                <w:numId w:val="12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Use application to simulate the whole generation process and scheduler logic and prepare data within new service bus staging database</w:t>
            </w:r>
          </w:p>
          <w:p w14:paraId="6ABC5ADE" w14:textId="77777777" w:rsidR="00886A12" w:rsidRDefault="00886A12" w:rsidP="00886A12">
            <w:pPr>
              <w:rPr>
                <w:rFonts w:ascii="Palatino Linotype" w:hAnsi="Palatino Linotype"/>
              </w:rPr>
            </w:pPr>
          </w:p>
          <w:p w14:paraId="56F6F2A7" w14:textId="77777777" w:rsidR="00886A12" w:rsidRPr="00886A12" w:rsidRDefault="00886A12" w:rsidP="00886A1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*Temporary DB server: details explained in session 4.2 </w:t>
            </w:r>
          </w:p>
        </w:tc>
      </w:tr>
      <w:tr w:rsidR="00D322EB" w14:paraId="1FD01A01" w14:textId="77777777" w:rsidTr="00C20B6E">
        <w:tc>
          <w:tcPr>
            <w:tcW w:w="1075" w:type="dxa"/>
          </w:tcPr>
          <w:p w14:paraId="413A2629" w14:textId="77777777"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lastRenderedPageBreak/>
              <w:t>IMP-01-04</w:t>
            </w:r>
          </w:p>
        </w:tc>
        <w:tc>
          <w:tcPr>
            <w:tcW w:w="3420" w:type="dxa"/>
          </w:tcPr>
          <w:p w14:paraId="6ED6D280" w14:textId="77777777" w:rsidR="00D322EB" w:rsidRPr="00EA2DF5" w:rsidRDefault="00B943B4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Database objects impact</w:t>
            </w:r>
          </w:p>
        </w:tc>
        <w:tc>
          <w:tcPr>
            <w:tcW w:w="6120" w:type="dxa"/>
          </w:tcPr>
          <w:p w14:paraId="42567003" w14:textId="77777777"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 xml:space="preserve">The database instances which has maintained a relationship with </w:t>
            </w:r>
            <w:r w:rsidR="00886A12">
              <w:rPr>
                <w:rFonts w:ascii="Palatino Linotype" w:hAnsi="Palatino Linotype"/>
              </w:rPr>
              <w:t>pricing/master data</w:t>
            </w:r>
            <w:r w:rsidRPr="00EA2DF5">
              <w:rPr>
                <w:rFonts w:ascii="Palatino Linotype" w:hAnsi="Palatino Linotype"/>
              </w:rPr>
              <w:t xml:space="preserve"> tables in IT51, shall be investigated, especially views and stored procedures</w:t>
            </w:r>
            <w:r w:rsidR="00886A12">
              <w:rPr>
                <w:rFonts w:ascii="Palatino Linotype" w:hAnsi="Palatino Linotype"/>
              </w:rPr>
              <w:t>. When the IT51 will be removed from the linked server network, corresponding the T-SQL of related database objects will be affected.</w:t>
            </w:r>
          </w:p>
          <w:p w14:paraId="0913F225" w14:textId="77777777"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database</w:t>
            </w:r>
            <w:r w:rsidR="003448E7">
              <w:rPr>
                <w:rFonts w:ascii="Palatino Linotype" w:hAnsi="Palatino Linotype"/>
              </w:rPr>
              <w:t>s as follows:</w:t>
            </w:r>
          </w:p>
          <w:p w14:paraId="5D3D1AC1" w14:textId="77777777" w:rsidR="00D322EB" w:rsidRDefault="00D322EB" w:rsidP="00C20B6E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IT06</w:t>
            </w:r>
          </w:p>
          <w:p w14:paraId="0C38497D" w14:textId="77777777" w:rsidR="00D322EB" w:rsidRDefault="00D322EB" w:rsidP="00C20B6E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IT08</w:t>
            </w:r>
          </w:p>
          <w:p w14:paraId="6667FF0C" w14:textId="77777777" w:rsidR="00D322EB" w:rsidRDefault="00D322EB" w:rsidP="00C20B6E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IT26</w:t>
            </w:r>
          </w:p>
          <w:p w14:paraId="3EB069DE" w14:textId="77777777" w:rsidR="00D322EB" w:rsidRDefault="00D322EB" w:rsidP="00C20B6E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IT27</w:t>
            </w:r>
          </w:p>
          <w:p w14:paraId="10DA42D1" w14:textId="77777777" w:rsidR="00D322EB" w:rsidRDefault="00D322EB" w:rsidP="00C20B6E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IT28</w:t>
            </w:r>
          </w:p>
          <w:p w14:paraId="20420540" w14:textId="77777777" w:rsidR="00886A12" w:rsidRPr="00D57CDA" w:rsidRDefault="00D322EB" w:rsidP="00886A12">
            <w:pPr>
              <w:pStyle w:val="ac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 w:rsidRPr="003448E7">
              <w:rPr>
                <w:rFonts w:ascii="Palatino Linotype" w:hAnsi="Palatino Linotype"/>
              </w:rPr>
              <w:t>IT56</w:t>
            </w:r>
          </w:p>
        </w:tc>
      </w:tr>
    </w:tbl>
    <w:p w14:paraId="0D826338" w14:textId="77777777" w:rsidR="000B3BC1" w:rsidRPr="005B5BF5" w:rsidRDefault="000B3BC1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 w:rsidRPr="005B5BF5">
        <w:br w:type="page"/>
      </w:r>
    </w:p>
    <w:p w14:paraId="5E25206D" w14:textId="77777777" w:rsidR="003D0F35" w:rsidRDefault="003D0F35" w:rsidP="00C20B6E">
      <w:pPr>
        <w:pStyle w:val="1"/>
      </w:pPr>
      <w:bookmarkStart w:id="34" w:name="_Toc472172886"/>
      <w:r>
        <w:lastRenderedPageBreak/>
        <w:t>Cutover Consideration</w:t>
      </w:r>
      <w:bookmarkEnd w:id="34"/>
    </w:p>
    <w:p w14:paraId="5159E192" w14:textId="77777777" w:rsidR="007F489F" w:rsidRDefault="00C138F4" w:rsidP="00C138F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From the impacts listed out in previous section, we propose selecting pilot POS clients for migration</w:t>
      </w:r>
      <w:r w:rsidR="0035350A">
        <w:rPr>
          <w:rFonts w:ascii="Palatino Linotype" w:hAnsi="Palatino Linotype"/>
        </w:rPr>
        <w:t xml:space="preserve">. Each time a select number of POS client will migrated to new system until all branches polling operation migrated to new system. </w:t>
      </w:r>
    </w:p>
    <w:p w14:paraId="002F6E11" w14:textId="77777777" w:rsidR="0036222B" w:rsidRDefault="0036222B" w:rsidP="0036222B">
      <w:pPr>
        <w:pStyle w:val="2"/>
      </w:pPr>
      <w:bookmarkStart w:id="35" w:name="_Toc472172887"/>
      <w:r>
        <w:t>Sales Data</w:t>
      </w:r>
      <w:bookmarkEnd w:id="35"/>
      <w:r>
        <w:t xml:space="preserve"> </w:t>
      </w:r>
      <w:r w:rsidRPr="005B5BF5">
        <w:t xml:space="preserve"> </w:t>
      </w:r>
    </w:p>
    <w:p w14:paraId="369E355A" w14:textId="023767F2" w:rsidR="0036222B" w:rsidRDefault="00F14386" w:rsidP="0036222B">
      <w:pPr>
        <w:pStyle w:val="3"/>
        <w:rPr>
          <w:lang w:eastAsia="zh-HK"/>
        </w:rPr>
      </w:pPr>
      <w:ins w:id="36" w:author="Edward Leung" w:date="2017-01-17T16:0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 wp14:anchorId="229B5F2C" wp14:editId="12C66CDC">
                  <wp:simplePos x="0" y="0"/>
                  <wp:positionH relativeFrom="column">
                    <wp:posOffset>4222750</wp:posOffset>
                  </wp:positionH>
                  <wp:positionV relativeFrom="paragraph">
                    <wp:posOffset>59690</wp:posOffset>
                  </wp:positionV>
                  <wp:extent cx="1473200" cy="482600"/>
                  <wp:effectExtent l="0" t="0" r="12700" b="12700"/>
                  <wp:wrapNone/>
                  <wp:docPr id="36" name="Text Box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73200" cy="482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40EF19" w14:textId="614AE3A6" w:rsidR="00F14386" w:rsidRDefault="00F14386">
                              <w:ins w:id="37" w:author="Edward Leung" w:date="2017-01-17T16:09:00Z">
                                <w:r>
                                  <w:t>IT51, 52, 53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29B5F2C"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left:0;text-align:left;margin-left:332.5pt;margin-top:4.7pt;width:116pt;height:3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" fillcolor="white [3201]" strokeweight=".5pt">
                  <v:textbox>
                    <w:txbxContent>
                      <w:p w14:paraId="1040EF19" w14:textId="614AE3A6" w:rsidR="00F14386" w:rsidRDefault="00F14386">
                        <w:ins w:id="38" w:author="Edward Leung" w:date="2017-01-17T16:09:00Z">
                          <w:r>
                            <w:t>IT51, 52, 53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36222B">
        <w:rPr>
          <w:lang w:eastAsia="zh-CN"/>
        </w:rPr>
        <w:t>Existing D</w:t>
      </w:r>
      <w:r w:rsidR="0036222B">
        <w:rPr>
          <w:rFonts w:hint="eastAsia"/>
          <w:lang w:eastAsia="zh-HK"/>
        </w:rPr>
        <w:t xml:space="preserve">ata Flow </w:t>
      </w:r>
    </w:p>
    <w:p w14:paraId="6E7199DB" w14:textId="51025200" w:rsidR="0036222B" w:rsidRDefault="00F14386" w:rsidP="0036222B">
      <w:pPr>
        <w:rPr>
          <w:lang w:eastAsia="zh-HK"/>
        </w:rPr>
      </w:pPr>
      <w:ins w:id="39" w:author="Edward Leung" w:date="2017-01-17T16:0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110B093" wp14:editId="41535787">
                  <wp:simplePos x="0" y="0"/>
                  <wp:positionH relativeFrom="column">
                    <wp:posOffset>2794000</wp:posOffset>
                  </wp:positionH>
                  <wp:positionV relativeFrom="paragraph">
                    <wp:posOffset>1951355</wp:posOffset>
                  </wp:positionV>
                  <wp:extent cx="1187450" cy="603250"/>
                  <wp:effectExtent l="0" t="0" r="0" b="0"/>
                  <wp:wrapNone/>
                  <wp:docPr id="33" name="Multiply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87450" cy="6032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605C672" id="Multiply 33" o:spid="_x0000_s1026" style="position:absolute;margin-left:220pt;margin-top:153.65pt;width:93.5pt;height:4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7450,6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" path="m253064,208134l317327,81637,593725,222053,870123,81637r64263,126497l750356,301625r184030,93491l870123,521613,593725,381197,317327,521613,253064,395116,437094,301625,253064,208134xe" fillcolor="#4f81bd [3204]" strokecolor="#243f60 [1604]" strokeweight="2pt">
                  <v:path arrowok="t" o:connecttype="custom" o:connectlocs="253064,208134;317327,81637;593725,222053;870123,81637;934386,208134;750356,301625;934386,395116;870123,521613;593725,381197;317327,521613;253064,395116;437094,301625;253064,208134" o:connectangles="0,0,0,0,0,0,0,0,0,0,0,0,0"/>
                </v:shape>
              </w:pict>
            </mc:Fallback>
          </mc:AlternateContent>
        </w:r>
      </w:ins>
      <w:r w:rsidR="00C322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12645" wp14:editId="2E85F16B">
                <wp:simplePos x="0" y="0"/>
                <wp:positionH relativeFrom="column">
                  <wp:posOffset>4290060</wp:posOffset>
                </wp:positionH>
                <wp:positionV relativeFrom="paragraph">
                  <wp:posOffset>341337</wp:posOffset>
                </wp:positionV>
                <wp:extent cx="1186962" cy="36927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62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6ECC1" w14:textId="77777777" w:rsidR="00F14386" w:rsidRPr="00C138F4" w:rsidRDefault="00F14386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Staging to EDW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2645" id="Text Box 13" o:spid="_x0000_s1028" type="#_x0000_t202" style="position:absolute;margin-left:337.8pt;margin-top:26.9pt;width:93.45pt;height:2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" filled="f" stroked="f" strokeweight=".5pt">
                <v:textbox>
                  <w:txbxContent>
                    <w:p w14:paraId="5816ECC1" w14:textId="77777777" w:rsidR="00F14386" w:rsidRPr="00C138F4" w:rsidRDefault="00F14386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Staging to EDW</w:t>
                      </w:r>
                    </w:p>
                  </w:txbxContent>
                </v:textbox>
              </v:shape>
            </w:pict>
          </mc:Fallback>
        </mc:AlternateContent>
      </w:r>
      <w:r w:rsidR="00C322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B733B" wp14:editId="77D084B5">
                <wp:simplePos x="0" y="0"/>
                <wp:positionH relativeFrom="column">
                  <wp:posOffset>4465076</wp:posOffset>
                </wp:positionH>
                <wp:positionV relativeFrom="paragraph">
                  <wp:posOffset>564222</wp:posOffset>
                </wp:positionV>
                <wp:extent cx="156117" cy="319095"/>
                <wp:effectExtent l="38100" t="0" r="34925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17" cy="31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58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1.6pt;margin-top:44.45pt;width:12.3pt;height:25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C322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011A3" wp14:editId="6D3153AF">
                <wp:simplePos x="0" y="0"/>
                <wp:positionH relativeFrom="column">
                  <wp:posOffset>1776046</wp:posOffset>
                </wp:positionH>
                <wp:positionV relativeFrom="paragraph">
                  <wp:posOffset>227574</wp:posOffset>
                </wp:positionV>
                <wp:extent cx="498524" cy="733621"/>
                <wp:effectExtent l="0" t="0" r="539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524" cy="733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9B0E" id="Straight Arrow Connector 6" o:spid="_x0000_s1026" type="#_x0000_t32" style="position:absolute;margin-left:139.85pt;margin-top:17.9pt;width:39.2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C322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446A1" wp14:editId="00063D19">
                <wp:simplePos x="0" y="0"/>
                <wp:positionH relativeFrom="column">
                  <wp:posOffset>1221740</wp:posOffset>
                </wp:positionH>
                <wp:positionV relativeFrom="paragraph">
                  <wp:posOffset>20076</wp:posOffset>
                </wp:positionV>
                <wp:extent cx="1575233" cy="453483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45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484CD" w14:textId="77777777" w:rsidR="00F14386" w:rsidRPr="00C138F4" w:rsidRDefault="00F14386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Sales Data to Staging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446A1" id="Text Box 12" o:spid="_x0000_s1029" type="#_x0000_t202" style="position:absolute;margin-left:96.2pt;margin-top:1.6pt;width:124.05pt;height:35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" filled="f" stroked="f" strokeweight=".5pt">
                <v:textbox>
                  <w:txbxContent>
                    <w:p w14:paraId="592484CD" w14:textId="77777777" w:rsidR="00F14386" w:rsidRPr="00C138F4" w:rsidRDefault="00F14386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Sales Data to Staging Server </w:t>
                      </w:r>
                    </w:p>
                  </w:txbxContent>
                </v:textbox>
              </v:shape>
            </w:pict>
          </mc:Fallback>
        </mc:AlternateContent>
      </w:r>
      <w:r w:rsidR="00C322D9" w:rsidRPr="00C322D9">
        <w:rPr>
          <w:noProof/>
        </w:rPr>
        <w:drawing>
          <wp:inline distT="0" distB="0" distL="0" distR="0" wp14:anchorId="5997D805" wp14:editId="4A533B79">
            <wp:extent cx="6858000" cy="278295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8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5ED2" w14:textId="77777777" w:rsidR="0036222B" w:rsidRPr="004E53BA" w:rsidRDefault="00C322D9" w:rsidP="0036222B">
      <w:pPr>
        <w:jc w:val="center"/>
        <w:rPr>
          <w:lang w:eastAsia="zh-HK"/>
        </w:rPr>
      </w:pPr>
      <w:r>
        <w:rPr>
          <w:lang w:eastAsia="zh-HK"/>
        </w:rPr>
        <w:tab/>
      </w:r>
    </w:p>
    <w:p w14:paraId="02CA664D" w14:textId="77777777" w:rsidR="0036222B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The data copied from POS Client to the existing server.</w:t>
      </w:r>
    </w:p>
    <w:p w14:paraId="29C33A71" w14:textId="77777777" w:rsidR="001B187D" w:rsidRPr="004E53BA" w:rsidRDefault="001B187D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Existing server update process log to control polling execution. </w:t>
      </w:r>
    </w:p>
    <w:p w14:paraId="41A5C9CF" w14:textId="77777777" w:rsidR="0036222B" w:rsidRPr="004E53BA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The existing server will update the process log / record status after finish.</w:t>
      </w:r>
    </w:p>
    <w:p w14:paraId="103BE2FE" w14:textId="77777777" w:rsidR="0036222B" w:rsidRPr="004E53BA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 xml:space="preserve">The data in existing staging server copied to EDW. </w:t>
      </w:r>
    </w:p>
    <w:p w14:paraId="647FE71D" w14:textId="77777777" w:rsidR="0036222B" w:rsidRPr="004E53BA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We target to migrate the process to new stating server.</w:t>
      </w:r>
    </w:p>
    <w:p w14:paraId="19D23042" w14:textId="77777777" w:rsidR="0036222B" w:rsidRDefault="0036222B" w:rsidP="0036222B">
      <w:pPr>
        <w:rPr>
          <w:rFonts w:ascii="Palatino Linotype" w:hAnsi="Palatino Linotype"/>
          <w:lang w:eastAsia="zh-CN"/>
        </w:rPr>
      </w:pPr>
    </w:p>
    <w:p w14:paraId="2F921CF5" w14:textId="77777777" w:rsidR="0036222B" w:rsidRDefault="0036222B" w:rsidP="0036222B">
      <w:p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There are phases defined for cut over: </w:t>
      </w:r>
    </w:p>
    <w:p w14:paraId="136DB9B3" w14:textId="77777777" w:rsidR="0036222B" w:rsidRDefault="0036222B" w:rsidP="0036222B">
      <w:pPr>
        <w:pStyle w:val="ac"/>
        <w:numPr>
          <w:ilvl w:val="0"/>
          <w:numId w:val="13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Parallel run on selected branch </w:t>
      </w:r>
      <w:r>
        <w:rPr>
          <w:rFonts w:ascii="Palatino Linotype" w:hAnsi="Palatino Linotype"/>
          <w:lang w:eastAsia="zh-HK"/>
        </w:rPr>
        <w:t>for real time / EOD sales data.</w:t>
      </w:r>
      <w:r>
        <w:rPr>
          <w:rFonts w:ascii="Palatino Linotype" w:hAnsi="Palatino Linotype" w:hint="eastAsia"/>
          <w:lang w:eastAsia="zh-HK"/>
        </w:rPr>
        <w:t xml:space="preserve"> </w:t>
      </w:r>
      <w:r>
        <w:rPr>
          <w:rFonts w:ascii="Palatino Linotype" w:hAnsi="Palatino Linotype"/>
          <w:lang w:eastAsia="zh-HK"/>
        </w:rPr>
        <w:t xml:space="preserve"> </w:t>
      </w:r>
    </w:p>
    <w:p w14:paraId="7379C192" w14:textId="77777777" w:rsidR="0036222B" w:rsidRDefault="0036222B" w:rsidP="0036222B">
      <w:pPr>
        <w:pStyle w:val="ac"/>
        <w:numPr>
          <w:ilvl w:val="0"/>
          <w:numId w:val="13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Cut over on selected branch </w:t>
      </w:r>
      <w:r>
        <w:rPr>
          <w:rFonts w:ascii="Palatino Linotype" w:hAnsi="Palatino Linotype"/>
          <w:lang w:eastAsia="zh-HK"/>
        </w:rPr>
        <w:t xml:space="preserve">for real Time / EOD sales data. </w:t>
      </w:r>
    </w:p>
    <w:p w14:paraId="2103EB10" w14:textId="77777777" w:rsidR="0036222B" w:rsidRDefault="0036222B" w:rsidP="0036222B">
      <w:pPr>
        <w:pStyle w:val="ac"/>
        <w:numPr>
          <w:ilvl w:val="0"/>
          <w:numId w:val="13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Repeat Step 1 and step 2 until all branches finished cut over process. </w:t>
      </w:r>
    </w:p>
    <w:p w14:paraId="2E5D8361" w14:textId="77777777" w:rsidR="00A000E8" w:rsidRDefault="00A000E8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14:paraId="5485ED6A" w14:textId="77777777" w:rsidR="0036222B" w:rsidRDefault="0036222B" w:rsidP="0036222B">
      <w:pPr>
        <w:pStyle w:val="3"/>
        <w:rPr>
          <w:lang w:eastAsia="zh-HK"/>
        </w:rPr>
      </w:pPr>
      <w:r>
        <w:rPr>
          <w:lang w:eastAsia="zh-CN"/>
        </w:rPr>
        <w:lastRenderedPageBreak/>
        <w:t xml:space="preserve">Parallel Run on </w:t>
      </w:r>
      <w:r>
        <w:rPr>
          <w:lang w:eastAsia="zh-HK"/>
        </w:rPr>
        <w:t xml:space="preserve">Selected Branch  </w:t>
      </w:r>
    </w:p>
    <w:p w14:paraId="30F1D8CB" w14:textId="77777777" w:rsidR="0036222B" w:rsidRDefault="0036222B" w:rsidP="0036222B">
      <w:pPr>
        <w:jc w:val="center"/>
        <w:rPr>
          <w:lang w:eastAsia="zh-HK"/>
        </w:rPr>
      </w:pPr>
    </w:p>
    <w:p w14:paraId="4916C30E" w14:textId="15EB3286" w:rsidR="0036222B" w:rsidRDefault="000C1FD3" w:rsidP="0036222B">
      <w:pPr>
        <w:jc w:val="center"/>
        <w:rPr>
          <w:lang w:eastAsia="zh-HK"/>
        </w:rPr>
      </w:pPr>
      <w:ins w:id="40" w:author="Edward Leung" w:date="2017-01-17T16:1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 wp14:anchorId="7AFE051C" wp14:editId="06C13D66">
                  <wp:simplePos x="0" y="0"/>
                  <wp:positionH relativeFrom="column">
                    <wp:posOffset>4191000</wp:posOffset>
                  </wp:positionH>
                  <wp:positionV relativeFrom="paragraph">
                    <wp:posOffset>1969135</wp:posOffset>
                  </wp:positionV>
                  <wp:extent cx="2882900" cy="1101725"/>
                  <wp:effectExtent l="0" t="0" r="12700" b="22225"/>
                  <wp:wrapNone/>
                  <wp:docPr id="37" name="Text Box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882900" cy="1101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B859A0" w14:textId="7B6B81E2" w:rsidR="000C1FD3" w:rsidRPr="000C1FD3" w:rsidRDefault="000C1FD3">
                              <w:pPr>
                                <w:rPr>
                                  <w:ins w:id="41" w:author="Edward Leung" w:date="2017-01-17T16:18:00Z"/>
                                  <w:color w:val="00B050"/>
                                  <w:sz w:val="16"/>
                                  <w:rPrChange w:id="42" w:author="Edward Leung" w:date="2017-01-17T16:19:00Z">
                                    <w:rPr>
                                      <w:ins w:id="43" w:author="Edward Leung" w:date="2017-01-17T16:18:00Z"/>
                                      <w:color w:val="00B050"/>
                                    </w:rPr>
                                  </w:rPrChange>
                                </w:rPr>
                              </w:pPr>
                              <w:ins w:id="44" w:author="Edward Leung" w:date="2017-01-17T16:12:00Z">
                                <w:r w:rsidRPr="000C1FD3">
                                  <w:rPr>
                                    <w:color w:val="00B050"/>
                                    <w:sz w:val="16"/>
                                    <w:rPrChange w:id="45" w:author="Edward Leung" w:date="2017-01-17T16:19:00Z">
                                      <w:rPr/>
                                    </w:rPrChange>
                                  </w:rPr>
                                  <w:t>EDO can select some branches for test</w:t>
                                </w:r>
                              </w:ins>
                              <w:ins w:id="46" w:author="Edward Leung" w:date="2017-01-17T16:13:00Z">
                                <w:r w:rsidRPr="000C1FD3">
                                  <w:rPr>
                                    <w:color w:val="00B050"/>
                                    <w:sz w:val="16"/>
                                    <w:rPrChange w:id="47" w:author="Edward Leung" w:date="2017-01-17T16:19:00Z">
                                      <w:rPr/>
                                    </w:rPrChange>
                                  </w:rPr>
                                  <w:t>ing / monitoring / health check</w:t>
                                </w:r>
                              </w:ins>
                              <w:ins w:id="48" w:author="Edward Leung" w:date="2017-01-17T16:15:00Z">
                                <w:r w:rsidRPr="000C1FD3">
                                  <w:rPr>
                                    <w:color w:val="00B050"/>
                                    <w:sz w:val="16"/>
                                    <w:rPrChange w:id="49" w:author="Edward Leung" w:date="2017-01-17T16:19:00Z">
                                      <w:rPr>
                                        <w:color w:val="00B050"/>
                                      </w:rPr>
                                    </w:rPrChange>
                                  </w:rPr>
                                  <w:t xml:space="preserve"> / Data Patch Approach</w:t>
                                </w:r>
                              </w:ins>
                            </w:p>
                            <w:p w14:paraId="6662AA4B" w14:textId="5F837437" w:rsidR="000C1FD3" w:rsidRPr="000C1FD3" w:rsidRDefault="000C1FD3">
                              <w:pPr>
                                <w:rPr>
                                  <w:ins w:id="50" w:author="Edward Leung" w:date="2017-01-17T16:15:00Z"/>
                                  <w:color w:val="00B050"/>
                                  <w:sz w:val="16"/>
                                  <w:rPrChange w:id="51" w:author="Edward Leung" w:date="2017-01-17T16:19:00Z">
                                    <w:rPr>
                                      <w:ins w:id="52" w:author="Edward Leung" w:date="2017-01-17T16:15:00Z"/>
                                      <w:color w:val="00B050"/>
                                    </w:rPr>
                                  </w:rPrChange>
                                </w:rPr>
                              </w:pPr>
                              <w:ins w:id="53" w:author="Edward Leung" w:date="2017-01-17T16:18:00Z">
                                <w:r w:rsidRPr="009D2A78">
                                  <w:rPr>
                                    <w:color w:val="FF0000"/>
                                    <w:sz w:val="16"/>
                                    <w:rPrChange w:id="54" w:author="Edward Leung" w:date="2017-01-17T16:21:00Z">
                                      <w:rPr>
                                        <w:color w:val="00B050"/>
                                      </w:rPr>
                                    </w:rPrChange>
                                  </w:rPr>
                                  <w:t>Consider</w:t>
                                </w:r>
                              </w:ins>
                              <w:ins w:id="55" w:author="Edward Leung" w:date="2017-01-17T16:19:00Z">
                                <w:r w:rsidRPr="009D2A78">
                                  <w:rPr>
                                    <w:color w:val="FF0000"/>
                                    <w:sz w:val="16"/>
                                    <w:rPrChange w:id="56" w:author="Edward Leung" w:date="2017-01-17T16:21:00Z">
                                      <w:rPr>
                                        <w:color w:val="00B050"/>
                                      </w:rPr>
                                    </w:rPrChange>
                                  </w:rPr>
                                  <w:t xml:space="preserve"> using re-run </w:t>
                                </w:r>
                                <w:r w:rsidRPr="000C1FD3">
                                  <w:rPr>
                                    <w:color w:val="00B050"/>
                                    <w:sz w:val="16"/>
                                    <w:rPrChange w:id="57" w:author="Edward Leung" w:date="2017-01-17T16:19:00Z">
                                      <w:rPr>
                                        <w:color w:val="00B050"/>
                                      </w:rPr>
                                    </w:rPrChange>
                                  </w:rPr>
                                  <w:t>instead of patching</w:t>
                                </w:r>
                              </w:ins>
                            </w:p>
                            <w:p w14:paraId="2FDB3D6B" w14:textId="77777777" w:rsidR="000C1FD3" w:rsidRPr="000C1FD3" w:rsidRDefault="000C1FD3">
                              <w:pPr>
                                <w:rPr>
                                  <w:ins w:id="58" w:author="Edward Leung" w:date="2017-01-17T16:15:00Z"/>
                                  <w:color w:val="00B050"/>
                                  <w:sz w:val="16"/>
                                  <w:rPrChange w:id="59" w:author="Edward Leung" w:date="2017-01-17T16:19:00Z">
                                    <w:rPr>
                                      <w:ins w:id="60" w:author="Edward Leung" w:date="2017-01-17T16:15:00Z"/>
                                      <w:color w:val="00B050"/>
                                    </w:rPr>
                                  </w:rPrChange>
                                </w:rPr>
                              </w:pPr>
                            </w:p>
                            <w:p w14:paraId="2E614DAE" w14:textId="77777777" w:rsidR="000C1FD3" w:rsidRPr="000C1FD3" w:rsidRDefault="000C1FD3">
                              <w:pPr>
                                <w:rPr>
                                  <w:color w:val="00B050"/>
                                  <w:sz w:val="16"/>
                                  <w:rPrChange w:id="61" w:author="Edward Leung" w:date="2017-01-17T16:19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AFE051C" id="Text Box 37" o:spid="_x0000_s1030" type="#_x0000_t202" style="position:absolute;left:0;text-align:left;margin-left:330pt;margin-top:155.05pt;width:227pt;height:8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" fillcolor="white [3201]" strokeweight=".5pt">
                  <v:textbox>
                    <w:txbxContent>
                      <w:p w14:paraId="5BB859A0" w14:textId="7B6B81E2" w:rsidR="000C1FD3" w:rsidRPr="000C1FD3" w:rsidRDefault="000C1FD3">
                        <w:pPr>
                          <w:rPr>
                            <w:ins w:id="62" w:author="Edward Leung" w:date="2017-01-17T16:18:00Z"/>
                            <w:color w:val="00B050"/>
                            <w:sz w:val="16"/>
                            <w:rPrChange w:id="63" w:author="Edward Leung" w:date="2017-01-17T16:19:00Z">
                              <w:rPr>
                                <w:ins w:id="64" w:author="Edward Leung" w:date="2017-01-17T16:18:00Z"/>
                                <w:color w:val="00B050"/>
                              </w:rPr>
                            </w:rPrChange>
                          </w:rPr>
                        </w:pPr>
                        <w:ins w:id="65" w:author="Edward Leung" w:date="2017-01-17T16:12:00Z">
                          <w:r w:rsidRPr="000C1FD3">
                            <w:rPr>
                              <w:color w:val="00B050"/>
                              <w:sz w:val="16"/>
                              <w:rPrChange w:id="66" w:author="Edward Leung" w:date="2017-01-17T16:19:00Z">
                                <w:rPr/>
                              </w:rPrChange>
                            </w:rPr>
                            <w:t>EDO can select some branches for test</w:t>
                          </w:r>
                        </w:ins>
                        <w:ins w:id="67" w:author="Edward Leung" w:date="2017-01-17T16:13:00Z">
                          <w:r w:rsidRPr="000C1FD3">
                            <w:rPr>
                              <w:color w:val="00B050"/>
                              <w:sz w:val="16"/>
                              <w:rPrChange w:id="68" w:author="Edward Leung" w:date="2017-01-17T16:19:00Z">
                                <w:rPr/>
                              </w:rPrChange>
                            </w:rPr>
                            <w:t>ing / monitoring / health check</w:t>
                          </w:r>
                        </w:ins>
                        <w:ins w:id="69" w:author="Edward Leung" w:date="2017-01-17T16:15:00Z">
                          <w:r w:rsidRPr="000C1FD3">
                            <w:rPr>
                              <w:color w:val="00B050"/>
                              <w:sz w:val="16"/>
                              <w:rPrChange w:id="70" w:author="Edward Leung" w:date="2017-01-17T16:19:00Z">
                                <w:rPr>
                                  <w:color w:val="00B050"/>
                                </w:rPr>
                              </w:rPrChange>
                            </w:rPr>
                            <w:t xml:space="preserve"> / Data Patch Approach</w:t>
                          </w:r>
                        </w:ins>
                      </w:p>
                      <w:p w14:paraId="6662AA4B" w14:textId="5F837437" w:rsidR="000C1FD3" w:rsidRPr="000C1FD3" w:rsidRDefault="000C1FD3">
                        <w:pPr>
                          <w:rPr>
                            <w:ins w:id="71" w:author="Edward Leung" w:date="2017-01-17T16:15:00Z"/>
                            <w:color w:val="00B050"/>
                            <w:sz w:val="16"/>
                            <w:rPrChange w:id="72" w:author="Edward Leung" w:date="2017-01-17T16:19:00Z">
                              <w:rPr>
                                <w:ins w:id="73" w:author="Edward Leung" w:date="2017-01-17T16:15:00Z"/>
                                <w:color w:val="00B050"/>
                              </w:rPr>
                            </w:rPrChange>
                          </w:rPr>
                        </w:pPr>
                        <w:ins w:id="74" w:author="Edward Leung" w:date="2017-01-17T16:18:00Z">
                          <w:r w:rsidRPr="009D2A78">
                            <w:rPr>
                              <w:color w:val="FF0000"/>
                              <w:sz w:val="16"/>
                              <w:rPrChange w:id="75" w:author="Edward Leung" w:date="2017-01-17T16:21:00Z">
                                <w:rPr>
                                  <w:color w:val="00B050"/>
                                </w:rPr>
                              </w:rPrChange>
                            </w:rPr>
                            <w:t>Consider</w:t>
                          </w:r>
                        </w:ins>
                        <w:ins w:id="76" w:author="Edward Leung" w:date="2017-01-17T16:19:00Z">
                          <w:r w:rsidRPr="009D2A78">
                            <w:rPr>
                              <w:color w:val="FF0000"/>
                              <w:sz w:val="16"/>
                              <w:rPrChange w:id="77" w:author="Edward Leung" w:date="2017-01-17T16:21:00Z">
                                <w:rPr>
                                  <w:color w:val="00B050"/>
                                </w:rPr>
                              </w:rPrChange>
                            </w:rPr>
                            <w:t xml:space="preserve"> using re-run </w:t>
                          </w:r>
                          <w:r w:rsidRPr="000C1FD3">
                            <w:rPr>
                              <w:color w:val="00B050"/>
                              <w:sz w:val="16"/>
                              <w:rPrChange w:id="78" w:author="Edward Leung" w:date="2017-01-17T16:19:00Z">
                                <w:rPr>
                                  <w:color w:val="00B050"/>
                                </w:rPr>
                              </w:rPrChange>
                            </w:rPr>
                            <w:t>instead of patching</w:t>
                          </w:r>
                        </w:ins>
                      </w:p>
                      <w:p w14:paraId="2FDB3D6B" w14:textId="77777777" w:rsidR="000C1FD3" w:rsidRPr="000C1FD3" w:rsidRDefault="000C1FD3">
                        <w:pPr>
                          <w:rPr>
                            <w:ins w:id="79" w:author="Edward Leung" w:date="2017-01-17T16:15:00Z"/>
                            <w:color w:val="00B050"/>
                            <w:sz w:val="16"/>
                            <w:rPrChange w:id="80" w:author="Edward Leung" w:date="2017-01-17T16:19:00Z">
                              <w:rPr>
                                <w:ins w:id="81" w:author="Edward Leung" w:date="2017-01-17T16:15:00Z"/>
                                <w:color w:val="00B050"/>
                              </w:rPr>
                            </w:rPrChange>
                          </w:rPr>
                        </w:pPr>
                      </w:p>
                      <w:p w14:paraId="2E614DAE" w14:textId="77777777" w:rsidR="000C1FD3" w:rsidRPr="000C1FD3" w:rsidRDefault="000C1FD3">
                        <w:pPr>
                          <w:rPr>
                            <w:color w:val="00B050"/>
                            <w:sz w:val="16"/>
                            <w:rPrChange w:id="82" w:author="Edward Leung" w:date="2017-01-17T16:19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1A64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A66CB" wp14:editId="517629A0">
                <wp:simplePos x="0" y="0"/>
                <wp:positionH relativeFrom="column">
                  <wp:posOffset>2540977</wp:posOffset>
                </wp:positionH>
                <wp:positionV relativeFrom="paragraph">
                  <wp:posOffset>2591923</wp:posOffset>
                </wp:positionV>
                <wp:extent cx="386861" cy="70339"/>
                <wp:effectExtent l="0" t="57150" r="13335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1" cy="70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10BF5" id="Straight Arrow Connector 56" o:spid="_x0000_s1026" type="#_x0000_t32" style="position:absolute;margin-left:200.1pt;margin-top:204.1pt;width:30.45pt;height:5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1A649B" w:rsidRPr="001B18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27BB96" wp14:editId="385448E0">
                <wp:simplePos x="0" y="0"/>
                <wp:positionH relativeFrom="column">
                  <wp:posOffset>1160585</wp:posOffset>
                </wp:positionH>
                <wp:positionV relativeFrom="paragraph">
                  <wp:posOffset>2292984</wp:posOffset>
                </wp:positionV>
                <wp:extent cx="1575233" cy="720969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87B5EF" w14:textId="77777777" w:rsidR="00F14386" w:rsidRDefault="00F14386" w:rsidP="001B187D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Start using new ESP to put data </w:t>
                            </w:r>
                          </w:p>
                          <w:p w14:paraId="515B81D7" w14:textId="77777777" w:rsidR="00F14386" w:rsidRPr="00C138F4" w:rsidRDefault="00F14386" w:rsidP="001B187D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Service Bus not update process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BB96" id="Text Box 23" o:spid="_x0000_s1031" type="#_x0000_t202" style="position:absolute;left:0;text-align:left;margin-left:91.4pt;margin-top:180.55pt;width:124.05pt;height:5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" filled="f" stroked="f" strokeweight=".5pt">
                <v:textbox>
                  <w:txbxContent>
                    <w:p w14:paraId="6087B5EF" w14:textId="77777777" w:rsidR="00F14386" w:rsidRDefault="00F14386" w:rsidP="001B187D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Start using new ESP to put data </w:t>
                      </w:r>
                    </w:p>
                    <w:p w14:paraId="515B81D7" w14:textId="77777777" w:rsidR="00F14386" w:rsidRPr="00C138F4" w:rsidRDefault="00F14386" w:rsidP="001B187D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Service Bus not update process log</w:t>
                      </w:r>
                    </w:p>
                  </w:txbxContent>
                </v:textbox>
              </v:shape>
            </w:pict>
          </mc:Fallback>
        </mc:AlternateContent>
      </w:r>
      <w:r w:rsidR="00763C0E" w:rsidRPr="001B18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7C9BFC" wp14:editId="0B78C786">
                <wp:simplePos x="0" y="0"/>
                <wp:positionH relativeFrom="column">
                  <wp:posOffset>1782494</wp:posOffset>
                </wp:positionH>
                <wp:positionV relativeFrom="paragraph">
                  <wp:posOffset>1912620</wp:posOffset>
                </wp:positionV>
                <wp:extent cx="445770" cy="274955"/>
                <wp:effectExtent l="0" t="38100" r="4953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" cy="2749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84DE" id="Straight Arrow Connector 24" o:spid="_x0000_s1026" type="#_x0000_t32" style="position:absolute;margin-left:140.35pt;margin-top:150.6pt;width:35.1pt;height:21.6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" strokecolor="#4a7ebb">
                <v:stroke endarrow="block"/>
              </v:shape>
            </w:pict>
          </mc:Fallback>
        </mc:AlternateContent>
      </w:r>
      <w:r w:rsidR="001A649B" w:rsidRPr="001A649B">
        <w:rPr>
          <w:noProof/>
        </w:rPr>
        <w:drawing>
          <wp:inline distT="0" distB="0" distL="0" distR="0" wp14:anchorId="338B2344" wp14:editId="7BD4BB65">
            <wp:extent cx="6858000" cy="2776731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CBBA" w14:textId="77777777" w:rsidR="0036222B" w:rsidRDefault="0036222B" w:rsidP="0036222B">
      <w:pPr>
        <w:jc w:val="center"/>
        <w:rPr>
          <w:lang w:eastAsia="zh-HK"/>
        </w:rPr>
      </w:pPr>
    </w:p>
    <w:p w14:paraId="55A557AA" w14:textId="77777777" w:rsidR="0036222B" w:rsidRPr="005B45D7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>ata still copied from POS Client to the existing server.</w:t>
      </w:r>
    </w:p>
    <w:p w14:paraId="4320FE55" w14:textId="77777777" w:rsidR="007434E2" w:rsidRDefault="007434E2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ESP and Store Procedure co-exist</w:t>
      </w:r>
      <w:r w:rsidR="00C322D9">
        <w:rPr>
          <w:rFonts w:ascii="Palatino Linotype" w:hAnsi="Palatino Linotype"/>
          <w:lang w:eastAsia="zh-CN"/>
        </w:rPr>
        <w:t xml:space="preserve"> </w:t>
      </w:r>
      <w:r>
        <w:rPr>
          <w:rFonts w:ascii="Palatino Linotype" w:hAnsi="Palatino Linotype"/>
          <w:lang w:eastAsia="zh-CN"/>
        </w:rPr>
        <w:t xml:space="preserve">to responsible for data polling for migrated branches and non-migrated branches respectively. </w:t>
      </w:r>
    </w:p>
    <w:p w14:paraId="63C9DA18" w14:textId="77777777" w:rsidR="0036222B" w:rsidRPr="005B45D7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E</w:t>
      </w:r>
      <w:r w:rsidRPr="005B45D7">
        <w:rPr>
          <w:rFonts w:ascii="Palatino Linotype" w:hAnsi="Palatino Linotype"/>
          <w:lang w:eastAsia="zh-CN"/>
        </w:rPr>
        <w:t>xisting server will update the process log / record status after finish</w:t>
      </w:r>
      <w:r>
        <w:rPr>
          <w:rFonts w:ascii="Palatino Linotype" w:hAnsi="Palatino Linotype"/>
          <w:lang w:eastAsia="zh-CN"/>
        </w:rPr>
        <w:t xml:space="preserve">. </w:t>
      </w:r>
      <w:r w:rsidRPr="005B45D7">
        <w:rPr>
          <w:rFonts w:ascii="Palatino Linotype" w:hAnsi="Palatino Linotype"/>
          <w:lang w:eastAsia="zh-CN"/>
        </w:rPr>
        <w:t xml:space="preserve"> </w:t>
      </w:r>
    </w:p>
    <w:p w14:paraId="51C0B50B" w14:textId="77777777" w:rsidR="0036222B" w:rsidRPr="005B45D7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>ata in existing stagi</w:t>
      </w:r>
      <w:r>
        <w:rPr>
          <w:rFonts w:ascii="Palatino Linotype" w:hAnsi="Palatino Linotype"/>
          <w:lang w:eastAsia="zh-CN"/>
        </w:rPr>
        <w:t>ng server copied to EDW.</w:t>
      </w:r>
    </w:p>
    <w:p w14:paraId="68EE372B" w14:textId="77777777" w:rsidR="0036222B" w:rsidRPr="005B45D7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N</w:t>
      </w:r>
      <w:r w:rsidRPr="005B45D7">
        <w:rPr>
          <w:rFonts w:ascii="Palatino Linotype" w:hAnsi="Palatino Linotype"/>
          <w:lang w:eastAsia="zh-CN"/>
        </w:rPr>
        <w:t>ew real time data service triggered to copy the data (selected branch) from POS client to new Staging Server</w:t>
      </w:r>
      <w:r>
        <w:rPr>
          <w:rFonts w:ascii="Palatino Linotype" w:hAnsi="Palatino Linotype"/>
          <w:lang w:eastAsia="zh-CN"/>
        </w:rPr>
        <w:t xml:space="preserve">. </w:t>
      </w:r>
    </w:p>
    <w:p w14:paraId="15C7541A" w14:textId="77777777" w:rsidR="0036222B" w:rsidRPr="005B45D7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No process log updated from </w:t>
      </w:r>
      <w:r w:rsidRPr="005B45D7">
        <w:rPr>
          <w:rFonts w:ascii="Palatino Linotype" w:hAnsi="Palatino Linotype"/>
          <w:lang w:eastAsia="zh-CN"/>
        </w:rPr>
        <w:t>new staging server.</w:t>
      </w:r>
    </w:p>
    <w:p w14:paraId="1AF21701" w14:textId="77777777" w:rsidR="0036222B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No data copied to </w:t>
      </w:r>
      <w:r w:rsidRPr="005B45D7">
        <w:rPr>
          <w:rFonts w:ascii="Palatino Linotype" w:hAnsi="Palatino Linotype"/>
          <w:lang w:eastAsia="zh-CN"/>
        </w:rPr>
        <w:t>EDW</w:t>
      </w:r>
      <w:r>
        <w:rPr>
          <w:rFonts w:ascii="Palatino Linotype" w:hAnsi="Palatino Linotype"/>
          <w:lang w:eastAsia="zh-CN"/>
        </w:rPr>
        <w:t xml:space="preserve"> from new staging server. </w:t>
      </w:r>
    </w:p>
    <w:p w14:paraId="5469459F" w14:textId="77777777" w:rsidR="0036222B" w:rsidRPr="005B45D7" w:rsidRDefault="0036222B" w:rsidP="0036222B">
      <w:pPr>
        <w:rPr>
          <w:lang w:eastAsia="zh-HK"/>
        </w:rPr>
      </w:pPr>
    </w:p>
    <w:p w14:paraId="65A0D0CE" w14:textId="77777777" w:rsidR="0036222B" w:rsidRDefault="0036222B" w:rsidP="0036222B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HK"/>
        </w:rPr>
      </w:pPr>
      <w:r>
        <w:rPr>
          <w:lang w:eastAsia="zh-HK"/>
        </w:rPr>
        <w:br w:type="page"/>
      </w:r>
    </w:p>
    <w:p w14:paraId="65776C30" w14:textId="77777777" w:rsidR="0036222B" w:rsidRDefault="0036222B" w:rsidP="0036222B">
      <w:pPr>
        <w:pStyle w:val="3"/>
        <w:rPr>
          <w:lang w:eastAsia="zh-HK"/>
        </w:rPr>
      </w:pPr>
      <w:r>
        <w:rPr>
          <w:lang w:eastAsia="zh-HK"/>
        </w:rPr>
        <w:lastRenderedPageBreak/>
        <w:t xml:space="preserve">Cut Over on Selected Branch  </w:t>
      </w:r>
    </w:p>
    <w:p w14:paraId="317E6938" w14:textId="77777777" w:rsidR="0036222B" w:rsidRDefault="0036222B" w:rsidP="0036222B">
      <w:pPr>
        <w:jc w:val="center"/>
        <w:rPr>
          <w:lang w:eastAsia="zh-HK"/>
        </w:rPr>
      </w:pPr>
    </w:p>
    <w:p w14:paraId="599765E1" w14:textId="77777777" w:rsidR="0036222B" w:rsidRDefault="001A649B" w:rsidP="0036222B">
      <w:pPr>
        <w:jc w:val="center"/>
        <w:rPr>
          <w:lang w:eastAsia="zh-HK"/>
        </w:rPr>
      </w:pPr>
      <w:r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60DC6" wp14:editId="6DEB36F9">
                <wp:simplePos x="0" y="0"/>
                <wp:positionH relativeFrom="column">
                  <wp:posOffset>1295400</wp:posOffset>
                </wp:positionH>
                <wp:positionV relativeFrom="paragraph">
                  <wp:posOffset>1832320</wp:posOffset>
                </wp:positionV>
                <wp:extent cx="817418" cy="698212"/>
                <wp:effectExtent l="0" t="38100" r="59055" b="260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418" cy="6982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C0536" id="Straight Arrow Connector 60" o:spid="_x0000_s1026" type="#_x0000_t32" style="position:absolute;margin-left:102pt;margin-top:144.3pt;width:64.35pt;height: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" strokecolor="#4a7ebb">
                <v:stroke endarrow="block"/>
              </v:shape>
            </w:pict>
          </mc:Fallback>
        </mc:AlternateContent>
      </w:r>
      <w:r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8EAAF" wp14:editId="32404212">
                <wp:simplePos x="0" y="0"/>
                <wp:positionH relativeFrom="column">
                  <wp:posOffset>4301490</wp:posOffset>
                </wp:positionH>
                <wp:positionV relativeFrom="paragraph">
                  <wp:posOffset>3175</wp:posOffset>
                </wp:positionV>
                <wp:extent cx="1288415" cy="41529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5906FC" w14:textId="77777777" w:rsidR="00F14386" w:rsidRPr="00C138F4" w:rsidRDefault="00F14386" w:rsidP="001A649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Store Procedure revised for</w:t>
                            </w:r>
                            <w:r>
                              <w:rPr>
                                <w:sz w:val="12"/>
                              </w:rPr>
                              <w:br/>
                              <w:t xml:space="preserve"> switch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EAAF" id="Text Box 62" o:spid="_x0000_s1032" type="#_x0000_t202" style="position:absolute;left:0;text-align:left;margin-left:338.7pt;margin-top:.25pt;width:101.45pt;height:3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" filled="f" stroked="f" strokeweight=".5pt">
                <v:textbox>
                  <w:txbxContent>
                    <w:p w14:paraId="5C5906FC" w14:textId="77777777" w:rsidR="00F14386" w:rsidRPr="00C138F4" w:rsidRDefault="00F14386" w:rsidP="001A649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Store Procedure revised for</w:t>
                      </w:r>
                      <w:r>
                        <w:rPr>
                          <w:sz w:val="12"/>
                        </w:rPr>
                        <w:br/>
                        <w:t xml:space="preserve"> switch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3882D" wp14:editId="61FC05CE">
                <wp:simplePos x="0" y="0"/>
                <wp:positionH relativeFrom="column">
                  <wp:posOffset>3865418</wp:posOffset>
                </wp:positionH>
                <wp:positionV relativeFrom="paragraph">
                  <wp:posOffset>349539</wp:posOffset>
                </wp:positionV>
                <wp:extent cx="748146" cy="616873"/>
                <wp:effectExtent l="38100" t="0" r="3302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6" cy="616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7391B" id="Straight Arrow Connector 63" o:spid="_x0000_s1026" type="#_x0000_t32" style="position:absolute;margin-left:304.35pt;margin-top:27.5pt;width:58.9pt;height:48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7996A" wp14:editId="3345285D">
                <wp:simplePos x="0" y="0"/>
                <wp:positionH relativeFrom="column">
                  <wp:posOffset>2111829</wp:posOffset>
                </wp:positionH>
                <wp:positionV relativeFrom="paragraph">
                  <wp:posOffset>2845072</wp:posOffset>
                </wp:positionV>
                <wp:extent cx="794657" cy="45719"/>
                <wp:effectExtent l="0" t="57150" r="24765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7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D408" id="Straight Arrow Connector 61" o:spid="_x0000_s1026" type="#_x0000_t32" style="position:absolute;margin-left:166.3pt;margin-top:224pt;width:62.5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" strokecolor="#4a7ebb">
                <v:stroke endarrow="block"/>
              </v:shape>
            </w:pict>
          </mc:Fallback>
        </mc:AlternateContent>
      </w:r>
      <w:r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2A3BBE" wp14:editId="1242DE90">
                <wp:simplePos x="0" y="0"/>
                <wp:positionH relativeFrom="column">
                  <wp:posOffset>729342</wp:posOffset>
                </wp:positionH>
                <wp:positionV relativeFrom="paragraph">
                  <wp:posOffset>2525485</wp:posOffset>
                </wp:positionV>
                <wp:extent cx="1575233" cy="720969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819FB6" w14:textId="77777777" w:rsidR="00F14386" w:rsidRDefault="00F14386" w:rsidP="001A649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Start using new ESP to put data </w:t>
                            </w:r>
                          </w:p>
                          <w:p w14:paraId="5FD8D5B1" w14:textId="77777777" w:rsidR="00F14386" w:rsidRPr="00C138F4" w:rsidRDefault="00F14386" w:rsidP="001A649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Service Bus update process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3BBE" id="Text Box 59" o:spid="_x0000_s1033" type="#_x0000_t202" style="position:absolute;left:0;text-align:left;margin-left:57.45pt;margin-top:198.85pt;width:124.05pt;height:5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" filled="f" stroked="f" strokeweight=".5pt">
                <v:textbox>
                  <w:txbxContent>
                    <w:p w14:paraId="38819FB6" w14:textId="77777777" w:rsidR="00F14386" w:rsidRDefault="00F14386" w:rsidP="001A649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Start using new ESP to put data </w:t>
                      </w:r>
                    </w:p>
                    <w:p w14:paraId="5FD8D5B1" w14:textId="77777777" w:rsidR="00F14386" w:rsidRPr="00C138F4" w:rsidRDefault="00F14386" w:rsidP="001A649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Service Bus update process log</w:t>
                      </w:r>
                    </w:p>
                  </w:txbxContent>
                </v:textbox>
              </v:shape>
            </w:pict>
          </mc:Fallback>
        </mc:AlternateContent>
      </w:r>
      <w:r w:rsidRPr="001A649B">
        <w:rPr>
          <w:noProof/>
        </w:rPr>
        <w:drawing>
          <wp:inline distT="0" distB="0" distL="0" distR="0" wp14:anchorId="2A60FB94" wp14:editId="65A01842">
            <wp:extent cx="6858000" cy="3174196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4F18" w14:textId="77777777" w:rsidR="0036222B" w:rsidRDefault="0036222B" w:rsidP="0036222B">
      <w:pPr>
        <w:jc w:val="center"/>
        <w:rPr>
          <w:lang w:eastAsia="zh-HK"/>
        </w:rPr>
      </w:pPr>
    </w:p>
    <w:p w14:paraId="5EE303D7" w14:textId="77777777" w:rsidR="0036222B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Amend existing production store procedures to suspend selected branch. </w:t>
      </w:r>
    </w:p>
    <w:p w14:paraId="46172AD1" w14:textId="77777777" w:rsidR="0036222B" w:rsidRPr="005B45D7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 xml:space="preserve">ata </w:t>
      </w:r>
      <w:r>
        <w:rPr>
          <w:rFonts w:ascii="Palatino Linotype" w:hAnsi="Palatino Linotype"/>
          <w:lang w:eastAsia="zh-CN"/>
        </w:rPr>
        <w:t xml:space="preserve">copied </w:t>
      </w:r>
      <w:r w:rsidRPr="005B45D7">
        <w:rPr>
          <w:rFonts w:ascii="Palatino Linotype" w:hAnsi="Palatino Linotype"/>
          <w:lang w:eastAsia="zh-CN"/>
        </w:rPr>
        <w:t>from POS Client to the existing server for non-migrated branch</w:t>
      </w:r>
      <w:r>
        <w:rPr>
          <w:rFonts w:ascii="Palatino Linotype" w:hAnsi="Palatino Linotype"/>
          <w:lang w:eastAsia="zh-CN"/>
        </w:rPr>
        <w:t>.</w:t>
      </w:r>
    </w:p>
    <w:p w14:paraId="01D27A5B" w14:textId="77777777" w:rsidR="0036222B" w:rsidRPr="005B45D7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E</w:t>
      </w:r>
      <w:r w:rsidRPr="005B45D7">
        <w:rPr>
          <w:rFonts w:ascii="Palatino Linotype" w:hAnsi="Palatino Linotype"/>
          <w:lang w:eastAsia="zh-CN"/>
        </w:rPr>
        <w:t>xisting server will update the process log / record status after finish for non-migrated branch</w:t>
      </w:r>
      <w:r>
        <w:rPr>
          <w:rFonts w:ascii="Palatino Linotype" w:hAnsi="Palatino Linotype"/>
          <w:lang w:eastAsia="zh-CN"/>
        </w:rPr>
        <w:t>.</w:t>
      </w:r>
    </w:p>
    <w:p w14:paraId="02ACB427" w14:textId="77777777" w:rsidR="0036222B" w:rsidRPr="005B45D7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 xml:space="preserve">ata in existing staging server will copied to EDW </w:t>
      </w:r>
      <w:r>
        <w:rPr>
          <w:rFonts w:ascii="Palatino Linotype" w:hAnsi="Palatino Linotype"/>
          <w:lang w:eastAsia="zh-CN"/>
        </w:rPr>
        <w:t>for non-migrated branch.</w:t>
      </w:r>
    </w:p>
    <w:p w14:paraId="3687ED66" w14:textId="77777777" w:rsidR="0036222B" w:rsidRPr="005B45D7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N</w:t>
      </w:r>
      <w:r w:rsidRPr="005B45D7">
        <w:rPr>
          <w:rFonts w:ascii="Palatino Linotype" w:hAnsi="Palatino Linotype"/>
          <w:lang w:eastAsia="zh-CN"/>
        </w:rPr>
        <w:t>ew real time data service triggered to copy data (selected branch) from POS client to new Staging Server</w:t>
      </w:r>
      <w:r>
        <w:rPr>
          <w:rFonts w:ascii="Palatino Linotype" w:hAnsi="Palatino Linotype"/>
          <w:lang w:eastAsia="zh-CN"/>
        </w:rPr>
        <w:t>.</w:t>
      </w:r>
    </w:p>
    <w:p w14:paraId="17AB397E" w14:textId="77777777" w:rsidR="0036222B" w:rsidRPr="005B45D7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5B45D7">
        <w:rPr>
          <w:rFonts w:ascii="Palatino Linotype" w:hAnsi="Palatino Linotype"/>
          <w:lang w:eastAsia="zh-CN"/>
        </w:rPr>
        <w:t xml:space="preserve">The </w:t>
      </w:r>
      <w:r>
        <w:rPr>
          <w:rFonts w:ascii="Palatino Linotype" w:hAnsi="Palatino Linotype"/>
          <w:lang w:eastAsia="zh-CN"/>
        </w:rPr>
        <w:t xml:space="preserve">new </w:t>
      </w:r>
      <w:r w:rsidRPr="005B45D7">
        <w:rPr>
          <w:rFonts w:ascii="Palatino Linotype" w:hAnsi="Palatino Linotype"/>
          <w:lang w:eastAsia="zh-CN"/>
        </w:rPr>
        <w:t xml:space="preserve">system will update the process log after </w:t>
      </w:r>
      <w:r>
        <w:rPr>
          <w:rFonts w:ascii="Palatino Linotype" w:hAnsi="Palatino Linotype"/>
          <w:lang w:eastAsia="zh-CN"/>
        </w:rPr>
        <w:t xml:space="preserve">data copy task completed for </w:t>
      </w:r>
      <w:r w:rsidRPr="005B45D7">
        <w:rPr>
          <w:rFonts w:ascii="Palatino Linotype" w:hAnsi="Palatino Linotype"/>
          <w:lang w:eastAsia="zh-CN"/>
        </w:rPr>
        <w:t>selected branch</w:t>
      </w:r>
      <w:r>
        <w:rPr>
          <w:rFonts w:ascii="Palatino Linotype" w:hAnsi="Palatino Linotype"/>
          <w:lang w:eastAsia="zh-CN"/>
        </w:rPr>
        <w:t>.</w:t>
      </w:r>
    </w:p>
    <w:p w14:paraId="1EC96800" w14:textId="77777777" w:rsidR="0036222B" w:rsidRDefault="0036222B" w:rsidP="0036222B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>ata in new staging server will cop</w:t>
      </w:r>
      <w:r>
        <w:rPr>
          <w:rFonts w:ascii="Palatino Linotype" w:hAnsi="Palatino Linotype"/>
          <w:lang w:eastAsia="zh-CN"/>
        </w:rPr>
        <w:t>y</w:t>
      </w:r>
      <w:r w:rsidRPr="005B45D7">
        <w:rPr>
          <w:rFonts w:ascii="Palatino Linotype" w:hAnsi="Palatino Linotype"/>
          <w:lang w:eastAsia="zh-CN"/>
        </w:rPr>
        <w:t xml:space="preserve"> to EDW </w:t>
      </w:r>
      <w:r>
        <w:rPr>
          <w:rFonts w:ascii="Palatino Linotype" w:hAnsi="Palatino Linotype"/>
          <w:lang w:eastAsia="zh-CN"/>
        </w:rPr>
        <w:t xml:space="preserve">for </w:t>
      </w:r>
      <w:r w:rsidRPr="005B45D7">
        <w:rPr>
          <w:rFonts w:ascii="Palatino Linotype" w:hAnsi="Palatino Linotype"/>
          <w:lang w:eastAsia="zh-CN"/>
        </w:rPr>
        <w:t>selected branch</w:t>
      </w:r>
      <w:r>
        <w:rPr>
          <w:rFonts w:ascii="Palatino Linotype" w:hAnsi="Palatino Linotype"/>
          <w:lang w:eastAsia="zh-CN"/>
        </w:rPr>
        <w:t>.</w:t>
      </w:r>
    </w:p>
    <w:p w14:paraId="2FA77795" w14:textId="77777777" w:rsidR="0036222B" w:rsidRDefault="0036222B" w:rsidP="0036222B">
      <w:pPr>
        <w:spacing w:after="0"/>
        <w:rPr>
          <w:rFonts w:ascii="Palatino Linotype" w:hAnsi="Palatino Linotype"/>
          <w:lang w:eastAsia="zh-CN"/>
        </w:rPr>
      </w:pPr>
    </w:p>
    <w:p w14:paraId="46A34FB8" w14:textId="77777777" w:rsidR="0036222B" w:rsidRDefault="0036222B" w:rsidP="0036222B">
      <w:pPr>
        <w:spacing w:after="0"/>
        <w:rPr>
          <w:rFonts w:ascii="Palatino Linotype" w:hAnsi="Palatino Linotype"/>
          <w:lang w:eastAsia="zh-CN"/>
        </w:rPr>
      </w:pPr>
    </w:p>
    <w:p w14:paraId="02360F5A" w14:textId="77777777" w:rsidR="0036222B" w:rsidRDefault="0036222B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14:paraId="6EF7AA70" w14:textId="77777777" w:rsidR="0036222B" w:rsidRDefault="0036222B" w:rsidP="0036222B">
      <w:pPr>
        <w:pStyle w:val="2"/>
      </w:pPr>
      <w:bookmarkStart w:id="83" w:name="_Toc472172888"/>
      <w:r>
        <w:lastRenderedPageBreak/>
        <w:t>Pricing/Master Data</w:t>
      </w:r>
      <w:bookmarkEnd w:id="83"/>
      <w:r>
        <w:t xml:space="preserve"> </w:t>
      </w:r>
      <w:r w:rsidRPr="005B5BF5">
        <w:t xml:space="preserve"> </w:t>
      </w:r>
    </w:p>
    <w:p w14:paraId="2E52741E" w14:textId="77777777" w:rsidR="00A000E8" w:rsidRDefault="00A000E8" w:rsidP="00A000E8">
      <w:pPr>
        <w:pStyle w:val="3"/>
        <w:rPr>
          <w:lang w:eastAsia="zh-HK"/>
        </w:rPr>
      </w:pPr>
      <w:r>
        <w:rPr>
          <w:lang w:eastAsia="zh-CN"/>
        </w:rPr>
        <w:t>Existing D</w:t>
      </w:r>
      <w:r>
        <w:rPr>
          <w:rFonts w:hint="eastAsia"/>
          <w:lang w:eastAsia="zh-HK"/>
        </w:rPr>
        <w:t xml:space="preserve">ata Flow </w:t>
      </w:r>
    </w:p>
    <w:p w14:paraId="2C3D5CD2" w14:textId="77777777" w:rsidR="00A000E8" w:rsidRDefault="00A000E8" w:rsidP="00A000E8">
      <w:pPr>
        <w:rPr>
          <w:lang w:eastAsia="zh-HK"/>
        </w:rPr>
      </w:pPr>
    </w:p>
    <w:p w14:paraId="491EA76D" w14:textId="77777777" w:rsidR="00A000E8" w:rsidRDefault="00A000E8" w:rsidP="00A000E8">
      <w:pPr>
        <w:jc w:val="center"/>
        <w:rPr>
          <w:lang w:eastAsia="zh-HK"/>
        </w:rPr>
      </w:pPr>
      <w:r w:rsidRPr="00B40C2F">
        <w:rPr>
          <w:noProof/>
        </w:rPr>
        <w:drawing>
          <wp:inline distT="0" distB="0" distL="0" distR="0" wp14:anchorId="49CF7E5B" wp14:editId="382F55DB">
            <wp:extent cx="6171641" cy="1876097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198" cy="188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D0D9" w14:textId="77777777" w:rsidR="00A000E8" w:rsidRPr="00B40C2F" w:rsidRDefault="00A000E8" w:rsidP="00A000E8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40C2F">
        <w:rPr>
          <w:rFonts w:ascii="Palatino Linotype" w:hAnsi="Palatino Linotype"/>
          <w:lang w:eastAsia="zh-CN"/>
        </w:rPr>
        <w:t>Pricing/Master data generated by store procedure and kept in IT12 and IT50 server.</w:t>
      </w:r>
    </w:p>
    <w:p w14:paraId="6B9DDCE9" w14:textId="77777777" w:rsidR="00A000E8" w:rsidRPr="00B40C2F" w:rsidRDefault="00A000E8" w:rsidP="00A000E8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40C2F">
        <w:rPr>
          <w:rFonts w:ascii="Palatino Linotype" w:hAnsi="Palatino Linotype"/>
          <w:lang w:eastAsia="zh-CN"/>
        </w:rPr>
        <w:t xml:space="preserve">Data will copied to POS Client.  </w:t>
      </w:r>
    </w:p>
    <w:p w14:paraId="2230CCCF" w14:textId="77777777" w:rsidR="00A000E8" w:rsidRDefault="00A000E8" w:rsidP="00A000E8">
      <w:p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There are phases defined for cut over: </w:t>
      </w:r>
    </w:p>
    <w:p w14:paraId="452DE5E9" w14:textId="77777777" w:rsidR="00A000E8" w:rsidRDefault="00A000E8" w:rsidP="00A000E8">
      <w:pPr>
        <w:pStyle w:val="ac"/>
        <w:numPr>
          <w:ilvl w:val="0"/>
          <w:numId w:val="15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Parallel run on selected branch </w:t>
      </w:r>
      <w:r>
        <w:rPr>
          <w:rFonts w:ascii="Palatino Linotype" w:hAnsi="Palatino Linotype"/>
          <w:lang w:eastAsia="zh-HK"/>
        </w:rPr>
        <w:t>for pricing/master data.</w:t>
      </w:r>
      <w:r>
        <w:rPr>
          <w:rFonts w:ascii="Palatino Linotype" w:hAnsi="Palatino Linotype" w:hint="eastAsia"/>
          <w:lang w:eastAsia="zh-HK"/>
        </w:rPr>
        <w:t xml:space="preserve"> </w:t>
      </w:r>
      <w:r>
        <w:rPr>
          <w:rFonts w:ascii="Palatino Linotype" w:hAnsi="Palatino Linotype"/>
          <w:lang w:eastAsia="zh-HK"/>
        </w:rPr>
        <w:t xml:space="preserve"> </w:t>
      </w:r>
    </w:p>
    <w:p w14:paraId="0CD9E4C7" w14:textId="77777777" w:rsidR="00A000E8" w:rsidRDefault="00A000E8" w:rsidP="00A000E8">
      <w:pPr>
        <w:pStyle w:val="ac"/>
        <w:numPr>
          <w:ilvl w:val="0"/>
          <w:numId w:val="15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Cut over on selected branch </w:t>
      </w:r>
      <w:r>
        <w:rPr>
          <w:rFonts w:ascii="Palatino Linotype" w:hAnsi="Palatino Linotype"/>
          <w:lang w:eastAsia="zh-HK"/>
        </w:rPr>
        <w:t xml:space="preserve">for pricing/master data. </w:t>
      </w:r>
    </w:p>
    <w:p w14:paraId="1E2A6490" w14:textId="77777777" w:rsidR="00A000E8" w:rsidRDefault="00A000E8" w:rsidP="00A000E8">
      <w:pPr>
        <w:pStyle w:val="ac"/>
        <w:numPr>
          <w:ilvl w:val="0"/>
          <w:numId w:val="15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Repeat Step 1 and step 2 until all branches finished cut over process. </w:t>
      </w:r>
    </w:p>
    <w:p w14:paraId="5B60999D" w14:textId="77777777" w:rsidR="00A000E8" w:rsidRDefault="00A000E8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14:paraId="23F209CF" w14:textId="77777777" w:rsidR="00A000E8" w:rsidRDefault="00A000E8" w:rsidP="00A000E8">
      <w:pPr>
        <w:pStyle w:val="3"/>
        <w:rPr>
          <w:lang w:eastAsia="zh-HK"/>
        </w:rPr>
      </w:pPr>
      <w:r>
        <w:rPr>
          <w:lang w:eastAsia="zh-CN"/>
        </w:rPr>
        <w:lastRenderedPageBreak/>
        <w:t xml:space="preserve">Parallel Run on </w:t>
      </w:r>
      <w:r>
        <w:rPr>
          <w:lang w:eastAsia="zh-HK"/>
        </w:rPr>
        <w:t xml:space="preserve">Selected Branch  </w:t>
      </w:r>
    </w:p>
    <w:p w14:paraId="176F01A6" w14:textId="77777777" w:rsidR="00A000E8" w:rsidRDefault="00A000E8" w:rsidP="00A000E8">
      <w:pPr>
        <w:rPr>
          <w:lang w:eastAsia="zh-HK"/>
        </w:rPr>
      </w:pPr>
    </w:p>
    <w:p w14:paraId="189F00AB" w14:textId="77777777" w:rsidR="00A000E8" w:rsidRDefault="004221A1" w:rsidP="00A000E8">
      <w:pPr>
        <w:jc w:val="center"/>
        <w:rPr>
          <w:lang w:eastAsia="zh-HK"/>
        </w:rPr>
      </w:pPr>
      <w:r w:rsidRPr="004221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FD8283" wp14:editId="3A8487CC">
                <wp:simplePos x="0" y="0"/>
                <wp:positionH relativeFrom="column">
                  <wp:posOffset>4648201</wp:posOffset>
                </wp:positionH>
                <wp:positionV relativeFrom="paragraph">
                  <wp:posOffset>676456</wp:posOffset>
                </wp:positionV>
                <wp:extent cx="457200" cy="980894"/>
                <wp:effectExtent l="0" t="38100" r="5715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8089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11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66pt;margin-top:53.25pt;width:36pt;height:77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" strokecolor="#4a7ebb">
                <v:stroke endarrow="block"/>
              </v:shape>
            </w:pict>
          </mc:Fallback>
        </mc:AlternateContent>
      </w:r>
      <w:r w:rsidRPr="004221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5A7D65" wp14:editId="6F894ED3">
                <wp:simplePos x="0" y="0"/>
                <wp:positionH relativeFrom="column">
                  <wp:posOffset>4082143</wp:posOffset>
                </wp:positionH>
                <wp:positionV relativeFrom="paragraph">
                  <wp:posOffset>1656171</wp:posOffset>
                </wp:positionV>
                <wp:extent cx="1575233" cy="720969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C96998" w14:textId="77777777" w:rsidR="00F14386" w:rsidRPr="00C138F4" w:rsidRDefault="00F14386" w:rsidP="004221A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Store procedure revised to put data to two staging </w:t>
                            </w:r>
                            <w:r>
                              <w:rPr>
                                <w:sz w:val="12"/>
                              </w:rPr>
                              <w:t xml:space="preserve">server. Similar approach such as setting data publishing server can be considered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7D65" id="Text Box 3" o:spid="_x0000_s1034" type="#_x0000_t202" style="position:absolute;left:0;text-align:left;margin-left:321.45pt;margin-top:130.4pt;width:124.05pt;height:5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" filled="f" stroked="f" strokeweight=".5pt">
                <v:textbox>
                  <w:txbxContent>
                    <w:p w14:paraId="15C96998" w14:textId="77777777" w:rsidR="00F14386" w:rsidRPr="00C138F4" w:rsidRDefault="00F14386" w:rsidP="004221A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Store procedure revised to put data to two staging </w:t>
                      </w:r>
                      <w:r>
                        <w:rPr>
                          <w:sz w:val="12"/>
                        </w:rPr>
                        <w:t xml:space="preserve">server. Similar approach such as setting data publishing server can be considered </w:t>
                      </w:r>
                    </w:p>
                  </w:txbxContent>
                </v:textbox>
              </v:shape>
            </w:pict>
          </mc:Fallback>
        </mc:AlternateContent>
      </w:r>
      <w:r w:rsidR="00A000E8" w:rsidRPr="00B40C2F">
        <w:rPr>
          <w:noProof/>
        </w:rPr>
        <w:drawing>
          <wp:inline distT="0" distB="0" distL="0" distR="0" wp14:anchorId="01A1EB45" wp14:editId="3BCB57DC">
            <wp:extent cx="5045223" cy="3070121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7" cy="30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5EEA" w14:textId="77777777" w:rsidR="00A000E8" w:rsidRPr="00BB1073" w:rsidRDefault="00A000E8" w:rsidP="00A000E8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 xml:space="preserve">Developed New Store Procedure to make data copied to IT20, IT50 respectively. </w:t>
      </w:r>
    </w:p>
    <w:p w14:paraId="61EAF2B9" w14:textId="77777777" w:rsidR="00A000E8" w:rsidRPr="00BB1073" w:rsidRDefault="00A000E8" w:rsidP="00A000E8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Pricing/Master data generated by store procedure and kept in IT12 and IT50 server.</w:t>
      </w:r>
    </w:p>
    <w:p w14:paraId="0D6E9A7F" w14:textId="77777777" w:rsidR="00A000E8" w:rsidRPr="00BB1073" w:rsidRDefault="00A000E8" w:rsidP="00A000E8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 xml:space="preserve">Data will copied to POS Client to non-migrated branches.  </w:t>
      </w:r>
    </w:p>
    <w:p w14:paraId="6729B434" w14:textId="77777777" w:rsidR="00A000E8" w:rsidRPr="00BB1073" w:rsidRDefault="00A000E8" w:rsidP="00A000E8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Data will copied to POS Client to selected branches.</w:t>
      </w:r>
    </w:p>
    <w:p w14:paraId="45F32654" w14:textId="77777777" w:rsidR="00A76384" w:rsidRDefault="00A76384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14:paraId="1C122C86" w14:textId="77777777" w:rsidR="00A000E8" w:rsidRDefault="00A000E8" w:rsidP="00A000E8">
      <w:pPr>
        <w:pStyle w:val="3"/>
        <w:rPr>
          <w:lang w:eastAsia="zh-HK"/>
        </w:rPr>
      </w:pPr>
      <w:r>
        <w:rPr>
          <w:lang w:eastAsia="zh-CN"/>
        </w:rPr>
        <w:lastRenderedPageBreak/>
        <w:t xml:space="preserve">After Cut Over </w:t>
      </w:r>
    </w:p>
    <w:p w14:paraId="0042D984" w14:textId="77777777" w:rsidR="00A000E8" w:rsidRDefault="00A000E8" w:rsidP="00A000E8">
      <w:pPr>
        <w:rPr>
          <w:lang w:eastAsia="zh-HK"/>
        </w:rPr>
      </w:pPr>
    </w:p>
    <w:p w14:paraId="1F9F3F59" w14:textId="77777777" w:rsidR="00A000E8" w:rsidRDefault="004221A1" w:rsidP="00A000E8">
      <w:pPr>
        <w:jc w:val="center"/>
        <w:rPr>
          <w:lang w:eastAsia="zh-HK"/>
        </w:rPr>
      </w:pPr>
      <w:r w:rsidRPr="004221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669B2" wp14:editId="42417747">
                <wp:simplePos x="0" y="0"/>
                <wp:positionH relativeFrom="column">
                  <wp:posOffset>4248615</wp:posOffset>
                </wp:positionH>
                <wp:positionV relativeFrom="paragraph">
                  <wp:posOffset>647251</wp:posOffset>
                </wp:positionV>
                <wp:extent cx="617034" cy="1188596"/>
                <wp:effectExtent l="38100" t="38100" r="31115" b="311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034" cy="118859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1960" id="Straight Arrow Connector 17" o:spid="_x0000_s1026" type="#_x0000_t32" style="position:absolute;margin-left:334.55pt;margin-top:50.95pt;width:48.6pt;height:9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" strokecolor="#4a7ebb">
                <v:stroke endarrow="block"/>
              </v:shape>
            </w:pict>
          </mc:Fallback>
        </mc:AlternateContent>
      </w:r>
      <w:r w:rsidRPr="004221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89BFAD" wp14:editId="138B3B5F">
                <wp:simplePos x="0" y="0"/>
                <wp:positionH relativeFrom="column">
                  <wp:posOffset>4300654</wp:posOffset>
                </wp:positionH>
                <wp:positionV relativeFrom="paragraph">
                  <wp:posOffset>1836714</wp:posOffset>
                </wp:positionV>
                <wp:extent cx="1575233" cy="720969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A14367" w14:textId="77777777" w:rsidR="00F14386" w:rsidRPr="00C138F4" w:rsidRDefault="00F14386" w:rsidP="004221A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Existing link can keep for other applications referring.  It is also fine to obsolete the data synchronization to old servers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BFAD" id="Text Box 16" o:spid="_x0000_s1035" type="#_x0000_t202" style="position:absolute;left:0;text-align:left;margin-left:338.65pt;margin-top:144.6pt;width:124.05pt;height:5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" filled="f" stroked="f" strokeweight=".5pt">
                <v:textbox>
                  <w:txbxContent>
                    <w:p w14:paraId="5FA14367" w14:textId="77777777" w:rsidR="00F14386" w:rsidRPr="00C138F4" w:rsidRDefault="00F14386" w:rsidP="004221A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Existing link can keep for other applications referring.  It is also fine to obsolete the data synchronization to old servers </w:t>
                      </w:r>
                    </w:p>
                  </w:txbxContent>
                </v:textbox>
              </v:shape>
            </w:pict>
          </mc:Fallback>
        </mc:AlternateContent>
      </w:r>
      <w:r w:rsidR="00A000E8" w:rsidRPr="00BB1073">
        <w:rPr>
          <w:noProof/>
        </w:rPr>
        <w:drawing>
          <wp:inline distT="0" distB="0" distL="0" distR="0" wp14:anchorId="5F717816" wp14:editId="1F18D643">
            <wp:extent cx="4855924" cy="2948151"/>
            <wp:effectExtent l="0" t="0" r="1905" b="5080"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34" cy="295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DFB1F" w14:textId="77777777" w:rsidR="00A000E8" w:rsidRPr="00BB1073" w:rsidRDefault="00A000E8" w:rsidP="00A000E8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Pricing/Master data generated by store procedure and kept in IT12 and IT50 server</w:t>
      </w:r>
      <w:r>
        <w:rPr>
          <w:rFonts w:ascii="Palatino Linotype" w:hAnsi="Palatino Linotype"/>
          <w:lang w:eastAsia="zh-CN"/>
        </w:rPr>
        <w:t xml:space="preserve"> for systems referral</w:t>
      </w:r>
      <w:r w:rsidRPr="00BB1073">
        <w:rPr>
          <w:rFonts w:ascii="Palatino Linotype" w:hAnsi="Palatino Linotype"/>
          <w:lang w:eastAsia="zh-CN"/>
        </w:rPr>
        <w:t>.</w:t>
      </w:r>
    </w:p>
    <w:p w14:paraId="39A7A88F" w14:textId="77777777" w:rsidR="00A000E8" w:rsidRPr="00BB1073" w:rsidRDefault="00A000E8" w:rsidP="00A000E8">
      <w:pPr>
        <w:pStyle w:val="ac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Data will copied to POS Client to selected branches.</w:t>
      </w:r>
    </w:p>
    <w:p w14:paraId="6FFA36AF" w14:textId="77777777" w:rsidR="003D0F35" w:rsidRDefault="003D0F35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r>
        <w:br w:type="page"/>
      </w:r>
    </w:p>
    <w:p w14:paraId="6D10D560" w14:textId="77777777" w:rsidR="00C20B6E" w:rsidRDefault="00C20B6E" w:rsidP="00C20B6E">
      <w:pPr>
        <w:pStyle w:val="1"/>
      </w:pPr>
      <w:bookmarkStart w:id="84" w:name="_Toc472172889"/>
      <w:r>
        <w:lastRenderedPageBreak/>
        <w:t>Appendix</w:t>
      </w:r>
      <w:bookmarkEnd w:id="84"/>
      <w:r>
        <w:t xml:space="preserve"> </w:t>
      </w:r>
    </w:p>
    <w:p w14:paraId="39D6C32E" w14:textId="77777777" w:rsidR="0085386B" w:rsidRPr="005B5BF5" w:rsidRDefault="0085386B" w:rsidP="0085386B">
      <w:pPr>
        <w:pStyle w:val="2"/>
      </w:pPr>
      <w:bookmarkStart w:id="85" w:name="_Toc472172890"/>
      <w:r w:rsidRPr="005B5BF5">
        <w:t xml:space="preserve">In Scope </w:t>
      </w:r>
      <w:r w:rsidR="000B3BC1" w:rsidRPr="005B5BF5">
        <w:t>Data</w:t>
      </w:r>
      <w:bookmarkEnd w:id="85"/>
    </w:p>
    <w:p w14:paraId="7F0A8690" w14:textId="77777777" w:rsidR="000B3BC1" w:rsidRPr="005B5BF5" w:rsidRDefault="000B3BC1" w:rsidP="0085386B">
      <w:pPr>
        <w:spacing w:before="24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Referring to the user requirement definition documents the following data are included</w:t>
      </w:r>
      <w:r w:rsidR="0085386B" w:rsidRPr="005B5BF5">
        <w:rPr>
          <w:rFonts w:ascii="Palatino Linotype" w:hAnsi="Palatino Linotype"/>
          <w:lang w:eastAsia="zh-CN"/>
        </w:rPr>
        <w:t>.</w:t>
      </w:r>
    </w:p>
    <w:p w14:paraId="51D92DC2" w14:textId="77777777" w:rsidR="000B3BC1" w:rsidRPr="005B5BF5" w:rsidRDefault="000B3BC1" w:rsidP="000B3BC1">
      <w:pPr>
        <w:pStyle w:val="3"/>
        <w:rPr>
          <w:lang w:eastAsia="zh-CN"/>
        </w:rPr>
      </w:pPr>
      <w:r w:rsidRPr="005B5BF5">
        <w:rPr>
          <w:lang w:eastAsia="zh-CN"/>
        </w:rPr>
        <w:t>POS Client Polling Table</w:t>
      </w:r>
      <w:r w:rsidR="008B0BC9" w:rsidRPr="005B5BF5">
        <w:rPr>
          <w:lang w:eastAsia="zh-CN"/>
        </w:rPr>
        <w:t>s</w:t>
      </w:r>
    </w:p>
    <w:tbl>
      <w:tblPr>
        <w:tblW w:w="10080" w:type="dxa"/>
        <w:tblInd w:w="355" w:type="dxa"/>
        <w:tblLook w:val="04A0" w:firstRow="1" w:lastRow="0" w:firstColumn="1" w:lastColumn="0" w:noHBand="0" w:noVBand="1"/>
      </w:tblPr>
      <w:tblGrid>
        <w:gridCol w:w="4030"/>
        <w:gridCol w:w="1400"/>
        <w:gridCol w:w="2020"/>
        <w:gridCol w:w="2630"/>
      </w:tblGrid>
      <w:tr w:rsidR="00C20B6E" w:rsidRPr="005B5BF5" w14:paraId="20AAC2DD" w14:textId="77777777" w:rsidTr="00BE0E2F">
        <w:trPr>
          <w:trHeight w:val="310"/>
          <w:tblHeader/>
        </w:trPr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14:paraId="13BD579A" w14:textId="77777777"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Table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14:paraId="61D6668A" w14:textId="77777777"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Type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14:paraId="7928B3CA" w14:textId="77777777"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Update Freq.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14:paraId="29864FA9" w14:textId="77777777" w:rsidR="00C20B6E" w:rsidRPr="005B5BF5" w:rsidRDefault="00BE0E2F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Server</w:t>
            </w:r>
          </w:p>
        </w:tc>
      </w:tr>
      <w:tr w:rsidR="00C20B6E" w:rsidRPr="005B5BF5" w14:paraId="606B293A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622A" w14:textId="77777777"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ACCOUNTS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C2D8" w14:textId="77777777"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AD4A" w14:textId="77777777"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3BB0A" w14:textId="77777777" w:rsidR="00C20B6E" w:rsidRPr="005B5BF5" w:rsidRDefault="00BE0E2F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691ED0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719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COUPON_CONTROL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4C7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896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4579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AA2E3E7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6BA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COUPON_RANGE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C96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1ED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37D8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BE2627E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028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CURRENCY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380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705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32AE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FC89751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75E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EMPLOYEE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221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B4C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6AD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F7CAFC0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1E24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HIST_CHECK_LOGS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A91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DB8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2D9D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7F95232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48F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HIST_COUPON_SALES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15D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6DD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8BD0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B3E995E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240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HIST_ITEM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EE8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27C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02F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5109C4A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8AA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HIST_ITEMSTOCK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25C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4303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A4BF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08B3057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BC1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A0B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7F5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B182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C135E35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6A1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HIST_ORDERS_EXTRA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270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265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E8A1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B25FAE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DB4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HIST_ORDERS_PAY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7D0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328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A861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8C89925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BA7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HIST_ORDERS_PAY_PROGRESS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A6B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ABB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7B71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9E225E1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F07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HIST_PAYFIG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DEC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07B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8549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28627DD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20B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HIST_PAYSUM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457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1F2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6DA0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CAE8E0E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186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HIST_POSSYSTEM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46C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9AA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1E3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0874351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9A0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HIST_REDEEMED_COUPON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204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570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37E7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FBB04CC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5B1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HIST_SAFEBOXCHECK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1A9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E5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6836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BD38924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B07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HIST_SAFEBOXCHECKTENDER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D0F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8AF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0D2C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943A7EB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0A4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HIST_SAFEBOXINOUT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750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481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9886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0BF8783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D8E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HIST_SAFEBOXINOUTEXTENDINFO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23E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5D2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6EA1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1D7600B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A2E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HIST_SAFEBOXPICKUP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4A7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7DB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CD8C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915A46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815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HIST_SESSIONINFO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A38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3F1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98AF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E1F61D1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393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HIST_SESSIONTENDER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001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474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45A7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A35F17E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7FE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HIST_STOCK_MOVEMENT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30E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530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C160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F7C185D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5EA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HIST_SUPP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9AB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150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A6A4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8D0D51A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50D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HIST_TRANS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5CF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2CA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FCFB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A196066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520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HIST_TRANS_ECARD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0C6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528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7356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C1F5EB6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260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HIST_TRANS_MODIFIER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003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E26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2212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7ACA1BD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622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INVITATION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692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C1F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378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946484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A0F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B3E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FAD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9D3F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0B18FCC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D4E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ITEM_BARCODE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D7E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341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1B7B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8EC5CC5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2E1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ITEM_MODIFIER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364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DB6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F765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33D8C9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D7F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lastRenderedPageBreak/>
              <w:t>ITEMANLY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10B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872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216B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6709653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8C9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ITEMDEPT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7F5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700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83ED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2E6A36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D98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MENU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CEA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E3B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E30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148B2F2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CB4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MENUITEM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943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074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1E7D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8148092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C77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MESSAGES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894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38F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0694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E469DDC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337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083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F15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725E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E5F7958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D39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MODIFIER_GRP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48E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917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EC60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B500068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26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MODIFIER_LIST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16A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4B2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5F76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406FE92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6A2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ONHOUSE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21E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61B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9C2E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17EEE9C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FB0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OPTIONS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538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171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4982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3740D76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9E9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ORDERS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622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FED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525B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1336705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1BA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ORDERS_EXTRA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502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A48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CC52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480208D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F11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ORDERS_PAY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347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475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ECDF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8FBC27F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6DF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PAYCAT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145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1A4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128E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F9A7572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1570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PAYMENT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A00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096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0AA1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FD7F65F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73A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PMT_ACTION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997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49F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74DF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8EE8196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5FF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PMT_CONDITION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958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D76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359F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DA7AD28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4E2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PMT_HDR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09C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498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385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18AC6637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ABA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POSBUSDATE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E50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83C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A1B0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6DBA401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A111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ROLE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7EC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B50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F408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6B3ADAE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AB3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ROLE_PERMISSION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EFD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C26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EB4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1D925BF4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DBB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SUPP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6D0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307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ACC7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B3C764A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630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SYSSETTINGS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DC2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A64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0B64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9EACF44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C1D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F72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4BF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0EA5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B90BB3C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3E5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TRANS_ECARD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6DC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AC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1798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C1A92A5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E2A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TRANS_MODIFIER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3C8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8CF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DA0B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FB552FC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B6F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TRANS_TYPE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A7F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F20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43EA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1DB32816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42B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USER_PERMISSION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71E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8C1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9656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4F28610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928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USER_ROLE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452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BA1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ABEB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F6A4A7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CDA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WIFI CODE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889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D0A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8914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</w:tbl>
    <w:p w14:paraId="2BB80390" w14:textId="77777777" w:rsidR="00FF1343" w:rsidRDefault="00FF1343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14:paraId="4D6D6BAD" w14:textId="77777777" w:rsidR="000B3BC1" w:rsidRPr="005B5BF5" w:rsidRDefault="000B3BC1" w:rsidP="008B0BC9">
      <w:pPr>
        <w:pStyle w:val="2"/>
        <w:spacing w:before="480"/>
      </w:pPr>
      <w:bookmarkStart w:id="86" w:name="_Toc472172891"/>
      <w:r w:rsidRPr="005B5BF5">
        <w:lastRenderedPageBreak/>
        <w:t>Out Scope Data</w:t>
      </w:r>
      <w:bookmarkEnd w:id="86"/>
    </w:p>
    <w:p w14:paraId="79C8A6CF" w14:textId="77777777" w:rsidR="000B3BC1" w:rsidRDefault="000B3BC1" w:rsidP="00F22EF1">
      <w:pPr>
        <w:spacing w:before="240"/>
        <w:ind w:left="36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The data not listed in I</w:t>
      </w:r>
      <w:r w:rsidR="00D51498" w:rsidRPr="005B5BF5">
        <w:rPr>
          <w:rFonts w:ascii="Palatino Linotype" w:hAnsi="Palatino Linotype"/>
          <w:lang w:eastAsia="zh-CN"/>
        </w:rPr>
        <w:t>T51, IT52 &amp; IT53 belongs to out of scope data.</w:t>
      </w:r>
    </w:p>
    <w:p w14:paraId="21B440AC" w14:textId="75E24F5C" w:rsidR="00CE65B9" w:rsidRDefault="00CE65B9" w:rsidP="00F22EF1">
      <w:pPr>
        <w:spacing w:before="240"/>
        <w:ind w:left="36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Take IT51.hopos as reference, below tables require Maxim</w:t>
      </w:r>
      <w:ins w:id="87" w:author="Tommy Leung" w:date="2017-01-24T09:46:00Z">
        <w:r w:rsidR="00A97535">
          <w:rPr>
            <w:rFonts w:ascii="Palatino Linotype" w:hAnsi="Palatino Linotype"/>
            <w:lang w:eastAsia="zh-CN"/>
          </w:rPr>
          <w:t>’s</w:t>
        </w:r>
      </w:ins>
      <w:r>
        <w:rPr>
          <w:rFonts w:ascii="Palatino Linotype" w:hAnsi="Palatino Linotype"/>
          <w:lang w:eastAsia="zh-CN"/>
        </w:rPr>
        <w:t xml:space="preserve"> further clarification</w:t>
      </w:r>
    </w:p>
    <w:tbl>
      <w:tblPr>
        <w:tblW w:w="8593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9"/>
        <w:gridCol w:w="4234"/>
      </w:tblGrid>
      <w:tr w:rsidR="00FF1343" w:rsidRPr="00FF1343" w14:paraId="27806BD0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B21C88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attendance </w:t>
            </w:r>
          </w:p>
        </w:tc>
        <w:tc>
          <w:tcPr>
            <w:tcW w:w="4234" w:type="dxa"/>
            <w:vAlign w:val="bottom"/>
          </w:tcPr>
          <w:p w14:paraId="7A158AF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671EE37C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4B4D4D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88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branch_inventory_info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8552FF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27AAFD3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2709FF70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89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proofErr w:type="spellStart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0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cake_event_disc_coupon_payment_table</w:t>
            </w:r>
            <w:proofErr w:type="spellEnd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1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5993B0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9D99B4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7B7E62D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2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proofErr w:type="spellStart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3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cake_orders</w:t>
            </w:r>
            <w:proofErr w:type="spellEnd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4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50632D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md_hist_trans_ecard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1E4F93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C25E015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5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proofErr w:type="spellStart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6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cake_trans</w:t>
            </w:r>
            <w:proofErr w:type="spellEnd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7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64126CC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md_hist_trans_modifier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E934759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83ABAA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cal_item_move_simulation_log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0169D0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messages_wifi_codes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5FCE468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324FC7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check_logs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CF5767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mhist_check_logs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1BF3E2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775D6E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check_payment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EC25EE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mhist_coupon_sales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0B11DB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0C0122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chk_repl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1385D7B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mhist_item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D5F9B6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5CE8D1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conv_gb_table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100866E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mhist_itemstock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C016E23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7D8C9A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convert_log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62BDF23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72BD50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DEB05D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convert_pool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C4CBE4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mhist_orders_extra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42D6655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27991CD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csl_wifi_code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7F4BBD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mhist_orders_pay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7A6C9B2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5F9C23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cvp_interval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99BD5F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mhist_orders_pay_progress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1FB7ED1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38A18D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cvp_receipt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53E8B88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mhist_payfig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A87322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83CC9C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daily_bankin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5F14C2E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13C277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F9BC82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daily_coupon_order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65A4CA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mhist_possystem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430528DA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BC3F1C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daily_coupon_tran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71F337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mhist_redeemed_coupon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E4EB16A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7FD12E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daily_item_move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02CA19D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mhist_stock_movement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FEC7D56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BF8F498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daily_linux_supp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8CC47D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580D9AC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E91269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5182E46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0711C6F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B2B734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daily_movement_pre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CF3265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mhist_trans_ecard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5D61785E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00BE8B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daily_movement_redo_branch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73ECC57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mhist_trans_modifier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2B2C320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F53A94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daily_movement_simulation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7910D2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mhist_transsummary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5879511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EF4655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daily_movement_suspend_branch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0DF7AD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mitpos_branch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D8DD116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128D34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daily_sales_addition_detail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563DD7D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MMX_branch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50F13B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49AF02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daily_sales_item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6FB62E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mpoll_log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5393CE83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E74F3E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daily_sales_order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67BCDDB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onhouse_predel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527EB7FC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8666788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B9EB47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payment_extra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5C7D393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2652E9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daily_sales_payfig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5EB8395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F6398F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B09C98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518611B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pmt_disc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F0756D8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AF007A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daily_trans_ecard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7561ABC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pmt_disc_pmt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CACF27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79B71D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daily_vip_reference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16A0E2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pmt_disc_tmp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63E4D1C1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1DE76F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daily_voiditem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E87340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poll_branch_info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6F53F83C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C4FBCB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daily_voidord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7A06BB7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poll_branch_scheme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29F147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36714C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emfc_trans_log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495D1D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C2FFBD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BE2103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A961EF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poll_scheme_control_table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77B0EA94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7DE6EAE" w14:textId="1E8BFBEF" w:rsidR="00FF1343" w:rsidRPr="00FF1343" w:rsidRDefault="00ED20B9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ins w:id="98" w:author="Edward Leung" w:date="2017-01-17T15:04:00Z">
              <w:r>
                <w:rPr>
                  <w:rFonts w:ascii="Palatino Linotype" w:eastAsia="Times New Roman" w:hAnsi="Palatino Linotype" w:cs="Calibri"/>
                  <w:noProof/>
                  <w:color w:val="000000"/>
                </w:rPr>
                <w:lastRenderedPageBreak/>
                <mc:AlternateContent>
                  <mc:Choice Requires="wps">
                    <w:drawing>
                      <wp:anchor distT="0" distB="0" distL="114300" distR="114300" simplePos="0" relativeHeight="251710464" behindDoc="0" locked="0" layoutInCell="1" allowOverlap="1" wp14:anchorId="7B4CB026" wp14:editId="789F1175">
                        <wp:simplePos x="0" y="0"/>
                        <wp:positionH relativeFrom="column">
                          <wp:posOffset>140335</wp:posOffset>
                        </wp:positionH>
                        <wp:positionV relativeFrom="paragraph">
                          <wp:posOffset>-421640</wp:posOffset>
                        </wp:positionV>
                        <wp:extent cx="1901825" cy="365760"/>
                        <wp:effectExtent l="0" t="0" r="0" b="0"/>
                        <wp:wrapNone/>
                        <wp:docPr id="32" name="Text Box 3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901825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52CDEC" w14:textId="6AFA2713" w:rsidR="00F14386" w:rsidRDefault="00F14386">
                                    <w:ins w:id="99" w:author="Edward Leung" w:date="2017-01-17T15:04:00Z">
                                      <w:r>
                                        <w:t xml:space="preserve">- Required / In-scope 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B4CB026" id="Text Box 32" o:spid="_x0000_s1036" type="#_x0000_t202" style="position:absolute;margin-left:11.05pt;margin-top:-33.2pt;width:149.75pt;height:2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" filled="f" stroked="f" strokeweight=".5pt">
                        <v:textbox>
                          <w:txbxContent>
                            <w:p w14:paraId="7552CDEC" w14:textId="6AFA2713" w:rsidR="00F14386" w:rsidRDefault="00F14386">
                              <w:ins w:id="100" w:author="Edward Leung" w:date="2017-01-17T15:04:00Z">
                                <w:r>
                                  <w:t xml:space="preserve">- Required / In-scope </w:t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ascii="Palatino Linotype" w:eastAsia="Times New Roman" w:hAnsi="Palatino Linotype" w:cs="Calibri"/>
                  <w:noProof/>
                  <w:color w:val="000000"/>
                </w:rPr>
                <mc:AlternateContent>
                  <mc:Choice Requires="wps">
                    <w:drawing>
                      <wp:anchor distT="0" distB="0" distL="114300" distR="114300" simplePos="0" relativeHeight="251709440" behindDoc="0" locked="0" layoutInCell="1" allowOverlap="1" wp14:anchorId="1CFB2BE0" wp14:editId="125009F2">
                        <wp:simplePos x="0" y="0"/>
                        <wp:positionH relativeFrom="column">
                          <wp:posOffset>-66751</wp:posOffset>
                        </wp:positionH>
                        <wp:positionV relativeFrom="paragraph">
                          <wp:posOffset>-354076</wp:posOffset>
                        </wp:positionV>
                        <wp:extent cx="248717" cy="204826"/>
                        <wp:effectExtent l="0" t="0" r="18415" b="24130"/>
                        <wp:wrapNone/>
                        <wp:docPr id="30" name="Rectangle 3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48717" cy="2048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6C140F74" id="Rectangle 30" o:spid="_x0000_s1026" style="position:absolute;margin-left:-5.25pt;margin-top:-27.9pt;width:19.6pt;height:1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" fillcolor="yellow" strokecolor="#243f60 [1604]" strokeweight="2pt"/>
                    </w:pict>
                  </mc:Fallback>
                </mc:AlternateContent>
              </w:r>
            </w:ins>
            <w:proofErr w:type="spellStart"/>
            <w:r w:rsidR="00FF1343"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event_extra_Qualicom</w:t>
            </w:r>
            <w:proofErr w:type="spellEnd"/>
            <w:r w:rsidR="00FF1343"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B48ECC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poll_scheme_HC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58002526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92430D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event_extra_wansync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5C738D4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poll_scheme_info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751277D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89E17C5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1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commentRangeStart w:id="102"/>
            <w:proofErr w:type="spellStart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3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event</w:t>
            </w:r>
            <w:commentRangeEnd w:id="102"/>
            <w:r w:rsidR="00EF1B65">
              <w:rPr>
                <w:rStyle w:val="af2"/>
              </w:rPr>
              <w:commentReference w:id="102"/>
            </w:r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4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_orders</w:t>
            </w:r>
            <w:proofErr w:type="spellEnd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5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0402A8C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possystem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AEE61A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08C7C3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event_orders_ffs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0886802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product_movement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078D81C0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624500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event_orders_Qualicom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0A1FF883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6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proofErr w:type="spellStart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7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redeemed_coupon</w:t>
            </w:r>
            <w:proofErr w:type="spellEnd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8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 </w:t>
            </w:r>
          </w:p>
        </w:tc>
      </w:tr>
      <w:tr w:rsidR="00FF1343" w:rsidRPr="00FF1343" w14:paraId="386F1CE6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AB7532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event_orders_sync_logs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5FDE60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974A989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9B4626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event_orders_wansync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8308BE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safebox_account_mapping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45622131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B98CD9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9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event_trans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013745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safebox_amount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72D4B1B9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0A01F8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hist_cls_wifi_code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79E5755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safeboxcheck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8F8117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4B2FBE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hist_event_orders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1774DF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safeboxchecktender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02E040A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FC3F12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hist_linux_supp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1B0751F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safeboxinout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9CD7CB1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01E25C8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hist_possystem_predel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F9C49F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safeboxinoutextendinfo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43FC0A5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B35597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hist_redeemed_coupon_ARO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68B6B2F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safeboxpickup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023C6EA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72675D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3D6766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10" w:author="Edward Leung" w:date="2017-01-17T15:03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hist_transsummary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5982993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SBUX_U01 </w:t>
            </w:r>
          </w:p>
        </w:tc>
      </w:tr>
      <w:tr w:rsidR="00FF1343" w:rsidRPr="00FF1343" w14:paraId="600ABA68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36CF14D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11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proofErr w:type="spellStart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12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hist_voidorders</w:t>
            </w:r>
            <w:proofErr w:type="spellEnd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13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6571F68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SBUX_U01_branch </w:t>
            </w:r>
          </w:p>
        </w:tc>
      </w:tr>
      <w:tr w:rsidR="00FF1343" w:rsidRPr="00FF1343" w14:paraId="3881B6CE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69E182D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14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proofErr w:type="spellStart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15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hist_voidorders_extra</w:t>
            </w:r>
            <w:proofErr w:type="spellEnd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16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A123B8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SBUX_U01_tmp </w:t>
            </w:r>
          </w:p>
        </w:tc>
      </w:tr>
      <w:tr w:rsidR="00FF1343" w:rsidRPr="00FF1343" w14:paraId="7022E40A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34EC8BD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17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proofErr w:type="spellStart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18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hist_voidorders_pay</w:t>
            </w:r>
            <w:proofErr w:type="spellEnd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19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6077D49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sessioninfo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6F4EE24E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5934F45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20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proofErr w:type="spellStart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21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hist_voidtrans</w:t>
            </w:r>
            <w:proofErr w:type="spellEnd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22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7F54B27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sessiontender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3392B38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04CC658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instant_scan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5C61E91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tabletotext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D3F035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33BDED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invitation_scheduler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1AE062E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temp_for_upload_SBS_item_cost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FF1FD75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57129F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iposs_itemticket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1644D3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temp_for_upload_sbs_item_cost_bk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57A34689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195553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iposs_sysprtq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18F3AF9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temp_for_upload_sbs_item_sec_price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A71D520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2DD5CF1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iposs_sysprtqp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7E76463F" w14:textId="764FE344" w:rsidR="00FF1343" w:rsidRPr="00FF1343" w:rsidRDefault="003D6766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ins w:id="123" w:author="Edward Leung" w:date="2017-01-17T15:02:00Z">
              <w:r>
                <w:rPr>
                  <w:rFonts w:ascii="Palatino Linotype" w:eastAsia="Times New Roman" w:hAnsi="Palatino Linotype" w:cs="Calibri"/>
                  <w:noProof/>
                  <w:color w:val="000000"/>
                </w:rPr>
                <mc:AlternateContent>
                  <mc:Choice Requires="wps">
                    <w:drawing>
                      <wp:anchor distT="0" distB="0" distL="114300" distR="114300" simplePos="0" relativeHeight="251699200" behindDoc="0" locked="0" layoutInCell="1" allowOverlap="1" wp14:anchorId="71CE904D" wp14:editId="59DB46B4">
                        <wp:simplePos x="0" y="0"/>
                        <wp:positionH relativeFrom="column">
                          <wp:posOffset>1612925</wp:posOffset>
                        </wp:positionH>
                        <wp:positionV relativeFrom="paragraph">
                          <wp:posOffset>158445</wp:posOffset>
                        </wp:positionV>
                        <wp:extent cx="870509" cy="350063"/>
                        <wp:effectExtent l="0" t="0" r="25400" b="12065"/>
                        <wp:wrapNone/>
                        <wp:docPr id="22" name="Text Box 2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870509" cy="3500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805E8B" w14:textId="1823E84D" w:rsidR="00F14386" w:rsidRDefault="00F14386">
                                    <w:ins w:id="124" w:author="Edward Leung" w:date="2017-01-17T15:03:00Z">
                                      <w:r>
                                        <w:t>Required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71CE904D" id="Text Box 22" o:spid="_x0000_s1037" type="#_x0000_t202" style="position:absolute;margin-left:127pt;margin-top:12.5pt;width:68.55pt;height: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" fillcolor="white [3201]" strokeweight=".5pt">
                        <v:textbox>
                          <w:txbxContent>
                            <w:p w14:paraId="60805E8B" w14:textId="1823E84D" w:rsidR="00F14386" w:rsidRDefault="00F14386">
                              <w:ins w:id="125" w:author="Edward Leung" w:date="2017-01-17T15:03:00Z">
                                <w:r>
                                  <w:t>Required</w:t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proofErr w:type="spellStart"/>
            <w:r w:rsidR="00FF1343"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temp_for_upload_sbs_item_sec_price_bk</w:t>
            </w:r>
            <w:proofErr w:type="spellEnd"/>
            <w:r w:rsidR="00FF1343"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6A8CB7DC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C09F86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iposs_tillset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58A6D37" w14:textId="0F416962" w:rsidR="00FF1343" w:rsidRPr="00FF1343" w:rsidRDefault="003D6766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ins w:id="126" w:author="Edward Leung" w:date="2017-01-17T15:02:00Z">
              <w:r>
                <w:rPr>
                  <w:rFonts w:ascii="Palatino Linotype" w:eastAsia="Times New Roman" w:hAnsi="Palatino Linotype" w:cs="Calibri"/>
                  <w:noProof/>
                  <w:color w:val="000000"/>
                </w:rPr>
                <mc:AlternateContent>
                  <mc:Choice Requires="wps">
                    <w:drawing>
                      <wp:anchor distT="0" distB="0" distL="114300" distR="114300" simplePos="0" relativeHeight="251698176" behindDoc="0" locked="0" layoutInCell="1" allowOverlap="1" wp14:anchorId="5B749305" wp14:editId="057D14CE">
                        <wp:simplePos x="0" y="0"/>
                        <wp:positionH relativeFrom="column">
                          <wp:posOffset>1356995</wp:posOffset>
                        </wp:positionH>
                        <wp:positionV relativeFrom="paragraph">
                          <wp:posOffset>65405</wp:posOffset>
                        </wp:positionV>
                        <wp:extent cx="474980" cy="247650"/>
                        <wp:effectExtent l="38100" t="0" r="20320" b="57150"/>
                        <wp:wrapNone/>
                        <wp:docPr id="21" name="Straight Arrow Connector 2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H="1">
                                  <a:off x="0" y="0"/>
                                  <a:ext cx="475488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EB17FD6"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" o:spid="_x0000_s1026" type="#_x0000_t32" style="position:absolute;margin-left:106.85pt;margin-top:5.15pt;width:37.4pt;height:19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" strokecolor="#4579b8 [3044]">
                        <v:stroke endarrow="block"/>
                      </v:shape>
                    </w:pict>
                  </mc:Fallback>
                </mc:AlternateContent>
              </w:r>
            </w:ins>
            <w:proofErr w:type="spellStart"/>
            <w:r w:rsidR="00FF1343"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temp_paysum</w:t>
            </w:r>
            <w:proofErr w:type="spellEnd"/>
            <w:r w:rsidR="00FF1343"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02C32C4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3766DCE" w14:textId="04C260EB" w:rsidR="00FF1343" w:rsidRPr="00FF1343" w:rsidRDefault="003D6766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ins w:id="127" w:author="Edward Leung" w:date="2017-01-17T15:02:00Z">
              <w:r>
                <w:rPr>
                  <w:rFonts w:ascii="Palatino Linotype" w:eastAsia="Times New Roman" w:hAnsi="Palatino Linotype" w:cs="Calibri"/>
                  <w:noProof/>
                  <w:color w:val="000000"/>
                </w:rPr>
                <mc:AlternateContent>
                  <mc:Choice Requires="wps">
                    <w:drawing>
                      <wp:anchor distT="0" distB="0" distL="114300" distR="114300" simplePos="0" relativeHeight="251697152" behindDoc="0" locked="0" layoutInCell="1" allowOverlap="1" wp14:anchorId="4277061D" wp14:editId="73B250D0">
                        <wp:simplePos x="0" y="0"/>
                        <wp:positionH relativeFrom="column">
                          <wp:posOffset>2647188</wp:posOffset>
                        </wp:positionH>
                        <wp:positionV relativeFrom="paragraph">
                          <wp:posOffset>171526</wp:posOffset>
                        </wp:positionV>
                        <wp:extent cx="2311603" cy="3372307"/>
                        <wp:effectExtent l="0" t="0" r="12700" b="19050"/>
                        <wp:wrapNone/>
                        <wp:docPr id="20" name="Rectangle 2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311603" cy="337230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2CFDBD27" id="Rectangle 20" o:spid="_x0000_s1026" style="position:absolute;margin-left:208.45pt;margin-top:13.5pt;width:182pt;height:265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" filled="f" strokecolor="#243f60 [1604]" strokeweight="2pt"/>
                    </w:pict>
                  </mc:Fallback>
                </mc:AlternateContent>
              </w:r>
            </w:ins>
            <w:proofErr w:type="spellStart"/>
            <w:r w:rsidR="00FF1343"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itembackup</w:t>
            </w:r>
            <w:proofErr w:type="spellEnd"/>
            <w:r w:rsidR="00FF1343"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615F4D7A" w14:textId="31F782E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trans_tmp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49F37B46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AA43CD4" w14:textId="2D1E8690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itemstock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69BE709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txt_hist_check_logs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61086FE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CCCFB68" w14:textId="071D0753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linux_drsupp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7ED5897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txt_hist_coupon_sales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5DBF8973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BB9D58D" w14:textId="096DAE84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load_balancer_control_table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342338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txt_hist_item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44A4C52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808DE97" w14:textId="7891F4B9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MA_accounts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7500A38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txt_hist_itemstock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50AA3B5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02B8B70" w14:textId="420A9834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MA_check_payment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190F24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670A9015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2DB29840" w14:textId="6F302D76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MA_coupon_control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787927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txt_hist_orders_extra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0FBF8A0B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B465FF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MA_coupon_range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75DBE3D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txt_hist_orders_pay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6187906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21F75A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MA_currency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BF06CB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txt_hist_orders_pay_progress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4943BD5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28BBBD2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MA_item_barcode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5542CB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txt_hist_payfig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BC87F4B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6C2DB0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MA_messages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C58F55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119D018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5C829A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MA_onhouse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AF3ABF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txt_hist_possystem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3DAA6D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650F1A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MA_options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A5256D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txt_hist_redeemed_coupon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627468A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640329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MA_paycat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7E0CD0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txt_hist_stock_movement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33DA2A33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BC9D54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MA_pmt_hdr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0908DB8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68A435B8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391B8C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MA_pos_layout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186B54E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521BAEA0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EADC8F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MA_posfunction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6C03352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txt_hist_trans_ecard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1EA7043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B0721A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MA_posfunction_control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BA2718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txt_hist_trans_modifier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194E291C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9E1657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MA_posfunction_mapping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06FFAAF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user_profile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406B18E1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68BE22C" w14:textId="36B6FC49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MA_syssettings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1F70AB5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xmitpos_branch_predel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5DA894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7A64082" w14:textId="758BF1DA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MA_tabletotext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7005B41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XML_result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4E99235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BD262F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MA_trans_type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612B20E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XOP_branch_summary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683F4CF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3EDA50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md_dayend_control_table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EE026D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XOP_pos_layout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98E825B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F787C6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md_hist_check_logs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C49E2C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XOP_posfunction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B95A79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B2B9328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md_hist_coupon_sales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1B944E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XOP_posfunction_control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14:paraId="2EEE8590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274C0D6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BA9DF7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XOP_syssettings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2E24CF" w:rsidRPr="00FF1343" w14:paraId="31B8AD82" w14:textId="77777777" w:rsidTr="00C138F4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F86BB09" w14:textId="77777777"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md_hist_orders_extra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EC1F3F4" w14:textId="77777777"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md_hist_orders_pay_progress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2E24CF" w:rsidRPr="00FF1343" w14:paraId="77053041" w14:textId="77777777" w:rsidTr="00C138F4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4E53436" w14:textId="77777777"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md_hist_orders_pay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3810C93E" w14:textId="77777777"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md_hist_payfig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</w:tbl>
    <w:p w14:paraId="1D191A90" w14:textId="47E41835" w:rsidR="00D67CF1" w:rsidRPr="005B5BF5" w:rsidRDefault="003D6766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ins w:id="128" w:author="Edward Leung" w:date="2017-01-17T15:03:00Z">
        <w:r w:rsidRPr="003D6766">
          <w:rPr>
            <w:rFonts w:ascii="Palatino Linotype" w:eastAsia="Times New Roman" w:hAnsi="Palatino Linotype" w:cs="Calibri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047B837D" wp14:editId="4E8D6AAA">
                  <wp:simplePos x="0" y="0"/>
                  <wp:positionH relativeFrom="column">
                    <wp:posOffset>1342339</wp:posOffset>
                  </wp:positionH>
                  <wp:positionV relativeFrom="paragraph">
                    <wp:posOffset>-2282876</wp:posOffset>
                  </wp:positionV>
                  <wp:extent cx="869950" cy="349885"/>
                  <wp:effectExtent l="0" t="0" r="25400" b="12065"/>
                  <wp:wrapNone/>
                  <wp:docPr id="28" name="Text Box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69950" cy="349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587BC" w14:textId="77777777" w:rsidR="00F14386" w:rsidRDefault="00F14386" w:rsidP="003D6766">
                              <w:ins w:id="129" w:author="Edward Leung" w:date="2017-01-17T15:03:00Z">
                                <w:r>
                                  <w:t>Required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47B837D" id="Text Box 28" o:spid="_x0000_s1038" type="#_x0000_t202" style="position:absolute;margin-left:105.7pt;margin-top:-179.75pt;width:68.5pt;height:2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" fillcolor="white [3201]" strokeweight=".5pt">
                  <v:textbox>
                    <w:txbxContent>
                      <w:p w14:paraId="0C5587BC" w14:textId="77777777" w:rsidR="00F14386" w:rsidRDefault="00F14386" w:rsidP="003D6766">
                        <w:ins w:id="130" w:author="Edward Leung" w:date="2017-01-17T15:03:00Z">
                          <w:r>
                            <w:t>Required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D6766">
          <w:rPr>
            <w:rFonts w:ascii="Palatino Linotype" w:eastAsia="Times New Roman" w:hAnsi="Palatino Linotype" w:cs="Calibri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708416" behindDoc="0" locked="0" layoutInCell="1" allowOverlap="1" wp14:anchorId="101D7878" wp14:editId="2241EE07">
                  <wp:simplePos x="0" y="0"/>
                  <wp:positionH relativeFrom="column">
                    <wp:posOffset>1342340</wp:posOffset>
                  </wp:positionH>
                  <wp:positionV relativeFrom="paragraph">
                    <wp:posOffset>-1902485</wp:posOffset>
                  </wp:positionV>
                  <wp:extent cx="621792" cy="234086"/>
                  <wp:effectExtent l="38100" t="0" r="26035" b="71120"/>
                  <wp:wrapNone/>
                  <wp:docPr id="29" name="Straight Arrow Connector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21792" cy="234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BBDC5F5" id="Straight Arrow Connector 29" o:spid="_x0000_s1026" type="#_x0000_t32" style="position:absolute;margin-left:105.7pt;margin-top:-149.8pt;width:48.95pt;height:18.4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" strokecolor="#4579b8 [3044]">
                  <v:stroke endarrow="block"/>
                </v:shape>
              </w:pict>
            </mc:Fallback>
          </mc:AlternateContent>
        </w:r>
      </w:ins>
    </w:p>
    <w:p w14:paraId="671CBDFB" w14:textId="77777777" w:rsidR="00460F4D" w:rsidRDefault="00900BAC" w:rsidP="00C15BC6">
      <w:pPr>
        <w:jc w:val="center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</w:rPr>
        <w:t xml:space="preserve">- End </w:t>
      </w:r>
      <w:r w:rsidR="00E93A0E">
        <w:rPr>
          <w:rFonts w:ascii="Palatino Linotype" w:eastAsia="Microsoft YaHei" w:hAnsi="Palatino Linotype"/>
        </w:rPr>
        <w:t>–</w:t>
      </w:r>
    </w:p>
    <w:p w14:paraId="54B144D0" w14:textId="77777777" w:rsidR="00E93A0E" w:rsidRDefault="00E93A0E" w:rsidP="00C15BC6">
      <w:pPr>
        <w:jc w:val="center"/>
        <w:rPr>
          <w:rFonts w:ascii="Palatino Linotype" w:eastAsia="Microsoft YaHei" w:hAnsi="Palatino Linotype"/>
        </w:rPr>
      </w:pPr>
    </w:p>
    <w:p w14:paraId="2FA9B85B" w14:textId="77777777" w:rsidR="00E93A0E" w:rsidRDefault="00E93A0E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bookmarkStart w:id="131" w:name="_Toc469739639"/>
      <w:bookmarkStart w:id="132" w:name="_Toc471773389"/>
      <w:bookmarkStart w:id="133" w:name="_Toc472133138"/>
      <w:r>
        <w:br w:type="page"/>
      </w:r>
    </w:p>
    <w:p w14:paraId="1D1237E7" w14:textId="77777777" w:rsidR="00E93A0E" w:rsidRPr="00A00C1A" w:rsidRDefault="00E93A0E" w:rsidP="00E93A0E">
      <w:pPr>
        <w:pStyle w:val="1"/>
      </w:pPr>
      <w:bookmarkStart w:id="134" w:name="_Toc472172892"/>
      <w:r>
        <w:t>Sign Off</w:t>
      </w:r>
      <w:bookmarkEnd w:id="131"/>
      <w:bookmarkEnd w:id="132"/>
      <w:bookmarkEnd w:id="133"/>
      <w:bookmarkEnd w:id="1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7"/>
        <w:gridCol w:w="1931"/>
        <w:gridCol w:w="4032"/>
      </w:tblGrid>
      <w:tr w:rsidR="00E93A0E" w:rsidRPr="00A00C1A" w14:paraId="7F11559E" w14:textId="77777777" w:rsidTr="00C138F4">
        <w:trPr>
          <w:cantSplit/>
        </w:trPr>
        <w:tc>
          <w:tcPr>
            <w:tcW w:w="10260" w:type="dxa"/>
            <w:gridSpan w:val="3"/>
            <w:shd w:val="clear" w:color="auto" w:fill="244061" w:themeFill="accent1" w:themeFillShade="80"/>
          </w:tcPr>
          <w:p w14:paraId="5EF75F46" w14:textId="77777777" w:rsidR="00E93A0E" w:rsidRPr="00A00C1A" w:rsidRDefault="00E93A0E" w:rsidP="00C138F4">
            <w:pPr>
              <w:spacing w:after="0"/>
              <w:jc w:val="both"/>
              <w:rPr>
                <w:rFonts w:eastAsia="Microsoft YaHei"/>
                <w:color w:val="FFFFFF"/>
                <w:sz w:val="24"/>
                <w:szCs w:val="20"/>
              </w:rPr>
            </w:pPr>
            <w:r w:rsidRPr="00A00C1A">
              <w:rPr>
                <w:rFonts w:eastAsia="Microsoft YaHei"/>
                <w:color w:val="FFFFFF"/>
                <w:sz w:val="24"/>
                <w:szCs w:val="20"/>
              </w:rPr>
              <w:t xml:space="preserve">Description of Deliverable: </w:t>
            </w:r>
            <w:r>
              <w:rPr>
                <w:rFonts w:eastAsia="Microsoft YaHei"/>
                <w:color w:val="FFFFFF"/>
                <w:sz w:val="24"/>
                <w:szCs w:val="20"/>
              </w:rPr>
              <w:t>System Design Document</w:t>
            </w:r>
          </w:p>
          <w:p w14:paraId="530EEFC6" w14:textId="77777777" w:rsidR="00E93A0E" w:rsidRPr="00A00C1A" w:rsidRDefault="00E93A0E" w:rsidP="00C138F4">
            <w:pPr>
              <w:spacing w:after="0"/>
              <w:jc w:val="both"/>
              <w:rPr>
                <w:sz w:val="24"/>
                <w:szCs w:val="24"/>
              </w:rPr>
            </w:pPr>
            <w:r w:rsidRPr="00A00C1A">
              <w:rPr>
                <w:rFonts w:eastAsia="Microsoft YaHei"/>
                <w:color w:val="FFFFFF"/>
                <w:sz w:val="24"/>
                <w:szCs w:val="20"/>
              </w:rPr>
              <w:t>The requirements specification for the application.</w:t>
            </w:r>
            <w:r w:rsidRPr="00A00C1A">
              <w:rPr>
                <w:rFonts w:eastAsia="Arial Unicode MS"/>
                <w:sz w:val="24"/>
                <w:szCs w:val="24"/>
              </w:rPr>
              <w:t xml:space="preserve"> </w:t>
            </w:r>
          </w:p>
        </w:tc>
      </w:tr>
      <w:tr w:rsidR="00E93A0E" w:rsidRPr="003C1591" w14:paraId="656A5124" w14:textId="77777777" w:rsidTr="00C138F4">
        <w:trPr>
          <w:cantSplit/>
          <w:trHeight w:val="269"/>
        </w:trPr>
        <w:tc>
          <w:tcPr>
            <w:tcW w:w="10260" w:type="dxa"/>
            <w:gridSpan w:val="3"/>
            <w:vAlign w:val="center"/>
          </w:tcPr>
          <w:p w14:paraId="570E94AB" w14:textId="77777777" w:rsidR="00E93A0E" w:rsidRPr="003C1591" w:rsidRDefault="00E93A0E" w:rsidP="00C138F4">
            <w:pPr>
              <w:pStyle w:val="31"/>
            </w:pPr>
            <w:r w:rsidRPr="003C1591">
              <w:rPr>
                <w:bCs/>
              </w:rPr>
              <w:t>POS Part Sign-Off</w:t>
            </w:r>
            <w:r w:rsidRPr="003C1591">
              <w:t xml:space="preserve">  </w:t>
            </w:r>
          </w:p>
        </w:tc>
      </w:tr>
      <w:tr w:rsidR="00E93A0E" w:rsidRPr="00A00C1A" w14:paraId="15963D00" w14:textId="77777777" w:rsidTr="00C138F4">
        <w:trPr>
          <w:cantSplit/>
          <w:trHeight w:val="562"/>
        </w:trPr>
        <w:tc>
          <w:tcPr>
            <w:tcW w:w="4297" w:type="dxa"/>
            <w:vAlign w:val="center"/>
          </w:tcPr>
          <w:p w14:paraId="3AB7B6EF" w14:textId="77777777" w:rsidR="00E93A0E" w:rsidRPr="003C1591" w:rsidRDefault="00E93A0E" w:rsidP="00C138F4">
            <w:pPr>
              <w:pStyle w:val="31"/>
              <w:rPr>
                <w:b w:val="0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14:paraId="34F1B508" w14:textId="77777777" w:rsidR="00E93A0E" w:rsidRPr="003C1591" w:rsidRDefault="00E93A0E" w:rsidP="00C138F4">
            <w:pPr>
              <w:pStyle w:val="31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14:paraId="37BAD550" w14:textId="77777777" w:rsidR="00E93A0E" w:rsidRPr="003C1591" w:rsidRDefault="00E93A0E" w:rsidP="00C138F4">
            <w:pPr>
              <w:pStyle w:val="31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14:paraId="0B8F1862" w14:textId="77777777" w:rsidTr="00C138F4">
        <w:trPr>
          <w:cantSplit/>
          <w:trHeight w:val="773"/>
        </w:trPr>
        <w:tc>
          <w:tcPr>
            <w:tcW w:w="4297" w:type="dxa"/>
            <w:vAlign w:val="center"/>
          </w:tcPr>
          <w:p w14:paraId="3FAEE1CC" w14:textId="77777777" w:rsidR="00E93A0E" w:rsidRPr="00A00C1A" w:rsidRDefault="00E93A0E" w:rsidP="00C138F4">
            <w:pPr>
              <w:pStyle w:val="31"/>
            </w:pPr>
            <w:r w:rsidRPr="00A00C1A">
              <w:t xml:space="preserve">CARL CHOW </w:t>
            </w:r>
          </w:p>
        </w:tc>
        <w:tc>
          <w:tcPr>
            <w:tcW w:w="1931" w:type="dxa"/>
          </w:tcPr>
          <w:p w14:paraId="33191CD0" w14:textId="77777777" w:rsidR="00E93A0E" w:rsidRPr="003B730D" w:rsidRDefault="00E93A0E" w:rsidP="00C138F4">
            <w:pPr>
              <w:pStyle w:val="31"/>
            </w:pPr>
          </w:p>
        </w:tc>
        <w:tc>
          <w:tcPr>
            <w:tcW w:w="4032" w:type="dxa"/>
          </w:tcPr>
          <w:p w14:paraId="657318E6" w14:textId="77777777" w:rsidR="00E93A0E" w:rsidRPr="003B730D" w:rsidRDefault="00E93A0E" w:rsidP="00C138F4">
            <w:pPr>
              <w:pStyle w:val="31"/>
            </w:pPr>
          </w:p>
        </w:tc>
      </w:tr>
      <w:tr w:rsidR="00E93A0E" w:rsidRPr="003B730D" w14:paraId="2570384F" w14:textId="77777777" w:rsidTr="00C138F4">
        <w:trPr>
          <w:cantSplit/>
          <w:trHeight w:val="17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14:paraId="0BA71F80" w14:textId="77777777" w:rsidR="00E93A0E" w:rsidRDefault="00E93A0E" w:rsidP="00C138F4">
            <w:pPr>
              <w:pStyle w:val="31"/>
            </w:pPr>
          </w:p>
        </w:tc>
      </w:tr>
      <w:tr w:rsidR="00E93A0E" w:rsidRPr="003C1591" w14:paraId="21AADEF5" w14:textId="77777777" w:rsidTr="00C138F4">
        <w:trPr>
          <w:cantSplit/>
          <w:trHeight w:val="648"/>
        </w:trPr>
        <w:tc>
          <w:tcPr>
            <w:tcW w:w="10260" w:type="dxa"/>
            <w:gridSpan w:val="3"/>
            <w:vAlign w:val="center"/>
          </w:tcPr>
          <w:p w14:paraId="5D2CFB20" w14:textId="77777777" w:rsidR="00E93A0E" w:rsidRPr="003C1591" w:rsidRDefault="00E93A0E" w:rsidP="00C138F4">
            <w:pPr>
              <w:pStyle w:val="31"/>
            </w:pPr>
            <w:r w:rsidRPr="003C1591">
              <w:t xml:space="preserve">Staging to EDW Part Sign-Off  </w:t>
            </w:r>
          </w:p>
        </w:tc>
      </w:tr>
      <w:tr w:rsidR="00E93A0E" w:rsidRPr="00A00C1A" w14:paraId="6A9D6C82" w14:textId="77777777" w:rsidTr="00C138F4">
        <w:trPr>
          <w:cantSplit/>
          <w:trHeight w:val="562"/>
        </w:trPr>
        <w:tc>
          <w:tcPr>
            <w:tcW w:w="4297" w:type="dxa"/>
            <w:vAlign w:val="center"/>
          </w:tcPr>
          <w:p w14:paraId="333818CC" w14:textId="77777777" w:rsidR="00E93A0E" w:rsidRPr="003C1591" w:rsidRDefault="00E93A0E" w:rsidP="00C138F4">
            <w:pPr>
              <w:pStyle w:val="31"/>
              <w:rPr>
                <w:b w:val="0"/>
                <w:u w:val="single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14:paraId="0A1C2201" w14:textId="77777777" w:rsidR="00E93A0E" w:rsidRPr="003C1591" w:rsidRDefault="00E93A0E" w:rsidP="00C138F4">
            <w:pPr>
              <w:pStyle w:val="31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14:paraId="7451364F" w14:textId="77777777" w:rsidR="00E93A0E" w:rsidRPr="003C1591" w:rsidRDefault="00E93A0E" w:rsidP="00C138F4">
            <w:pPr>
              <w:pStyle w:val="31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14:paraId="5A37C729" w14:textId="77777777" w:rsidTr="00C138F4">
        <w:trPr>
          <w:cantSplit/>
          <w:trHeight w:val="944"/>
        </w:trPr>
        <w:tc>
          <w:tcPr>
            <w:tcW w:w="4297" w:type="dxa"/>
            <w:vAlign w:val="center"/>
          </w:tcPr>
          <w:p w14:paraId="3458A226" w14:textId="77777777" w:rsidR="00E93A0E" w:rsidRPr="003B730D" w:rsidRDefault="00E93A0E" w:rsidP="00C138F4">
            <w:pPr>
              <w:pStyle w:val="31"/>
            </w:pPr>
            <w:r w:rsidRPr="00A00C1A">
              <w:t>POLLY KAM</w:t>
            </w:r>
          </w:p>
        </w:tc>
        <w:tc>
          <w:tcPr>
            <w:tcW w:w="1931" w:type="dxa"/>
          </w:tcPr>
          <w:p w14:paraId="47516D5C" w14:textId="77777777" w:rsidR="00E93A0E" w:rsidRPr="003B730D" w:rsidRDefault="00E93A0E" w:rsidP="00C138F4">
            <w:pPr>
              <w:pStyle w:val="31"/>
            </w:pPr>
          </w:p>
        </w:tc>
        <w:tc>
          <w:tcPr>
            <w:tcW w:w="4032" w:type="dxa"/>
          </w:tcPr>
          <w:p w14:paraId="19DD4F4C" w14:textId="77777777" w:rsidR="00E93A0E" w:rsidRPr="003B730D" w:rsidRDefault="00E93A0E" w:rsidP="00C138F4">
            <w:pPr>
              <w:pStyle w:val="31"/>
            </w:pPr>
          </w:p>
        </w:tc>
      </w:tr>
      <w:tr w:rsidR="00E93A0E" w:rsidRPr="003B730D" w14:paraId="43845469" w14:textId="77777777" w:rsidTr="00C138F4">
        <w:trPr>
          <w:cantSplit/>
          <w:trHeight w:val="8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14:paraId="28E064B6" w14:textId="77777777" w:rsidR="00E93A0E" w:rsidRDefault="00E93A0E" w:rsidP="00C138F4">
            <w:pPr>
              <w:pStyle w:val="31"/>
            </w:pPr>
          </w:p>
        </w:tc>
      </w:tr>
      <w:tr w:rsidR="00E93A0E" w:rsidRPr="003C1591" w14:paraId="156E5545" w14:textId="77777777" w:rsidTr="00C138F4">
        <w:trPr>
          <w:cantSplit/>
          <w:trHeight w:val="648"/>
        </w:trPr>
        <w:tc>
          <w:tcPr>
            <w:tcW w:w="10260" w:type="dxa"/>
            <w:gridSpan w:val="3"/>
            <w:vAlign w:val="center"/>
          </w:tcPr>
          <w:p w14:paraId="46A7261F" w14:textId="77777777" w:rsidR="00E93A0E" w:rsidRPr="003C1591" w:rsidRDefault="00E93A0E" w:rsidP="00C138F4">
            <w:pPr>
              <w:pStyle w:val="31"/>
            </w:pPr>
            <w:r>
              <w:t xml:space="preserve">Others Sections Sign-Off </w:t>
            </w:r>
          </w:p>
        </w:tc>
      </w:tr>
      <w:tr w:rsidR="00E93A0E" w:rsidRPr="00A00C1A" w14:paraId="73226A24" w14:textId="77777777" w:rsidTr="00C138F4">
        <w:trPr>
          <w:cantSplit/>
          <w:trHeight w:val="557"/>
        </w:trPr>
        <w:tc>
          <w:tcPr>
            <w:tcW w:w="4297" w:type="dxa"/>
            <w:vAlign w:val="center"/>
          </w:tcPr>
          <w:p w14:paraId="44CA0205" w14:textId="77777777" w:rsidR="00E93A0E" w:rsidRPr="003C1591" w:rsidRDefault="00E93A0E" w:rsidP="00C138F4">
            <w:pPr>
              <w:pStyle w:val="31"/>
              <w:rPr>
                <w:b w:val="0"/>
                <w:u w:val="single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14:paraId="14BC5E60" w14:textId="77777777" w:rsidR="00E93A0E" w:rsidRPr="003C1591" w:rsidRDefault="00E93A0E" w:rsidP="00C138F4">
            <w:pPr>
              <w:pStyle w:val="31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14:paraId="197D3336" w14:textId="77777777" w:rsidR="00E93A0E" w:rsidRPr="003C1591" w:rsidRDefault="00E93A0E" w:rsidP="00C138F4">
            <w:pPr>
              <w:pStyle w:val="31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14:paraId="3B5573A1" w14:textId="77777777" w:rsidTr="00C138F4">
        <w:trPr>
          <w:cantSplit/>
          <w:trHeight w:val="845"/>
        </w:trPr>
        <w:tc>
          <w:tcPr>
            <w:tcW w:w="4297" w:type="dxa"/>
            <w:vAlign w:val="center"/>
          </w:tcPr>
          <w:p w14:paraId="0A4EEAE1" w14:textId="77777777" w:rsidR="00E93A0E" w:rsidRPr="003B730D" w:rsidRDefault="00E93A0E" w:rsidP="00C138F4">
            <w:pPr>
              <w:pStyle w:val="31"/>
            </w:pPr>
            <w:r>
              <w:t>CHOI KA WING</w:t>
            </w:r>
          </w:p>
        </w:tc>
        <w:tc>
          <w:tcPr>
            <w:tcW w:w="1931" w:type="dxa"/>
          </w:tcPr>
          <w:p w14:paraId="109580B3" w14:textId="77777777" w:rsidR="00E93A0E" w:rsidRPr="003B730D" w:rsidRDefault="00E93A0E" w:rsidP="00C138F4">
            <w:pPr>
              <w:pStyle w:val="31"/>
              <w:rPr>
                <w:highlight w:val="yellow"/>
              </w:rPr>
            </w:pPr>
          </w:p>
        </w:tc>
        <w:tc>
          <w:tcPr>
            <w:tcW w:w="4032" w:type="dxa"/>
          </w:tcPr>
          <w:p w14:paraId="52770707" w14:textId="77777777" w:rsidR="00E93A0E" w:rsidRPr="003B730D" w:rsidRDefault="00E93A0E" w:rsidP="00C138F4">
            <w:pPr>
              <w:pStyle w:val="31"/>
            </w:pPr>
          </w:p>
        </w:tc>
      </w:tr>
      <w:tr w:rsidR="00E93A0E" w:rsidRPr="003B730D" w14:paraId="6EFE5589" w14:textId="77777777" w:rsidTr="00C138F4">
        <w:trPr>
          <w:cantSplit/>
          <w:trHeight w:val="8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14:paraId="5841CA64" w14:textId="77777777" w:rsidR="00E93A0E" w:rsidRDefault="00E93A0E" w:rsidP="00C138F4">
            <w:pPr>
              <w:pStyle w:val="31"/>
            </w:pPr>
          </w:p>
        </w:tc>
      </w:tr>
      <w:tr w:rsidR="00E93A0E" w:rsidRPr="003C1591" w14:paraId="45CD8AED" w14:textId="77777777" w:rsidTr="00C138F4">
        <w:trPr>
          <w:cantSplit/>
          <w:trHeight w:val="648"/>
        </w:trPr>
        <w:tc>
          <w:tcPr>
            <w:tcW w:w="10260" w:type="dxa"/>
            <w:gridSpan w:val="3"/>
            <w:vAlign w:val="center"/>
          </w:tcPr>
          <w:p w14:paraId="2E246899" w14:textId="77777777" w:rsidR="00E93A0E" w:rsidRPr="003C1591" w:rsidRDefault="00E93A0E" w:rsidP="00C138F4">
            <w:pPr>
              <w:pStyle w:val="31"/>
            </w:pPr>
            <w:r w:rsidRPr="003C1591">
              <w:t xml:space="preserve">Project Director  </w:t>
            </w:r>
          </w:p>
        </w:tc>
      </w:tr>
      <w:tr w:rsidR="00E93A0E" w:rsidRPr="00A00C1A" w14:paraId="07AB3F9B" w14:textId="77777777" w:rsidTr="00C138F4">
        <w:trPr>
          <w:cantSplit/>
          <w:trHeight w:val="557"/>
        </w:trPr>
        <w:tc>
          <w:tcPr>
            <w:tcW w:w="4297" w:type="dxa"/>
            <w:vAlign w:val="center"/>
          </w:tcPr>
          <w:p w14:paraId="79577BAA" w14:textId="77777777" w:rsidR="00E93A0E" w:rsidRPr="003C1591" w:rsidRDefault="00E93A0E" w:rsidP="00C138F4">
            <w:pPr>
              <w:pStyle w:val="31"/>
              <w:rPr>
                <w:b w:val="0"/>
                <w:u w:val="single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14:paraId="2C30133C" w14:textId="77777777" w:rsidR="00E93A0E" w:rsidRPr="003C1591" w:rsidRDefault="00E93A0E" w:rsidP="00C138F4">
            <w:pPr>
              <w:pStyle w:val="31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14:paraId="4B5E9C9E" w14:textId="77777777" w:rsidR="00E93A0E" w:rsidRPr="003C1591" w:rsidRDefault="00E93A0E" w:rsidP="00C138F4">
            <w:pPr>
              <w:pStyle w:val="31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14:paraId="48817E62" w14:textId="77777777" w:rsidTr="00C138F4">
        <w:trPr>
          <w:cantSplit/>
          <w:trHeight w:val="935"/>
        </w:trPr>
        <w:tc>
          <w:tcPr>
            <w:tcW w:w="4297" w:type="dxa"/>
            <w:vAlign w:val="center"/>
          </w:tcPr>
          <w:p w14:paraId="4FB3C77E" w14:textId="77777777" w:rsidR="00E93A0E" w:rsidRPr="003C1591" w:rsidRDefault="00E93A0E" w:rsidP="00C138F4">
            <w:pPr>
              <w:pStyle w:val="31"/>
            </w:pPr>
            <w:r w:rsidRPr="003C1591">
              <w:t>LOUIS MAH</w:t>
            </w:r>
          </w:p>
        </w:tc>
        <w:tc>
          <w:tcPr>
            <w:tcW w:w="1931" w:type="dxa"/>
          </w:tcPr>
          <w:p w14:paraId="3EF910BA" w14:textId="77777777" w:rsidR="00E93A0E" w:rsidRPr="003B730D" w:rsidRDefault="00E93A0E" w:rsidP="00C138F4">
            <w:pPr>
              <w:pStyle w:val="31"/>
              <w:rPr>
                <w:highlight w:val="yellow"/>
              </w:rPr>
            </w:pPr>
          </w:p>
        </w:tc>
        <w:tc>
          <w:tcPr>
            <w:tcW w:w="4032" w:type="dxa"/>
          </w:tcPr>
          <w:p w14:paraId="7403953F" w14:textId="77777777" w:rsidR="00E93A0E" w:rsidRPr="003B730D" w:rsidRDefault="00E93A0E" w:rsidP="00C138F4">
            <w:pPr>
              <w:pStyle w:val="31"/>
            </w:pPr>
          </w:p>
        </w:tc>
      </w:tr>
      <w:tr w:rsidR="00E93A0E" w:rsidRPr="003B730D" w14:paraId="143D72B1" w14:textId="77777777" w:rsidTr="00C138F4">
        <w:trPr>
          <w:cantSplit/>
          <w:trHeight w:val="8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14:paraId="2ADA500B" w14:textId="77777777" w:rsidR="00E93A0E" w:rsidRDefault="00E93A0E" w:rsidP="00C138F4">
            <w:pPr>
              <w:pStyle w:val="31"/>
            </w:pPr>
          </w:p>
        </w:tc>
      </w:tr>
    </w:tbl>
    <w:p w14:paraId="1465A8BA" w14:textId="77777777" w:rsidR="00E93A0E" w:rsidRDefault="00E93A0E" w:rsidP="00E93A0E">
      <w:pPr>
        <w:jc w:val="center"/>
        <w:rPr>
          <w:rFonts w:eastAsia="Microsoft YaHei"/>
        </w:rPr>
      </w:pPr>
    </w:p>
    <w:p w14:paraId="1B06926F" w14:textId="77777777" w:rsidR="00E93A0E" w:rsidRPr="005B5BF5" w:rsidRDefault="00E93A0E" w:rsidP="00C15BC6">
      <w:pPr>
        <w:jc w:val="center"/>
        <w:rPr>
          <w:rFonts w:ascii="Palatino Linotype" w:eastAsia="Microsoft YaHei" w:hAnsi="Palatino Linotype"/>
        </w:rPr>
      </w:pPr>
    </w:p>
    <w:sectPr w:rsidR="00E93A0E" w:rsidRPr="005B5BF5" w:rsidSect="00572028">
      <w:headerReference w:type="default" r:id="rId20"/>
      <w:footerReference w:type="default" r:id="rId21"/>
      <w:pgSz w:w="12240" w:h="15840"/>
      <w:pgMar w:top="720" w:right="720" w:bottom="720" w:left="720" w:header="720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Edward Leung" w:date="2017-01-17T15:37:00Z" w:initials="Edward">
    <w:p w14:paraId="4F9C8325" w14:textId="11BF012D" w:rsidR="00F14386" w:rsidRDefault="00F14386">
      <w:pPr>
        <w:pStyle w:val="af3"/>
      </w:pPr>
      <w:r>
        <w:rPr>
          <w:rStyle w:val="af2"/>
        </w:rPr>
        <w:annotationRef/>
      </w:r>
      <w:r>
        <w:t xml:space="preserve">How to consider EOD for text file? (Carl follow up) </w:t>
      </w:r>
    </w:p>
  </w:comment>
  <w:comment w:id="27" w:author="Edward Leung" w:date="2017-01-17T15:54:00Z" w:initials="Edward">
    <w:p w14:paraId="2503C8C0" w14:textId="2600755C" w:rsidR="00F14386" w:rsidRDefault="00F14386">
      <w:pPr>
        <w:pStyle w:val="af3"/>
      </w:pPr>
      <w:r>
        <w:rPr>
          <w:rStyle w:val="af2"/>
        </w:rPr>
        <w:annotationRef/>
      </w:r>
      <w:r>
        <w:t>Revise arrow directions</w:t>
      </w:r>
    </w:p>
    <w:p w14:paraId="3634E34B" w14:textId="7AA31E57" w:rsidR="00F14386" w:rsidRDefault="00F14386">
      <w:pPr>
        <w:pStyle w:val="af3"/>
      </w:pPr>
      <w:r>
        <w:t>Clarify arrow colors (red=real time / yellow = EOD)</w:t>
      </w:r>
    </w:p>
  </w:comment>
  <w:comment w:id="102" w:author="Edward Leung" w:date="2017-01-17T14:59:00Z" w:initials="Edward">
    <w:p w14:paraId="6359EA22" w14:textId="77777777" w:rsidR="00F14386" w:rsidRDefault="00F14386">
      <w:pPr>
        <w:pStyle w:val="af3"/>
      </w:pPr>
      <w:r>
        <w:rPr>
          <w:rStyle w:val="af2"/>
        </w:rPr>
        <w:annotationRef/>
      </w:r>
      <w:r>
        <w:t>Yellow color cells are required per Polly’s request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F9C8325" w15:done="0"/>
  <w15:commentEx w15:paraId="3634E34B" w15:done="0"/>
  <w15:commentEx w15:paraId="6359EA2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6642A" w14:textId="77777777" w:rsidR="00470519" w:rsidRDefault="00470519" w:rsidP="008D7BAB">
      <w:pPr>
        <w:spacing w:after="0" w:line="240" w:lineRule="auto"/>
      </w:pPr>
      <w:r>
        <w:separator/>
      </w:r>
    </w:p>
  </w:endnote>
  <w:endnote w:type="continuationSeparator" w:id="0">
    <w:p w14:paraId="355A6BE4" w14:textId="77777777" w:rsidR="00470519" w:rsidRDefault="00470519" w:rsidP="008D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582C3" w14:textId="08DA1DEB" w:rsidR="00F14386" w:rsidRPr="0061154C" w:rsidRDefault="00F14386" w:rsidP="008D7BAB">
    <w:pPr>
      <w:ind w:right="440"/>
      <w:rPr>
        <w:rFonts w:ascii="Palatino Linotype" w:hAnsi="Palatino Linotype"/>
        <w:sz w:val="18"/>
      </w:rPr>
    </w:pPr>
    <w:r>
      <w:rPr>
        <w:rFonts w:ascii="Palatino Linotype" w:hAnsi="Palatino Linotype"/>
        <w:sz w:val="18"/>
      </w:rPr>
      <w:t>Impact Analysis Report</w:t>
    </w:r>
    <w:r w:rsidRPr="0061154C">
      <w:rPr>
        <w:rFonts w:ascii="Palatino Linotype" w:hAnsi="Palatino Linotype"/>
        <w:sz w:val="18"/>
      </w:rPr>
      <w:tab/>
    </w:r>
    <w:sdt>
      <w:sdtPr>
        <w:rPr>
          <w:rFonts w:ascii="Palatino Linotype" w:hAnsi="Palatino Linotype"/>
          <w:sz w:val="18"/>
        </w:rPr>
        <w:id w:val="-53757773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Palatino Linotype" w:hAnsi="Palatino Linotype"/>
              <w:sz w:val="18"/>
            </w:rPr>
            <w:id w:val="1299413360"/>
            <w:docPartObj>
              <w:docPartGallery w:val="Page Numbers (Top of Page)"/>
              <w:docPartUnique/>
            </w:docPartObj>
          </w:sdtPr>
          <w:sdtEndPr/>
          <w:sdtContent>
            <w:r w:rsidRPr="0061154C">
              <w:rPr>
                <w:rFonts w:ascii="Palatino Linotype" w:hAnsi="Palatino Linotype"/>
                <w:sz w:val="18"/>
              </w:rPr>
              <w:t xml:space="preserve">Page 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begin"/>
            </w:r>
            <w:r w:rsidRPr="0061154C">
              <w:rPr>
                <w:rFonts w:ascii="Palatino Linotype" w:hAnsi="Palatino Linotype"/>
                <w:b/>
                <w:bCs/>
                <w:sz w:val="18"/>
              </w:rPr>
              <w:instrText xml:space="preserve"> PAGE </w:instrTex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separate"/>
            </w:r>
            <w:r w:rsidR="00A97535">
              <w:rPr>
                <w:rFonts w:ascii="Palatino Linotype" w:hAnsi="Palatino Linotype"/>
                <w:b/>
                <w:bCs/>
                <w:noProof/>
                <w:sz w:val="18"/>
              </w:rPr>
              <w:t>1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end"/>
            </w:r>
            <w:r w:rsidRPr="0061154C">
              <w:rPr>
                <w:rFonts w:ascii="Palatino Linotype" w:hAnsi="Palatino Linotype"/>
                <w:sz w:val="18"/>
              </w:rPr>
              <w:t xml:space="preserve"> of 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begin"/>
            </w:r>
            <w:r w:rsidRPr="0061154C">
              <w:rPr>
                <w:rFonts w:ascii="Palatino Linotype" w:hAnsi="Palatino Linotype"/>
                <w:b/>
                <w:bCs/>
                <w:sz w:val="18"/>
              </w:rPr>
              <w:instrText xml:space="preserve"> NUMPAGES  </w:instrTex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separate"/>
            </w:r>
            <w:r w:rsidR="00A97535">
              <w:rPr>
                <w:rFonts w:ascii="Palatino Linotype" w:hAnsi="Palatino Linotype"/>
                <w:b/>
                <w:bCs/>
                <w:noProof/>
                <w:sz w:val="18"/>
              </w:rPr>
              <w:t>25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533DE" w14:textId="77777777" w:rsidR="00470519" w:rsidRDefault="00470519" w:rsidP="008D7BAB">
      <w:pPr>
        <w:spacing w:after="0" w:line="240" w:lineRule="auto"/>
      </w:pPr>
      <w:r>
        <w:separator/>
      </w:r>
    </w:p>
  </w:footnote>
  <w:footnote w:type="continuationSeparator" w:id="0">
    <w:p w14:paraId="3F5824F0" w14:textId="77777777" w:rsidR="00470519" w:rsidRDefault="00470519" w:rsidP="008D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6376A" w14:textId="77777777" w:rsidR="00F14386" w:rsidRDefault="00F14386"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86047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177EA"/>
    <w:multiLevelType w:val="hybridMultilevel"/>
    <w:tmpl w:val="FE78F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B35BE"/>
    <w:multiLevelType w:val="hybridMultilevel"/>
    <w:tmpl w:val="54CEE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013E"/>
    <w:multiLevelType w:val="hybridMultilevel"/>
    <w:tmpl w:val="AAB67730"/>
    <w:lvl w:ilvl="0" w:tplc="0A70CFB2">
      <w:start w:val="9"/>
      <w:numFmt w:val="bullet"/>
      <w:lvlText w:val="-"/>
      <w:lvlJc w:val="left"/>
      <w:pPr>
        <w:ind w:left="144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22BE6"/>
    <w:multiLevelType w:val="hybridMultilevel"/>
    <w:tmpl w:val="0BB68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E3627"/>
    <w:multiLevelType w:val="hybridMultilevel"/>
    <w:tmpl w:val="48426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C300A"/>
    <w:multiLevelType w:val="hybridMultilevel"/>
    <w:tmpl w:val="54CEE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C55CB"/>
    <w:multiLevelType w:val="hybridMultilevel"/>
    <w:tmpl w:val="48426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A7D3E"/>
    <w:multiLevelType w:val="multilevel"/>
    <w:tmpl w:val="107E01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10191E"/>
    <w:multiLevelType w:val="hybridMultilevel"/>
    <w:tmpl w:val="479EC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22787"/>
    <w:multiLevelType w:val="hybridMultilevel"/>
    <w:tmpl w:val="479EC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C36EB"/>
    <w:multiLevelType w:val="hybridMultilevel"/>
    <w:tmpl w:val="F8F2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B72F5"/>
    <w:multiLevelType w:val="hybridMultilevel"/>
    <w:tmpl w:val="F8F2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866E7"/>
    <w:multiLevelType w:val="hybridMultilevel"/>
    <w:tmpl w:val="9260F432"/>
    <w:lvl w:ilvl="0" w:tplc="0A70CFB2">
      <w:start w:val="9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4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12"/>
  </w:num>
  <w:num w:numId="14">
    <w:abstractNumId w:val="3"/>
  </w:num>
  <w:num w:numId="15">
    <w:abstractNumId w:val="1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ward Leung">
    <w15:presenceInfo w15:providerId="None" w15:userId="Edward Leung"/>
  </w15:person>
  <w15:person w15:author="Tommy Leung">
    <w15:presenceInfo w15:providerId="None" w15:userId="Tommy Le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1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2D"/>
    <w:rsid w:val="000003EB"/>
    <w:rsid w:val="00001CE2"/>
    <w:rsid w:val="00011B9A"/>
    <w:rsid w:val="00013276"/>
    <w:rsid w:val="00014400"/>
    <w:rsid w:val="000150CA"/>
    <w:rsid w:val="0002435C"/>
    <w:rsid w:val="0002474D"/>
    <w:rsid w:val="000311B3"/>
    <w:rsid w:val="00032923"/>
    <w:rsid w:val="00033D38"/>
    <w:rsid w:val="0003433B"/>
    <w:rsid w:val="0003555D"/>
    <w:rsid w:val="0004002D"/>
    <w:rsid w:val="00040256"/>
    <w:rsid w:val="0004266B"/>
    <w:rsid w:val="000521C1"/>
    <w:rsid w:val="000539B7"/>
    <w:rsid w:val="000545D9"/>
    <w:rsid w:val="00054706"/>
    <w:rsid w:val="00055F21"/>
    <w:rsid w:val="00056942"/>
    <w:rsid w:val="00057C82"/>
    <w:rsid w:val="00061C86"/>
    <w:rsid w:val="00062201"/>
    <w:rsid w:val="00064A43"/>
    <w:rsid w:val="0007158E"/>
    <w:rsid w:val="0007169F"/>
    <w:rsid w:val="00071D7E"/>
    <w:rsid w:val="00071E11"/>
    <w:rsid w:val="00073D81"/>
    <w:rsid w:val="000812BA"/>
    <w:rsid w:val="00082F25"/>
    <w:rsid w:val="00084668"/>
    <w:rsid w:val="00084986"/>
    <w:rsid w:val="00094593"/>
    <w:rsid w:val="0009688C"/>
    <w:rsid w:val="000B1039"/>
    <w:rsid w:val="000B19F9"/>
    <w:rsid w:val="000B3BC1"/>
    <w:rsid w:val="000B3F72"/>
    <w:rsid w:val="000B556C"/>
    <w:rsid w:val="000C1FD3"/>
    <w:rsid w:val="000C28AB"/>
    <w:rsid w:val="000C3C9A"/>
    <w:rsid w:val="000C5B6E"/>
    <w:rsid w:val="000C5C50"/>
    <w:rsid w:val="000C6662"/>
    <w:rsid w:val="000E0320"/>
    <w:rsid w:val="000E1B41"/>
    <w:rsid w:val="000E544B"/>
    <w:rsid w:val="000E7CAB"/>
    <w:rsid w:val="000F0D8D"/>
    <w:rsid w:val="000F1EF2"/>
    <w:rsid w:val="000F5510"/>
    <w:rsid w:val="000F67A7"/>
    <w:rsid w:val="000F72C3"/>
    <w:rsid w:val="00100E58"/>
    <w:rsid w:val="0010707D"/>
    <w:rsid w:val="001072F8"/>
    <w:rsid w:val="00110074"/>
    <w:rsid w:val="001105AA"/>
    <w:rsid w:val="001116BB"/>
    <w:rsid w:val="00112404"/>
    <w:rsid w:val="00114446"/>
    <w:rsid w:val="001160A9"/>
    <w:rsid w:val="001228F0"/>
    <w:rsid w:val="00130821"/>
    <w:rsid w:val="00134FC6"/>
    <w:rsid w:val="00141BDA"/>
    <w:rsid w:val="0014239B"/>
    <w:rsid w:val="00145009"/>
    <w:rsid w:val="00150130"/>
    <w:rsid w:val="001505BA"/>
    <w:rsid w:val="00151A88"/>
    <w:rsid w:val="001553FA"/>
    <w:rsid w:val="0015743C"/>
    <w:rsid w:val="001627BD"/>
    <w:rsid w:val="00165C2D"/>
    <w:rsid w:val="0016619E"/>
    <w:rsid w:val="001739F6"/>
    <w:rsid w:val="00174181"/>
    <w:rsid w:val="0017505A"/>
    <w:rsid w:val="00175D3F"/>
    <w:rsid w:val="001814AB"/>
    <w:rsid w:val="001828B5"/>
    <w:rsid w:val="001835EC"/>
    <w:rsid w:val="00185972"/>
    <w:rsid w:val="00187054"/>
    <w:rsid w:val="00187C32"/>
    <w:rsid w:val="001956B1"/>
    <w:rsid w:val="00197D38"/>
    <w:rsid w:val="00197E65"/>
    <w:rsid w:val="001A09AF"/>
    <w:rsid w:val="001A2DB4"/>
    <w:rsid w:val="001A649B"/>
    <w:rsid w:val="001A6C6D"/>
    <w:rsid w:val="001A7383"/>
    <w:rsid w:val="001B187D"/>
    <w:rsid w:val="001B2197"/>
    <w:rsid w:val="001B2684"/>
    <w:rsid w:val="001B33F1"/>
    <w:rsid w:val="001C0BEE"/>
    <w:rsid w:val="001C3974"/>
    <w:rsid w:val="001C3F48"/>
    <w:rsid w:val="001C5938"/>
    <w:rsid w:val="001C685A"/>
    <w:rsid w:val="001C7649"/>
    <w:rsid w:val="001C78A6"/>
    <w:rsid w:val="001C7EF0"/>
    <w:rsid w:val="001D3F9D"/>
    <w:rsid w:val="001D79DF"/>
    <w:rsid w:val="001F0E39"/>
    <w:rsid w:val="001F2FE6"/>
    <w:rsid w:val="001F5555"/>
    <w:rsid w:val="001F5740"/>
    <w:rsid w:val="001F5AA7"/>
    <w:rsid w:val="0020279C"/>
    <w:rsid w:val="002041D0"/>
    <w:rsid w:val="0020580B"/>
    <w:rsid w:val="00205F6F"/>
    <w:rsid w:val="00206DA5"/>
    <w:rsid w:val="002108A2"/>
    <w:rsid w:val="00210C44"/>
    <w:rsid w:val="00211DF8"/>
    <w:rsid w:val="00211F60"/>
    <w:rsid w:val="002126E1"/>
    <w:rsid w:val="00213671"/>
    <w:rsid w:val="00214D23"/>
    <w:rsid w:val="00215F58"/>
    <w:rsid w:val="00222F78"/>
    <w:rsid w:val="00223F51"/>
    <w:rsid w:val="002255C5"/>
    <w:rsid w:val="002265DC"/>
    <w:rsid w:val="002329C1"/>
    <w:rsid w:val="00232BAE"/>
    <w:rsid w:val="002341FA"/>
    <w:rsid w:val="0023542D"/>
    <w:rsid w:val="00240CA9"/>
    <w:rsid w:val="0024148A"/>
    <w:rsid w:val="002429D9"/>
    <w:rsid w:val="00253316"/>
    <w:rsid w:val="00253B83"/>
    <w:rsid w:val="002563E9"/>
    <w:rsid w:val="0025730F"/>
    <w:rsid w:val="002610D6"/>
    <w:rsid w:val="002615BD"/>
    <w:rsid w:val="0026235D"/>
    <w:rsid w:val="0026300D"/>
    <w:rsid w:val="002639FA"/>
    <w:rsid w:val="00263AE3"/>
    <w:rsid w:val="002643F7"/>
    <w:rsid w:val="002701F5"/>
    <w:rsid w:val="0027234F"/>
    <w:rsid w:val="00274118"/>
    <w:rsid w:val="00276ED5"/>
    <w:rsid w:val="002813FF"/>
    <w:rsid w:val="00290061"/>
    <w:rsid w:val="00290451"/>
    <w:rsid w:val="00292044"/>
    <w:rsid w:val="00293283"/>
    <w:rsid w:val="00293F4C"/>
    <w:rsid w:val="002942E7"/>
    <w:rsid w:val="002945A1"/>
    <w:rsid w:val="0029730E"/>
    <w:rsid w:val="00297F55"/>
    <w:rsid w:val="002A1938"/>
    <w:rsid w:val="002A5A14"/>
    <w:rsid w:val="002A7F92"/>
    <w:rsid w:val="002B0E38"/>
    <w:rsid w:val="002B2329"/>
    <w:rsid w:val="002B3713"/>
    <w:rsid w:val="002C33B6"/>
    <w:rsid w:val="002C510D"/>
    <w:rsid w:val="002D0F8F"/>
    <w:rsid w:val="002D633D"/>
    <w:rsid w:val="002E0FED"/>
    <w:rsid w:val="002E24CF"/>
    <w:rsid w:val="002E2CFC"/>
    <w:rsid w:val="002E65DE"/>
    <w:rsid w:val="002F7EA2"/>
    <w:rsid w:val="00301446"/>
    <w:rsid w:val="003041E1"/>
    <w:rsid w:val="00304DFA"/>
    <w:rsid w:val="00307FFB"/>
    <w:rsid w:val="003177F2"/>
    <w:rsid w:val="00320B3E"/>
    <w:rsid w:val="003267F8"/>
    <w:rsid w:val="00331A36"/>
    <w:rsid w:val="00332BA8"/>
    <w:rsid w:val="003344D1"/>
    <w:rsid w:val="00337895"/>
    <w:rsid w:val="00343B23"/>
    <w:rsid w:val="003448E7"/>
    <w:rsid w:val="00345D44"/>
    <w:rsid w:val="003524C0"/>
    <w:rsid w:val="0035262A"/>
    <w:rsid w:val="0035350A"/>
    <w:rsid w:val="00360F6C"/>
    <w:rsid w:val="0036222B"/>
    <w:rsid w:val="00367588"/>
    <w:rsid w:val="00373224"/>
    <w:rsid w:val="00375475"/>
    <w:rsid w:val="00380544"/>
    <w:rsid w:val="003805C9"/>
    <w:rsid w:val="00383250"/>
    <w:rsid w:val="00390376"/>
    <w:rsid w:val="00396E19"/>
    <w:rsid w:val="003A06EA"/>
    <w:rsid w:val="003A3B25"/>
    <w:rsid w:val="003A772F"/>
    <w:rsid w:val="003B0A82"/>
    <w:rsid w:val="003B2E24"/>
    <w:rsid w:val="003B6170"/>
    <w:rsid w:val="003B642F"/>
    <w:rsid w:val="003C1591"/>
    <w:rsid w:val="003C54CD"/>
    <w:rsid w:val="003C553D"/>
    <w:rsid w:val="003C5DC6"/>
    <w:rsid w:val="003C68E7"/>
    <w:rsid w:val="003C730A"/>
    <w:rsid w:val="003D0F35"/>
    <w:rsid w:val="003D4291"/>
    <w:rsid w:val="003D4F62"/>
    <w:rsid w:val="003D5002"/>
    <w:rsid w:val="003D621F"/>
    <w:rsid w:val="003D63F9"/>
    <w:rsid w:val="003D6766"/>
    <w:rsid w:val="003E02E8"/>
    <w:rsid w:val="003E5413"/>
    <w:rsid w:val="003E54C1"/>
    <w:rsid w:val="003F1E80"/>
    <w:rsid w:val="003F48AD"/>
    <w:rsid w:val="004035A7"/>
    <w:rsid w:val="00404CDF"/>
    <w:rsid w:val="00410A6A"/>
    <w:rsid w:val="0041222E"/>
    <w:rsid w:val="00420047"/>
    <w:rsid w:val="004221A1"/>
    <w:rsid w:val="004256BF"/>
    <w:rsid w:val="00440B34"/>
    <w:rsid w:val="00441697"/>
    <w:rsid w:val="0044500B"/>
    <w:rsid w:val="00445748"/>
    <w:rsid w:val="004516FA"/>
    <w:rsid w:val="004530BB"/>
    <w:rsid w:val="004533E2"/>
    <w:rsid w:val="00457418"/>
    <w:rsid w:val="00460F4D"/>
    <w:rsid w:val="0046117C"/>
    <w:rsid w:val="00464332"/>
    <w:rsid w:val="0046512D"/>
    <w:rsid w:val="004666E3"/>
    <w:rsid w:val="00470519"/>
    <w:rsid w:val="004808FB"/>
    <w:rsid w:val="0048416A"/>
    <w:rsid w:val="00485B40"/>
    <w:rsid w:val="00496CB4"/>
    <w:rsid w:val="004A11E7"/>
    <w:rsid w:val="004A4443"/>
    <w:rsid w:val="004A4D08"/>
    <w:rsid w:val="004A54AF"/>
    <w:rsid w:val="004B011B"/>
    <w:rsid w:val="004B58AC"/>
    <w:rsid w:val="004B6EB7"/>
    <w:rsid w:val="004B7C17"/>
    <w:rsid w:val="004C1D64"/>
    <w:rsid w:val="004C32AC"/>
    <w:rsid w:val="004C60AE"/>
    <w:rsid w:val="004D02D2"/>
    <w:rsid w:val="004D7C59"/>
    <w:rsid w:val="004E004E"/>
    <w:rsid w:val="004E1819"/>
    <w:rsid w:val="004E3805"/>
    <w:rsid w:val="004E7CEC"/>
    <w:rsid w:val="004F4B87"/>
    <w:rsid w:val="0050001A"/>
    <w:rsid w:val="00501756"/>
    <w:rsid w:val="005060B2"/>
    <w:rsid w:val="00506802"/>
    <w:rsid w:val="0051008E"/>
    <w:rsid w:val="00513841"/>
    <w:rsid w:val="0051478A"/>
    <w:rsid w:val="00514A26"/>
    <w:rsid w:val="00524C81"/>
    <w:rsid w:val="00525FEB"/>
    <w:rsid w:val="00526E94"/>
    <w:rsid w:val="005273BA"/>
    <w:rsid w:val="00531F6B"/>
    <w:rsid w:val="00534BCC"/>
    <w:rsid w:val="00535F8B"/>
    <w:rsid w:val="00536533"/>
    <w:rsid w:val="005436E9"/>
    <w:rsid w:val="00543F74"/>
    <w:rsid w:val="00550D22"/>
    <w:rsid w:val="00550E2A"/>
    <w:rsid w:val="00552E87"/>
    <w:rsid w:val="0055391A"/>
    <w:rsid w:val="00553FC1"/>
    <w:rsid w:val="00556B07"/>
    <w:rsid w:val="00561E24"/>
    <w:rsid w:val="005656B9"/>
    <w:rsid w:val="00570F80"/>
    <w:rsid w:val="00572028"/>
    <w:rsid w:val="00573151"/>
    <w:rsid w:val="00583496"/>
    <w:rsid w:val="00583D6E"/>
    <w:rsid w:val="0058426D"/>
    <w:rsid w:val="00585026"/>
    <w:rsid w:val="00585914"/>
    <w:rsid w:val="00587B46"/>
    <w:rsid w:val="00591E8F"/>
    <w:rsid w:val="005932CF"/>
    <w:rsid w:val="00594EE3"/>
    <w:rsid w:val="005A0AD3"/>
    <w:rsid w:val="005A3C22"/>
    <w:rsid w:val="005A5979"/>
    <w:rsid w:val="005A7A11"/>
    <w:rsid w:val="005B0B55"/>
    <w:rsid w:val="005B21C6"/>
    <w:rsid w:val="005B4A05"/>
    <w:rsid w:val="005B5BF5"/>
    <w:rsid w:val="005B707B"/>
    <w:rsid w:val="005B71CB"/>
    <w:rsid w:val="005B7E2E"/>
    <w:rsid w:val="005C1C00"/>
    <w:rsid w:val="005C3C95"/>
    <w:rsid w:val="005C5247"/>
    <w:rsid w:val="005D372D"/>
    <w:rsid w:val="005D7940"/>
    <w:rsid w:val="005E2989"/>
    <w:rsid w:val="005E595D"/>
    <w:rsid w:val="005E691D"/>
    <w:rsid w:val="005F0B2F"/>
    <w:rsid w:val="005F24C9"/>
    <w:rsid w:val="005F3D2E"/>
    <w:rsid w:val="0060272F"/>
    <w:rsid w:val="00605BBE"/>
    <w:rsid w:val="00610E0A"/>
    <w:rsid w:val="0061154C"/>
    <w:rsid w:val="00611DDF"/>
    <w:rsid w:val="00613BEA"/>
    <w:rsid w:val="0061417B"/>
    <w:rsid w:val="00620528"/>
    <w:rsid w:val="00624334"/>
    <w:rsid w:val="00631187"/>
    <w:rsid w:val="00633EF1"/>
    <w:rsid w:val="00634DA5"/>
    <w:rsid w:val="00635A9B"/>
    <w:rsid w:val="00636DED"/>
    <w:rsid w:val="006435BF"/>
    <w:rsid w:val="0064399A"/>
    <w:rsid w:val="00643BBE"/>
    <w:rsid w:val="00644FA5"/>
    <w:rsid w:val="006523DB"/>
    <w:rsid w:val="00652878"/>
    <w:rsid w:val="00674CC8"/>
    <w:rsid w:val="006777EB"/>
    <w:rsid w:val="00677EFA"/>
    <w:rsid w:val="00685D77"/>
    <w:rsid w:val="00686EE6"/>
    <w:rsid w:val="00687EBC"/>
    <w:rsid w:val="006914C4"/>
    <w:rsid w:val="00693050"/>
    <w:rsid w:val="00696326"/>
    <w:rsid w:val="006971BB"/>
    <w:rsid w:val="006975D4"/>
    <w:rsid w:val="00697D2F"/>
    <w:rsid w:val="006A0B8D"/>
    <w:rsid w:val="006A1E7D"/>
    <w:rsid w:val="006A384D"/>
    <w:rsid w:val="006A6CF2"/>
    <w:rsid w:val="006B326D"/>
    <w:rsid w:val="006C0768"/>
    <w:rsid w:val="006C49E4"/>
    <w:rsid w:val="006D05DE"/>
    <w:rsid w:val="006D14A8"/>
    <w:rsid w:val="006E0353"/>
    <w:rsid w:val="006E058E"/>
    <w:rsid w:val="006E1324"/>
    <w:rsid w:val="006E16D0"/>
    <w:rsid w:val="006E26E7"/>
    <w:rsid w:val="006E5C28"/>
    <w:rsid w:val="006E7CA3"/>
    <w:rsid w:val="006F0DC3"/>
    <w:rsid w:val="006F1A85"/>
    <w:rsid w:val="006F1C31"/>
    <w:rsid w:val="006F3F31"/>
    <w:rsid w:val="006F4289"/>
    <w:rsid w:val="006F647B"/>
    <w:rsid w:val="00705894"/>
    <w:rsid w:val="007077C0"/>
    <w:rsid w:val="00711BEE"/>
    <w:rsid w:val="00712F2B"/>
    <w:rsid w:val="00714511"/>
    <w:rsid w:val="007203BE"/>
    <w:rsid w:val="0072240A"/>
    <w:rsid w:val="00724B90"/>
    <w:rsid w:val="007252F4"/>
    <w:rsid w:val="007306B9"/>
    <w:rsid w:val="007327D1"/>
    <w:rsid w:val="00736E29"/>
    <w:rsid w:val="007434E2"/>
    <w:rsid w:val="0074360E"/>
    <w:rsid w:val="0074368E"/>
    <w:rsid w:val="0075116C"/>
    <w:rsid w:val="00755B47"/>
    <w:rsid w:val="00756556"/>
    <w:rsid w:val="007639E2"/>
    <w:rsid w:val="00763C0E"/>
    <w:rsid w:val="00763C76"/>
    <w:rsid w:val="0077575D"/>
    <w:rsid w:val="00775D52"/>
    <w:rsid w:val="00780736"/>
    <w:rsid w:val="007813E9"/>
    <w:rsid w:val="00781BDB"/>
    <w:rsid w:val="00784AAD"/>
    <w:rsid w:val="00786115"/>
    <w:rsid w:val="00790C2E"/>
    <w:rsid w:val="00792F13"/>
    <w:rsid w:val="00794A24"/>
    <w:rsid w:val="00797C72"/>
    <w:rsid w:val="007A0C66"/>
    <w:rsid w:val="007A4BB5"/>
    <w:rsid w:val="007A608F"/>
    <w:rsid w:val="007A712D"/>
    <w:rsid w:val="007B2581"/>
    <w:rsid w:val="007B2731"/>
    <w:rsid w:val="007B3E48"/>
    <w:rsid w:val="007C0923"/>
    <w:rsid w:val="007C10F6"/>
    <w:rsid w:val="007C20D2"/>
    <w:rsid w:val="007C7962"/>
    <w:rsid w:val="007D3CD5"/>
    <w:rsid w:val="007D4BBF"/>
    <w:rsid w:val="007D58F0"/>
    <w:rsid w:val="007E402B"/>
    <w:rsid w:val="007E670F"/>
    <w:rsid w:val="007E6F0F"/>
    <w:rsid w:val="007F0094"/>
    <w:rsid w:val="007F00B4"/>
    <w:rsid w:val="007F4153"/>
    <w:rsid w:val="007F489F"/>
    <w:rsid w:val="007F7BFB"/>
    <w:rsid w:val="00800475"/>
    <w:rsid w:val="00800DCB"/>
    <w:rsid w:val="0080120B"/>
    <w:rsid w:val="008028C8"/>
    <w:rsid w:val="0080334F"/>
    <w:rsid w:val="00804D2D"/>
    <w:rsid w:val="008052C6"/>
    <w:rsid w:val="00806F32"/>
    <w:rsid w:val="0081166A"/>
    <w:rsid w:val="00815EE4"/>
    <w:rsid w:val="008201C1"/>
    <w:rsid w:val="008210D2"/>
    <w:rsid w:val="00823568"/>
    <w:rsid w:val="00827046"/>
    <w:rsid w:val="008276C0"/>
    <w:rsid w:val="00831E13"/>
    <w:rsid w:val="00834B73"/>
    <w:rsid w:val="0083570E"/>
    <w:rsid w:val="008454B2"/>
    <w:rsid w:val="0085386B"/>
    <w:rsid w:val="00854929"/>
    <w:rsid w:val="00855EF9"/>
    <w:rsid w:val="00866A3A"/>
    <w:rsid w:val="0086733C"/>
    <w:rsid w:val="00867FB0"/>
    <w:rsid w:val="0087400A"/>
    <w:rsid w:val="008740E7"/>
    <w:rsid w:val="008763D0"/>
    <w:rsid w:val="00883926"/>
    <w:rsid w:val="00883F68"/>
    <w:rsid w:val="00886A12"/>
    <w:rsid w:val="00890CFC"/>
    <w:rsid w:val="00891BF5"/>
    <w:rsid w:val="00893C45"/>
    <w:rsid w:val="00893C63"/>
    <w:rsid w:val="0089710A"/>
    <w:rsid w:val="008A15B6"/>
    <w:rsid w:val="008A592D"/>
    <w:rsid w:val="008A6339"/>
    <w:rsid w:val="008B0458"/>
    <w:rsid w:val="008B0BC9"/>
    <w:rsid w:val="008B41E9"/>
    <w:rsid w:val="008B6881"/>
    <w:rsid w:val="008C0E5A"/>
    <w:rsid w:val="008C5348"/>
    <w:rsid w:val="008C6A14"/>
    <w:rsid w:val="008D47BB"/>
    <w:rsid w:val="008D5A79"/>
    <w:rsid w:val="008D5F0D"/>
    <w:rsid w:val="008D7BAB"/>
    <w:rsid w:val="008E1233"/>
    <w:rsid w:val="008E7E47"/>
    <w:rsid w:val="008F4F6E"/>
    <w:rsid w:val="008F7FE4"/>
    <w:rsid w:val="00900BAC"/>
    <w:rsid w:val="009059CA"/>
    <w:rsid w:val="00911DAD"/>
    <w:rsid w:val="0091249D"/>
    <w:rsid w:val="00912794"/>
    <w:rsid w:val="009160E8"/>
    <w:rsid w:val="00916F2B"/>
    <w:rsid w:val="00920B25"/>
    <w:rsid w:val="0092108B"/>
    <w:rsid w:val="009220B9"/>
    <w:rsid w:val="00924599"/>
    <w:rsid w:val="00931B0F"/>
    <w:rsid w:val="00932519"/>
    <w:rsid w:val="00932A3D"/>
    <w:rsid w:val="0093385D"/>
    <w:rsid w:val="009407C0"/>
    <w:rsid w:val="00942BDD"/>
    <w:rsid w:val="0094747A"/>
    <w:rsid w:val="00947B39"/>
    <w:rsid w:val="00950414"/>
    <w:rsid w:val="00950EAD"/>
    <w:rsid w:val="00952401"/>
    <w:rsid w:val="0095415B"/>
    <w:rsid w:val="00956FCB"/>
    <w:rsid w:val="0096672E"/>
    <w:rsid w:val="00966BA7"/>
    <w:rsid w:val="009706A7"/>
    <w:rsid w:val="00971815"/>
    <w:rsid w:val="00971B22"/>
    <w:rsid w:val="00972ED7"/>
    <w:rsid w:val="009757B4"/>
    <w:rsid w:val="00980E73"/>
    <w:rsid w:val="009811F4"/>
    <w:rsid w:val="00981365"/>
    <w:rsid w:val="00985BCD"/>
    <w:rsid w:val="00985C73"/>
    <w:rsid w:val="00986506"/>
    <w:rsid w:val="00996003"/>
    <w:rsid w:val="009974AC"/>
    <w:rsid w:val="009A0562"/>
    <w:rsid w:val="009A06C8"/>
    <w:rsid w:val="009A0FED"/>
    <w:rsid w:val="009A1CF4"/>
    <w:rsid w:val="009A3EE4"/>
    <w:rsid w:val="009A41AC"/>
    <w:rsid w:val="009B1BDD"/>
    <w:rsid w:val="009B3118"/>
    <w:rsid w:val="009B54C6"/>
    <w:rsid w:val="009C4A4C"/>
    <w:rsid w:val="009C63B6"/>
    <w:rsid w:val="009C7CD2"/>
    <w:rsid w:val="009D24E5"/>
    <w:rsid w:val="009D2A78"/>
    <w:rsid w:val="009D3C34"/>
    <w:rsid w:val="009D54C9"/>
    <w:rsid w:val="009D5EF3"/>
    <w:rsid w:val="009D63ED"/>
    <w:rsid w:val="009D7245"/>
    <w:rsid w:val="009E1640"/>
    <w:rsid w:val="009E2274"/>
    <w:rsid w:val="009E2AF3"/>
    <w:rsid w:val="009E6C66"/>
    <w:rsid w:val="009F032D"/>
    <w:rsid w:val="009F0B6D"/>
    <w:rsid w:val="009F3B2E"/>
    <w:rsid w:val="009F4F8F"/>
    <w:rsid w:val="009F6AD1"/>
    <w:rsid w:val="009F7B37"/>
    <w:rsid w:val="00A000E8"/>
    <w:rsid w:val="00A00C1A"/>
    <w:rsid w:val="00A02678"/>
    <w:rsid w:val="00A02A7C"/>
    <w:rsid w:val="00A039EF"/>
    <w:rsid w:val="00A03FFE"/>
    <w:rsid w:val="00A042CF"/>
    <w:rsid w:val="00A1630B"/>
    <w:rsid w:val="00A23C57"/>
    <w:rsid w:val="00A247A0"/>
    <w:rsid w:val="00A2646E"/>
    <w:rsid w:val="00A31AF2"/>
    <w:rsid w:val="00A33D4B"/>
    <w:rsid w:val="00A35195"/>
    <w:rsid w:val="00A37790"/>
    <w:rsid w:val="00A41558"/>
    <w:rsid w:val="00A427C1"/>
    <w:rsid w:val="00A4312C"/>
    <w:rsid w:val="00A44698"/>
    <w:rsid w:val="00A46AFC"/>
    <w:rsid w:val="00A50170"/>
    <w:rsid w:val="00A505A5"/>
    <w:rsid w:val="00A577E2"/>
    <w:rsid w:val="00A65409"/>
    <w:rsid w:val="00A6702D"/>
    <w:rsid w:val="00A73B85"/>
    <w:rsid w:val="00A73CE8"/>
    <w:rsid w:val="00A76384"/>
    <w:rsid w:val="00A821B3"/>
    <w:rsid w:val="00A825E8"/>
    <w:rsid w:val="00A853A8"/>
    <w:rsid w:val="00A86042"/>
    <w:rsid w:val="00A91B89"/>
    <w:rsid w:val="00A9319A"/>
    <w:rsid w:val="00A931CD"/>
    <w:rsid w:val="00A94877"/>
    <w:rsid w:val="00A9505C"/>
    <w:rsid w:val="00A96ED7"/>
    <w:rsid w:val="00A97535"/>
    <w:rsid w:val="00AA2394"/>
    <w:rsid w:val="00AA4C3A"/>
    <w:rsid w:val="00AA55D3"/>
    <w:rsid w:val="00AA64B6"/>
    <w:rsid w:val="00AB0671"/>
    <w:rsid w:val="00AB7EEB"/>
    <w:rsid w:val="00AC06EE"/>
    <w:rsid w:val="00AC1B94"/>
    <w:rsid w:val="00AC1FD3"/>
    <w:rsid w:val="00AC2B55"/>
    <w:rsid w:val="00AD14B8"/>
    <w:rsid w:val="00AD2CA8"/>
    <w:rsid w:val="00AD2DF9"/>
    <w:rsid w:val="00AD39B4"/>
    <w:rsid w:val="00AD3E37"/>
    <w:rsid w:val="00AD54D9"/>
    <w:rsid w:val="00AE5DAD"/>
    <w:rsid w:val="00AF64DB"/>
    <w:rsid w:val="00AF7D3E"/>
    <w:rsid w:val="00B0177F"/>
    <w:rsid w:val="00B03190"/>
    <w:rsid w:val="00B035A0"/>
    <w:rsid w:val="00B05F37"/>
    <w:rsid w:val="00B06FE6"/>
    <w:rsid w:val="00B10815"/>
    <w:rsid w:val="00B11A43"/>
    <w:rsid w:val="00B13649"/>
    <w:rsid w:val="00B14715"/>
    <w:rsid w:val="00B16A1F"/>
    <w:rsid w:val="00B17226"/>
    <w:rsid w:val="00B25E3A"/>
    <w:rsid w:val="00B30116"/>
    <w:rsid w:val="00B303EF"/>
    <w:rsid w:val="00B30C10"/>
    <w:rsid w:val="00B3373D"/>
    <w:rsid w:val="00B402F8"/>
    <w:rsid w:val="00B43ADA"/>
    <w:rsid w:val="00B46FD1"/>
    <w:rsid w:val="00B501E3"/>
    <w:rsid w:val="00B52C05"/>
    <w:rsid w:val="00B539C5"/>
    <w:rsid w:val="00B54094"/>
    <w:rsid w:val="00B54929"/>
    <w:rsid w:val="00B549E4"/>
    <w:rsid w:val="00B56091"/>
    <w:rsid w:val="00B5661F"/>
    <w:rsid w:val="00B62D92"/>
    <w:rsid w:val="00B633C8"/>
    <w:rsid w:val="00B64BE6"/>
    <w:rsid w:val="00B71F87"/>
    <w:rsid w:val="00B80109"/>
    <w:rsid w:val="00B80A8D"/>
    <w:rsid w:val="00B8471F"/>
    <w:rsid w:val="00B86B48"/>
    <w:rsid w:val="00B943B4"/>
    <w:rsid w:val="00B96480"/>
    <w:rsid w:val="00B966A6"/>
    <w:rsid w:val="00B9683E"/>
    <w:rsid w:val="00B97187"/>
    <w:rsid w:val="00BA16B1"/>
    <w:rsid w:val="00BA3500"/>
    <w:rsid w:val="00BA4DED"/>
    <w:rsid w:val="00BA6945"/>
    <w:rsid w:val="00BA6F9A"/>
    <w:rsid w:val="00BB1F3F"/>
    <w:rsid w:val="00BC4C23"/>
    <w:rsid w:val="00BC6B82"/>
    <w:rsid w:val="00BD530A"/>
    <w:rsid w:val="00BE0107"/>
    <w:rsid w:val="00BE0E2F"/>
    <w:rsid w:val="00BE606A"/>
    <w:rsid w:val="00BF019D"/>
    <w:rsid w:val="00BF0849"/>
    <w:rsid w:val="00BF23AE"/>
    <w:rsid w:val="00BF2BA2"/>
    <w:rsid w:val="00BF381B"/>
    <w:rsid w:val="00BF4040"/>
    <w:rsid w:val="00BF600D"/>
    <w:rsid w:val="00C03BAB"/>
    <w:rsid w:val="00C103F0"/>
    <w:rsid w:val="00C12065"/>
    <w:rsid w:val="00C12C58"/>
    <w:rsid w:val="00C138F4"/>
    <w:rsid w:val="00C13E18"/>
    <w:rsid w:val="00C1402B"/>
    <w:rsid w:val="00C15BC6"/>
    <w:rsid w:val="00C20B6E"/>
    <w:rsid w:val="00C211C1"/>
    <w:rsid w:val="00C24A1C"/>
    <w:rsid w:val="00C25D74"/>
    <w:rsid w:val="00C274A2"/>
    <w:rsid w:val="00C275EE"/>
    <w:rsid w:val="00C30275"/>
    <w:rsid w:val="00C3197D"/>
    <w:rsid w:val="00C322D9"/>
    <w:rsid w:val="00C32682"/>
    <w:rsid w:val="00C33666"/>
    <w:rsid w:val="00C350F1"/>
    <w:rsid w:val="00C5062F"/>
    <w:rsid w:val="00C603B0"/>
    <w:rsid w:val="00C60EDF"/>
    <w:rsid w:val="00C70162"/>
    <w:rsid w:val="00C71D6D"/>
    <w:rsid w:val="00C74C5C"/>
    <w:rsid w:val="00C75A29"/>
    <w:rsid w:val="00C8275C"/>
    <w:rsid w:val="00C8347C"/>
    <w:rsid w:val="00C8718A"/>
    <w:rsid w:val="00C87905"/>
    <w:rsid w:val="00C90F0F"/>
    <w:rsid w:val="00C92AEC"/>
    <w:rsid w:val="00C93F64"/>
    <w:rsid w:val="00C952E6"/>
    <w:rsid w:val="00C9681A"/>
    <w:rsid w:val="00CA10DF"/>
    <w:rsid w:val="00CA287F"/>
    <w:rsid w:val="00CA3249"/>
    <w:rsid w:val="00CA68D2"/>
    <w:rsid w:val="00CA6BF5"/>
    <w:rsid w:val="00CB3F23"/>
    <w:rsid w:val="00CB4D07"/>
    <w:rsid w:val="00CC1ACF"/>
    <w:rsid w:val="00CD0AEF"/>
    <w:rsid w:val="00CD0E8E"/>
    <w:rsid w:val="00CD2477"/>
    <w:rsid w:val="00CD55B3"/>
    <w:rsid w:val="00CD6BBF"/>
    <w:rsid w:val="00CE227B"/>
    <w:rsid w:val="00CE433F"/>
    <w:rsid w:val="00CE65B9"/>
    <w:rsid w:val="00CE7296"/>
    <w:rsid w:val="00CF4839"/>
    <w:rsid w:val="00CF7BCF"/>
    <w:rsid w:val="00D02A13"/>
    <w:rsid w:val="00D07909"/>
    <w:rsid w:val="00D13F30"/>
    <w:rsid w:val="00D16331"/>
    <w:rsid w:val="00D16925"/>
    <w:rsid w:val="00D21579"/>
    <w:rsid w:val="00D21CB5"/>
    <w:rsid w:val="00D22817"/>
    <w:rsid w:val="00D22FDC"/>
    <w:rsid w:val="00D307AD"/>
    <w:rsid w:val="00D31C7E"/>
    <w:rsid w:val="00D322EB"/>
    <w:rsid w:val="00D36D25"/>
    <w:rsid w:val="00D412F4"/>
    <w:rsid w:val="00D4247B"/>
    <w:rsid w:val="00D477DC"/>
    <w:rsid w:val="00D50213"/>
    <w:rsid w:val="00D51498"/>
    <w:rsid w:val="00D55A98"/>
    <w:rsid w:val="00D576B8"/>
    <w:rsid w:val="00D57CDA"/>
    <w:rsid w:val="00D601D3"/>
    <w:rsid w:val="00D613C2"/>
    <w:rsid w:val="00D61A7E"/>
    <w:rsid w:val="00D64D69"/>
    <w:rsid w:val="00D67929"/>
    <w:rsid w:val="00D67CF1"/>
    <w:rsid w:val="00D67F9B"/>
    <w:rsid w:val="00D70EEE"/>
    <w:rsid w:val="00D71F77"/>
    <w:rsid w:val="00D7723D"/>
    <w:rsid w:val="00D81441"/>
    <w:rsid w:val="00D82E2D"/>
    <w:rsid w:val="00D831B9"/>
    <w:rsid w:val="00D85558"/>
    <w:rsid w:val="00D87112"/>
    <w:rsid w:val="00D93973"/>
    <w:rsid w:val="00D957D7"/>
    <w:rsid w:val="00D9617D"/>
    <w:rsid w:val="00D96F01"/>
    <w:rsid w:val="00DA11E9"/>
    <w:rsid w:val="00DA1C3D"/>
    <w:rsid w:val="00DA283A"/>
    <w:rsid w:val="00DA3046"/>
    <w:rsid w:val="00DA53EB"/>
    <w:rsid w:val="00DB10C2"/>
    <w:rsid w:val="00DC1AF8"/>
    <w:rsid w:val="00DC7527"/>
    <w:rsid w:val="00DD1429"/>
    <w:rsid w:val="00DD2C6E"/>
    <w:rsid w:val="00DD2E0B"/>
    <w:rsid w:val="00DD3705"/>
    <w:rsid w:val="00DD3E03"/>
    <w:rsid w:val="00DD45AE"/>
    <w:rsid w:val="00DD46B2"/>
    <w:rsid w:val="00DD4BC9"/>
    <w:rsid w:val="00DE3347"/>
    <w:rsid w:val="00DE3F18"/>
    <w:rsid w:val="00DE67A1"/>
    <w:rsid w:val="00DF1E99"/>
    <w:rsid w:val="00DF48E4"/>
    <w:rsid w:val="00DF50F5"/>
    <w:rsid w:val="00DF5223"/>
    <w:rsid w:val="00E023BE"/>
    <w:rsid w:val="00E0285B"/>
    <w:rsid w:val="00E11A8B"/>
    <w:rsid w:val="00E132B9"/>
    <w:rsid w:val="00E254F5"/>
    <w:rsid w:val="00E26087"/>
    <w:rsid w:val="00E26165"/>
    <w:rsid w:val="00E276EA"/>
    <w:rsid w:val="00E27AA9"/>
    <w:rsid w:val="00E31DA9"/>
    <w:rsid w:val="00E32A25"/>
    <w:rsid w:val="00E32E1E"/>
    <w:rsid w:val="00E32E65"/>
    <w:rsid w:val="00E35731"/>
    <w:rsid w:val="00E4346F"/>
    <w:rsid w:val="00E439C3"/>
    <w:rsid w:val="00E45849"/>
    <w:rsid w:val="00E46AE1"/>
    <w:rsid w:val="00E5095C"/>
    <w:rsid w:val="00E56B8A"/>
    <w:rsid w:val="00E57C5D"/>
    <w:rsid w:val="00E651BD"/>
    <w:rsid w:val="00E666CF"/>
    <w:rsid w:val="00E66B1C"/>
    <w:rsid w:val="00E67B49"/>
    <w:rsid w:val="00E713D3"/>
    <w:rsid w:val="00E713E6"/>
    <w:rsid w:val="00E7328B"/>
    <w:rsid w:val="00E73C38"/>
    <w:rsid w:val="00E74614"/>
    <w:rsid w:val="00E750F1"/>
    <w:rsid w:val="00E7687B"/>
    <w:rsid w:val="00E819A7"/>
    <w:rsid w:val="00E81A2B"/>
    <w:rsid w:val="00E84073"/>
    <w:rsid w:val="00E86913"/>
    <w:rsid w:val="00E90907"/>
    <w:rsid w:val="00E90B74"/>
    <w:rsid w:val="00E9372F"/>
    <w:rsid w:val="00E93A0E"/>
    <w:rsid w:val="00E94B24"/>
    <w:rsid w:val="00E97E9D"/>
    <w:rsid w:val="00EA2DF5"/>
    <w:rsid w:val="00EA34BE"/>
    <w:rsid w:val="00EA4D25"/>
    <w:rsid w:val="00EB4239"/>
    <w:rsid w:val="00EC4864"/>
    <w:rsid w:val="00EC509D"/>
    <w:rsid w:val="00EC5212"/>
    <w:rsid w:val="00EC6571"/>
    <w:rsid w:val="00EC71D1"/>
    <w:rsid w:val="00ED20B9"/>
    <w:rsid w:val="00ED2924"/>
    <w:rsid w:val="00ED4745"/>
    <w:rsid w:val="00EE0B58"/>
    <w:rsid w:val="00EE1043"/>
    <w:rsid w:val="00EE1681"/>
    <w:rsid w:val="00EE3F96"/>
    <w:rsid w:val="00EE65A2"/>
    <w:rsid w:val="00EE7915"/>
    <w:rsid w:val="00EF0B14"/>
    <w:rsid w:val="00EF1B65"/>
    <w:rsid w:val="00EF1D40"/>
    <w:rsid w:val="00EF2027"/>
    <w:rsid w:val="00EF22E2"/>
    <w:rsid w:val="00EF42DF"/>
    <w:rsid w:val="00EF6794"/>
    <w:rsid w:val="00EF78F2"/>
    <w:rsid w:val="00F00B90"/>
    <w:rsid w:val="00F01B89"/>
    <w:rsid w:val="00F03D7F"/>
    <w:rsid w:val="00F0610A"/>
    <w:rsid w:val="00F103F4"/>
    <w:rsid w:val="00F14386"/>
    <w:rsid w:val="00F14F99"/>
    <w:rsid w:val="00F22373"/>
    <w:rsid w:val="00F22EF1"/>
    <w:rsid w:val="00F230C4"/>
    <w:rsid w:val="00F25CBE"/>
    <w:rsid w:val="00F3012D"/>
    <w:rsid w:val="00F345E8"/>
    <w:rsid w:val="00F34EF0"/>
    <w:rsid w:val="00F412BA"/>
    <w:rsid w:val="00F415C1"/>
    <w:rsid w:val="00F41F74"/>
    <w:rsid w:val="00F47646"/>
    <w:rsid w:val="00F506A6"/>
    <w:rsid w:val="00F52D7F"/>
    <w:rsid w:val="00F63A83"/>
    <w:rsid w:val="00F66936"/>
    <w:rsid w:val="00F71512"/>
    <w:rsid w:val="00F733F1"/>
    <w:rsid w:val="00F74281"/>
    <w:rsid w:val="00F75917"/>
    <w:rsid w:val="00F77BD5"/>
    <w:rsid w:val="00F80D13"/>
    <w:rsid w:val="00F81512"/>
    <w:rsid w:val="00F90F72"/>
    <w:rsid w:val="00F94FE7"/>
    <w:rsid w:val="00FA19F5"/>
    <w:rsid w:val="00FA37CD"/>
    <w:rsid w:val="00FB081B"/>
    <w:rsid w:val="00FB3A8D"/>
    <w:rsid w:val="00FB78F8"/>
    <w:rsid w:val="00FC0185"/>
    <w:rsid w:val="00FC2BE7"/>
    <w:rsid w:val="00FC4B63"/>
    <w:rsid w:val="00FC66B9"/>
    <w:rsid w:val="00FD0EA3"/>
    <w:rsid w:val="00FD2ACC"/>
    <w:rsid w:val="00FD369F"/>
    <w:rsid w:val="00FD4597"/>
    <w:rsid w:val="00FD566A"/>
    <w:rsid w:val="00FE04D9"/>
    <w:rsid w:val="00FE5D12"/>
    <w:rsid w:val="00FE7B17"/>
    <w:rsid w:val="00FE7C5E"/>
    <w:rsid w:val="00FF036B"/>
    <w:rsid w:val="00FF1343"/>
    <w:rsid w:val="00FF3928"/>
    <w:rsid w:val="00FF4ADD"/>
    <w:rsid w:val="00FF4F2D"/>
    <w:rsid w:val="00FF537D"/>
    <w:rsid w:val="00FF5B79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4C8C"/>
  <w15:docId w15:val="{D2B07730-6FBD-4BDB-B810-DA38FC11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5A5979"/>
    <w:rPr>
      <w:rFonts w:ascii="Microsoft YaHei" w:hAnsi="Microsoft YaHei"/>
    </w:rPr>
  </w:style>
  <w:style w:type="paragraph" w:styleId="1">
    <w:name w:val="heading 1"/>
    <w:aliases w:val="H1,HD1"/>
    <w:basedOn w:val="a0"/>
    <w:next w:val="a0"/>
    <w:link w:val="10"/>
    <w:uiPriority w:val="9"/>
    <w:qFormat/>
    <w:rsid w:val="009D5EF3"/>
    <w:pPr>
      <w:keepNext/>
      <w:keepLines/>
      <w:numPr>
        <w:numId w:val="2"/>
      </w:numPr>
      <w:spacing w:before="480" w:after="240"/>
      <w:jc w:val="both"/>
      <w:outlineLvl w:val="0"/>
    </w:pPr>
    <w:rPr>
      <w:rFonts w:ascii="Palatino Linotype" w:eastAsia="SimSun" w:hAnsi="Palatino Linotype" w:cs="Microsoft YaHe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aliases w:val="HD2"/>
    <w:basedOn w:val="a0"/>
    <w:next w:val="a0"/>
    <w:link w:val="20"/>
    <w:uiPriority w:val="9"/>
    <w:unhideWhenUsed/>
    <w:qFormat/>
    <w:rsid w:val="00D22FDC"/>
    <w:pPr>
      <w:keepNext/>
      <w:keepLines/>
      <w:numPr>
        <w:ilvl w:val="1"/>
        <w:numId w:val="2"/>
      </w:numPr>
      <w:spacing w:before="200" w:after="120"/>
      <w:jc w:val="both"/>
      <w:outlineLvl w:val="1"/>
    </w:pPr>
    <w:rPr>
      <w:rFonts w:ascii="Palatino Linotype" w:hAnsi="Palatino Linotype" w:cs="Microsoft YaHei"/>
      <w:b/>
      <w:bCs/>
      <w:color w:val="4F81BD" w:themeColor="accent1"/>
      <w:sz w:val="26"/>
      <w:szCs w:val="26"/>
      <w:lang w:eastAsia="zh-HK"/>
    </w:rPr>
  </w:style>
  <w:style w:type="paragraph" w:styleId="3">
    <w:name w:val="heading 3"/>
    <w:basedOn w:val="a0"/>
    <w:next w:val="a0"/>
    <w:link w:val="30"/>
    <w:uiPriority w:val="9"/>
    <w:unhideWhenUsed/>
    <w:qFormat/>
    <w:rsid w:val="00B64BE6"/>
    <w:pPr>
      <w:keepNext/>
      <w:keepLines/>
      <w:numPr>
        <w:ilvl w:val="2"/>
        <w:numId w:val="2"/>
      </w:numPr>
      <w:spacing w:before="200" w:after="0"/>
      <w:outlineLvl w:val="2"/>
    </w:pPr>
    <w:rPr>
      <w:rFonts w:ascii="Palatino Linotype" w:eastAsiaTheme="majorEastAsia" w:hAnsi="Palatino Linotype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D412F4"/>
    <w:pPr>
      <w:keepNext/>
      <w:keepLines/>
      <w:numPr>
        <w:ilvl w:val="3"/>
        <w:numId w:val="2"/>
      </w:numPr>
      <w:spacing w:before="200" w:after="0"/>
      <w:ind w:left="864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0"/>
    <w:next w:val="a0"/>
    <w:link w:val="50"/>
    <w:uiPriority w:val="9"/>
    <w:qFormat/>
    <w:rsid w:val="00D412F4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Cs w:val="26"/>
      <w:lang w:val="fr-FR" w:eastAsia="fr-FR"/>
    </w:rPr>
  </w:style>
  <w:style w:type="paragraph" w:styleId="6">
    <w:name w:val="heading 6"/>
    <w:basedOn w:val="a0"/>
    <w:next w:val="a0"/>
    <w:link w:val="60"/>
    <w:uiPriority w:val="9"/>
    <w:qFormat/>
    <w:rsid w:val="009A3EE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4"/>
      <w:lang w:val="fr-FR" w:eastAsia="fr-FR"/>
    </w:rPr>
  </w:style>
  <w:style w:type="paragraph" w:styleId="7">
    <w:name w:val="heading 7"/>
    <w:basedOn w:val="a0"/>
    <w:next w:val="a0"/>
    <w:link w:val="70"/>
    <w:uiPriority w:val="9"/>
    <w:qFormat/>
    <w:rsid w:val="009A3EE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8">
    <w:name w:val="heading 8"/>
    <w:basedOn w:val="a0"/>
    <w:next w:val="a0"/>
    <w:link w:val="80"/>
    <w:uiPriority w:val="9"/>
    <w:qFormat/>
    <w:rsid w:val="009A3EE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9">
    <w:name w:val="heading 9"/>
    <w:basedOn w:val="a0"/>
    <w:next w:val="a0"/>
    <w:link w:val="90"/>
    <w:uiPriority w:val="9"/>
    <w:qFormat/>
    <w:rsid w:val="009A3EE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sz w:val="24"/>
      <w:lang w:val="fr-FR" w:eastAsia="fr-F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,TP header,Header1,page-header,ph,even,ITT i,ho,header odd,Header - HPS Document,Header - HPS Document Char"/>
    <w:basedOn w:val="a0"/>
    <w:link w:val="a5"/>
    <w:unhideWhenUsed/>
    <w:rsid w:val="008D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aliases w:val="h 字元,TP header 字元,Header1 字元,page-header 字元,ph 字元,even 字元,ITT i 字元,ho 字元,header odd 字元,Header - HPS Document 字元,Header - HPS Document Char 字元"/>
    <w:basedOn w:val="a1"/>
    <w:link w:val="a4"/>
    <w:rsid w:val="008D7BAB"/>
  </w:style>
  <w:style w:type="paragraph" w:styleId="a6">
    <w:name w:val="footer"/>
    <w:basedOn w:val="a0"/>
    <w:link w:val="a7"/>
    <w:uiPriority w:val="99"/>
    <w:unhideWhenUsed/>
    <w:rsid w:val="008D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1"/>
    <w:link w:val="a6"/>
    <w:uiPriority w:val="99"/>
    <w:rsid w:val="008D7BAB"/>
  </w:style>
  <w:style w:type="paragraph" w:styleId="a8">
    <w:name w:val="Balloon Text"/>
    <w:basedOn w:val="a0"/>
    <w:link w:val="a9"/>
    <w:uiPriority w:val="99"/>
    <w:semiHidden/>
    <w:unhideWhenUsed/>
    <w:rsid w:val="009A0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1"/>
    <w:link w:val="a8"/>
    <w:uiPriority w:val="99"/>
    <w:semiHidden/>
    <w:rsid w:val="009A0562"/>
    <w:rPr>
      <w:rFonts w:ascii="Tahoma" w:hAnsi="Tahoma" w:cs="Tahoma"/>
      <w:sz w:val="16"/>
      <w:szCs w:val="16"/>
    </w:rPr>
  </w:style>
  <w:style w:type="paragraph" w:customStyle="1" w:styleId="sysTitle">
    <w:name w:val="sys Title"/>
    <w:basedOn w:val="a0"/>
    <w:uiPriority w:val="99"/>
    <w:semiHidden/>
    <w:rsid w:val="009A0562"/>
    <w:pPr>
      <w:framePr w:w="4649" w:h="1247" w:hRule="exact" w:hSpace="142" w:vSpace="142" w:wrap="notBeside" w:vAnchor="page" w:hAnchor="page" w:x="1532" w:y="3687"/>
      <w:spacing w:line="360" w:lineRule="auto"/>
      <w:jc w:val="both"/>
    </w:pPr>
    <w:rPr>
      <w:rFonts w:ascii="Times New Roman" w:eastAsia="新細明體" w:hAnsi="Times New Roman" w:cs="Times New Roman"/>
      <w:noProof/>
      <w:szCs w:val="24"/>
      <w:lang w:eastAsia="zh-HK"/>
    </w:rPr>
  </w:style>
  <w:style w:type="character" w:styleId="aa">
    <w:name w:val="Strong"/>
    <w:uiPriority w:val="22"/>
    <w:qFormat/>
    <w:rsid w:val="009A0562"/>
    <w:rPr>
      <w:rFonts w:cs="Times New Roman"/>
      <w:b/>
      <w:bCs/>
    </w:rPr>
  </w:style>
  <w:style w:type="paragraph" w:customStyle="1" w:styleId="DocStatistics">
    <w:name w:val="Doc Statistics"/>
    <w:basedOn w:val="a0"/>
    <w:rsid w:val="009A0562"/>
    <w:pPr>
      <w:tabs>
        <w:tab w:val="right" w:pos="2410"/>
      </w:tabs>
      <w:spacing w:after="0" w:line="240" w:lineRule="auto"/>
      <w:ind w:left="2552" w:hanging="2552"/>
    </w:pPr>
    <w:rPr>
      <w:rFonts w:ascii="Arial" w:eastAsia="Times New Roman" w:hAnsi="Arial" w:cs="Times New Roman"/>
      <w:smallCaps/>
      <w:szCs w:val="20"/>
      <w:lang w:val="en-GB" w:eastAsia="en-US"/>
    </w:rPr>
  </w:style>
  <w:style w:type="table" w:styleId="ab">
    <w:name w:val="Table Grid"/>
    <w:basedOn w:val="a2"/>
    <w:uiPriority w:val="39"/>
    <w:rsid w:val="0072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aliases w:val="Use Case List Paragraph"/>
    <w:basedOn w:val="a0"/>
    <w:link w:val="ad"/>
    <w:uiPriority w:val="34"/>
    <w:qFormat/>
    <w:rsid w:val="00C103F0"/>
    <w:pPr>
      <w:ind w:left="720"/>
      <w:contextualSpacing/>
    </w:pPr>
  </w:style>
  <w:style w:type="character" w:customStyle="1" w:styleId="10">
    <w:name w:val="標題 1 字元"/>
    <w:aliases w:val="H1 字元,HD1 字元"/>
    <w:basedOn w:val="a1"/>
    <w:link w:val="1"/>
    <w:uiPriority w:val="9"/>
    <w:rsid w:val="009D5EF3"/>
    <w:rPr>
      <w:rFonts w:ascii="Palatino Linotype" w:eastAsia="SimSun" w:hAnsi="Palatino Linotype" w:cs="Microsoft YaHe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標題 2 字元"/>
    <w:aliases w:val="HD2 字元"/>
    <w:basedOn w:val="a1"/>
    <w:link w:val="2"/>
    <w:uiPriority w:val="9"/>
    <w:rsid w:val="00D22FDC"/>
    <w:rPr>
      <w:rFonts w:ascii="Palatino Linotype" w:hAnsi="Palatino Linotype" w:cs="Microsoft YaHei"/>
      <w:b/>
      <w:bCs/>
      <w:color w:val="4F81BD" w:themeColor="accent1"/>
      <w:sz w:val="26"/>
      <w:szCs w:val="26"/>
      <w:lang w:eastAsia="zh-HK"/>
    </w:rPr>
  </w:style>
  <w:style w:type="character" w:customStyle="1" w:styleId="30">
    <w:name w:val="標題 3 字元"/>
    <w:basedOn w:val="a1"/>
    <w:link w:val="3"/>
    <w:uiPriority w:val="9"/>
    <w:rsid w:val="00B64BE6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D412F4"/>
    <w:rPr>
      <w:rFonts w:ascii="Microsoft YaHei" w:eastAsiaTheme="majorEastAsia" w:hAnsi="Microsoft YaHei" w:cstheme="majorBidi"/>
      <w:b/>
      <w:bCs/>
      <w:i/>
      <w:iCs/>
    </w:rPr>
  </w:style>
  <w:style w:type="paragraph" w:customStyle="1" w:styleId="TableText">
    <w:name w:val="Table Text"/>
    <w:basedOn w:val="a0"/>
    <w:link w:val="TableTextChar"/>
    <w:rsid w:val="00C103F0"/>
    <w:pPr>
      <w:keepLines/>
      <w:overflowPunct w:val="0"/>
      <w:autoSpaceDE w:val="0"/>
      <w:autoSpaceDN w:val="0"/>
      <w:adjustRightInd w:val="0"/>
      <w:spacing w:after="60" w:line="280" w:lineRule="atLeast"/>
      <w:ind w:left="57" w:right="57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TableTextChar">
    <w:name w:val="Table Text Char"/>
    <w:link w:val="TableText"/>
    <w:locked/>
    <w:rsid w:val="00C103F0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TableHeader">
    <w:name w:val="Table Header"/>
    <w:basedOn w:val="TableText"/>
    <w:rsid w:val="00C103F0"/>
    <w:pPr>
      <w:keepLines w:val="0"/>
      <w:overflowPunct/>
      <w:adjustRightInd/>
      <w:spacing w:before="40" w:after="40" w:line="240" w:lineRule="auto"/>
      <w:ind w:left="0" w:right="0"/>
      <w:textAlignment w:val="auto"/>
    </w:pPr>
    <w:rPr>
      <w:rFonts w:ascii="Arial Bold" w:hAnsi="Arial Bold" w:cs="Arial Bold"/>
      <w:b/>
      <w:bCs/>
      <w:sz w:val="24"/>
      <w:szCs w:val="24"/>
      <w:lang w:val="en-US"/>
    </w:rPr>
  </w:style>
  <w:style w:type="paragraph" w:styleId="ae">
    <w:name w:val="TOC Heading"/>
    <w:basedOn w:val="1"/>
    <w:next w:val="a0"/>
    <w:uiPriority w:val="39"/>
    <w:semiHidden/>
    <w:unhideWhenUsed/>
    <w:qFormat/>
    <w:rsid w:val="00506802"/>
    <w:pPr>
      <w:outlineLvl w:val="9"/>
    </w:pPr>
    <w:rPr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07158E"/>
    <w:pPr>
      <w:spacing w:after="0"/>
    </w:pPr>
    <w:rPr>
      <w:rFonts w:ascii="Palatino Linotype" w:hAnsi="Palatino Linotype"/>
    </w:rPr>
  </w:style>
  <w:style w:type="paragraph" w:styleId="21">
    <w:name w:val="toc 2"/>
    <w:basedOn w:val="a0"/>
    <w:next w:val="a0"/>
    <w:autoRedefine/>
    <w:uiPriority w:val="39"/>
    <w:unhideWhenUsed/>
    <w:rsid w:val="0050680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3C1591"/>
    <w:pPr>
      <w:tabs>
        <w:tab w:val="right" w:leader="dot" w:pos="10790"/>
      </w:tabs>
      <w:spacing w:after="100"/>
    </w:pPr>
    <w:rPr>
      <w:rFonts w:eastAsia="Microsoft YaHei" w:cs="Microsoft YaHei"/>
      <w:b/>
      <w:noProof/>
      <w:lang w:eastAsia="zh-CN"/>
    </w:rPr>
  </w:style>
  <w:style w:type="character" w:styleId="af">
    <w:name w:val="Hyperlink"/>
    <w:basedOn w:val="a1"/>
    <w:uiPriority w:val="99"/>
    <w:unhideWhenUsed/>
    <w:rsid w:val="00506802"/>
    <w:rPr>
      <w:color w:val="0000FF" w:themeColor="hyperlink"/>
      <w:u w:val="single"/>
    </w:rPr>
  </w:style>
  <w:style w:type="character" w:customStyle="1" w:styleId="50">
    <w:name w:val="標題 5 字元"/>
    <w:basedOn w:val="a1"/>
    <w:link w:val="5"/>
    <w:uiPriority w:val="9"/>
    <w:rsid w:val="00D412F4"/>
    <w:rPr>
      <w:rFonts w:ascii="Microsoft YaHei" w:eastAsia="Times New Roman" w:hAnsi="Microsoft YaHei" w:cs="Times New Roman"/>
      <w:b/>
      <w:bCs/>
      <w:i/>
      <w:iCs/>
      <w:szCs w:val="26"/>
      <w:lang w:val="fr-FR" w:eastAsia="fr-FR"/>
    </w:rPr>
  </w:style>
  <w:style w:type="character" w:customStyle="1" w:styleId="60">
    <w:name w:val="標題 6 字元"/>
    <w:basedOn w:val="a1"/>
    <w:link w:val="6"/>
    <w:uiPriority w:val="9"/>
    <w:rsid w:val="009A3EE4"/>
    <w:rPr>
      <w:rFonts w:ascii="Times New Roman" w:eastAsia="Times New Roman" w:hAnsi="Times New Roman" w:cs="Times New Roman"/>
      <w:b/>
      <w:bCs/>
      <w:sz w:val="24"/>
      <w:lang w:val="fr-FR" w:eastAsia="fr-FR"/>
    </w:rPr>
  </w:style>
  <w:style w:type="character" w:customStyle="1" w:styleId="70">
    <w:name w:val="標題 7 字元"/>
    <w:basedOn w:val="a1"/>
    <w:link w:val="7"/>
    <w:uiPriority w:val="9"/>
    <w:rsid w:val="009A3EE4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80">
    <w:name w:val="標題 8 字元"/>
    <w:basedOn w:val="a1"/>
    <w:link w:val="8"/>
    <w:uiPriority w:val="9"/>
    <w:rsid w:val="009A3EE4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90">
    <w:name w:val="標題 9 字元"/>
    <w:basedOn w:val="a1"/>
    <w:link w:val="9"/>
    <w:uiPriority w:val="9"/>
    <w:rsid w:val="009A3EE4"/>
    <w:rPr>
      <w:rFonts w:ascii="Arial" w:eastAsia="Times New Roman" w:hAnsi="Arial" w:cs="Times New Roman"/>
      <w:sz w:val="24"/>
      <w:lang w:val="fr-FR" w:eastAsia="fr-FR"/>
    </w:rPr>
  </w:style>
  <w:style w:type="paragraph" w:customStyle="1" w:styleId="KommentierterInhalt">
    <w:name w:val="Kommentierter Inhalt"/>
    <w:basedOn w:val="a0"/>
    <w:next w:val="a0"/>
    <w:rsid w:val="009A3E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color w:val="0000FF"/>
      <w:szCs w:val="20"/>
      <w:lang w:eastAsia="en-US"/>
    </w:rPr>
  </w:style>
  <w:style w:type="paragraph" w:styleId="a">
    <w:name w:val="List Bullet"/>
    <w:basedOn w:val="a0"/>
    <w:rsid w:val="009A3EE4"/>
    <w:pPr>
      <w:numPr>
        <w:numId w:val="1"/>
      </w:numPr>
      <w:spacing w:after="0" w:line="240" w:lineRule="auto"/>
      <w:contextualSpacing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af0">
    <w:name w:val="caption"/>
    <w:basedOn w:val="a0"/>
    <w:next w:val="a0"/>
    <w:uiPriority w:val="35"/>
    <w:unhideWhenUsed/>
    <w:qFormat/>
    <w:rsid w:val="00DA283A"/>
    <w:pPr>
      <w:spacing w:line="240" w:lineRule="auto"/>
      <w:ind w:left="144"/>
    </w:pPr>
    <w:rPr>
      <w:rFonts w:ascii="Arial" w:eastAsia="新細明體" w:hAnsi="Arial" w:cs="Times New Roman"/>
      <w:b/>
      <w:bCs/>
      <w:sz w:val="20"/>
      <w:szCs w:val="20"/>
      <w:lang w:val="en-GB" w:eastAsia="zh-CN"/>
    </w:rPr>
  </w:style>
  <w:style w:type="paragraph" w:customStyle="1" w:styleId="Default">
    <w:name w:val="Default"/>
    <w:rsid w:val="006E0353"/>
    <w:pPr>
      <w:autoSpaceDE w:val="0"/>
      <w:autoSpaceDN w:val="0"/>
      <w:adjustRightInd w:val="0"/>
      <w:spacing w:after="0" w:line="240" w:lineRule="auto"/>
    </w:pPr>
    <w:rPr>
      <w:rFonts w:ascii="Arial" w:eastAsia="新細明體" w:hAnsi="Arial" w:cs="Arial"/>
      <w:color w:val="000000"/>
      <w:sz w:val="24"/>
      <w:szCs w:val="24"/>
      <w:lang w:val="en-GB" w:eastAsia="zh-CN"/>
    </w:rPr>
  </w:style>
  <w:style w:type="paragraph" w:styleId="41">
    <w:name w:val="toc 4"/>
    <w:basedOn w:val="a0"/>
    <w:next w:val="a0"/>
    <w:autoRedefine/>
    <w:uiPriority w:val="39"/>
    <w:unhideWhenUsed/>
    <w:rsid w:val="00071D7E"/>
    <w:pPr>
      <w:spacing w:after="100"/>
      <w:ind w:left="660"/>
    </w:pPr>
  </w:style>
  <w:style w:type="paragraph" w:customStyle="1" w:styleId="TableHead">
    <w:name w:val="Table Head"/>
    <w:basedOn w:val="a0"/>
    <w:link w:val="TableHeadChar"/>
    <w:qFormat/>
    <w:rsid w:val="00D21579"/>
    <w:pPr>
      <w:spacing w:after="0" w:line="240" w:lineRule="auto"/>
    </w:pPr>
    <w:rPr>
      <w:rFonts w:ascii="Times New Roman" w:eastAsia="SimSun" w:hAnsi="Times New Roman"/>
      <w:color w:val="FFFFFF" w:themeColor="background1"/>
      <w:lang w:eastAsia="zh-CN"/>
    </w:rPr>
  </w:style>
  <w:style w:type="character" w:customStyle="1" w:styleId="TableHeadChar">
    <w:name w:val="Table Head Char"/>
    <w:basedOn w:val="a1"/>
    <w:link w:val="TableHead"/>
    <w:rsid w:val="00D21579"/>
    <w:rPr>
      <w:rFonts w:ascii="Times New Roman" w:eastAsia="SimSun" w:hAnsi="Times New Roman"/>
      <w:color w:val="FFFFFF" w:themeColor="background1"/>
      <w:lang w:eastAsia="zh-CN"/>
    </w:rPr>
  </w:style>
  <w:style w:type="paragraph" w:styleId="22">
    <w:name w:val="Body Text 2"/>
    <w:basedOn w:val="a0"/>
    <w:link w:val="23"/>
    <w:rsid w:val="004E181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23">
    <w:name w:val="本文 2 字元"/>
    <w:basedOn w:val="a1"/>
    <w:link w:val="22"/>
    <w:rsid w:val="004E1819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customStyle="1" w:styleId="ShapeTypeStyle">
    <w:name w:val="Shape Type Style"/>
    <w:basedOn w:val="a0"/>
    <w:next w:val="a0"/>
    <w:qFormat/>
    <w:rsid w:val="00D36D25"/>
    <w:pPr>
      <w:spacing w:before="200" w:line="240" w:lineRule="auto"/>
      <w:jc w:val="center"/>
    </w:pPr>
    <w:rPr>
      <w:rFonts w:ascii="Arial" w:eastAsia="新細明體" w:hAnsi="Arial" w:cs="Times New Roman"/>
      <w:b/>
      <w:color w:val="215868"/>
      <w:sz w:val="24"/>
      <w:lang w:val="en-GB" w:eastAsia="zh-CN"/>
    </w:rPr>
  </w:style>
  <w:style w:type="paragraph" w:customStyle="1" w:styleId="TableStyle">
    <w:name w:val="Table Style"/>
    <w:basedOn w:val="a0"/>
    <w:next w:val="a0"/>
    <w:qFormat/>
    <w:rsid w:val="00D36D25"/>
    <w:pPr>
      <w:spacing w:after="0" w:line="240" w:lineRule="auto"/>
    </w:pPr>
    <w:rPr>
      <w:rFonts w:ascii="Arial" w:eastAsia="新細明體" w:hAnsi="Arial" w:cs="Times New Roman"/>
      <w:sz w:val="20"/>
      <w:lang w:val="en-GB" w:eastAsia="zh-CN"/>
    </w:rPr>
  </w:style>
  <w:style w:type="character" w:customStyle="1" w:styleId="ad">
    <w:name w:val="清單段落 字元"/>
    <w:aliases w:val="Use Case List Paragraph 字元"/>
    <w:basedOn w:val="a1"/>
    <w:link w:val="ac"/>
    <w:uiPriority w:val="34"/>
    <w:locked/>
    <w:rsid w:val="0064399A"/>
    <w:rPr>
      <w:rFonts w:ascii="Microsoft YaHei" w:hAnsi="Microsoft YaHei"/>
    </w:rPr>
  </w:style>
  <w:style w:type="paragraph" w:styleId="af1">
    <w:name w:val="Revision"/>
    <w:hidden/>
    <w:uiPriority w:val="99"/>
    <w:semiHidden/>
    <w:rsid w:val="002C33B6"/>
    <w:pPr>
      <w:spacing w:after="0" w:line="240" w:lineRule="auto"/>
    </w:pPr>
    <w:rPr>
      <w:rFonts w:ascii="Microsoft YaHei" w:hAnsi="Microsoft YaHei"/>
    </w:rPr>
  </w:style>
  <w:style w:type="character" w:styleId="af2">
    <w:name w:val="annotation reference"/>
    <w:basedOn w:val="a1"/>
    <w:uiPriority w:val="99"/>
    <w:semiHidden/>
    <w:unhideWhenUsed/>
    <w:rsid w:val="00A931CD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931CD"/>
    <w:pPr>
      <w:spacing w:line="240" w:lineRule="auto"/>
    </w:pPr>
    <w:rPr>
      <w:sz w:val="20"/>
      <w:szCs w:val="20"/>
    </w:rPr>
  </w:style>
  <w:style w:type="character" w:customStyle="1" w:styleId="af4">
    <w:name w:val="註解文字 字元"/>
    <w:basedOn w:val="a1"/>
    <w:link w:val="af3"/>
    <w:uiPriority w:val="99"/>
    <w:semiHidden/>
    <w:rsid w:val="00A931CD"/>
    <w:rPr>
      <w:rFonts w:ascii="Microsoft YaHei" w:hAnsi="Microsoft YaHei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931CD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A931CD"/>
    <w:rPr>
      <w:rFonts w:ascii="Microsoft YaHei" w:hAnsi="Microsoft YaHei"/>
      <w:b/>
      <w:bCs/>
      <w:sz w:val="20"/>
      <w:szCs w:val="20"/>
    </w:rPr>
  </w:style>
  <w:style w:type="paragraph" w:styleId="af7">
    <w:name w:val="Body Text"/>
    <w:basedOn w:val="a0"/>
    <w:link w:val="af8"/>
    <w:uiPriority w:val="99"/>
    <w:semiHidden/>
    <w:unhideWhenUsed/>
    <w:rsid w:val="003805C9"/>
    <w:pPr>
      <w:spacing w:after="120"/>
    </w:pPr>
  </w:style>
  <w:style w:type="character" w:customStyle="1" w:styleId="af8">
    <w:name w:val="本文 字元"/>
    <w:basedOn w:val="a1"/>
    <w:link w:val="af7"/>
    <w:uiPriority w:val="99"/>
    <w:semiHidden/>
    <w:rsid w:val="003805C9"/>
    <w:rPr>
      <w:rFonts w:ascii="Microsoft YaHei" w:hAnsi="Microsoft YaHe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BB133-3E89-4190-813E-DF010078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25</Pages>
  <Words>3410</Words>
  <Characters>19438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Siu, Wing Fung, David</dc:creator>
  <cp:keywords/>
  <dc:description/>
  <cp:lastModifiedBy>Tommy Leung</cp:lastModifiedBy>
  <cp:revision>8</cp:revision>
  <dcterms:created xsi:type="dcterms:W3CDTF">2017-01-17T06:30:00Z</dcterms:created>
  <dcterms:modified xsi:type="dcterms:W3CDTF">2017-01-24T01:46:00Z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